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F2060" w14:textId="77777777" w:rsidR="002430D8" w:rsidRDefault="002430D8" w:rsidP="002E363D">
      <w:pPr>
        <w:spacing w:line="520" w:lineRule="exact"/>
        <w:jc w:val="left"/>
        <w:rPr>
          <w:rFonts w:eastAsia="方正小标宋简体"/>
          <w:bCs/>
          <w:sz w:val="44"/>
          <w:szCs w:val="44"/>
        </w:rPr>
      </w:pPr>
    </w:p>
    <w:p w14:paraId="0CD4AE81" w14:textId="36D90264" w:rsidR="006A47EA" w:rsidRDefault="006200CE" w:rsidP="002E363D">
      <w:pPr>
        <w:spacing w:line="520" w:lineRule="exact"/>
        <w:jc w:val="center"/>
        <w:rPr>
          <w:rFonts w:eastAsia="方正小标宋简体"/>
          <w:bCs/>
          <w:sz w:val="44"/>
          <w:szCs w:val="44"/>
        </w:rPr>
      </w:pPr>
      <w:r>
        <w:rPr>
          <w:rFonts w:eastAsia="方正小标宋简体"/>
          <w:bCs/>
          <w:sz w:val="44"/>
          <w:szCs w:val="44"/>
        </w:rPr>
        <w:t>可重复使用医疗器械再处理说明和确认方法</w:t>
      </w:r>
      <w:r w:rsidR="00327613">
        <w:rPr>
          <w:rFonts w:eastAsia="方正小标宋简体"/>
          <w:bCs/>
          <w:sz w:val="44"/>
          <w:szCs w:val="44"/>
        </w:rPr>
        <w:br/>
      </w:r>
      <w:r>
        <w:rPr>
          <w:rFonts w:eastAsia="方正小标宋简体"/>
          <w:bCs/>
          <w:sz w:val="44"/>
          <w:szCs w:val="44"/>
        </w:rPr>
        <w:t>注册</w:t>
      </w:r>
      <w:r w:rsidR="003A19D3">
        <w:rPr>
          <w:rFonts w:eastAsia="方正小标宋简体" w:hint="eastAsia"/>
          <w:bCs/>
          <w:sz w:val="44"/>
          <w:szCs w:val="44"/>
        </w:rPr>
        <w:t>审查</w:t>
      </w:r>
      <w:r>
        <w:rPr>
          <w:rFonts w:eastAsia="方正小标宋简体"/>
          <w:bCs/>
          <w:sz w:val="44"/>
          <w:szCs w:val="44"/>
        </w:rPr>
        <w:t>指导原则（</w:t>
      </w:r>
      <w:r w:rsidR="009429D4">
        <w:rPr>
          <w:rFonts w:eastAsia="方正小标宋简体" w:hint="eastAsia"/>
          <w:bCs/>
          <w:sz w:val="44"/>
          <w:szCs w:val="44"/>
        </w:rPr>
        <w:t>征求意见稿</w:t>
      </w:r>
      <w:r>
        <w:rPr>
          <w:rFonts w:eastAsia="方正小标宋简体"/>
          <w:bCs/>
          <w:sz w:val="44"/>
          <w:szCs w:val="44"/>
        </w:rPr>
        <w:t>）</w:t>
      </w:r>
    </w:p>
    <w:p w14:paraId="56373EDD" w14:textId="77777777" w:rsidR="006A47EA" w:rsidRPr="00E2701E" w:rsidRDefault="006A47EA" w:rsidP="002E363D">
      <w:pPr>
        <w:spacing w:line="520" w:lineRule="exact"/>
        <w:jc w:val="center"/>
        <w:rPr>
          <w:b/>
          <w:bCs/>
          <w:sz w:val="36"/>
          <w:szCs w:val="36"/>
        </w:rPr>
      </w:pPr>
    </w:p>
    <w:p w14:paraId="20738060" w14:textId="77777777" w:rsidR="006A47EA" w:rsidRDefault="006200CE" w:rsidP="002E363D">
      <w:pPr>
        <w:pStyle w:val="Default"/>
        <w:adjustRightInd/>
        <w:spacing w:line="520" w:lineRule="exact"/>
        <w:ind w:firstLineChars="200" w:firstLine="640"/>
        <w:jc w:val="both"/>
        <w:rPr>
          <w:rFonts w:ascii="Times New Roman" w:eastAsia="仿宋_GB2312" w:cs="Times New Roman"/>
          <w:bCs/>
          <w:color w:val="auto"/>
          <w:sz w:val="32"/>
          <w:szCs w:val="32"/>
        </w:rPr>
      </w:pPr>
      <w:r>
        <w:rPr>
          <w:rFonts w:ascii="Times New Roman" w:eastAsia="仿宋_GB2312" w:cs="Times New Roman"/>
          <w:bCs/>
          <w:color w:val="auto"/>
          <w:sz w:val="32"/>
          <w:szCs w:val="32"/>
        </w:rPr>
        <w:t>本指导原则旨在指导</w:t>
      </w:r>
      <w:r>
        <w:rPr>
          <w:rFonts w:ascii="Times New Roman" w:eastAsia="仿宋_GB2312" w:cs="Times New Roman"/>
          <w:color w:val="auto"/>
          <w:sz w:val="32"/>
          <w:szCs w:val="32"/>
        </w:rPr>
        <w:t>注册申请人提交</w:t>
      </w:r>
      <w:r>
        <w:rPr>
          <w:rFonts w:ascii="Times New Roman" w:eastAsia="仿宋_GB2312" w:cs="Times New Roman"/>
          <w:bCs/>
          <w:color w:val="auto"/>
          <w:sz w:val="32"/>
          <w:szCs w:val="32"/>
        </w:rPr>
        <w:t>可重复使用医疗器械再处理说明和确认方法的申报资料，同</w:t>
      </w:r>
      <w:r>
        <w:rPr>
          <w:rFonts w:ascii="Times New Roman" w:eastAsia="仿宋_GB2312" w:cs="Times New Roman"/>
          <w:color w:val="auto"/>
          <w:sz w:val="32"/>
          <w:szCs w:val="32"/>
        </w:rPr>
        <w:t>时</w:t>
      </w:r>
      <w:r>
        <w:rPr>
          <w:rFonts w:ascii="Times New Roman" w:eastAsia="仿宋_GB2312" w:cs="Times New Roman"/>
          <w:bCs/>
          <w:color w:val="auto"/>
          <w:sz w:val="32"/>
          <w:szCs w:val="32"/>
        </w:rPr>
        <w:t>规范可重复使用医疗器械再处理有关内容的技术审评要求。</w:t>
      </w:r>
    </w:p>
    <w:p w14:paraId="0A109F6C" w14:textId="77777777" w:rsidR="006A47EA" w:rsidRDefault="006200CE" w:rsidP="002E363D">
      <w:pPr>
        <w:pStyle w:val="Default"/>
        <w:adjustRightInd/>
        <w:spacing w:line="520" w:lineRule="exact"/>
        <w:ind w:firstLineChars="200" w:firstLine="640"/>
        <w:jc w:val="both"/>
        <w:rPr>
          <w:rFonts w:ascii="Times New Roman" w:eastAsia="仿宋_GB2312" w:cs="Times New Roman"/>
          <w:bCs/>
          <w:color w:val="auto"/>
          <w:sz w:val="32"/>
          <w:szCs w:val="32"/>
        </w:rPr>
      </w:pPr>
      <w:r>
        <w:rPr>
          <w:rFonts w:ascii="Times New Roman" w:eastAsia="仿宋_GB2312" w:cs="Times New Roman"/>
          <w:bCs/>
          <w:color w:val="auto"/>
          <w:sz w:val="32"/>
          <w:szCs w:val="32"/>
        </w:rPr>
        <w:t>本指导原则是对可重复使用医疗器械再处理说明和确认方法的一般性要求，注册申请人应根据医疗器械产品特性提交相应的申报资料，判断指导原则中的具体内容是否适用，不适用内容详述理由。注册申请人也可采用其他满足法规要求的替代方法，但应提供详尽的研究资料和验证资料。</w:t>
      </w:r>
    </w:p>
    <w:p w14:paraId="3AC09CB8" w14:textId="77777777" w:rsidR="006A47EA" w:rsidRDefault="006200CE" w:rsidP="002E363D">
      <w:pPr>
        <w:spacing w:line="520" w:lineRule="exact"/>
        <w:ind w:firstLineChars="200" w:firstLine="640"/>
        <w:rPr>
          <w:rFonts w:eastAsia="仿宋_GB2312"/>
          <w:bCs/>
          <w:sz w:val="32"/>
          <w:szCs w:val="32"/>
        </w:rPr>
      </w:pPr>
      <w:r>
        <w:rPr>
          <w:rFonts w:eastAsia="仿宋_GB2312"/>
          <w:bCs/>
          <w:sz w:val="32"/>
          <w:szCs w:val="32"/>
        </w:rPr>
        <w:t>本指导原则是在现行法规和标准体系以及当前认知水平下、并参考了</w:t>
      </w:r>
      <w:r>
        <w:rPr>
          <w:rFonts w:eastAsia="仿宋_GB2312"/>
          <w:sz w:val="32"/>
          <w:szCs w:val="32"/>
        </w:rPr>
        <w:t>国外法规、指南、国内外标准和技术规范等制定的。</w:t>
      </w:r>
      <w:r>
        <w:rPr>
          <w:rFonts w:eastAsia="仿宋_GB2312"/>
          <w:bCs/>
          <w:sz w:val="32"/>
          <w:szCs w:val="32"/>
        </w:rPr>
        <w:t>随着法规和标准的不断完善，以及</w:t>
      </w:r>
      <w:r>
        <w:rPr>
          <w:rFonts w:eastAsia="仿宋_GB2312"/>
          <w:sz w:val="32"/>
          <w:szCs w:val="32"/>
        </w:rPr>
        <w:t>认知水平和技术能力的不断提高</w:t>
      </w:r>
      <w:r>
        <w:rPr>
          <w:rFonts w:eastAsia="仿宋_GB2312"/>
          <w:bCs/>
          <w:sz w:val="32"/>
          <w:szCs w:val="32"/>
        </w:rPr>
        <w:t>，相关内容也将</w:t>
      </w:r>
      <w:r>
        <w:rPr>
          <w:rFonts w:eastAsia="仿宋_GB2312"/>
          <w:sz w:val="32"/>
          <w:szCs w:val="32"/>
        </w:rPr>
        <w:t>适时进行修订</w:t>
      </w:r>
      <w:r>
        <w:rPr>
          <w:rFonts w:eastAsia="仿宋_GB2312"/>
          <w:bCs/>
          <w:sz w:val="32"/>
          <w:szCs w:val="32"/>
        </w:rPr>
        <w:t>。</w:t>
      </w:r>
    </w:p>
    <w:p w14:paraId="0A491850" w14:textId="36ECC236" w:rsidR="006A47EA" w:rsidRDefault="006200CE" w:rsidP="002E363D">
      <w:pPr>
        <w:spacing w:line="520" w:lineRule="exact"/>
        <w:ind w:firstLineChars="200" w:firstLine="640"/>
        <w:rPr>
          <w:rFonts w:eastAsia="仿宋_GB2312"/>
          <w:bCs/>
          <w:sz w:val="32"/>
          <w:szCs w:val="32"/>
        </w:rPr>
      </w:pPr>
      <w:r>
        <w:rPr>
          <w:rFonts w:eastAsia="仿宋_GB2312"/>
          <w:bCs/>
          <w:sz w:val="32"/>
          <w:szCs w:val="32"/>
        </w:rPr>
        <w:t>本指导原则是对注册申请人和审评人员的指导性文件，</w:t>
      </w:r>
      <w:r>
        <w:rPr>
          <w:rFonts w:eastAsia="仿宋_GB2312"/>
          <w:sz w:val="32"/>
          <w:szCs w:val="32"/>
        </w:rPr>
        <w:t>不包括</w:t>
      </w:r>
      <w:proofErr w:type="gramStart"/>
      <w:r>
        <w:rPr>
          <w:rFonts w:eastAsia="仿宋_GB2312"/>
          <w:sz w:val="32"/>
          <w:szCs w:val="32"/>
        </w:rPr>
        <w:t>审评审批</w:t>
      </w:r>
      <w:proofErr w:type="gramEnd"/>
      <w:r>
        <w:rPr>
          <w:rFonts w:eastAsia="仿宋_GB2312"/>
          <w:sz w:val="32"/>
          <w:szCs w:val="32"/>
        </w:rPr>
        <w:t>所涉及的行政事项，</w:t>
      </w:r>
      <w:r>
        <w:rPr>
          <w:rFonts w:eastAsia="仿宋_GB2312"/>
          <w:bCs/>
          <w:sz w:val="32"/>
          <w:szCs w:val="32"/>
        </w:rPr>
        <w:t>亦</w:t>
      </w:r>
      <w:r>
        <w:rPr>
          <w:rFonts w:eastAsia="仿宋_GB2312"/>
          <w:sz w:val="32"/>
          <w:szCs w:val="32"/>
        </w:rPr>
        <w:t>不作为法规强制执行，</w:t>
      </w:r>
      <w:r>
        <w:rPr>
          <w:rFonts w:eastAsia="仿宋_GB2312"/>
          <w:bCs/>
          <w:sz w:val="32"/>
          <w:szCs w:val="32"/>
        </w:rPr>
        <w:t>应在遵循相关法规的前提下使用本指导原则。</w:t>
      </w:r>
      <w:r w:rsidR="00D2592B" w:rsidRPr="00D2592B">
        <w:rPr>
          <w:rFonts w:eastAsia="仿宋_GB2312" w:hint="eastAsia"/>
          <w:bCs/>
          <w:sz w:val="32"/>
          <w:szCs w:val="32"/>
        </w:rPr>
        <w:t>医疗机构进行医疗器械的再处理应同时遵守相关部门规定。</w:t>
      </w:r>
    </w:p>
    <w:p w14:paraId="313663E5" w14:textId="77777777" w:rsidR="006A47EA" w:rsidRDefault="006200CE" w:rsidP="002E363D">
      <w:pPr>
        <w:spacing w:line="520" w:lineRule="exact"/>
        <w:ind w:firstLineChars="200" w:firstLine="640"/>
        <w:outlineLvl w:val="0"/>
        <w:rPr>
          <w:rFonts w:eastAsia="黑体"/>
          <w:bCs/>
          <w:sz w:val="32"/>
          <w:szCs w:val="32"/>
        </w:rPr>
      </w:pPr>
      <w:r>
        <w:rPr>
          <w:rFonts w:eastAsia="黑体"/>
          <w:bCs/>
          <w:sz w:val="32"/>
          <w:szCs w:val="32"/>
        </w:rPr>
        <w:t>一、适用范围</w:t>
      </w:r>
    </w:p>
    <w:p w14:paraId="0EA30FD4" w14:textId="47A3E2C1" w:rsidR="006A47EA" w:rsidRDefault="006200CE" w:rsidP="002E363D">
      <w:pPr>
        <w:spacing w:line="520" w:lineRule="exact"/>
        <w:ind w:firstLineChars="200" w:firstLine="640"/>
        <w:rPr>
          <w:rFonts w:eastAsia="仿宋_GB2312"/>
          <w:sz w:val="32"/>
          <w:szCs w:val="32"/>
        </w:rPr>
      </w:pPr>
      <w:r>
        <w:rPr>
          <w:rFonts w:eastAsia="仿宋_GB2312"/>
          <w:bCs/>
          <w:sz w:val="32"/>
          <w:szCs w:val="32"/>
        </w:rPr>
        <w:t>本指导原</w:t>
      </w:r>
      <w:r>
        <w:rPr>
          <w:rFonts w:eastAsia="仿宋_GB2312"/>
          <w:sz w:val="32"/>
          <w:szCs w:val="32"/>
        </w:rPr>
        <w:t>则适用于可重复使用的医疗器械，主要包括以下</w:t>
      </w:r>
      <w:r w:rsidR="00F279EA">
        <w:rPr>
          <w:rFonts w:eastAsia="仿宋_GB2312" w:hint="eastAsia"/>
          <w:sz w:val="32"/>
          <w:szCs w:val="32"/>
        </w:rPr>
        <w:t>两</w:t>
      </w:r>
      <w:r>
        <w:rPr>
          <w:rFonts w:eastAsia="仿宋_GB2312"/>
          <w:sz w:val="32"/>
          <w:szCs w:val="32"/>
        </w:rPr>
        <w:t>种情形：</w:t>
      </w:r>
    </w:p>
    <w:p w14:paraId="20A2DE02" w14:textId="77777777" w:rsidR="006A47EA" w:rsidRDefault="006200CE" w:rsidP="002E363D">
      <w:pPr>
        <w:spacing w:line="520" w:lineRule="exact"/>
        <w:ind w:firstLineChars="200" w:firstLine="640"/>
        <w:rPr>
          <w:rFonts w:eastAsia="仿宋_GB2312"/>
          <w:sz w:val="32"/>
          <w:szCs w:val="32"/>
        </w:rPr>
      </w:pPr>
      <w:r>
        <w:rPr>
          <w:rFonts w:eastAsia="仿宋_GB2312"/>
          <w:sz w:val="32"/>
          <w:szCs w:val="32"/>
        </w:rPr>
        <w:t>（一）最初以无菌形式提供给用户，并且要求用户在首次使用后、后续患者再次使用前，进行再处理（即清洁、消毒或灭菌）的可重复使用医疗器械。</w:t>
      </w:r>
    </w:p>
    <w:p w14:paraId="232BA9BA" w14:textId="19513040" w:rsidR="006A47EA" w:rsidRDefault="006200CE" w:rsidP="002E363D">
      <w:pPr>
        <w:spacing w:line="520" w:lineRule="exact"/>
        <w:ind w:firstLineChars="200" w:firstLine="640"/>
        <w:rPr>
          <w:rFonts w:eastAsia="仿宋_GB2312"/>
          <w:sz w:val="32"/>
          <w:szCs w:val="32"/>
        </w:rPr>
      </w:pPr>
      <w:r>
        <w:rPr>
          <w:rFonts w:eastAsia="仿宋_GB2312"/>
          <w:sz w:val="32"/>
          <w:szCs w:val="32"/>
        </w:rPr>
        <w:t>（二）最初以非无菌形式提供给用户，并要求</w:t>
      </w:r>
      <w:r w:rsidR="00181383">
        <w:rPr>
          <w:rFonts w:eastAsia="仿宋_GB2312"/>
          <w:sz w:val="32"/>
          <w:szCs w:val="32"/>
        </w:rPr>
        <w:t>用户进行处理（即清</w:t>
      </w:r>
      <w:r w:rsidR="00181383">
        <w:rPr>
          <w:rFonts w:eastAsia="仿宋_GB2312"/>
          <w:sz w:val="32"/>
          <w:szCs w:val="32"/>
        </w:rPr>
        <w:lastRenderedPageBreak/>
        <w:t>洁、消毒或灭菌）以</w:t>
      </w:r>
      <w:proofErr w:type="gramStart"/>
      <w:r w:rsidR="00181383">
        <w:rPr>
          <w:rFonts w:eastAsia="仿宋_GB2312"/>
          <w:sz w:val="32"/>
          <w:szCs w:val="32"/>
        </w:rPr>
        <w:t>供首次</w:t>
      </w:r>
      <w:proofErr w:type="gramEnd"/>
      <w:r w:rsidR="00181383">
        <w:rPr>
          <w:rFonts w:eastAsia="仿宋_GB2312"/>
          <w:sz w:val="32"/>
          <w:szCs w:val="32"/>
        </w:rPr>
        <w:t>使用，并在每次使用后</w:t>
      </w:r>
      <w:r>
        <w:rPr>
          <w:rFonts w:eastAsia="仿宋_GB2312"/>
          <w:sz w:val="32"/>
          <w:szCs w:val="32"/>
        </w:rPr>
        <w:t>进行再处理的可重复使用医疗器械。</w:t>
      </w:r>
    </w:p>
    <w:p w14:paraId="7087E08F" w14:textId="4BD67B71" w:rsidR="006A47EA" w:rsidRDefault="006200CE" w:rsidP="002E363D">
      <w:pPr>
        <w:spacing w:line="520" w:lineRule="exact"/>
        <w:ind w:firstLineChars="200" w:firstLine="640"/>
        <w:rPr>
          <w:rFonts w:eastAsia="仿宋_GB2312"/>
          <w:sz w:val="32"/>
          <w:szCs w:val="32"/>
        </w:rPr>
      </w:pPr>
      <w:r w:rsidRPr="00BE262C">
        <w:rPr>
          <w:rFonts w:eastAsia="仿宋_GB2312" w:hint="eastAsia"/>
          <w:sz w:val="32"/>
          <w:szCs w:val="32"/>
        </w:rPr>
        <w:t>仅由单个患者使用，并且预期在每次使用之</w:t>
      </w:r>
      <w:r w:rsidR="00E45727">
        <w:rPr>
          <w:rFonts w:eastAsia="仿宋_GB2312" w:hint="eastAsia"/>
          <w:sz w:val="32"/>
          <w:szCs w:val="32"/>
        </w:rPr>
        <w:t>前</w:t>
      </w:r>
      <w:r w:rsidRPr="00BE262C">
        <w:rPr>
          <w:rFonts w:eastAsia="仿宋_GB2312" w:hint="eastAsia"/>
          <w:sz w:val="32"/>
          <w:szCs w:val="32"/>
        </w:rPr>
        <w:t>需进行再处理的可重复使用医疗器械</w:t>
      </w:r>
      <w:r w:rsidR="00F279EA">
        <w:rPr>
          <w:rFonts w:eastAsia="仿宋_GB2312" w:hint="eastAsia"/>
          <w:sz w:val="32"/>
          <w:szCs w:val="32"/>
        </w:rPr>
        <w:t>也适用于本指导原则</w:t>
      </w:r>
      <w:r w:rsidRPr="00BE262C">
        <w:rPr>
          <w:rFonts w:eastAsia="仿宋_GB2312" w:hint="eastAsia"/>
          <w:sz w:val="32"/>
          <w:szCs w:val="32"/>
        </w:rPr>
        <w:t>。</w:t>
      </w:r>
      <w:r>
        <w:rPr>
          <w:rFonts w:eastAsia="仿宋_GB2312"/>
          <w:sz w:val="32"/>
          <w:szCs w:val="32"/>
        </w:rPr>
        <w:t>以非无菌形式提供，并要求用户在使用前进行处理的一次性使用的医疗器械</w:t>
      </w:r>
      <w:r>
        <w:rPr>
          <w:rFonts w:eastAsia="仿宋_GB2312"/>
          <w:bCs/>
          <w:sz w:val="32"/>
          <w:szCs w:val="32"/>
        </w:rPr>
        <w:t>可参照本指导原则中适用的部分。此外，按照</w:t>
      </w:r>
      <w:r>
        <w:rPr>
          <w:rFonts w:eastAsia="仿宋_GB2312"/>
          <w:sz w:val="32"/>
          <w:szCs w:val="32"/>
        </w:rPr>
        <w:t>本指导原则中的再处理说明的要求可能不足以杀灭</w:t>
      </w:r>
      <w:proofErr w:type="gramStart"/>
      <w:r>
        <w:rPr>
          <w:rFonts w:eastAsia="仿宋_GB2312"/>
          <w:sz w:val="32"/>
          <w:szCs w:val="32"/>
        </w:rPr>
        <w:t>朊</w:t>
      </w:r>
      <w:proofErr w:type="gramEnd"/>
      <w:r>
        <w:rPr>
          <w:rFonts w:eastAsia="仿宋_GB2312"/>
          <w:sz w:val="32"/>
          <w:szCs w:val="32"/>
        </w:rPr>
        <w:t>病毒，</w:t>
      </w:r>
      <w:r w:rsidR="00F27690">
        <w:rPr>
          <w:rFonts w:eastAsia="仿宋_GB2312" w:hint="eastAsia"/>
          <w:sz w:val="32"/>
          <w:szCs w:val="32"/>
        </w:rPr>
        <w:t>注册</w:t>
      </w:r>
      <w:r>
        <w:rPr>
          <w:rFonts w:eastAsia="仿宋_GB2312"/>
          <w:sz w:val="32"/>
          <w:szCs w:val="32"/>
        </w:rPr>
        <w:t>申请人应提醒用户按照其他相关规定对预期可能与</w:t>
      </w:r>
      <w:proofErr w:type="gramStart"/>
      <w:r>
        <w:rPr>
          <w:rFonts w:eastAsia="仿宋_GB2312"/>
          <w:sz w:val="32"/>
          <w:szCs w:val="32"/>
        </w:rPr>
        <w:t>朊</w:t>
      </w:r>
      <w:proofErr w:type="gramEnd"/>
      <w:r>
        <w:rPr>
          <w:rFonts w:eastAsia="仿宋_GB2312"/>
          <w:sz w:val="32"/>
          <w:szCs w:val="32"/>
        </w:rPr>
        <w:t>病毒接触的器械进行处理。</w:t>
      </w:r>
    </w:p>
    <w:p w14:paraId="73EF0627" w14:textId="0BF23EBF" w:rsidR="001D6CFC" w:rsidRPr="001D6CFC" w:rsidRDefault="001D6CFC" w:rsidP="002E363D">
      <w:pPr>
        <w:spacing w:line="520" w:lineRule="exact"/>
        <w:ind w:firstLineChars="200" w:firstLine="640"/>
        <w:rPr>
          <w:rFonts w:eastAsia="仿宋_GB2312"/>
          <w:sz w:val="32"/>
          <w:szCs w:val="32"/>
        </w:rPr>
      </w:pPr>
      <w:r>
        <w:rPr>
          <w:rFonts w:eastAsia="仿宋_GB2312" w:hint="eastAsia"/>
          <w:sz w:val="32"/>
          <w:szCs w:val="32"/>
        </w:rPr>
        <w:t>本指导</w:t>
      </w:r>
      <w:r w:rsidR="004963F2">
        <w:rPr>
          <w:rFonts w:eastAsia="仿宋_GB2312"/>
          <w:sz w:val="32"/>
          <w:szCs w:val="32"/>
        </w:rPr>
        <w:t>原则并</w:t>
      </w:r>
      <w:r w:rsidR="004963F2">
        <w:rPr>
          <w:rFonts w:eastAsia="仿宋_GB2312" w:hint="eastAsia"/>
          <w:sz w:val="32"/>
          <w:szCs w:val="32"/>
        </w:rPr>
        <w:t>未</w:t>
      </w:r>
      <w:r w:rsidR="004963F2">
        <w:rPr>
          <w:rFonts w:eastAsia="仿宋_GB2312"/>
          <w:sz w:val="32"/>
          <w:szCs w:val="32"/>
        </w:rPr>
        <w:t>针对某具体的医疗器械提供设计、测试</w:t>
      </w:r>
      <w:r w:rsidR="004963F2">
        <w:rPr>
          <w:rFonts w:eastAsia="仿宋_GB2312" w:hint="eastAsia"/>
          <w:sz w:val="32"/>
          <w:szCs w:val="32"/>
        </w:rPr>
        <w:t>或者</w:t>
      </w:r>
      <w:r w:rsidR="004963F2">
        <w:rPr>
          <w:rFonts w:eastAsia="仿宋_GB2312"/>
          <w:sz w:val="32"/>
          <w:szCs w:val="32"/>
        </w:rPr>
        <w:t>再处理确认方面的建议</w:t>
      </w:r>
      <w:r w:rsidR="004963F2">
        <w:rPr>
          <w:rFonts w:eastAsia="仿宋_GB2312" w:hint="eastAsia"/>
          <w:sz w:val="32"/>
          <w:szCs w:val="32"/>
        </w:rPr>
        <w:t>，</w:t>
      </w:r>
      <w:r w:rsidR="004963F2">
        <w:rPr>
          <w:rFonts w:eastAsia="仿宋_GB2312"/>
          <w:sz w:val="32"/>
          <w:szCs w:val="32"/>
        </w:rPr>
        <w:t>如</w:t>
      </w:r>
      <w:r w:rsidR="004963F2">
        <w:rPr>
          <w:rFonts w:eastAsia="仿宋_GB2312" w:hint="eastAsia"/>
          <w:sz w:val="32"/>
          <w:szCs w:val="32"/>
        </w:rPr>
        <w:t>有关</w:t>
      </w:r>
      <w:r w:rsidR="00F279EA">
        <w:rPr>
          <w:rFonts w:eastAsia="仿宋_GB2312" w:hint="eastAsia"/>
          <w:sz w:val="32"/>
          <w:szCs w:val="32"/>
        </w:rPr>
        <w:t>专用</w:t>
      </w:r>
      <w:r w:rsidR="009C14C6">
        <w:rPr>
          <w:rFonts w:eastAsia="仿宋_GB2312" w:hint="eastAsia"/>
          <w:sz w:val="32"/>
          <w:szCs w:val="32"/>
        </w:rPr>
        <w:t>指导</w:t>
      </w:r>
      <w:r w:rsidR="009C14C6">
        <w:rPr>
          <w:rFonts w:eastAsia="仿宋_GB2312"/>
          <w:sz w:val="32"/>
          <w:szCs w:val="32"/>
        </w:rPr>
        <w:t>原则</w:t>
      </w:r>
      <w:r w:rsidR="004963F2">
        <w:rPr>
          <w:rFonts w:eastAsia="仿宋_GB2312"/>
          <w:sz w:val="32"/>
          <w:szCs w:val="32"/>
        </w:rPr>
        <w:t>针对某具体的医疗器械</w:t>
      </w:r>
      <w:r w:rsidR="004963F2">
        <w:rPr>
          <w:rFonts w:eastAsia="仿宋_GB2312" w:hint="eastAsia"/>
          <w:sz w:val="32"/>
          <w:szCs w:val="32"/>
        </w:rPr>
        <w:t>提供</w:t>
      </w:r>
      <w:r w:rsidR="004963F2">
        <w:rPr>
          <w:rFonts w:eastAsia="仿宋_GB2312"/>
          <w:sz w:val="32"/>
          <w:szCs w:val="32"/>
        </w:rPr>
        <w:t>了相关建议，</w:t>
      </w:r>
      <w:r w:rsidR="00A46A72">
        <w:rPr>
          <w:rFonts w:eastAsia="仿宋_GB2312" w:hint="eastAsia"/>
          <w:sz w:val="32"/>
          <w:szCs w:val="32"/>
        </w:rPr>
        <w:t>注册</w:t>
      </w:r>
      <w:r w:rsidR="004963F2">
        <w:rPr>
          <w:rFonts w:eastAsia="仿宋_GB2312"/>
          <w:sz w:val="32"/>
          <w:szCs w:val="32"/>
        </w:rPr>
        <w:t>申请人应遵守</w:t>
      </w:r>
      <w:r w:rsidR="00F279EA">
        <w:rPr>
          <w:rFonts w:eastAsia="仿宋_GB2312" w:hint="eastAsia"/>
          <w:sz w:val="32"/>
          <w:szCs w:val="32"/>
        </w:rPr>
        <w:t>专用</w:t>
      </w:r>
      <w:r w:rsidR="009C14C6">
        <w:rPr>
          <w:rFonts w:eastAsia="仿宋_GB2312" w:hint="eastAsia"/>
          <w:sz w:val="32"/>
          <w:szCs w:val="32"/>
        </w:rPr>
        <w:t>指导</w:t>
      </w:r>
      <w:r w:rsidR="009C14C6">
        <w:rPr>
          <w:rFonts w:eastAsia="仿宋_GB2312"/>
          <w:sz w:val="32"/>
          <w:szCs w:val="32"/>
        </w:rPr>
        <w:t>原则</w:t>
      </w:r>
      <w:r w:rsidR="004963F2">
        <w:rPr>
          <w:rFonts w:eastAsia="仿宋_GB2312"/>
          <w:sz w:val="32"/>
          <w:szCs w:val="32"/>
        </w:rPr>
        <w:t>。</w:t>
      </w:r>
    </w:p>
    <w:p w14:paraId="27BED426" w14:textId="77777777" w:rsidR="006A47EA" w:rsidRDefault="006200CE" w:rsidP="002E363D">
      <w:pPr>
        <w:spacing w:line="520" w:lineRule="exact"/>
        <w:ind w:firstLineChars="200" w:firstLine="640"/>
        <w:outlineLvl w:val="0"/>
        <w:rPr>
          <w:rFonts w:eastAsia="黑体"/>
          <w:sz w:val="32"/>
          <w:szCs w:val="32"/>
        </w:rPr>
      </w:pPr>
      <w:bookmarkStart w:id="0" w:name="基本原理"/>
      <w:bookmarkStart w:id="1" w:name="软件描述文档"/>
      <w:r>
        <w:rPr>
          <w:rFonts w:eastAsia="黑体"/>
          <w:sz w:val="32"/>
          <w:szCs w:val="32"/>
        </w:rPr>
        <w:t>二、基本原则</w:t>
      </w:r>
      <w:bookmarkEnd w:id="0"/>
    </w:p>
    <w:p w14:paraId="5EDD7591" w14:textId="77777777" w:rsidR="006A47EA" w:rsidRDefault="006200CE" w:rsidP="002E363D">
      <w:pPr>
        <w:spacing w:line="520" w:lineRule="exact"/>
        <w:ind w:firstLineChars="200" w:firstLine="640"/>
        <w:outlineLvl w:val="1"/>
        <w:rPr>
          <w:rFonts w:eastAsia="楷体"/>
          <w:sz w:val="32"/>
          <w:szCs w:val="32"/>
        </w:rPr>
      </w:pPr>
      <w:bookmarkStart w:id="2" w:name="_Toc481569190"/>
      <w:r>
        <w:rPr>
          <w:rFonts w:eastAsia="楷体"/>
          <w:sz w:val="32"/>
          <w:szCs w:val="32"/>
        </w:rPr>
        <w:t>（一）可重复使用医疗器械的一般</w:t>
      </w:r>
      <w:bookmarkEnd w:id="2"/>
      <w:r>
        <w:rPr>
          <w:rFonts w:eastAsia="楷体"/>
          <w:sz w:val="32"/>
          <w:szCs w:val="32"/>
        </w:rPr>
        <w:t>要求</w:t>
      </w:r>
    </w:p>
    <w:p w14:paraId="70F42B9E" w14:textId="77777777" w:rsidR="006A47EA" w:rsidRPr="00181383" w:rsidRDefault="006200CE" w:rsidP="002E363D">
      <w:pPr>
        <w:spacing w:line="520" w:lineRule="exact"/>
        <w:ind w:firstLineChars="200" w:firstLine="640"/>
        <w:outlineLvl w:val="2"/>
        <w:rPr>
          <w:rFonts w:ascii="仿宋_GB2312" w:eastAsia="仿宋_GB2312"/>
          <w:sz w:val="32"/>
          <w:szCs w:val="32"/>
        </w:rPr>
      </w:pPr>
      <w:bookmarkStart w:id="3" w:name="_Toc481569191"/>
      <w:r w:rsidRPr="00181383">
        <w:rPr>
          <w:rFonts w:ascii="仿宋_GB2312" w:eastAsia="仿宋_GB2312" w:hint="eastAsia"/>
          <w:sz w:val="32"/>
          <w:szCs w:val="32"/>
        </w:rPr>
        <w:t>1.设计</w:t>
      </w:r>
      <w:bookmarkEnd w:id="3"/>
      <w:r w:rsidRPr="00181383">
        <w:rPr>
          <w:rFonts w:ascii="仿宋_GB2312" w:eastAsia="仿宋_GB2312" w:hint="eastAsia"/>
          <w:sz w:val="32"/>
          <w:szCs w:val="32"/>
        </w:rPr>
        <w:t>要求</w:t>
      </w:r>
    </w:p>
    <w:p w14:paraId="623A3479" w14:textId="18E2C0B3" w:rsidR="006A47EA" w:rsidRDefault="006200CE" w:rsidP="002E363D">
      <w:pPr>
        <w:spacing w:line="520" w:lineRule="exact"/>
        <w:ind w:firstLineChars="200" w:firstLine="640"/>
        <w:rPr>
          <w:rFonts w:eastAsia="仿宋_GB2312"/>
          <w:sz w:val="32"/>
          <w:szCs w:val="32"/>
        </w:rPr>
      </w:pPr>
      <w:r>
        <w:rPr>
          <w:rFonts w:eastAsia="仿宋_GB2312"/>
          <w:sz w:val="32"/>
          <w:szCs w:val="32"/>
        </w:rPr>
        <w:t>可重复使用医疗器械的设计应便于用户进行方便和有效的清洁以及必要的消毒或灭菌。一些复杂的器械设计（例如管腔内轴构造、分离器通道、精细通道、密封件和接合关节表面）对清洁和清洁确认提出了特殊要求。</w:t>
      </w:r>
      <w:r w:rsidR="00AB439A">
        <w:rPr>
          <w:rFonts w:eastAsia="仿宋_GB2312" w:hint="eastAsia"/>
          <w:sz w:val="32"/>
          <w:szCs w:val="32"/>
        </w:rPr>
        <w:t>在</w:t>
      </w:r>
      <w:r>
        <w:rPr>
          <w:rFonts w:eastAsia="仿宋_GB2312"/>
          <w:sz w:val="32"/>
          <w:szCs w:val="32"/>
        </w:rPr>
        <w:t>器械的早期设计开发阶段，</w:t>
      </w:r>
      <w:r w:rsidR="00205F59">
        <w:rPr>
          <w:rFonts w:eastAsia="仿宋_GB2312" w:hint="eastAsia"/>
          <w:sz w:val="32"/>
          <w:szCs w:val="32"/>
        </w:rPr>
        <w:t>注册</w:t>
      </w:r>
      <w:r>
        <w:rPr>
          <w:rFonts w:eastAsia="仿宋_GB2312"/>
          <w:sz w:val="32"/>
          <w:szCs w:val="32"/>
        </w:rPr>
        <w:t>申请人应考虑便于进行有效再处理的设计优化（例如，</w:t>
      </w:r>
      <w:r w:rsidR="008710EF">
        <w:rPr>
          <w:rFonts w:eastAsia="仿宋_GB2312" w:hint="eastAsia"/>
          <w:sz w:val="32"/>
          <w:szCs w:val="32"/>
        </w:rPr>
        <w:t>将</w:t>
      </w:r>
      <w:r w:rsidR="008710EF">
        <w:rPr>
          <w:rFonts w:eastAsia="仿宋_GB2312"/>
          <w:sz w:val="32"/>
          <w:szCs w:val="32"/>
        </w:rPr>
        <w:t>难以</w:t>
      </w:r>
      <w:r w:rsidR="008710EF">
        <w:rPr>
          <w:rFonts w:eastAsia="仿宋_GB2312" w:hint="eastAsia"/>
          <w:sz w:val="32"/>
          <w:szCs w:val="32"/>
        </w:rPr>
        <w:t>进行</w:t>
      </w:r>
      <w:r w:rsidR="008710EF">
        <w:rPr>
          <w:rFonts w:eastAsia="仿宋_GB2312"/>
          <w:sz w:val="32"/>
          <w:szCs w:val="32"/>
        </w:rPr>
        <w:t>再处理的部件</w:t>
      </w:r>
      <w:r w:rsidR="00E66730">
        <w:rPr>
          <w:rFonts w:eastAsia="仿宋_GB2312" w:hint="eastAsia"/>
          <w:sz w:val="32"/>
          <w:szCs w:val="32"/>
        </w:rPr>
        <w:t>设计</w:t>
      </w:r>
      <w:r w:rsidR="008710EF">
        <w:rPr>
          <w:rFonts w:eastAsia="仿宋_GB2312" w:hint="eastAsia"/>
          <w:sz w:val="32"/>
          <w:szCs w:val="32"/>
        </w:rPr>
        <w:t>为一次性</w:t>
      </w:r>
      <w:r w:rsidR="008710EF">
        <w:rPr>
          <w:rFonts w:eastAsia="仿宋_GB2312"/>
          <w:sz w:val="32"/>
          <w:szCs w:val="32"/>
        </w:rPr>
        <w:t>使用、</w:t>
      </w:r>
      <w:r w:rsidR="008710EF">
        <w:rPr>
          <w:rFonts w:eastAsia="仿宋_GB2312" w:hint="eastAsia"/>
          <w:sz w:val="32"/>
          <w:szCs w:val="32"/>
        </w:rPr>
        <w:t>设计</w:t>
      </w:r>
      <w:r w:rsidR="008710EF">
        <w:rPr>
          <w:rFonts w:eastAsia="仿宋_GB2312"/>
          <w:sz w:val="32"/>
          <w:szCs w:val="32"/>
        </w:rPr>
        <w:t>冲洗孔</w:t>
      </w:r>
      <w:r w:rsidR="008710EF">
        <w:rPr>
          <w:rFonts w:eastAsia="仿宋_GB2312" w:hint="eastAsia"/>
          <w:sz w:val="32"/>
          <w:szCs w:val="32"/>
        </w:rPr>
        <w:t>、</w:t>
      </w:r>
      <w:r>
        <w:rPr>
          <w:rFonts w:eastAsia="仿宋_GB2312"/>
          <w:sz w:val="32"/>
          <w:szCs w:val="32"/>
        </w:rPr>
        <w:t>明确和</w:t>
      </w:r>
      <w:r>
        <w:rPr>
          <w:rFonts w:eastAsia="仿宋_GB2312"/>
          <w:sz w:val="32"/>
          <w:szCs w:val="32"/>
        </w:rPr>
        <w:t>/</w:t>
      </w:r>
      <w:r>
        <w:rPr>
          <w:rFonts w:eastAsia="仿宋_GB2312"/>
          <w:sz w:val="32"/>
          <w:szCs w:val="32"/>
        </w:rPr>
        <w:t>或提供专用清洁附件等）。</w:t>
      </w:r>
    </w:p>
    <w:p w14:paraId="6DFBEB55" w14:textId="77777777" w:rsidR="006A47EA" w:rsidRPr="00E076E1" w:rsidRDefault="006200CE" w:rsidP="002E363D">
      <w:pPr>
        <w:spacing w:line="520" w:lineRule="exact"/>
        <w:ind w:firstLineChars="200" w:firstLine="640"/>
        <w:outlineLvl w:val="2"/>
        <w:rPr>
          <w:rFonts w:ascii="仿宋_GB2312" w:eastAsia="仿宋_GB2312"/>
          <w:sz w:val="32"/>
          <w:szCs w:val="32"/>
        </w:rPr>
      </w:pPr>
      <w:bookmarkStart w:id="4" w:name="_Toc481569192"/>
      <w:r w:rsidRPr="00E076E1">
        <w:rPr>
          <w:rFonts w:ascii="仿宋_GB2312" w:eastAsia="仿宋_GB2312" w:hint="eastAsia"/>
          <w:sz w:val="32"/>
          <w:szCs w:val="32"/>
        </w:rPr>
        <w:t>2.确保可重复使用医疗器械的安全性</w:t>
      </w:r>
      <w:bookmarkEnd w:id="4"/>
    </w:p>
    <w:p w14:paraId="748012DD" w14:textId="402A0D41" w:rsidR="006A47EA" w:rsidRDefault="006200CE" w:rsidP="002E363D">
      <w:pPr>
        <w:spacing w:line="520" w:lineRule="exact"/>
        <w:ind w:firstLineChars="200" w:firstLine="640"/>
        <w:rPr>
          <w:rFonts w:eastAsia="仿宋_GB2312"/>
          <w:sz w:val="32"/>
          <w:szCs w:val="32"/>
        </w:rPr>
      </w:pPr>
      <w:r>
        <w:rPr>
          <w:rFonts w:eastAsia="仿宋_GB2312"/>
          <w:sz w:val="32"/>
          <w:szCs w:val="32"/>
        </w:rPr>
        <w:t>可重复使用器械的</w:t>
      </w:r>
      <w:r w:rsidR="00271D21">
        <w:rPr>
          <w:rFonts w:eastAsia="仿宋_GB2312" w:hint="eastAsia"/>
          <w:sz w:val="32"/>
          <w:szCs w:val="32"/>
        </w:rPr>
        <w:t>注册</w:t>
      </w:r>
      <w:r>
        <w:rPr>
          <w:rFonts w:eastAsia="仿宋_GB2312"/>
          <w:sz w:val="32"/>
          <w:szCs w:val="32"/>
        </w:rPr>
        <w:t>申请人和用户在确保医疗器械再处理的安全性和有效性方面都发挥重要作用。</w:t>
      </w:r>
      <w:r w:rsidR="00271D21">
        <w:rPr>
          <w:rFonts w:eastAsia="仿宋_GB2312" w:hint="eastAsia"/>
          <w:sz w:val="32"/>
          <w:szCs w:val="32"/>
        </w:rPr>
        <w:t>注册</w:t>
      </w:r>
      <w:r>
        <w:rPr>
          <w:rFonts w:eastAsia="仿宋_GB2312"/>
          <w:sz w:val="32"/>
          <w:szCs w:val="32"/>
        </w:rPr>
        <w:t>申请人应充分明确再处理的信息，例如为用户提供再处理应采用的方法、设备、参数等信息。同时</w:t>
      </w:r>
      <w:r w:rsidR="00271D21">
        <w:rPr>
          <w:rFonts w:eastAsia="仿宋_GB2312" w:hint="eastAsia"/>
          <w:sz w:val="32"/>
          <w:szCs w:val="32"/>
        </w:rPr>
        <w:t>注册</w:t>
      </w:r>
      <w:r>
        <w:rPr>
          <w:rFonts w:eastAsia="仿宋_GB2312"/>
          <w:sz w:val="32"/>
          <w:szCs w:val="32"/>
        </w:rPr>
        <w:t>申请人应根据医疗器械生产质量管理规范的要求，在体系文件中保留相关再处理信息的测试文件、数据、记录等内容，证明再处理的信息已经过</w:t>
      </w:r>
      <w:r>
        <w:rPr>
          <w:rFonts w:eastAsia="仿宋_GB2312"/>
          <w:sz w:val="32"/>
          <w:szCs w:val="32"/>
        </w:rPr>
        <w:lastRenderedPageBreak/>
        <w:t>确认并易于用户理解且具有可操作性。</w:t>
      </w:r>
    </w:p>
    <w:p w14:paraId="70609335" w14:textId="77777777" w:rsidR="006A47EA" w:rsidRDefault="006200CE" w:rsidP="002E363D">
      <w:pPr>
        <w:spacing w:line="520" w:lineRule="exact"/>
        <w:ind w:firstLineChars="200" w:firstLine="640"/>
        <w:outlineLvl w:val="1"/>
        <w:rPr>
          <w:rFonts w:eastAsia="楷体"/>
          <w:sz w:val="32"/>
          <w:szCs w:val="32"/>
        </w:rPr>
      </w:pPr>
      <w:bookmarkStart w:id="5" w:name="_Toc481569193"/>
      <w:r>
        <w:rPr>
          <w:rFonts w:eastAsia="楷体"/>
          <w:sz w:val="32"/>
          <w:szCs w:val="32"/>
        </w:rPr>
        <w:t>（二）再处理说明的一般</w:t>
      </w:r>
      <w:bookmarkStart w:id="6" w:name="A._Overview_of_Reprocessing"/>
      <w:bookmarkEnd w:id="5"/>
      <w:bookmarkEnd w:id="6"/>
      <w:r>
        <w:rPr>
          <w:rFonts w:eastAsia="楷体"/>
          <w:sz w:val="32"/>
          <w:szCs w:val="32"/>
        </w:rPr>
        <w:t>考虑</w:t>
      </w:r>
    </w:p>
    <w:p w14:paraId="43FC39E3" w14:textId="5BCCB799" w:rsidR="006A47EA" w:rsidRDefault="00C467ED" w:rsidP="002E363D">
      <w:pPr>
        <w:spacing w:line="520" w:lineRule="exact"/>
        <w:ind w:firstLineChars="200" w:firstLine="640"/>
        <w:rPr>
          <w:rFonts w:eastAsia="仿宋_GB2312"/>
          <w:sz w:val="32"/>
          <w:szCs w:val="32"/>
        </w:rPr>
      </w:pPr>
      <w:r>
        <w:rPr>
          <w:rFonts w:eastAsia="仿宋_GB2312" w:hint="eastAsia"/>
          <w:sz w:val="32"/>
          <w:szCs w:val="32"/>
        </w:rPr>
        <w:t>再处理是将</w:t>
      </w:r>
      <w:r w:rsidRPr="00C467ED">
        <w:rPr>
          <w:rFonts w:eastAsia="仿宋_GB2312" w:hint="eastAsia"/>
          <w:sz w:val="32"/>
          <w:szCs w:val="32"/>
        </w:rPr>
        <w:t>使用过的</w:t>
      </w:r>
      <w:r>
        <w:rPr>
          <w:rFonts w:eastAsia="仿宋_GB2312" w:hint="eastAsia"/>
          <w:sz w:val="32"/>
          <w:szCs w:val="32"/>
        </w:rPr>
        <w:t>或</w:t>
      </w:r>
      <w:r>
        <w:rPr>
          <w:rFonts w:eastAsia="仿宋_GB2312"/>
          <w:sz w:val="32"/>
          <w:szCs w:val="32"/>
        </w:rPr>
        <w:t>被污染</w:t>
      </w:r>
      <w:r>
        <w:rPr>
          <w:rFonts w:eastAsia="仿宋_GB2312" w:hint="eastAsia"/>
          <w:sz w:val="32"/>
          <w:szCs w:val="32"/>
        </w:rPr>
        <w:t>的</w:t>
      </w:r>
      <w:r w:rsidRPr="00C467ED">
        <w:rPr>
          <w:rFonts w:eastAsia="仿宋_GB2312" w:hint="eastAsia"/>
          <w:sz w:val="32"/>
          <w:szCs w:val="32"/>
        </w:rPr>
        <w:t>医疗器械</w:t>
      </w:r>
      <w:r>
        <w:rPr>
          <w:rFonts w:eastAsia="仿宋_GB2312" w:hint="eastAsia"/>
          <w:sz w:val="32"/>
          <w:szCs w:val="32"/>
        </w:rPr>
        <w:t>进行</w:t>
      </w:r>
      <w:r>
        <w:rPr>
          <w:rFonts w:eastAsia="仿宋_GB2312"/>
          <w:sz w:val="32"/>
          <w:szCs w:val="32"/>
        </w:rPr>
        <w:t>处理以满足</w:t>
      </w:r>
      <w:r>
        <w:rPr>
          <w:rFonts w:eastAsia="仿宋_GB2312" w:hint="eastAsia"/>
          <w:sz w:val="32"/>
          <w:szCs w:val="32"/>
        </w:rPr>
        <w:t>后续使用要求</w:t>
      </w:r>
      <w:r>
        <w:rPr>
          <w:rFonts w:eastAsia="仿宋_GB2312"/>
          <w:sz w:val="32"/>
          <w:szCs w:val="32"/>
        </w:rPr>
        <w:t>的</w:t>
      </w:r>
      <w:r w:rsidR="0076151A">
        <w:rPr>
          <w:rFonts w:eastAsia="仿宋_GB2312" w:hint="eastAsia"/>
          <w:sz w:val="32"/>
          <w:szCs w:val="32"/>
        </w:rPr>
        <w:t>经确认</w:t>
      </w:r>
      <w:r w:rsidR="0076151A">
        <w:rPr>
          <w:rFonts w:eastAsia="仿宋_GB2312"/>
          <w:sz w:val="32"/>
          <w:szCs w:val="32"/>
        </w:rPr>
        <w:t>的</w:t>
      </w:r>
      <w:r>
        <w:rPr>
          <w:rFonts w:eastAsia="仿宋_GB2312"/>
          <w:sz w:val="32"/>
          <w:szCs w:val="32"/>
        </w:rPr>
        <w:t>过程</w:t>
      </w:r>
      <w:r w:rsidR="0076151A">
        <w:rPr>
          <w:rFonts w:eastAsia="仿宋_GB2312" w:hint="eastAsia"/>
          <w:sz w:val="32"/>
          <w:szCs w:val="32"/>
        </w:rPr>
        <w:t>。</w:t>
      </w:r>
      <w:r w:rsidR="006200CE">
        <w:rPr>
          <w:rFonts w:eastAsia="仿宋_GB2312"/>
          <w:sz w:val="32"/>
          <w:szCs w:val="32"/>
        </w:rPr>
        <w:t>再处理通常包括清洁、消毒或灭菌</w:t>
      </w:r>
      <w:r>
        <w:rPr>
          <w:rFonts w:eastAsia="仿宋_GB2312" w:hint="eastAsia"/>
          <w:sz w:val="32"/>
          <w:szCs w:val="32"/>
        </w:rPr>
        <w:t>，</w:t>
      </w:r>
      <w:r>
        <w:rPr>
          <w:rFonts w:eastAsia="仿宋_GB2312"/>
          <w:sz w:val="32"/>
          <w:szCs w:val="32"/>
        </w:rPr>
        <w:t>清洁过程</w:t>
      </w:r>
      <w:r>
        <w:rPr>
          <w:rFonts w:eastAsia="仿宋_GB2312" w:hint="eastAsia"/>
          <w:sz w:val="32"/>
          <w:szCs w:val="32"/>
        </w:rPr>
        <w:t>用于</w:t>
      </w:r>
      <w:r>
        <w:rPr>
          <w:rFonts w:eastAsia="仿宋_GB2312"/>
          <w:sz w:val="32"/>
          <w:szCs w:val="32"/>
        </w:rPr>
        <w:t>去除污染，消毒或灭菌用于杀灭微生物</w:t>
      </w:r>
      <w:r w:rsidR="006200CE">
        <w:rPr>
          <w:rFonts w:eastAsia="仿宋_GB2312"/>
          <w:sz w:val="32"/>
          <w:szCs w:val="32"/>
        </w:rPr>
        <w:t>。可重复使用器械的再处理从预处理开始，通常包括以下三个步骤：</w:t>
      </w:r>
    </w:p>
    <w:p w14:paraId="3E458704" w14:textId="5FF5AFE1" w:rsidR="006A47EA" w:rsidRDefault="00E076E1" w:rsidP="002E363D">
      <w:pPr>
        <w:spacing w:line="520" w:lineRule="exact"/>
        <w:ind w:firstLineChars="200" w:firstLine="640"/>
        <w:rPr>
          <w:rFonts w:eastAsia="仿宋_GB2312"/>
          <w:sz w:val="32"/>
          <w:szCs w:val="32"/>
        </w:rPr>
      </w:pPr>
      <w:r>
        <w:rPr>
          <w:rFonts w:eastAsia="仿宋_GB2312" w:hint="eastAsia"/>
          <w:sz w:val="32"/>
          <w:szCs w:val="32"/>
        </w:rPr>
        <w:t>1</w:t>
      </w:r>
      <w:r>
        <w:rPr>
          <w:rFonts w:eastAsia="仿宋_GB2312"/>
          <w:sz w:val="32"/>
          <w:szCs w:val="32"/>
        </w:rPr>
        <w:t>.</w:t>
      </w:r>
      <w:r w:rsidR="006200CE">
        <w:rPr>
          <w:rFonts w:eastAsia="仿宋_GB2312"/>
          <w:sz w:val="32"/>
          <w:szCs w:val="32"/>
        </w:rPr>
        <w:t>预处理：为了后续更好地清洁，再处理从预处理开始。预处理包含</w:t>
      </w:r>
      <w:r w:rsidR="00586BF2">
        <w:rPr>
          <w:rFonts w:eastAsia="仿宋_GB2312" w:hint="eastAsia"/>
          <w:sz w:val="32"/>
          <w:szCs w:val="32"/>
        </w:rPr>
        <w:t>使用</w:t>
      </w:r>
      <w:r w:rsidR="00586BF2">
        <w:rPr>
          <w:rFonts w:eastAsia="仿宋_GB2312"/>
          <w:sz w:val="32"/>
          <w:szCs w:val="32"/>
        </w:rPr>
        <w:t>后</w:t>
      </w:r>
      <w:r w:rsidR="00190DD4">
        <w:rPr>
          <w:rFonts w:eastAsia="仿宋_GB2312" w:hint="eastAsia"/>
          <w:sz w:val="32"/>
          <w:szCs w:val="32"/>
        </w:rPr>
        <w:t>及时</w:t>
      </w:r>
      <w:r w:rsidR="00586BF2">
        <w:rPr>
          <w:rFonts w:eastAsia="仿宋_GB2312"/>
          <w:sz w:val="32"/>
          <w:szCs w:val="32"/>
        </w:rPr>
        <w:t>的</w:t>
      </w:r>
      <w:r w:rsidR="006200CE">
        <w:rPr>
          <w:rFonts w:eastAsia="仿宋_GB2312"/>
          <w:sz w:val="32"/>
          <w:szCs w:val="32"/>
        </w:rPr>
        <w:t>初步清洁步骤或措施，主要目的是防止器械内部和外部的污染物</w:t>
      </w:r>
      <w:proofErr w:type="gramStart"/>
      <w:r w:rsidR="006200CE">
        <w:rPr>
          <w:rFonts w:eastAsia="仿宋_GB2312"/>
          <w:sz w:val="32"/>
          <w:szCs w:val="32"/>
        </w:rPr>
        <w:t>干固</w:t>
      </w:r>
      <w:proofErr w:type="gramEnd"/>
      <w:r w:rsidR="006200CE">
        <w:rPr>
          <w:rFonts w:eastAsia="仿宋_GB2312"/>
          <w:sz w:val="32"/>
          <w:szCs w:val="32"/>
        </w:rPr>
        <w:t>。</w:t>
      </w:r>
    </w:p>
    <w:p w14:paraId="0C597E38" w14:textId="24C12228" w:rsidR="006A47EA" w:rsidRDefault="00E076E1" w:rsidP="002E363D">
      <w:pPr>
        <w:spacing w:line="520" w:lineRule="exact"/>
        <w:ind w:firstLineChars="200" w:firstLine="640"/>
        <w:rPr>
          <w:rFonts w:eastAsia="仿宋_GB2312"/>
          <w:sz w:val="32"/>
          <w:szCs w:val="32"/>
        </w:rPr>
      </w:pPr>
      <w:r>
        <w:rPr>
          <w:rFonts w:eastAsia="仿宋_GB2312" w:hint="eastAsia"/>
          <w:sz w:val="32"/>
          <w:szCs w:val="32"/>
        </w:rPr>
        <w:t>2.</w:t>
      </w:r>
      <w:r w:rsidR="006200CE">
        <w:rPr>
          <w:rFonts w:eastAsia="仿宋_GB2312"/>
          <w:sz w:val="32"/>
          <w:szCs w:val="32"/>
        </w:rPr>
        <w:t>彻底清洁：在预处理后，应彻底清洁器械。通常，应在专用清洁区域进行彻底清洁。在使用期间可能不会被病原体污染的器械（例如</w:t>
      </w:r>
      <w:r w:rsidR="00F56165">
        <w:rPr>
          <w:rFonts w:eastAsia="仿宋_GB2312" w:hint="eastAsia"/>
          <w:sz w:val="32"/>
          <w:szCs w:val="32"/>
        </w:rPr>
        <w:t>血压</w:t>
      </w:r>
      <w:r w:rsidR="00F56165">
        <w:rPr>
          <w:rFonts w:eastAsia="仿宋_GB2312"/>
          <w:sz w:val="32"/>
          <w:szCs w:val="32"/>
        </w:rPr>
        <w:t>计袖带、听诊器</w:t>
      </w:r>
      <w:r w:rsidR="00F56165">
        <w:rPr>
          <w:rFonts w:eastAsia="仿宋_GB2312" w:hint="eastAsia"/>
          <w:sz w:val="32"/>
          <w:szCs w:val="32"/>
        </w:rPr>
        <w:t>等</w:t>
      </w:r>
      <w:r w:rsidR="006200CE">
        <w:rPr>
          <w:rFonts w:eastAsia="仿宋_GB2312"/>
          <w:sz w:val="32"/>
          <w:szCs w:val="32"/>
        </w:rPr>
        <w:t>）通常不需要消毒或灭菌，因此清洁后即可使用。</w:t>
      </w:r>
    </w:p>
    <w:p w14:paraId="604BF50C" w14:textId="43F243DD" w:rsidR="006A47EA" w:rsidRDefault="00E076E1" w:rsidP="002E363D">
      <w:pPr>
        <w:spacing w:line="520" w:lineRule="exact"/>
        <w:ind w:firstLineChars="200" w:firstLine="640"/>
        <w:rPr>
          <w:rFonts w:eastAsia="仿宋_GB2312"/>
          <w:sz w:val="32"/>
          <w:szCs w:val="32"/>
        </w:rPr>
      </w:pPr>
      <w:r>
        <w:rPr>
          <w:rFonts w:eastAsia="仿宋_GB2312" w:hint="eastAsia"/>
          <w:sz w:val="32"/>
          <w:szCs w:val="32"/>
        </w:rPr>
        <w:t>3.</w:t>
      </w:r>
      <w:r w:rsidR="006200CE">
        <w:rPr>
          <w:rFonts w:eastAsia="仿宋_GB2312"/>
          <w:sz w:val="32"/>
          <w:szCs w:val="32"/>
        </w:rPr>
        <w:t>消毒或灭菌：根据器械的适用范围，器械应进行消毒或灭菌，以供再次使用。</w:t>
      </w:r>
    </w:p>
    <w:p w14:paraId="42AB17BA" w14:textId="76B95019" w:rsidR="00603798" w:rsidRDefault="006200CE" w:rsidP="002E363D">
      <w:pPr>
        <w:spacing w:line="520" w:lineRule="exact"/>
        <w:ind w:firstLineChars="200" w:firstLine="640"/>
      </w:pPr>
      <w:r>
        <w:rPr>
          <w:rFonts w:eastAsia="仿宋_GB2312"/>
          <w:sz w:val="32"/>
          <w:szCs w:val="32"/>
        </w:rPr>
        <w:t>再处理的</w:t>
      </w:r>
      <w:r w:rsidR="00E076E1">
        <w:rPr>
          <w:rFonts w:eastAsia="仿宋_GB2312" w:hint="eastAsia"/>
          <w:sz w:val="32"/>
          <w:szCs w:val="32"/>
        </w:rPr>
        <w:t>流程</w:t>
      </w:r>
      <w:r>
        <w:rPr>
          <w:rFonts w:eastAsia="仿宋_GB2312"/>
          <w:sz w:val="32"/>
          <w:szCs w:val="32"/>
        </w:rPr>
        <w:t>概述如图</w:t>
      </w:r>
      <w:r>
        <w:rPr>
          <w:rFonts w:eastAsia="仿宋_GB2312"/>
          <w:sz w:val="32"/>
          <w:szCs w:val="32"/>
        </w:rPr>
        <w:t>1</w:t>
      </w:r>
      <w:r>
        <w:rPr>
          <w:rFonts w:eastAsia="仿宋_GB2312"/>
          <w:sz w:val="32"/>
          <w:szCs w:val="32"/>
        </w:rPr>
        <w:t>所示</w:t>
      </w:r>
      <w:r w:rsidR="00DD32A1">
        <w:rPr>
          <w:rFonts w:eastAsia="仿宋_GB2312" w:hint="eastAsia"/>
          <w:sz w:val="32"/>
          <w:szCs w:val="32"/>
        </w:rPr>
        <w:t>，</w:t>
      </w:r>
      <w:r>
        <w:rPr>
          <w:rFonts w:eastAsia="仿宋_GB2312"/>
          <w:sz w:val="32"/>
          <w:szCs w:val="32"/>
        </w:rPr>
        <w:t>附</w:t>
      </w:r>
      <w:r w:rsidR="00D908EE">
        <w:rPr>
          <w:rFonts w:eastAsia="仿宋_GB2312" w:hint="eastAsia"/>
          <w:sz w:val="32"/>
          <w:szCs w:val="32"/>
        </w:rPr>
        <w:t>件</w:t>
      </w:r>
      <w:r>
        <w:rPr>
          <w:rFonts w:eastAsia="仿宋_GB2312"/>
          <w:sz w:val="32"/>
          <w:szCs w:val="32"/>
        </w:rPr>
        <w:t>2</w:t>
      </w:r>
      <w:r>
        <w:rPr>
          <w:rFonts w:eastAsia="仿宋_GB2312"/>
          <w:sz w:val="32"/>
          <w:szCs w:val="32"/>
        </w:rPr>
        <w:t>中提供了各再处理步骤的详细概述。</w:t>
      </w:r>
      <w:r w:rsidR="00603798">
        <w:rPr>
          <w:rFonts w:eastAsia="仿宋_GB2312" w:hint="eastAsia"/>
          <w:sz w:val="32"/>
          <w:szCs w:val="32"/>
        </w:rPr>
        <w:t>在</w:t>
      </w:r>
      <w:r w:rsidR="00603798">
        <w:rPr>
          <w:rFonts w:eastAsia="仿宋_GB2312"/>
          <w:sz w:val="32"/>
          <w:szCs w:val="32"/>
        </w:rPr>
        <w:t>某些情形下</w:t>
      </w:r>
      <w:r w:rsidR="00603798">
        <w:rPr>
          <w:rFonts w:eastAsia="仿宋_GB2312" w:hint="eastAsia"/>
          <w:sz w:val="32"/>
          <w:szCs w:val="32"/>
        </w:rPr>
        <w:t>（如</w:t>
      </w:r>
      <w:r w:rsidR="00603798">
        <w:rPr>
          <w:rFonts w:eastAsia="仿宋_GB2312"/>
          <w:sz w:val="32"/>
          <w:szCs w:val="32"/>
        </w:rPr>
        <w:t>器械被</w:t>
      </w:r>
      <w:r w:rsidR="00DD32A1">
        <w:rPr>
          <w:rFonts w:eastAsia="仿宋_GB2312" w:hint="eastAsia"/>
          <w:sz w:val="32"/>
          <w:szCs w:val="32"/>
        </w:rPr>
        <w:t>传染病</w:t>
      </w:r>
      <w:r w:rsidR="00603798">
        <w:rPr>
          <w:rFonts w:eastAsia="仿宋_GB2312"/>
          <w:sz w:val="32"/>
          <w:szCs w:val="32"/>
        </w:rPr>
        <w:t>病原体污染</w:t>
      </w:r>
      <w:r w:rsidR="00603798">
        <w:rPr>
          <w:rFonts w:eastAsia="仿宋_GB2312" w:hint="eastAsia"/>
          <w:sz w:val="32"/>
          <w:szCs w:val="32"/>
        </w:rPr>
        <w:t>），</w:t>
      </w:r>
      <w:r w:rsidR="00DD32A1">
        <w:rPr>
          <w:rFonts w:eastAsia="仿宋_GB2312" w:hint="eastAsia"/>
          <w:sz w:val="32"/>
          <w:szCs w:val="32"/>
        </w:rPr>
        <w:t>在灭菌</w:t>
      </w:r>
      <w:r w:rsidR="00DD32A1">
        <w:rPr>
          <w:rFonts w:eastAsia="仿宋_GB2312"/>
          <w:sz w:val="32"/>
          <w:szCs w:val="32"/>
        </w:rPr>
        <w:t>处置之前需要对器械进行消毒</w:t>
      </w:r>
      <w:r w:rsidR="00603798">
        <w:rPr>
          <w:rFonts w:eastAsia="仿宋_GB2312" w:hint="eastAsia"/>
          <w:sz w:val="32"/>
          <w:szCs w:val="32"/>
        </w:rPr>
        <w:t>，</w:t>
      </w:r>
      <w:r w:rsidR="00603798">
        <w:rPr>
          <w:rFonts w:eastAsia="仿宋_GB2312"/>
          <w:sz w:val="32"/>
          <w:szCs w:val="32"/>
        </w:rPr>
        <w:t>这</w:t>
      </w:r>
      <w:r w:rsidR="00603798">
        <w:rPr>
          <w:rFonts w:eastAsia="仿宋_GB2312" w:hint="eastAsia"/>
          <w:sz w:val="32"/>
          <w:szCs w:val="32"/>
        </w:rPr>
        <w:t>类</w:t>
      </w:r>
      <w:r w:rsidR="00603798">
        <w:rPr>
          <w:rFonts w:eastAsia="仿宋_GB2312"/>
          <w:sz w:val="32"/>
          <w:szCs w:val="32"/>
        </w:rPr>
        <w:t>情形不在本指导原则的考虑范围之内。</w:t>
      </w:r>
    </w:p>
    <w:p w14:paraId="171BFADD" w14:textId="7F83E4F8" w:rsidR="006A47EA" w:rsidRDefault="006200CE" w:rsidP="00C6604C">
      <w:pPr>
        <w:jc w:val="center"/>
      </w:pPr>
      <w:r w:rsidRPr="00C6604C">
        <w:rPr>
          <w:noProof/>
        </w:rPr>
        <w:lastRenderedPageBreak/>
        <w:drawing>
          <wp:inline distT="0" distB="0" distL="0" distR="0" wp14:anchorId="53D6FA6F" wp14:editId="7952495D">
            <wp:extent cx="3895090" cy="34569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cstate="print"/>
                    <a:stretch>
                      <a:fillRect/>
                    </a:stretch>
                  </pic:blipFill>
                  <pic:spPr>
                    <a:xfrm>
                      <a:off x="0" y="0"/>
                      <a:ext cx="3895238" cy="3457143"/>
                    </a:xfrm>
                    <a:prstGeom prst="rect">
                      <a:avLst/>
                    </a:prstGeom>
                  </pic:spPr>
                </pic:pic>
              </a:graphicData>
            </a:graphic>
          </wp:inline>
        </w:drawing>
      </w:r>
    </w:p>
    <w:p w14:paraId="2773BF90" w14:textId="77777777" w:rsidR="006A47EA" w:rsidRPr="00E076E1" w:rsidRDefault="006200CE" w:rsidP="002E363D">
      <w:pPr>
        <w:pStyle w:val="a5"/>
        <w:snapToGrid w:val="0"/>
        <w:spacing w:line="520" w:lineRule="exact"/>
        <w:ind w:left="440"/>
        <w:jc w:val="center"/>
        <w:rPr>
          <w:rFonts w:ascii="黑体" w:eastAsia="黑体" w:hAnsi="黑体" w:cs="Times New Roman"/>
          <w:sz w:val="28"/>
          <w:szCs w:val="28"/>
          <w:lang w:eastAsia="zh-CN"/>
        </w:rPr>
      </w:pPr>
      <w:r w:rsidRPr="00E076E1">
        <w:rPr>
          <w:rFonts w:ascii="黑体" w:eastAsia="黑体" w:hAnsi="黑体" w:cs="Times New Roman"/>
          <w:sz w:val="28"/>
          <w:szCs w:val="28"/>
          <w:lang w:eastAsia="zh-CN"/>
        </w:rPr>
        <w:t>图1 流程概述</w:t>
      </w:r>
    </w:p>
    <w:p w14:paraId="35CE8E04" w14:textId="77777777" w:rsidR="00C6604C" w:rsidRDefault="00C6604C" w:rsidP="002E363D">
      <w:pPr>
        <w:spacing w:line="520" w:lineRule="exact"/>
        <w:ind w:firstLineChars="200" w:firstLine="640"/>
        <w:rPr>
          <w:rFonts w:eastAsia="仿宋_GB2312"/>
          <w:sz w:val="32"/>
          <w:szCs w:val="32"/>
        </w:rPr>
      </w:pPr>
    </w:p>
    <w:p w14:paraId="1562B33E" w14:textId="77A5FC57" w:rsidR="0076151A" w:rsidRDefault="0076151A" w:rsidP="002E363D">
      <w:pPr>
        <w:spacing w:line="520" w:lineRule="exact"/>
        <w:ind w:firstLineChars="200" w:firstLine="640"/>
      </w:pPr>
      <w:r>
        <w:rPr>
          <w:rFonts w:eastAsia="仿宋_GB2312" w:hint="eastAsia"/>
          <w:sz w:val="32"/>
          <w:szCs w:val="32"/>
        </w:rPr>
        <w:t>需要注意</w:t>
      </w:r>
      <w:r>
        <w:rPr>
          <w:rFonts w:eastAsia="仿宋_GB2312"/>
          <w:sz w:val="32"/>
          <w:szCs w:val="32"/>
        </w:rPr>
        <w:t>的是，清洁、消毒和灭菌</w:t>
      </w:r>
      <w:r>
        <w:rPr>
          <w:rFonts w:eastAsia="仿宋_GB2312" w:hint="eastAsia"/>
          <w:sz w:val="32"/>
          <w:szCs w:val="32"/>
        </w:rPr>
        <w:t>是</w:t>
      </w:r>
      <w:r>
        <w:rPr>
          <w:rFonts w:eastAsia="仿宋_GB2312"/>
          <w:sz w:val="32"/>
          <w:szCs w:val="32"/>
        </w:rPr>
        <w:t>完全不同的过程。</w:t>
      </w:r>
    </w:p>
    <w:p w14:paraId="1E88B189" w14:textId="41A09B2B" w:rsidR="006A47EA" w:rsidRDefault="006200CE" w:rsidP="002E363D">
      <w:pPr>
        <w:spacing w:line="520" w:lineRule="exact"/>
        <w:ind w:firstLineChars="200" w:firstLine="640"/>
        <w:rPr>
          <w:rFonts w:eastAsia="仿宋_GB2312"/>
          <w:sz w:val="32"/>
          <w:szCs w:val="32"/>
        </w:rPr>
      </w:pPr>
      <w:r w:rsidRPr="002F73BE">
        <w:rPr>
          <w:rFonts w:eastAsia="仿宋_GB2312"/>
          <w:sz w:val="32"/>
          <w:szCs w:val="32"/>
        </w:rPr>
        <w:t>清洁是通过物理或化学方式去除污物；</w:t>
      </w:r>
      <w:r>
        <w:rPr>
          <w:rFonts w:eastAsia="仿宋_GB2312"/>
          <w:sz w:val="32"/>
          <w:szCs w:val="32"/>
        </w:rPr>
        <w:t>所采用的清洁方法和医用清</w:t>
      </w:r>
      <w:r w:rsidR="007915B0">
        <w:rPr>
          <w:rFonts w:eastAsia="仿宋_GB2312" w:hint="eastAsia"/>
          <w:sz w:val="32"/>
          <w:szCs w:val="32"/>
        </w:rPr>
        <w:t>洗</w:t>
      </w:r>
      <w:r>
        <w:rPr>
          <w:rFonts w:eastAsia="仿宋_GB2312"/>
          <w:sz w:val="32"/>
          <w:szCs w:val="32"/>
        </w:rPr>
        <w:t>剂应能有效去除污物。有效的清洁应满足以下几个要求：</w:t>
      </w:r>
    </w:p>
    <w:p w14:paraId="199893DF" w14:textId="6858485D" w:rsidR="006A47EA" w:rsidRDefault="006200CE" w:rsidP="002E363D">
      <w:pPr>
        <w:spacing w:line="520" w:lineRule="exact"/>
        <w:ind w:firstLineChars="200" w:firstLine="640"/>
        <w:rPr>
          <w:rFonts w:eastAsia="仿宋_GB2312"/>
          <w:sz w:val="32"/>
          <w:szCs w:val="32"/>
        </w:rPr>
      </w:pPr>
      <w:r>
        <w:rPr>
          <w:rFonts w:eastAsia="仿宋_GB2312"/>
          <w:sz w:val="32"/>
          <w:szCs w:val="32"/>
        </w:rPr>
        <w:t>最大程度减少污染物在每次使用间的转移；</w:t>
      </w:r>
      <w:r w:rsidR="0076049E">
        <w:rPr>
          <w:rFonts w:eastAsia="仿宋_GB2312"/>
          <w:sz w:val="32"/>
          <w:szCs w:val="32"/>
        </w:rPr>
        <w:t>防止残留污物在产品的使用寿命内的积聚</w:t>
      </w:r>
      <w:r w:rsidR="0076049E">
        <w:rPr>
          <w:rFonts w:eastAsia="仿宋_GB2312" w:hint="eastAsia"/>
          <w:sz w:val="32"/>
          <w:szCs w:val="32"/>
        </w:rPr>
        <w:t>；</w:t>
      </w:r>
      <w:r>
        <w:rPr>
          <w:rFonts w:eastAsia="仿宋_GB2312"/>
          <w:sz w:val="32"/>
          <w:szCs w:val="32"/>
        </w:rPr>
        <w:t>满足后续消毒或灭菌步骤的需要。</w:t>
      </w:r>
    </w:p>
    <w:p w14:paraId="5AC476D7" w14:textId="5836AA56" w:rsidR="00073FB8" w:rsidRDefault="006200CE" w:rsidP="002E363D">
      <w:pPr>
        <w:spacing w:line="520" w:lineRule="exact"/>
        <w:ind w:firstLineChars="200" w:firstLine="640"/>
        <w:rPr>
          <w:rFonts w:eastAsia="仿宋_GB2312"/>
          <w:sz w:val="32"/>
          <w:szCs w:val="32"/>
        </w:rPr>
      </w:pPr>
      <w:r>
        <w:rPr>
          <w:rFonts w:eastAsia="仿宋_GB2312"/>
          <w:sz w:val="32"/>
          <w:szCs w:val="32"/>
        </w:rPr>
        <w:t>消毒和灭菌目的是减少或杀灭微生物</w:t>
      </w:r>
      <w:r w:rsidR="00DA762B">
        <w:rPr>
          <w:rFonts w:eastAsia="仿宋_GB2312" w:hint="eastAsia"/>
          <w:sz w:val="32"/>
          <w:szCs w:val="32"/>
        </w:rPr>
        <w:t>，</w:t>
      </w:r>
      <w:r>
        <w:rPr>
          <w:rFonts w:eastAsia="仿宋_GB2312"/>
          <w:sz w:val="32"/>
          <w:szCs w:val="32"/>
        </w:rPr>
        <w:t>所采用的消毒或灭菌的方法和试剂应能达到相应的消毒或灭菌效果。有关消毒和灭菌的定义，请参考附</w:t>
      </w:r>
      <w:r w:rsidR="00D908EE">
        <w:rPr>
          <w:rFonts w:eastAsia="仿宋_GB2312" w:hint="eastAsia"/>
          <w:sz w:val="32"/>
          <w:szCs w:val="32"/>
        </w:rPr>
        <w:t>件</w:t>
      </w:r>
      <w:r>
        <w:rPr>
          <w:rFonts w:eastAsia="仿宋_GB2312"/>
          <w:sz w:val="32"/>
          <w:szCs w:val="32"/>
        </w:rPr>
        <w:t>1</w:t>
      </w:r>
      <w:r w:rsidR="00D20136">
        <w:rPr>
          <w:rFonts w:eastAsia="仿宋_GB2312" w:hint="eastAsia"/>
          <w:sz w:val="32"/>
          <w:szCs w:val="32"/>
        </w:rPr>
        <w:t>；</w:t>
      </w:r>
      <w:r w:rsidR="00DA762B">
        <w:rPr>
          <w:rFonts w:eastAsia="仿宋_GB2312" w:hint="eastAsia"/>
          <w:sz w:val="32"/>
          <w:szCs w:val="32"/>
        </w:rPr>
        <w:t>有关</w:t>
      </w:r>
      <w:r w:rsidR="00D20136">
        <w:rPr>
          <w:rFonts w:eastAsia="仿宋_GB2312" w:hint="eastAsia"/>
          <w:sz w:val="32"/>
          <w:szCs w:val="32"/>
        </w:rPr>
        <w:t>消毒</w:t>
      </w:r>
      <w:r w:rsidR="00D20136">
        <w:rPr>
          <w:rFonts w:eastAsia="仿宋_GB2312"/>
          <w:sz w:val="32"/>
          <w:szCs w:val="32"/>
        </w:rPr>
        <w:t>和</w:t>
      </w:r>
      <w:r w:rsidR="0034417D">
        <w:rPr>
          <w:rFonts w:eastAsia="仿宋_GB2312"/>
          <w:sz w:val="32"/>
          <w:szCs w:val="32"/>
        </w:rPr>
        <w:t>灭菌</w:t>
      </w:r>
      <w:r w:rsidR="0034417D">
        <w:rPr>
          <w:rFonts w:eastAsia="仿宋_GB2312" w:hint="eastAsia"/>
          <w:sz w:val="32"/>
          <w:szCs w:val="32"/>
        </w:rPr>
        <w:t>过</w:t>
      </w:r>
      <w:r w:rsidR="00515390">
        <w:rPr>
          <w:rFonts w:eastAsia="仿宋_GB2312"/>
          <w:sz w:val="32"/>
          <w:szCs w:val="32"/>
        </w:rPr>
        <w:t>程的具体信息，请参见本指导原则</w:t>
      </w:r>
      <w:r w:rsidR="00515390">
        <w:rPr>
          <w:rFonts w:eastAsia="仿宋_GB2312" w:hint="eastAsia"/>
          <w:sz w:val="32"/>
          <w:szCs w:val="32"/>
        </w:rPr>
        <w:t>五</w:t>
      </w:r>
      <w:r>
        <w:rPr>
          <w:rFonts w:eastAsia="仿宋_GB2312"/>
          <w:sz w:val="32"/>
          <w:szCs w:val="32"/>
        </w:rPr>
        <w:t>（</w:t>
      </w:r>
      <w:r w:rsidR="00515390">
        <w:rPr>
          <w:rFonts w:eastAsia="仿宋_GB2312" w:hint="eastAsia"/>
          <w:sz w:val="32"/>
          <w:szCs w:val="32"/>
        </w:rPr>
        <w:t>五</w:t>
      </w:r>
      <w:r>
        <w:rPr>
          <w:rFonts w:eastAsia="仿宋_GB2312"/>
          <w:sz w:val="32"/>
          <w:szCs w:val="32"/>
        </w:rPr>
        <w:t>）</w:t>
      </w:r>
      <w:r w:rsidR="00515390">
        <w:rPr>
          <w:rFonts w:eastAsia="仿宋_GB2312" w:hint="eastAsia"/>
          <w:sz w:val="32"/>
          <w:szCs w:val="32"/>
        </w:rPr>
        <w:t>3</w:t>
      </w:r>
      <w:r>
        <w:rPr>
          <w:rFonts w:eastAsia="仿宋_GB2312"/>
          <w:sz w:val="32"/>
          <w:szCs w:val="32"/>
        </w:rPr>
        <w:t>的内容。</w:t>
      </w:r>
    </w:p>
    <w:p w14:paraId="1B8F2DAC" w14:textId="0235888F" w:rsidR="00EE1A47" w:rsidRDefault="00073FB8" w:rsidP="002E363D">
      <w:pPr>
        <w:spacing w:line="520" w:lineRule="exact"/>
        <w:ind w:firstLineChars="200" w:firstLine="640"/>
        <w:rPr>
          <w:rFonts w:eastAsia="仿宋_GB2312"/>
          <w:sz w:val="32"/>
          <w:szCs w:val="32"/>
        </w:rPr>
      </w:pPr>
      <w:r>
        <w:rPr>
          <w:rFonts w:eastAsia="仿宋_GB2312"/>
          <w:sz w:val="32"/>
          <w:szCs w:val="32"/>
        </w:rPr>
        <w:t>因此，清洁步骤应独立于消毒或灭菌进行单独确认。</w:t>
      </w:r>
    </w:p>
    <w:p w14:paraId="4664C843" w14:textId="5A56805E" w:rsidR="001A2D61" w:rsidRDefault="0097487A" w:rsidP="002E363D">
      <w:pPr>
        <w:spacing w:line="520" w:lineRule="exact"/>
        <w:ind w:firstLineChars="200" w:firstLine="640"/>
        <w:outlineLvl w:val="0"/>
        <w:rPr>
          <w:rFonts w:eastAsia="黑体"/>
          <w:bCs/>
          <w:sz w:val="32"/>
          <w:szCs w:val="32"/>
        </w:rPr>
      </w:pPr>
      <w:bookmarkStart w:id="7" w:name="_Toc481569215"/>
      <w:bookmarkEnd w:id="1"/>
      <w:r>
        <w:rPr>
          <w:rFonts w:eastAsia="黑体" w:hint="eastAsia"/>
          <w:bCs/>
          <w:sz w:val="32"/>
          <w:szCs w:val="32"/>
        </w:rPr>
        <w:t>三</w:t>
      </w:r>
      <w:r w:rsidR="001A2D61">
        <w:rPr>
          <w:rFonts w:eastAsia="黑体"/>
          <w:bCs/>
          <w:sz w:val="32"/>
          <w:szCs w:val="32"/>
        </w:rPr>
        <w:t>、清洁过程的确认</w:t>
      </w:r>
    </w:p>
    <w:p w14:paraId="23638CDB" w14:textId="167F34C0" w:rsidR="001A2D61" w:rsidRDefault="001A2D61" w:rsidP="002E363D">
      <w:pPr>
        <w:spacing w:line="520" w:lineRule="exact"/>
        <w:ind w:firstLineChars="200" w:firstLine="640"/>
        <w:rPr>
          <w:rFonts w:eastAsia="仿宋_GB2312"/>
          <w:bCs/>
          <w:sz w:val="32"/>
          <w:szCs w:val="32"/>
        </w:rPr>
      </w:pPr>
      <w:r>
        <w:rPr>
          <w:rFonts w:eastAsia="仿宋_GB2312"/>
          <w:bCs/>
          <w:sz w:val="32"/>
          <w:szCs w:val="32"/>
        </w:rPr>
        <w:t>对再处理说明中清洁过程进行确认的目的是：该方法（手动或自动）能使器械满足进行下一步处理的要求，并最终可安全重复使用；用户应</w:t>
      </w:r>
      <w:r>
        <w:rPr>
          <w:rFonts w:eastAsia="仿宋_GB2312"/>
          <w:bCs/>
          <w:sz w:val="32"/>
          <w:szCs w:val="32"/>
        </w:rPr>
        <w:lastRenderedPageBreak/>
        <w:t>能正确理解再处理说明中的内容并执行相应的步骤。</w:t>
      </w:r>
    </w:p>
    <w:p w14:paraId="3D1F7138" w14:textId="33BF9C57" w:rsidR="001A2D61" w:rsidRPr="005652E7" w:rsidRDefault="001A2D61" w:rsidP="002E363D">
      <w:pPr>
        <w:spacing w:line="520" w:lineRule="exact"/>
        <w:ind w:firstLineChars="200" w:firstLine="640"/>
        <w:outlineLvl w:val="1"/>
        <w:rPr>
          <w:rFonts w:ascii="楷体" w:eastAsia="楷体" w:hAnsi="楷体"/>
          <w:bCs/>
          <w:sz w:val="32"/>
          <w:szCs w:val="32"/>
        </w:rPr>
      </w:pPr>
      <w:r w:rsidRPr="00830884">
        <w:rPr>
          <w:rFonts w:ascii="楷体" w:eastAsia="楷体" w:hAnsi="楷体"/>
          <w:bCs/>
          <w:sz w:val="32"/>
          <w:szCs w:val="32"/>
        </w:rPr>
        <w:t>(</w:t>
      </w:r>
      <w:proofErr w:type="gramStart"/>
      <w:r w:rsidRPr="00830884">
        <w:rPr>
          <w:rFonts w:ascii="楷体" w:eastAsia="楷体" w:hAnsi="楷体" w:hint="eastAsia"/>
          <w:bCs/>
          <w:sz w:val="32"/>
          <w:szCs w:val="32"/>
        </w:rPr>
        <w:t>一</w:t>
      </w:r>
      <w:proofErr w:type="gramEnd"/>
      <w:r w:rsidR="00C6604C">
        <w:rPr>
          <w:rFonts w:ascii="楷体" w:eastAsia="楷体" w:hAnsi="楷体"/>
          <w:bCs/>
          <w:sz w:val="32"/>
          <w:szCs w:val="32"/>
        </w:rPr>
        <w:t>)</w:t>
      </w:r>
      <w:r w:rsidRPr="005652E7">
        <w:rPr>
          <w:rFonts w:ascii="楷体" w:eastAsia="楷体" w:hAnsi="楷体" w:hint="eastAsia"/>
          <w:bCs/>
          <w:sz w:val="32"/>
          <w:szCs w:val="32"/>
        </w:rPr>
        <w:t>应在最不利情况下确认清洁过程</w:t>
      </w:r>
    </w:p>
    <w:p w14:paraId="7A474C01" w14:textId="41C2844C" w:rsidR="001A2D61" w:rsidRDefault="002142E6" w:rsidP="002E363D">
      <w:pPr>
        <w:spacing w:line="520" w:lineRule="exact"/>
        <w:ind w:firstLineChars="200" w:firstLine="640"/>
        <w:rPr>
          <w:rFonts w:eastAsia="仿宋_GB2312"/>
          <w:bCs/>
          <w:sz w:val="32"/>
          <w:szCs w:val="32"/>
        </w:rPr>
      </w:pPr>
      <w:r>
        <w:rPr>
          <w:rFonts w:eastAsia="仿宋_GB2312" w:hint="eastAsia"/>
          <w:bCs/>
          <w:sz w:val="32"/>
          <w:szCs w:val="32"/>
        </w:rPr>
        <w:t>注册</w:t>
      </w:r>
      <w:r w:rsidR="001A2D61">
        <w:rPr>
          <w:rFonts w:eastAsia="仿宋_GB2312"/>
          <w:bCs/>
          <w:sz w:val="32"/>
          <w:szCs w:val="32"/>
        </w:rPr>
        <w:t>申请人应对其再处理说明中的清洁过程进行确认。清洁确认方案的设计应综合考虑产品的预期用途及临床使用时可能受到的污染情况（污染物种类），应包括清洁过程的最不利情况（如清洗最困难，污染最多时的状态等），</w:t>
      </w:r>
      <w:r w:rsidR="001A2D61" w:rsidRPr="002F73BE">
        <w:rPr>
          <w:rFonts w:eastAsia="仿宋_GB2312"/>
          <w:bCs/>
          <w:sz w:val="32"/>
          <w:szCs w:val="32"/>
        </w:rPr>
        <w:t>并至少采用一种与临床污染物有关的定量试验方法。清洁确认方案应明确测试终点，并且能确保该器械最难以清洁的部分通过常规的清洗能够达到预期的清洁效果。</w:t>
      </w:r>
      <w:r w:rsidR="001A2D61" w:rsidRPr="002F73BE">
        <w:rPr>
          <w:rFonts w:eastAsia="仿宋_GB2312" w:hint="eastAsia"/>
          <w:bCs/>
          <w:sz w:val="32"/>
          <w:szCs w:val="32"/>
        </w:rPr>
        <w:t>对于所有试验，都应选</w:t>
      </w:r>
      <w:proofErr w:type="gramStart"/>
      <w:r w:rsidR="001A2D61" w:rsidRPr="002F73BE">
        <w:rPr>
          <w:rFonts w:eastAsia="仿宋_GB2312" w:hint="eastAsia"/>
          <w:bCs/>
          <w:sz w:val="32"/>
          <w:szCs w:val="32"/>
        </w:rPr>
        <w:t>择合理</w:t>
      </w:r>
      <w:proofErr w:type="gramEnd"/>
      <w:r w:rsidR="001A2D61" w:rsidRPr="002F73BE">
        <w:rPr>
          <w:rFonts w:eastAsia="仿宋_GB2312" w:hint="eastAsia"/>
          <w:bCs/>
          <w:sz w:val="32"/>
          <w:szCs w:val="32"/>
        </w:rPr>
        <w:t>的样本量以证明试验的有效性。</w:t>
      </w:r>
    </w:p>
    <w:p w14:paraId="1C3BBA53" w14:textId="77777777" w:rsidR="001A2D61" w:rsidRDefault="001A2D61" w:rsidP="002E363D">
      <w:pPr>
        <w:spacing w:line="520" w:lineRule="exact"/>
        <w:ind w:firstLineChars="200" w:firstLine="640"/>
        <w:outlineLvl w:val="2"/>
        <w:rPr>
          <w:rFonts w:eastAsia="仿宋_GB2312"/>
          <w:bCs/>
          <w:sz w:val="32"/>
          <w:szCs w:val="32"/>
        </w:rPr>
      </w:pPr>
      <w:r>
        <w:rPr>
          <w:rFonts w:eastAsia="仿宋_GB2312"/>
          <w:bCs/>
          <w:sz w:val="32"/>
          <w:szCs w:val="32"/>
        </w:rPr>
        <w:t>1.</w:t>
      </w:r>
      <w:r>
        <w:rPr>
          <w:rFonts w:eastAsia="仿宋_GB2312"/>
          <w:bCs/>
          <w:sz w:val="32"/>
          <w:szCs w:val="32"/>
        </w:rPr>
        <w:t>人造污染物、接种部位和模拟使用</w:t>
      </w:r>
    </w:p>
    <w:p w14:paraId="3A67D4A6" w14:textId="77777777" w:rsidR="001A2D61" w:rsidRDefault="001A2D61" w:rsidP="002E363D">
      <w:pPr>
        <w:spacing w:line="520" w:lineRule="exact"/>
        <w:ind w:firstLineChars="200" w:firstLine="640"/>
        <w:rPr>
          <w:rFonts w:eastAsia="仿宋_GB2312"/>
          <w:bCs/>
          <w:sz w:val="32"/>
          <w:szCs w:val="32"/>
        </w:rPr>
      </w:pPr>
      <w:r>
        <w:rPr>
          <w:rFonts w:eastAsia="仿宋_GB2312"/>
          <w:bCs/>
          <w:sz w:val="32"/>
          <w:szCs w:val="32"/>
        </w:rPr>
        <w:t>再处理确认中应包括完整的模拟使用测试方案。</w:t>
      </w:r>
    </w:p>
    <w:p w14:paraId="3C55BD9F" w14:textId="0D29AE4B" w:rsidR="001A2D61" w:rsidRDefault="0097487A" w:rsidP="002E363D">
      <w:pPr>
        <w:spacing w:line="520" w:lineRule="exact"/>
        <w:ind w:firstLineChars="200" w:firstLine="640"/>
        <w:outlineLvl w:val="3"/>
        <w:rPr>
          <w:rFonts w:eastAsia="仿宋_GB2312"/>
          <w:bCs/>
          <w:sz w:val="32"/>
          <w:szCs w:val="32"/>
        </w:rPr>
      </w:pPr>
      <w:r>
        <w:rPr>
          <w:rFonts w:eastAsia="仿宋_GB2312" w:hint="eastAsia"/>
          <w:bCs/>
          <w:sz w:val="32"/>
          <w:szCs w:val="32"/>
        </w:rPr>
        <w:t>1</w:t>
      </w:r>
      <w:r>
        <w:rPr>
          <w:rFonts w:eastAsia="仿宋_GB2312"/>
          <w:bCs/>
          <w:sz w:val="32"/>
          <w:szCs w:val="32"/>
        </w:rPr>
        <w:t>.1</w:t>
      </w:r>
      <w:r w:rsidR="001A2D61">
        <w:rPr>
          <w:rFonts w:eastAsia="仿宋_GB2312"/>
          <w:bCs/>
          <w:sz w:val="32"/>
          <w:szCs w:val="32"/>
        </w:rPr>
        <w:t>人造污染物</w:t>
      </w:r>
    </w:p>
    <w:p w14:paraId="45AC79CC" w14:textId="01FB7FDE" w:rsidR="00B70DA3" w:rsidRDefault="00C013F3" w:rsidP="002E363D">
      <w:pPr>
        <w:spacing w:line="520" w:lineRule="exact"/>
        <w:ind w:firstLineChars="200" w:firstLine="640"/>
        <w:rPr>
          <w:rFonts w:eastAsia="仿宋_GB2312"/>
          <w:bCs/>
          <w:sz w:val="32"/>
          <w:szCs w:val="32"/>
        </w:rPr>
      </w:pPr>
      <w:r>
        <w:rPr>
          <w:rFonts w:eastAsia="仿宋_GB2312" w:hint="eastAsia"/>
          <w:bCs/>
          <w:sz w:val="32"/>
          <w:szCs w:val="32"/>
        </w:rPr>
        <w:t>注册</w:t>
      </w:r>
      <w:r w:rsidR="001A2D61">
        <w:rPr>
          <w:rFonts w:eastAsia="仿宋_GB2312"/>
          <w:bCs/>
          <w:sz w:val="32"/>
          <w:szCs w:val="32"/>
        </w:rPr>
        <w:t>申请人应选择一种人造污染物进行测试。人造污染物的成分应能代表其在临床使用时可能接触到的污染物，并且对清洁过程最具挑战性。例如，喉镜在检查时可能会接触血液和粘液</w:t>
      </w:r>
      <w:r w:rsidR="00E821C8">
        <w:rPr>
          <w:rFonts w:eastAsia="仿宋_GB2312" w:hint="eastAsia"/>
          <w:bCs/>
          <w:sz w:val="32"/>
          <w:szCs w:val="32"/>
        </w:rPr>
        <w:t>，</w:t>
      </w:r>
      <w:r w:rsidR="001A2D61">
        <w:rPr>
          <w:rFonts w:eastAsia="仿宋_GB2312"/>
          <w:bCs/>
          <w:sz w:val="32"/>
          <w:szCs w:val="32"/>
        </w:rPr>
        <w:t>因此，为了模拟最难以清洁的情况，人造试验污染物应为多组分污染物，其中包括模拟血液和粘液的物质。对血液或粘液进行单独的清洁确认不能代表最不利情况下的挑战，因为血液和粘液的混合物更难清洁。所选择的人工试验污染物应对至少</w:t>
      </w:r>
      <w:r w:rsidR="001A2D61" w:rsidRPr="00C013F3">
        <w:rPr>
          <w:rFonts w:eastAsia="仿宋_GB2312"/>
          <w:bCs/>
          <w:sz w:val="32"/>
          <w:szCs w:val="32"/>
        </w:rPr>
        <w:t>一种</w:t>
      </w:r>
      <w:r w:rsidR="001A2D61">
        <w:rPr>
          <w:rFonts w:eastAsia="仿宋_GB2312"/>
          <w:bCs/>
          <w:sz w:val="32"/>
          <w:szCs w:val="32"/>
        </w:rPr>
        <w:t>具有代表性的临床相关污染物成分进行定量试验（例如，总有机碳或蛋白质）。</w:t>
      </w:r>
    </w:p>
    <w:p w14:paraId="40584405" w14:textId="7C557D8D" w:rsidR="001A2D61" w:rsidRDefault="001A2D61" w:rsidP="002E363D">
      <w:pPr>
        <w:spacing w:line="520" w:lineRule="exact"/>
        <w:ind w:firstLineChars="200" w:firstLine="640"/>
        <w:rPr>
          <w:rFonts w:eastAsia="仿宋_GB2312"/>
          <w:bCs/>
          <w:sz w:val="32"/>
          <w:szCs w:val="32"/>
        </w:rPr>
      </w:pPr>
      <w:r>
        <w:rPr>
          <w:rFonts w:eastAsia="仿宋_GB2312"/>
          <w:bCs/>
          <w:sz w:val="32"/>
          <w:szCs w:val="32"/>
        </w:rPr>
        <w:t>不建议将孢子（或任何其他微生物）对数减少试验用于确</w:t>
      </w:r>
      <w:r>
        <w:rPr>
          <w:rFonts w:eastAsia="仿宋_GB2312" w:hint="eastAsia"/>
          <w:bCs/>
          <w:sz w:val="32"/>
          <w:szCs w:val="32"/>
        </w:rPr>
        <w:t>认</w:t>
      </w:r>
      <w:r>
        <w:rPr>
          <w:rFonts w:eastAsia="仿宋_GB2312"/>
          <w:bCs/>
          <w:sz w:val="32"/>
          <w:szCs w:val="32"/>
        </w:rPr>
        <w:t>清洁方法的有效性。</w:t>
      </w:r>
      <w:r w:rsidR="004C35CB">
        <w:rPr>
          <w:rFonts w:eastAsia="仿宋_GB2312" w:hint="eastAsia"/>
          <w:bCs/>
          <w:sz w:val="32"/>
          <w:szCs w:val="32"/>
        </w:rPr>
        <w:t>关于孢子</w:t>
      </w:r>
      <w:r w:rsidR="004C35CB">
        <w:rPr>
          <w:rFonts w:eastAsia="仿宋_GB2312"/>
          <w:bCs/>
          <w:sz w:val="32"/>
          <w:szCs w:val="32"/>
        </w:rPr>
        <w:t>（</w:t>
      </w:r>
      <w:r w:rsidR="004C35CB">
        <w:rPr>
          <w:rFonts w:eastAsia="仿宋_GB2312" w:hint="eastAsia"/>
          <w:bCs/>
          <w:sz w:val="32"/>
          <w:szCs w:val="32"/>
        </w:rPr>
        <w:t>或</w:t>
      </w:r>
      <w:r w:rsidR="004C35CB">
        <w:rPr>
          <w:rFonts w:eastAsia="仿宋_GB2312"/>
          <w:bCs/>
          <w:sz w:val="32"/>
          <w:szCs w:val="32"/>
        </w:rPr>
        <w:t>任何其他微生物标记）</w:t>
      </w:r>
      <w:r w:rsidR="004C35CB">
        <w:rPr>
          <w:rFonts w:eastAsia="仿宋_GB2312" w:hint="eastAsia"/>
          <w:bCs/>
          <w:sz w:val="32"/>
          <w:szCs w:val="32"/>
        </w:rPr>
        <w:t>对数</w:t>
      </w:r>
      <w:proofErr w:type="gramStart"/>
      <w:r w:rsidR="004C35CB">
        <w:rPr>
          <w:rFonts w:eastAsia="仿宋_GB2312"/>
          <w:bCs/>
          <w:sz w:val="32"/>
          <w:szCs w:val="32"/>
        </w:rPr>
        <w:t>减少值</w:t>
      </w:r>
      <w:proofErr w:type="gramEnd"/>
      <w:r w:rsidR="004C35CB">
        <w:rPr>
          <w:rFonts w:eastAsia="仿宋_GB2312"/>
          <w:bCs/>
          <w:sz w:val="32"/>
          <w:szCs w:val="32"/>
        </w:rPr>
        <w:t>与器械有机物污染</w:t>
      </w:r>
      <w:r w:rsidR="004C35CB">
        <w:rPr>
          <w:rFonts w:eastAsia="仿宋_GB2312" w:hint="eastAsia"/>
          <w:bCs/>
          <w:sz w:val="32"/>
          <w:szCs w:val="32"/>
        </w:rPr>
        <w:t>去除</w:t>
      </w:r>
      <w:r w:rsidR="0058476B">
        <w:rPr>
          <w:rFonts w:eastAsia="仿宋_GB2312" w:hint="eastAsia"/>
          <w:bCs/>
          <w:sz w:val="32"/>
          <w:szCs w:val="32"/>
        </w:rPr>
        <w:t>效果</w:t>
      </w:r>
      <w:r w:rsidR="004C35CB">
        <w:rPr>
          <w:rFonts w:eastAsia="仿宋_GB2312" w:hint="eastAsia"/>
          <w:bCs/>
          <w:sz w:val="32"/>
          <w:szCs w:val="32"/>
        </w:rPr>
        <w:t>之间的</w:t>
      </w:r>
      <w:r w:rsidR="00721507">
        <w:rPr>
          <w:rFonts w:eastAsia="仿宋_GB2312" w:hint="eastAsia"/>
          <w:bCs/>
          <w:sz w:val="32"/>
          <w:szCs w:val="32"/>
        </w:rPr>
        <w:t>直接</w:t>
      </w:r>
      <w:r w:rsidR="007852D7">
        <w:rPr>
          <w:rFonts w:eastAsia="仿宋_GB2312" w:hint="eastAsia"/>
          <w:bCs/>
          <w:sz w:val="32"/>
          <w:szCs w:val="32"/>
        </w:rPr>
        <w:t>相关性</w:t>
      </w:r>
      <w:r w:rsidR="004C35CB">
        <w:rPr>
          <w:rFonts w:eastAsia="仿宋_GB2312"/>
          <w:bCs/>
          <w:sz w:val="32"/>
          <w:szCs w:val="32"/>
        </w:rPr>
        <w:t>，目前还缺少足够的科学证据</w:t>
      </w:r>
      <w:r w:rsidR="004C35CB">
        <w:rPr>
          <w:rFonts w:eastAsia="仿宋_GB2312" w:hint="eastAsia"/>
          <w:bCs/>
          <w:sz w:val="32"/>
          <w:szCs w:val="32"/>
        </w:rPr>
        <w:t>。</w:t>
      </w:r>
      <w:r w:rsidR="007852D7">
        <w:rPr>
          <w:rFonts w:eastAsia="仿宋_GB2312" w:hint="eastAsia"/>
          <w:bCs/>
          <w:sz w:val="32"/>
          <w:szCs w:val="32"/>
        </w:rPr>
        <w:t>微生物</w:t>
      </w:r>
      <w:r w:rsidR="007852D7">
        <w:rPr>
          <w:rFonts w:eastAsia="仿宋_GB2312"/>
          <w:bCs/>
          <w:sz w:val="32"/>
          <w:szCs w:val="32"/>
        </w:rPr>
        <w:t>的</w:t>
      </w:r>
      <w:r w:rsidR="004C35CB">
        <w:rPr>
          <w:rFonts w:eastAsia="仿宋_GB2312" w:hint="eastAsia"/>
          <w:bCs/>
          <w:sz w:val="32"/>
          <w:szCs w:val="32"/>
        </w:rPr>
        <w:t>对数</w:t>
      </w:r>
      <w:r w:rsidR="004C35CB">
        <w:rPr>
          <w:rFonts w:eastAsia="仿宋_GB2312"/>
          <w:bCs/>
          <w:sz w:val="32"/>
          <w:szCs w:val="32"/>
        </w:rPr>
        <w:t>减少只能</w:t>
      </w:r>
      <w:r w:rsidR="004C35CB">
        <w:rPr>
          <w:rFonts w:eastAsia="仿宋_GB2312" w:hint="eastAsia"/>
          <w:bCs/>
          <w:sz w:val="32"/>
          <w:szCs w:val="32"/>
        </w:rPr>
        <w:t>表明</w:t>
      </w:r>
      <w:r w:rsidR="004C35CB">
        <w:rPr>
          <w:rFonts w:eastAsia="仿宋_GB2312"/>
          <w:bCs/>
          <w:sz w:val="32"/>
          <w:szCs w:val="32"/>
        </w:rPr>
        <w:t>再处理过程降低了</w:t>
      </w:r>
      <w:r w:rsidR="007852D7">
        <w:rPr>
          <w:rFonts w:eastAsia="仿宋_GB2312" w:hint="eastAsia"/>
          <w:bCs/>
          <w:sz w:val="32"/>
          <w:szCs w:val="32"/>
        </w:rPr>
        <w:t>微生物的</w:t>
      </w:r>
      <w:r w:rsidR="004C35CB">
        <w:rPr>
          <w:rFonts w:eastAsia="仿宋_GB2312" w:hint="eastAsia"/>
          <w:bCs/>
          <w:sz w:val="32"/>
          <w:szCs w:val="32"/>
        </w:rPr>
        <w:t>数量</w:t>
      </w:r>
      <w:r w:rsidR="004C35CB">
        <w:rPr>
          <w:rFonts w:eastAsia="仿宋_GB2312"/>
          <w:bCs/>
          <w:sz w:val="32"/>
          <w:szCs w:val="32"/>
        </w:rPr>
        <w:t>并不能</w:t>
      </w:r>
      <w:r w:rsidR="004C35CB">
        <w:rPr>
          <w:rFonts w:eastAsia="仿宋_GB2312" w:hint="eastAsia"/>
          <w:bCs/>
          <w:sz w:val="32"/>
          <w:szCs w:val="32"/>
        </w:rPr>
        <w:t>表明</w:t>
      </w:r>
      <w:r w:rsidR="004C35CB">
        <w:rPr>
          <w:rFonts w:eastAsia="仿宋_GB2312"/>
          <w:bCs/>
          <w:sz w:val="32"/>
          <w:szCs w:val="32"/>
        </w:rPr>
        <w:t>其他有机物污染也降低了。</w:t>
      </w:r>
    </w:p>
    <w:p w14:paraId="153643B1" w14:textId="57FA5C30" w:rsidR="001A2D61" w:rsidRDefault="00515390" w:rsidP="002E363D">
      <w:pPr>
        <w:spacing w:line="520" w:lineRule="exact"/>
        <w:ind w:firstLineChars="200" w:firstLine="640"/>
        <w:outlineLvl w:val="3"/>
        <w:rPr>
          <w:rFonts w:eastAsia="仿宋_GB2312"/>
          <w:bCs/>
          <w:sz w:val="32"/>
          <w:szCs w:val="32"/>
        </w:rPr>
      </w:pPr>
      <w:r>
        <w:rPr>
          <w:rFonts w:eastAsia="仿宋_GB2312" w:hint="eastAsia"/>
          <w:bCs/>
          <w:sz w:val="32"/>
          <w:szCs w:val="32"/>
        </w:rPr>
        <w:t>1</w:t>
      </w:r>
      <w:r>
        <w:rPr>
          <w:rFonts w:eastAsia="仿宋_GB2312"/>
          <w:bCs/>
          <w:sz w:val="32"/>
          <w:szCs w:val="32"/>
        </w:rPr>
        <w:t>.2</w:t>
      </w:r>
      <w:r w:rsidR="001A2D61">
        <w:rPr>
          <w:rFonts w:eastAsia="仿宋_GB2312"/>
          <w:bCs/>
          <w:sz w:val="32"/>
          <w:szCs w:val="32"/>
        </w:rPr>
        <w:t>接种部位</w:t>
      </w:r>
    </w:p>
    <w:p w14:paraId="5DCFA8E7" w14:textId="77777777" w:rsidR="001A2D61" w:rsidRDefault="001A2D61" w:rsidP="002E363D">
      <w:pPr>
        <w:spacing w:line="520" w:lineRule="exact"/>
        <w:ind w:firstLineChars="200" w:firstLine="640"/>
        <w:rPr>
          <w:rFonts w:eastAsia="仿宋_GB2312"/>
          <w:bCs/>
          <w:sz w:val="32"/>
          <w:szCs w:val="32"/>
        </w:rPr>
      </w:pPr>
      <w:r>
        <w:rPr>
          <w:rFonts w:eastAsia="仿宋_GB2312"/>
          <w:bCs/>
          <w:sz w:val="32"/>
          <w:szCs w:val="32"/>
        </w:rPr>
        <w:lastRenderedPageBreak/>
        <w:t>污染物接种应模拟最不利情况的临床使用条件。应在器械上所有可能接触患者材料的部位接种人造污染物，包括所有难以清洁的位置。</w:t>
      </w:r>
    </w:p>
    <w:p w14:paraId="028F8A53" w14:textId="47A8EB81" w:rsidR="001A2D61" w:rsidRDefault="00515390" w:rsidP="002E363D">
      <w:pPr>
        <w:spacing w:line="520" w:lineRule="exact"/>
        <w:ind w:firstLineChars="200" w:firstLine="640"/>
        <w:outlineLvl w:val="3"/>
        <w:rPr>
          <w:rFonts w:eastAsia="仿宋_GB2312"/>
          <w:bCs/>
          <w:sz w:val="32"/>
          <w:szCs w:val="32"/>
        </w:rPr>
      </w:pPr>
      <w:r>
        <w:rPr>
          <w:rFonts w:eastAsia="仿宋_GB2312" w:hint="eastAsia"/>
          <w:bCs/>
          <w:sz w:val="32"/>
          <w:szCs w:val="32"/>
        </w:rPr>
        <w:t>1</w:t>
      </w:r>
      <w:r>
        <w:rPr>
          <w:rFonts w:eastAsia="仿宋_GB2312"/>
          <w:bCs/>
          <w:sz w:val="32"/>
          <w:szCs w:val="32"/>
        </w:rPr>
        <w:t>.3</w:t>
      </w:r>
      <w:r w:rsidR="001A2D61">
        <w:rPr>
          <w:rFonts w:eastAsia="仿宋_GB2312"/>
          <w:bCs/>
          <w:sz w:val="32"/>
          <w:szCs w:val="32"/>
        </w:rPr>
        <w:t>模拟使用条件</w:t>
      </w:r>
    </w:p>
    <w:p w14:paraId="57BA54EA" w14:textId="5B5BA20A" w:rsidR="001A2D61" w:rsidRDefault="001A2D61" w:rsidP="002E363D">
      <w:pPr>
        <w:spacing w:line="520" w:lineRule="exact"/>
        <w:ind w:firstLineChars="200" w:firstLine="640"/>
        <w:rPr>
          <w:rFonts w:eastAsia="仿宋_GB2312"/>
          <w:bCs/>
          <w:sz w:val="32"/>
          <w:szCs w:val="32"/>
        </w:rPr>
      </w:pPr>
      <w:r>
        <w:rPr>
          <w:rFonts w:eastAsia="仿宋_GB2312"/>
          <w:bCs/>
          <w:sz w:val="32"/>
          <w:szCs w:val="32"/>
        </w:rPr>
        <w:t>设计清洁确认方案时，应考虑模拟使用条件，特别是对于因重复使用而导致污染物累积的器械，应采用</w:t>
      </w:r>
      <w:r w:rsidR="00B70DA3">
        <w:rPr>
          <w:rFonts w:eastAsia="仿宋_GB2312" w:hint="eastAsia"/>
          <w:bCs/>
          <w:sz w:val="32"/>
          <w:szCs w:val="32"/>
        </w:rPr>
        <w:t>经历</w:t>
      </w:r>
      <w:r w:rsidR="00B70DA3">
        <w:rPr>
          <w:rFonts w:eastAsia="仿宋_GB2312"/>
          <w:bCs/>
          <w:sz w:val="32"/>
          <w:szCs w:val="32"/>
        </w:rPr>
        <w:t>过</w:t>
      </w:r>
      <w:r w:rsidR="00B70DA3">
        <w:rPr>
          <w:rFonts w:eastAsia="仿宋_GB2312" w:hint="eastAsia"/>
          <w:bCs/>
          <w:sz w:val="32"/>
          <w:szCs w:val="32"/>
        </w:rPr>
        <w:t>多次</w:t>
      </w:r>
      <w:r>
        <w:rPr>
          <w:rFonts w:eastAsia="仿宋_GB2312"/>
          <w:bCs/>
          <w:sz w:val="32"/>
          <w:szCs w:val="32"/>
        </w:rPr>
        <w:t>模拟使用后的器械。清洁效果</w:t>
      </w:r>
      <w:r w:rsidR="00B70DA3">
        <w:rPr>
          <w:rFonts w:eastAsia="仿宋_GB2312" w:hint="eastAsia"/>
          <w:bCs/>
          <w:sz w:val="32"/>
          <w:szCs w:val="32"/>
        </w:rPr>
        <w:t>的确认</w:t>
      </w:r>
      <w:r>
        <w:rPr>
          <w:rFonts w:eastAsia="仿宋_GB2312"/>
          <w:bCs/>
          <w:sz w:val="32"/>
          <w:szCs w:val="32"/>
        </w:rPr>
        <w:t>应进行多个完整的使用循环，并用于评估污染物累积情况。模拟使用循环次数应合理。</w:t>
      </w:r>
    </w:p>
    <w:p w14:paraId="225868C8" w14:textId="5E975079" w:rsidR="001A2D61" w:rsidRDefault="001A2D61" w:rsidP="002E363D">
      <w:pPr>
        <w:spacing w:line="520" w:lineRule="exact"/>
        <w:ind w:firstLineChars="200" w:firstLine="640"/>
        <w:rPr>
          <w:rFonts w:eastAsia="仿宋_GB2312"/>
          <w:bCs/>
          <w:sz w:val="32"/>
          <w:szCs w:val="32"/>
        </w:rPr>
      </w:pPr>
      <w:r>
        <w:rPr>
          <w:rFonts w:eastAsia="仿宋_GB2312"/>
          <w:bCs/>
          <w:sz w:val="32"/>
          <w:szCs w:val="32"/>
        </w:rPr>
        <w:t>模拟使用试验过程应与实际使用状态一致，以模拟最不利情况下的临床使用条件（例如，最不利情况持续时间）。为了试验时能充分的对器械进行污染，应对器械所有预期的功能或动作进行操作（如重复连接、弯曲等），对于在临床使用时需通电、加热的器械</w:t>
      </w:r>
      <w:r w:rsidR="00B70DA3">
        <w:rPr>
          <w:rFonts w:eastAsia="仿宋_GB2312" w:hint="eastAsia"/>
          <w:bCs/>
          <w:sz w:val="32"/>
          <w:szCs w:val="32"/>
        </w:rPr>
        <w:t>（如</w:t>
      </w:r>
      <w:r w:rsidR="00B70DA3">
        <w:rPr>
          <w:rFonts w:eastAsia="仿宋_GB2312"/>
          <w:bCs/>
          <w:sz w:val="32"/>
          <w:szCs w:val="32"/>
        </w:rPr>
        <w:t>电动牙科手机和高频手术器械</w:t>
      </w:r>
      <w:r w:rsidR="00B70DA3">
        <w:rPr>
          <w:rFonts w:eastAsia="仿宋_GB2312" w:hint="eastAsia"/>
          <w:bCs/>
          <w:sz w:val="32"/>
          <w:szCs w:val="32"/>
        </w:rPr>
        <w:t>）</w:t>
      </w:r>
      <w:r>
        <w:rPr>
          <w:rFonts w:eastAsia="仿宋_GB2312"/>
          <w:bCs/>
          <w:sz w:val="32"/>
          <w:szCs w:val="32"/>
        </w:rPr>
        <w:t>，在模拟使用时也应同样模拟这些情况。</w:t>
      </w:r>
      <w:r w:rsidR="0066579C">
        <w:rPr>
          <w:rFonts w:eastAsia="仿宋_GB2312" w:hint="eastAsia"/>
          <w:bCs/>
          <w:sz w:val="32"/>
          <w:szCs w:val="32"/>
        </w:rPr>
        <w:t>如果</w:t>
      </w:r>
      <w:r w:rsidR="00C06C6F">
        <w:rPr>
          <w:rFonts w:eastAsia="仿宋_GB2312" w:hint="eastAsia"/>
          <w:bCs/>
          <w:sz w:val="32"/>
          <w:szCs w:val="32"/>
        </w:rPr>
        <w:t>在</w:t>
      </w:r>
      <w:r w:rsidR="00C06C6F">
        <w:rPr>
          <w:rFonts w:eastAsia="仿宋_GB2312"/>
          <w:bCs/>
          <w:sz w:val="32"/>
          <w:szCs w:val="32"/>
        </w:rPr>
        <w:t>重复</w:t>
      </w:r>
      <w:r w:rsidR="0066579C">
        <w:rPr>
          <w:rFonts w:eastAsia="仿宋_GB2312" w:hint="eastAsia"/>
          <w:bCs/>
          <w:sz w:val="32"/>
          <w:szCs w:val="32"/>
        </w:rPr>
        <w:t>使用</w:t>
      </w:r>
      <w:r w:rsidR="0066579C">
        <w:rPr>
          <w:rFonts w:eastAsia="仿宋_GB2312"/>
          <w:bCs/>
          <w:sz w:val="32"/>
          <w:szCs w:val="32"/>
        </w:rPr>
        <w:t>过程中</w:t>
      </w:r>
      <w:r w:rsidR="00C06C6F">
        <w:rPr>
          <w:rFonts w:eastAsia="仿宋_GB2312" w:hint="eastAsia"/>
          <w:bCs/>
          <w:sz w:val="32"/>
          <w:szCs w:val="32"/>
        </w:rPr>
        <w:t>会</w:t>
      </w:r>
      <w:r w:rsidR="00C06C6F">
        <w:rPr>
          <w:rFonts w:eastAsia="仿宋_GB2312"/>
          <w:bCs/>
          <w:sz w:val="32"/>
          <w:szCs w:val="32"/>
        </w:rPr>
        <w:t>将污物</w:t>
      </w:r>
      <w:r w:rsidR="00D86F76">
        <w:rPr>
          <w:rFonts w:eastAsia="仿宋_GB2312" w:hint="eastAsia"/>
          <w:bCs/>
          <w:sz w:val="32"/>
          <w:szCs w:val="32"/>
        </w:rPr>
        <w:t>推</w:t>
      </w:r>
      <w:r w:rsidR="00C06C6F">
        <w:rPr>
          <w:rFonts w:eastAsia="仿宋_GB2312"/>
          <w:bCs/>
          <w:sz w:val="32"/>
          <w:szCs w:val="32"/>
        </w:rPr>
        <w:t>入</w:t>
      </w:r>
      <w:r w:rsidR="00C06C6F">
        <w:rPr>
          <w:rFonts w:eastAsia="仿宋_GB2312" w:hint="eastAsia"/>
          <w:bCs/>
          <w:sz w:val="32"/>
          <w:szCs w:val="32"/>
        </w:rPr>
        <w:t>器械</w:t>
      </w:r>
      <w:r w:rsidR="00C06C6F">
        <w:rPr>
          <w:rFonts w:eastAsia="仿宋_GB2312"/>
          <w:bCs/>
          <w:sz w:val="32"/>
          <w:szCs w:val="32"/>
        </w:rPr>
        <w:t>中</w:t>
      </w:r>
      <w:r w:rsidR="00C06C6F">
        <w:rPr>
          <w:rFonts w:eastAsia="仿宋_GB2312" w:hint="eastAsia"/>
          <w:bCs/>
          <w:sz w:val="32"/>
          <w:szCs w:val="32"/>
        </w:rPr>
        <w:t>更</w:t>
      </w:r>
      <w:r w:rsidR="00C06C6F">
        <w:rPr>
          <w:rFonts w:eastAsia="仿宋_GB2312"/>
          <w:bCs/>
          <w:sz w:val="32"/>
          <w:szCs w:val="32"/>
        </w:rPr>
        <w:t>难清洁的部位，</w:t>
      </w:r>
      <w:r w:rsidR="00C06C6F">
        <w:rPr>
          <w:rFonts w:eastAsia="仿宋_GB2312" w:hint="eastAsia"/>
          <w:bCs/>
          <w:sz w:val="32"/>
          <w:szCs w:val="32"/>
        </w:rPr>
        <w:t>则</w:t>
      </w:r>
      <w:r w:rsidR="00C06C6F">
        <w:rPr>
          <w:rFonts w:eastAsia="仿宋_GB2312"/>
          <w:bCs/>
          <w:sz w:val="32"/>
          <w:szCs w:val="32"/>
        </w:rPr>
        <w:t>确认的过程应</w:t>
      </w:r>
      <w:r w:rsidR="00C06C6F">
        <w:rPr>
          <w:rFonts w:eastAsia="仿宋_GB2312" w:hint="eastAsia"/>
          <w:bCs/>
          <w:sz w:val="32"/>
          <w:szCs w:val="32"/>
        </w:rPr>
        <w:t>复现</w:t>
      </w:r>
      <w:r w:rsidR="00C06C6F">
        <w:rPr>
          <w:rFonts w:eastAsia="仿宋_GB2312"/>
          <w:bCs/>
          <w:sz w:val="32"/>
          <w:szCs w:val="32"/>
        </w:rPr>
        <w:t>这种最</w:t>
      </w:r>
      <w:r w:rsidR="00C06C6F">
        <w:rPr>
          <w:rFonts w:eastAsia="仿宋_GB2312" w:hint="eastAsia"/>
          <w:bCs/>
          <w:sz w:val="32"/>
          <w:szCs w:val="32"/>
        </w:rPr>
        <w:t>不利</w:t>
      </w:r>
      <w:r w:rsidR="00C06C6F">
        <w:rPr>
          <w:rFonts w:eastAsia="仿宋_GB2312"/>
          <w:bCs/>
          <w:sz w:val="32"/>
          <w:szCs w:val="32"/>
        </w:rPr>
        <w:t>的</w:t>
      </w:r>
      <w:r w:rsidR="00C06C6F">
        <w:rPr>
          <w:rFonts w:eastAsia="仿宋_GB2312" w:hint="eastAsia"/>
          <w:bCs/>
          <w:sz w:val="32"/>
          <w:szCs w:val="32"/>
        </w:rPr>
        <w:t>情形。</w:t>
      </w:r>
      <w:r w:rsidR="00C06C6F">
        <w:rPr>
          <w:rFonts w:eastAsia="仿宋_GB2312"/>
          <w:bCs/>
          <w:sz w:val="32"/>
          <w:szCs w:val="32"/>
        </w:rPr>
        <w:t>如果</w:t>
      </w:r>
      <w:r w:rsidR="00C06C6F">
        <w:rPr>
          <w:rFonts w:eastAsia="仿宋_GB2312" w:hint="eastAsia"/>
          <w:bCs/>
          <w:sz w:val="32"/>
          <w:szCs w:val="32"/>
        </w:rPr>
        <w:t>临床</w:t>
      </w:r>
      <w:r w:rsidR="00C06C6F">
        <w:rPr>
          <w:rFonts w:eastAsia="仿宋_GB2312"/>
          <w:bCs/>
          <w:sz w:val="32"/>
          <w:szCs w:val="32"/>
        </w:rPr>
        <w:t>使用后无法立即清洁导致污染物可能</w:t>
      </w:r>
      <w:proofErr w:type="gramStart"/>
      <w:r w:rsidR="00C06C6F">
        <w:rPr>
          <w:rFonts w:eastAsia="仿宋_GB2312"/>
          <w:bCs/>
          <w:sz w:val="32"/>
          <w:szCs w:val="32"/>
        </w:rPr>
        <w:t>干固</w:t>
      </w:r>
      <w:proofErr w:type="gramEnd"/>
      <w:r w:rsidR="00C06C6F">
        <w:rPr>
          <w:rFonts w:eastAsia="仿宋_GB2312" w:hint="eastAsia"/>
          <w:bCs/>
          <w:sz w:val="32"/>
          <w:szCs w:val="32"/>
        </w:rPr>
        <w:t>（</w:t>
      </w:r>
      <w:r w:rsidR="00431B6E">
        <w:rPr>
          <w:rFonts w:eastAsia="仿宋_GB2312" w:hint="eastAsia"/>
          <w:bCs/>
          <w:sz w:val="32"/>
          <w:szCs w:val="32"/>
        </w:rPr>
        <w:t>例如，</w:t>
      </w:r>
      <w:r w:rsidR="00431B6E">
        <w:rPr>
          <w:rFonts w:eastAsia="仿宋_GB2312"/>
          <w:bCs/>
          <w:sz w:val="32"/>
          <w:szCs w:val="32"/>
        </w:rPr>
        <w:t>没有</w:t>
      </w:r>
      <w:r w:rsidR="00431B6E">
        <w:rPr>
          <w:rFonts w:eastAsia="仿宋_GB2312" w:hint="eastAsia"/>
          <w:bCs/>
          <w:sz w:val="32"/>
          <w:szCs w:val="32"/>
        </w:rPr>
        <w:t>经过</w:t>
      </w:r>
      <w:r w:rsidR="00431B6E">
        <w:rPr>
          <w:rFonts w:eastAsia="仿宋_GB2312"/>
          <w:bCs/>
          <w:sz w:val="32"/>
          <w:szCs w:val="32"/>
        </w:rPr>
        <w:t>充分处理的</w:t>
      </w:r>
      <w:r w:rsidR="00431B6E">
        <w:rPr>
          <w:rFonts w:eastAsia="仿宋_GB2312" w:hint="eastAsia"/>
          <w:bCs/>
          <w:sz w:val="32"/>
          <w:szCs w:val="32"/>
        </w:rPr>
        <w:t>外来</w:t>
      </w:r>
      <w:r w:rsidR="00431B6E">
        <w:rPr>
          <w:rFonts w:eastAsia="仿宋_GB2312"/>
          <w:bCs/>
          <w:sz w:val="32"/>
          <w:szCs w:val="32"/>
        </w:rPr>
        <w:t>器械</w:t>
      </w:r>
      <w:r w:rsidR="00C06C6F">
        <w:rPr>
          <w:rFonts w:eastAsia="仿宋_GB2312" w:hint="eastAsia"/>
          <w:bCs/>
          <w:sz w:val="32"/>
          <w:szCs w:val="32"/>
        </w:rPr>
        <w:t>）</w:t>
      </w:r>
      <w:r w:rsidR="00C06C6F">
        <w:rPr>
          <w:rFonts w:eastAsia="仿宋_GB2312"/>
          <w:bCs/>
          <w:sz w:val="32"/>
          <w:szCs w:val="32"/>
        </w:rPr>
        <w:t>，</w:t>
      </w:r>
      <w:r w:rsidR="00431B6E">
        <w:rPr>
          <w:rFonts w:eastAsia="仿宋_GB2312" w:hint="eastAsia"/>
          <w:bCs/>
          <w:sz w:val="32"/>
          <w:szCs w:val="32"/>
        </w:rPr>
        <w:t>进行</w:t>
      </w:r>
      <w:r w:rsidR="00431B6E">
        <w:rPr>
          <w:rFonts w:eastAsia="仿宋_GB2312"/>
          <w:bCs/>
          <w:sz w:val="32"/>
          <w:szCs w:val="32"/>
        </w:rPr>
        <w:t>方法确认时应</w:t>
      </w:r>
      <w:r w:rsidR="00431B6E">
        <w:rPr>
          <w:rFonts w:eastAsia="仿宋_GB2312" w:hint="eastAsia"/>
          <w:bCs/>
          <w:sz w:val="32"/>
          <w:szCs w:val="32"/>
        </w:rPr>
        <w:t>模拟污物</w:t>
      </w:r>
      <w:proofErr w:type="gramStart"/>
      <w:r w:rsidR="00431B6E">
        <w:rPr>
          <w:rFonts w:eastAsia="仿宋_GB2312"/>
          <w:bCs/>
          <w:sz w:val="32"/>
          <w:szCs w:val="32"/>
        </w:rPr>
        <w:t>干固</w:t>
      </w:r>
      <w:proofErr w:type="gramEnd"/>
      <w:r w:rsidR="00431B6E">
        <w:rPr>
          <w:rFonts w:eastAsia="仿宋_GB2312" w:hint="eastAsia"/>
          <w:bCs/>
          <w:sz w:val="32"/>
          <w:szCs w:val="32"/>
        </w:rPr>
        <w:t>的</w:t>
      </w:r>
      <w:r w:rsidR="00431B6E">
        <w:rPr>
          <w:rFonts w:eastAsia="仿宋_GB2312"/>
          <w:bCs/>
          <w:sz w:val="32"/>
          <w:szCs w:val="32"/>
        </w:rPr>
        <w:t>最</w:t>
      </w:r>
      <w:r w:rsidR="00431B6E">
        <w:rPr>
          <w:rFonts w:eastAsia="仿宋_GB2312" w:hint="eastAsia"/>
          <w:bCs/>
          <w:sz w:val="32"/>
          <w:szCs w:val="32"/>
        </w:rPr>
        <w:t>不利</w:t>
      </w:r>
      <w:r w:rsidR="00431B6E">
        <w:rPr>
          <w:rFonts w:eastAsia="仿宋_GB2312"/>
          <w:bCs/>
          <w:sz w:val="32"/>
          <w:szCs w:val="32"/>
        </w:rPr>
        <w:t>情形（</w:t>
      </w:r>
      <w:r w:rsidR="00431B6E">
        <w:rPr>
          <w:rFonts w:eastAsia="仿宋_GB2312" w:hint="eastAsia"/>
          <w:bCs/>
          <w:sz w:val="32"/>
          <w:szCs w:val="32"/>
        </w:rPr>
        <w:t>最长</w:t>
      </w:r>
      <w:r w:rsidR="00431B6E">
        <w:rPr>
          <w:rFonts w:eastAsia="仿宋_GB2312"/>
          <w:bCs/>
          <w:sz w:val="32"/>
          <w:szCs w:val="32"/>
        </w:rPr>
        <w:t>的</w:t>
      </w:r>
      <w:r w:rsidR="00431B6E">
        <w:rPr>
          <w:rFonts w:eastAsia="仿宋_GB2312" w:hint="eastAsia"/>
          <w:bCs/>
          <w:sz w:val="32"/>
          <w:szCs w:val="32"/>
        </w:rPr>
        <w:t>时间</w:t>
      </w:r>
      <w:r w:rsidR="00431B6E">
        <w:rPr>
          <w:rFonts w:eastAsia="仿宋_GB2312"/>
          <w:bCs/>
          <w:sz w:val="32"/>
          <w:szCs w:val="32"/>
        </w:rPr>
        <w:t>）</w:t>
      </w:r>
      <w:r w:rsidR="00431B6E">
        <w:rPr>
          <w:rFonts w:eastAsia="仿宋_GB2312" w:hint="eastAsia"/>
          <w:bCs/>
          <w:sz w:val="32"/>
          <w:szCs w:val="32"/>
        </w:rPr>
        <w:t>。</w:t>
      </w:r>
    </w:p>
    <w:p w14:paraId="34B88DFC" w14:textId="34E43721" w:rsidR="001A2D61" w:rsidRDefault="001A2D61" w:rsidP="002E363D">
      <w:pPr>
        <w:spacing w:line="520" w:lineRule="exact"/>
        <w:ind w:firstLineChars="200" w:firstLine="640"/>
        <w:rPr>
          <w:rFonts w:eastAsia="仿宋_GB2312"/>
          <w:bCs/>
          <w:sz w:val="32"/>
          <w:szCs w:val="32"/>
        </w:rPr>
      </w:pPr>
      <w:r>
        <w:rPr>
          <w:rFonts w:eastAsia="仿宋_GB2312"/>
          <w:bCs/>
          <w:sz w:val="32"/>
          <w:szCs w:val="32"/>
        </w:rPr>
        <w:t>对照组器械应以与试验组器械完全相同的方式进行制备；阳性对照器械应被污染，阴性对照器械不得污染。</w:t>
      </w:r>
    </w:p>
    <w:p w14:paraId="272BC168" w14:textId="77777777" w:rsidR="001A2D61" w:rsidRDefault="001A2D61" w:rsidP="002E363D">
      <w:pPr>
        <w:spacing w:line="520" w:lineRule="exact"/>
        <w:ind w:firstLineChars="200" w:firstLine="640"/>
        <w:outlineLvl w:val="2"/>
        <w:rPr>
          <w:rFonts w:eastAsia="仿宋_GB2312"/>
          <w:bCs/>
          <w:sz w:val="32"/>
          <w:szCs w:val="32"/>
        </w:rPr>
      </w:pPr>
      <w:r>
        <w:rPr>
          <w:rFonts w:eastAsia="仿宋_GB2312"/>
          <w:bCs/>
          <w:sz w:val="32"/>
          <w:szCs w:val="32"/>
        </w:rPr>
        <w:t>2.</w:t>
      </w:r>
      <w:r>
        <w:rPr>
          <w:rFonts w:eastAsia="仿宋_GB2312"/>
          <w:bCs/>
          <w:sz w:val="32"/>
          <w:szCs w:val="32"/>
        </w:rPr>
        <w:t>确认方案：测试清洁过程的方法</w:t>
      </w:r>
    </w:p>
    <w:p w14:paraId="54A789D9" w14:textId="77777777" w:rsidR="001A2D61" w:rsidRDefault="001A2D61" w:rsidP="002E363D">
      <w:pPr>
        <w:spacing w:line="520" w:lineRule="exact"/>
        <w:ind w:firstLineChars="200" w:firstLine="640"/>
        <w:rPr>
          <w:rFonts w:eastAsia="仿宋_GB2312"/>
          <w:bCs/>
          <w:sz w:val="32"/>
          <w:szCs w:val="32"/>
        </w:rPr>
      </w:pPr>
      <w:r>
        <w:rPr>
          <w:rFonts w:eastAsia="仿宋_GB2312"/>
          <w:bCs/>
          <w:sz w:val="32"/>
          <w:szCs w:val="32"/>
        </w:rPr>
        <w:t>确认方案应明确清洁过程中的时间、温度和浓度等参数。</w:t>
      </w:r>
    </w:p>
    <w:p w14:paraId="3A602638" w14:textId="04493A16" w:rsidR="001A2D61" w:rsidRDefault="001A2D61" w:rsidP="002E363D">
      <w:pPr>
        <w:spacing w:line="520" w:lineRule="exact"/>
        <w:ind w:firstLineChars="200" w:firstLine="640"/>
        <w:rPr>
          <w:rFonts w:eastAsia="仿宋_GB2312"/>
          <w:bCs/>
          <w:sz w:val="32"/>
          <w:szCs w:val="32"/>
        </w:rPr>
      </w:pPr>
      <w:r>
        <w:rPr>
          <w:rFonts w:eastAsia="仿宋_GB2312"/>
          <w:bCs/>
          <w:sz w:val="32"/>
          <w:szCs w:val="32"/>
        </w:rPr>
        <w:t>清洁确认方案应在清洁说明的每个步骤中明确最短时间、最低温度、最低的稀释度等，应能代表所有最不利情况下的再处理条件。且清洁确认方案应将这些最严格的条件用于清洁说明的每个步骤。</w:t>
      </w:r>
      <w:r w:rsidR="00F1611D">
        <w:rPr>
          <w:rFonts w:eastAsia="仿宋_GB2312" w:hint="eastAsia"/>
          <w:bCs/>
          <w:sz w:val="32"/>
          <w:szCs w:val="32"/>
        </w:rPr>
        <w:t>注册</w:t>
      </w:r>
      <w:r>
        <w:rPr>
          <w:rFonts w:eastAsia="仿宋_GB2312"/>
          <w:bCs/>
          <w:sz w:val="32"/>
          <w:szCs w:val="32"/>
        </w:rPr>
        <w:t>申请人应对再处理说明中的清洁方法和确认方案中的清洁方法进行详细的并行比较，以确定和说明所有最不利情况下的处理条件。</w:t>
      </w:r>
    </w:p>
    <w:p w14:paraId="15A70AC3" w14:textId="77777777" w:rsidR="001A2D61" w:rsidRDefault="001A2D61" w:rsidP="002E363D">
      <w:pPr>
        <w:spacing w:line="520" w:lineRule="exact"/>
        <w:ind w:firstLineChars="200" w:firstLine="640"/>
        <w:rPr>
          <w:rFonts w:eastAsia="仿宋_GB2312"/>
          <w:bCs/>
          <w:sz w:val="32"/>
          <w:szCs w:val="32"/>
        </w:rPr>
      </w:pPr>
      <w:r>
        <w:rPr>
          <w:rFonts w:eastAsia="仿宋_GB2312"/>
          <w:bCs/>
          <w:sz w:val="32"/>
          <w:szCs w:val="32"/>
        </w:rPr>
        <w:t>最不利情况再处理条件的示例：</w:t>
      </w:r>
    </w:p>
    <w:p w14:paraId="44549B34" w14:textId="77777777" w:rsidR="001A2D61" w:rsidRPr="0007558C" w:rsidRDefault="001A2D61" w:rsidP="00515390">
      <w:pPr>
        <w:pStyle w:val="af5"/>
        <w:numPr>
          <w:ilvl w:val="1"/>
          <w:numId w:val="2"/>
        </w:numPr>
        <w:tabs>
          <w:tab w:val="left" w:pos="993"/>
        </w:tabs>
        <w:snapToGrid w:val="0"/>
        <w:spacing w:line="520" w:lineRule="exact"/>
        <w:ind w:left="993" w:hanging="284"/>
        <w:jc w:val="both"/>
        <w:rPr>
          <w:rFonts w:ascii="Times New Roman" w:eastAsia="仿宋_GB2312" w:hAnsi="Times New Roman" w:cs="Times New Roman"/>
          <w:bCs/>
          <w:sz w:val="32"/>
          <w:szCs w:val="32"/>
          <w:lang w:eastAsia="zh-CN"/>
        </w:rPr>
      </w:pPr>
      <w:r w:rsidRPr="0007558C">
        <w:rPr>
          <w:rFonts w:ascii="Times New Roman" w:eastAsia="仿宋_GB2312" w:hAnsi="Times New Roman" w:cs="Times New Roman"/>
          <w:bCs/>
          <w:sz w:val="32"/>
          <w:szCs w:val="32"/>
          <w:lang w:eastAsia="zh-CN"/>
        </w:rPr>
        <w:lastRenderedPageBreak/>
        <w:t>如果清洁说明建议进行</w:t>
      </w:r>
      <w:r w:rsidRPr="0007558C">
        <w:rPr>
          <w:rFonts w:ascii="Times New Roman" w:eastAsia="仿宋_GB2312" w:hAnsi="Times New Roman" w:cs="Times New Roman"/>
          <w:bCs/>
          <w:sz w:val="32"/>
          <w:szCs w:val="32"/>
          <w:lang w:eastAsia="zh-CN"/>
        </w:rPr>
        <w:t>10</w:t>
      </w:r>
      <w:r w:rsidRPr="0007558C">
        <w:rPr>
          <w:rFonts w:ascii="Times New Roman" w:eastAsia="仿宋_GB2312" w:hAnsi="Times New Roman" w:cs="Times New Roman"/>
          <w:bCs/>
          <w:sz w:val="32"/>
          <w:szCs w:val="32"/>
          <w:lang w:eastAsia="zh-CN"/>
        </w:rPr>
        <w:t>至</w:t>
      </w:r>
      <w:r w:rsidRPr="0007558C">
        <w:rPr>
          <w:rFonts w:ascii="Times New Roman" w:eastAsia="仿宋_GB2312" w:hAnsi="Times New Roman" w:cs="Times New Roman"/>
          <w:bCs/>
          <w:sz w:val="32"/>
          <w:szCs w:val="32"/>
          <w:lang w:eastAsia="zh-CN"/>
        </w:rPr>
        <w:t>20</w:t>
      </w:r>
      <w:r w:rsidRPr="0007558C">
        <w:rPr>
          <w:rFonts w:ascii="Times New Roman" w:eastAsia="仿宋_GB2312" w:hAnsi="Times New Roman" w:cs="Times New Roman"/>
          <w:bCs/>
          <w:sz w:val="32"/>
          <w:szCs w:val="32"/>
          <w:lang w:eastAsia="zh-CN"/>
        </w:rPr>
        <w:t>分钟预浸泡，确认方案应规定</w:t>
      </w:r>
      <w:r w:rsidRPr="0007558C">
        <w:rPr>
          <w:rFonts w:ascii="Times New Roman" w:eastAsia="仿宋_GB2312" w:hAnsi="Times New Roman" w:cs="Times New Roman"/>
          <w:bCs/>
          <w:sz w:val="32"/>
          <w:szCs w:val="32"/>
          <w:lang w:eastAsia="zh-CN"/>
        </w:rPr>
        <w:t>10</w:t>
      </w:r>
      <w:r w:rsidRPr="0007558C">
        <w:rPr>
          <w:rFonts w:ascii="Times New Roman" w:eastAsia="仿宋_GB2312" w:hAnsi="Times New Roman" w:cs="Times New Roman"/>
          <w:bCs/>
          <w:sz w:val="32"/>
          <w:szCs w:val="32"/>
          <w:lang w:eastAsia="zh-CN"/>
        </w:rPr>
        <w:t>分钟。</w:t>
      </w:r>
    </w:p>
    <w:p w14:paraId="7CD2F4DA" w14:textId="77777777" w:rsidR="001A2D61" w:rsidRPr="0007558C" w:rsidRDefault="001A2D61" w:rsidP="00515390">
      <w:pPr>
        <w:pStyle w:val="af5"/>
        <w:numPr>
          <w:ilvl w:val="1"/>
          <w:numId w:val="2"/>
        </w:numPr>
        <w:tabs>
          <w:tab w:val="left" w:pos="993"/>
        </w:tabs>
        <w:snapToGrid w:val="0"/>
        <w:spacing w:line="520" w:lineRule="exact"/>
        <w:ind w:left="993" w:hanging="284"/>
        <w:jc w:val="both"/>
        <w:rPr>
          <w:rFonts w:ascii="Times New Roman" w:eastAsia="仿宋_GB2312" w:hAnsi="Times New Roman" w:cs="Times New Roman"/>
          <w:bCs/>
          <w:sz w:val="32"/>
          <w:szCs w:val="32"/>
          <w:lang w:eastAsia="zh-CN"/>
        </w:rPr>
      </w:pPr>
      <w:r w:rsidRPr="0007558C">
        <w:rPr>
          <w:rFonts w:ascii="Times New Roman" w:eastAsia="仿宋_GB2312" w:hAnsi="Times New Roman" w:cs="Times New Roman"/>
          <w:bCs/>
          <w:sz w:val="32"/>
          <w:szCs w:val="32"/>
          <w:lang w:eastAsia="zh-CN"/>
        </w:rPr>
        <w:t>如果清洁说明建议用户在</w:t>
      </w:r>
      <w:r w:rsidRPr="0007558C">
        <w:rPr>
          <w:rFonts w:ascii="Times New Roman" w:eastAsia="仿宋_GB2312" w:hAnsi="Times New Roman" w:cs="Times New Roman"/>
          <w:bCs/>
          <w:sz w:val="32"/>
          <w:szCs w:val="32"/>
          <w:lang w:eastAsia="zh-CN"/>
        </w:rPr>
        <w:t>45ºC±5ºC</w:t>
      </w:r>
      <w:r w:rsidRPr="0007558C">
        <w:rPr>
          <w:rFonts w:ascii="Times New Roman" w:eastAsia="仿宋_GB2312" w:hAnsi="Times New Roman" w:cs="Times New Roman"/>
          <w:bCs/>
          <w:sz w:val="32"/>
          <w:szCs w:val="32"/>
          <w:lang w:eastAsia="zh-CN"/>
        </w:rPr>
        <w:t>下进行手动清洁，确认方案应规定在</w:t>
      </w:r>
      <w:r w:rsidRPr="0007558C">
        <w:rPr>
          <w:rFonts w:ascii="Times New Roman" w:eastAsia="仿宋_GB2312" w:hAnsi="Times New Roman" w:cs="Times New Roman"/>
          <w:bCs/>
          <w:sz w:val="32"/>
          <w:szCs w:val="32"/>
          <w:lang w:eastAsia="zh-CN"/>
        </w:rPr>
        <w:t>40ºC</w:t>
      </w:r>
      <w:r w:rsidRPr="0007558C">
        <w:rPr>
          <w:rFonts w:ascii="Times New Roman" w:eastAsia="仿宋_GB2312" w:hAnsi="Times New Roman" w:cs="Times New Roman"/>
          <w:bCs/>
          <w:sz w:val="32"/>
          <w:szCs w:val="32"/>
          <w:lang w:eastAsia="zh-CN"/>
        </w:rPr>
        <w:t>下进行清洁。</w:t>
      </w:r>
    </w:p>
    <w:p w14:paraId="44083CAA" w14:textId="77777777" w:rsidR="001A2D61" w:rsidRDefault="001A2D61" w:rsidP="00515390">
      <w:pPr>
        <w:pStyle w:val="af5"/>
        <w:numPr>
          <w:ilvl w:val="1"/>
          <w:numId w:val="2"/>
        </w:numPr>
        <w:tabs>
          <w:tab w:val="left" w:pos="993"/>
        </w:tabs>
        <w:snapToGrid w:val="0"/>
        <w:spacing w:line="520" w:lineRule="exact"/>
        <w:ind w:left="993" w:hanging="284"/>
        <w:jc w:val="both"/>
        <w:rPr>
          <w:rFonts w:eastAsia="仿宋_GB2312"/>
          <w:bCs/>
          <w:sz w:val="32"/>
          <w:szCs w:val="32"/>
          <w:lang w:eastAsia="zh-CN"/>
        </w:rPr>
      </w:pPr>
      <w:r>
        <w:rPr>
          <w:rFonts w:eastAsia="仿宋_GB2312"/>
          <w:bCs/>
          <w:sz w:val="32"/>
          <w:szCs w:val="32"/>
          <w:lang w:eastAsia="zh-CN"/>
        </w:rPr>
        <w:t>酶洗涤剂：一般情况下，</w:t>
      </w:r>
      <w:r>
        <w:rPr>
          <w:rFonts w:eastAsia="仿宋_GB2312"/>
          <w:bCs/>
          <w:sz w:val="32"/>
          <w:szCs w:val="32"/>
          <w:lang w:eastAsia="zh-CN"/>
        </w:rPr>
        <w:t>“</w:t>
      </w:r>
      <w:r>
        <w:rPr>
          <w:rFonts w:eastAsia="仿宋_GB2312"/>
          <w:bCs/>
          <w:sz w:val="32"/>
          <w:szCs w:val="32"/>
          <w:lang w:eastAsia="zh-CN"/>
        </w:rPr>
        <w:t>最不利情况</w:t>
      </w:r>
      <w:r>
        <w:rPr>
          <w:rFonts w:eastAsia="仿宋_GB2312"/>
          <w:bCs/>
          <w:sz w:val="32"/>
          <w:szCs w:val="32"/>
          <w:lang w:eastAsia="zh-CN"/>
        </w:rPr>
        <w:t>”</w:t>
      </w:r>
      <w:r>
        <w:rPr>
          <w:rFonts w:eastAsia="仿宋_GB2312"/>
          <w:bCs/>
          <w:sz w:val="32"/>
          <w:szCs w:val="32"/>
          <w:lang w:eastAsia="zh-CN"/>
        </w:rPr>
        <w:t>意味着最短时间、最低温度等。</w:t>
      </w:r>
      <w:proofErr w:type="gramStart"/>
      <w:r>
        <w:rPr>
          <w:rFonts w:eastAsia="仿宋_GB2312"/>
          <w:bCs/>
          <w:sz w:val="32"/>
          <w:szCs w:val="32"/>
          <w:lang w:eastAsia="zh-CN"/>
        </w:rPr>
        <w:t>但酶洗涤剂</w:t>
      </w:r>
      <w:proofErr w:type="gramEnd"/>
      <w:r>
        <w:rPr>
          <w:rFonts w:eastAsia="仿宋_GB2312"/>
          <w:bCs/>
          <w:sz w:val="32"/>
          <w:szCs w:val="32"/>
          <w:lang w:eastAsia="zh-CN"/>
        </w:rPr>
        <w:t>例外，</w:t>
      </w:r>
      <w:r w:rsidRPr="0007558C">
        <w:rPr>
          <w:rFonts w:ascii="Times New Roman" w:eastAsia="仿宋_GB2312" w:hAnsi="Times New Roman" w:cs="Times New Roman"/>
          <w:bCs/>
          <w:sz w:val="32"/>
          <w:szCs w:val="32"/>
          <w:lang w:eastAsia="zh-CN"/>
        </w:rPr>
        <w:t>其通常具有</w:t>
      </w:r>
      <w:r>
        <w:rPr>
          <w:rFonts w:eastAsia="仿宋_GB2312"/>
          <w:bCs/>
          <w:sz w:val="32"/>
          <w:szCs w:val="32"/>
          <w:lang w:eastAsia="zh-CN"/>
        </w:rPr>
        <w:t>“</w:t>
      </w:r>
      <w:r>
        <w:rPr>
          <w:rFonts w:eastAsia="仿宋_GB2312"/>
          <w:bCs/>
          <w:sz w:val="32"/>
          <w:szCs w:val="32"/>
          <w:lang w:eastAsia="zh-CN"/>
        </w:rPr>
        <w:t>最佳有效</w:t>
      </w:r>
      <w:r>
        <w:rPr>
          <w:rFonts w:eastAsia="仿宋_GB2312"/>
          <w:bCs/>
          <w:sz w:val="32"/>
          <w:szCs w:val="32"/>
          <w:lang w:eastAsia="zh-CN"/>
        </w:rPr>
        <w:t>”</w:t>
      </w:r>
      <w:r>
        <w:rPr>
          <w:rFonts w:eastAsia="仿宋_GB2312"/>
          <w:bCs/>
          <w:sz w:val="32"/>
          <w:szCs w:val="32"/>
          <w:lang w:eastAsia="zh-CN"/>
        </w:rPr>
        <w:t>的温度范围。确认方案应考虑酶洗涤剂清洁说明中规定的温度范围。</w:t>
      </w:r>
    </w:p>
    <w:p w14:paraId="0B0C2E23" w14:textId="77777777" w:rsidR="001A2D61" w:rsidRDefault="001A2D61" w:rsidP="00515390">
      <w:pPr>
        <w:pStyle w:val="af5"/>
        <w:numPr>
          <w:ilvl w:val="1"/>
          <w:numId w:val="2"/>
        </w:numPr>
        <w:tabs>
          <w:tab w:val="left" w:pos="993"/>
        </w:tabs>
        <w:snapToGrid w:val="0"/>
        <w:spacing w:line="520" w:lineRule="exact"/>
        <w:ind w:left="993" w:hanging="284"/>
        <w:jc w:val="both"/>
        <w:rPr>
          <w:rFonts w:eastAsia="仿宋_GB2312"/>
          <w:bCs/>
          <w:sz w:val="32"/>
          <w:szCs w:val="32"/>
          <w:lang w:eastAsia="zh-CN"/>
        </w:rPr>
      </w:pPr>
      <w:r>
        <w:rPr>
          <w:rFonts w:eastAsia="仿宋_GB2312"/>
          <w:bCs/>
          <w:sz w:val="32"/>
          <w:szCs w:val="32"/>
          <w:lang w:eastAsia="zh-CN"/>
        </w:rPr>
        <w:t>医用清洁器</w:t>
      </w:r>
      <w:r>
        <w:rPr>
          <w:rFonts w:eastAsia="仿宋_GB2312"/>
          <w:bCs/>
          <w:sz w:val="32"/>
          <w:szCs w:val="32"/>
          <w:lang w:eastAsia="zh-CN"/>
        </w:rPr>
        <w:t>/</w:t>
      </w:r>
      <w:r>
        <w:rPr>
          <w:rFonts w:eastAsia="仿宋_GB2312"/>
          <w:bCs/>
          <w:sz w:val="32"/>
          <w:szCs w:val="32"/>
          <w:lang w:eastAsia="zh-CN"/>
        </w:rPr>
        <w:t>消毒器：如果清洁过程使用了自动清洁器</w:t>
      </w:r>
      <w:r>
        <w:rPr>
          <w:rFonts w:eastAsia="仿宋_GB2312"/>
          <w:bCs/>
          <w:sz w:val="32"/>
          <w:szCs w:val="32"/>
          <w:lang w:eastAsia="zh-CN"/>
        </w:rPr>
        <w:t>/</w:t>
      </w:r>
      <w:r>
        <w:rPr>
          <w:rFonts w:eastAsia="仿宋_GB2312"/>
          <w:bCs/>
          <w:sz w:val="32"/>
          <w:szCs w:val="32"/>
          <w:lang w:eastAsia="zh-CN"/>
        </w:rPr>
        <w:t>清洗消毒器或超声清洁器，</w:t>
      </w:r>
      <w:r w:rsidRPr="0007558C">
        <w:rPr>
          <w:rFonts w:ascii="Times New Roman" w:eastAsia="仿宋_GB2312" w:hAnsi="Times New Roman" w:cs="Times New Roman"/>
          <w:bCs/>
          <w:sz w:val="32"/>
          <w:szCs w:val="32"/>
          <w:lang w:eastAsia="zh-CN"/>
        </w:rPr>
        <w:t>则最不利情况应包括自动清洁器</w:t>
      </w:r>
      <w:r>
        <w:rPr>
          <w:rFonts w:eastAsia="仿宋_GB2312"/>
          <w:bCs/>
          <w:sz w:val="32"/>
          <w:szCs w:val="32"/>
          <w:lang w:eastAsia="zh-CN"/>
        </w:rPr>
        <w:t>/</w:t>
      </w:r>
      <w:r>
        <w:rPr>
          <w:rFonts w:eastAsia="仿宋_GB2312"/>
          <w:bCs/>
          <w:sz w:val="32"/>
          <w:szCs w:val="32"/>
          <w:lang w:eastAsia="zh-CN"/>
        </w:rPr>
        <w:t>清洗消毒器或超声清洁器的预期循环参数的极限值。</w:t>
      </w:r>
    </w:p>
    <w:p w14:paraId="6D52A92A" w14:textId="14952F67" w:rsidR="001A2D61" w:rsidRDefault="001A2D61" w:rsidP="00515390">
      <w:pPr>
        <w:pStyle w:val="af5"/>
        <w:numPr>
          <w:ilvl w:val="1"/>
          <w:numId w:val="2"/>
        </w:numPr>
        <w:tabs>
          <w:tab w:val="left" w:pos="993"/>
        </w:tabs>
        <w:snapToGrid w:val="0"/>
        <w:spacing w:line="520" w:lineRule="exact"/>
        <w:ind w:left="993" w:hanging="284"/>
        <w:jc w:val="both"/>
        <w:rPr>
          <w:rFonts w:eastAsia="仿宋_GB2312"/>
          <w:bCs/>
          <w:sz w:val="32"/>
          <w:szCs w:val="32"/>
          <w:lang w:eastAsia="zh-CN"/>
        </w:rPr>
      </w:pPr>
      <w:r>
        <w:rPr>
          <w:rFonts w:eastAsia="仿宋_GB2312"/>
          <w:bCs/>
          <w:sz w:val="32"/>
          <w:szCs w:val="32"/>
          <w:lang w:eastAsia="zh-CN"/>
        </w:rPr>
        <w:t>如果器械构成中包含必须在清</w:t>
      </w:r>
      <w:r>
        <w:rPr>
          <w:rFonts w:eastAsia="仿宋_GB2312" w:hint="eastAsia"/>
          <w:bCs/>
          <w:sz w:val="32"/>
          <w:szCs w:val="32"/>
          <w:lang w:eastAsia="zh-CN"/>
        </w:rPr>
        <w:t>洁</w:t>
      </w:r>
      <w:r>
        <w:rPr>
          <w:rFonts w:eastAsia="仿宋_GB2312"/>
          <w:bCs/>
          <w:sz w:val="32"/>
          <w:szCs w:val="32"/>
          <w:lang w:eastAsia="zh-CN"/>
        </w:rPr>
        <w:t>过程中冲洗的管腔、端口或通道，则确认方案应包括最小的冲洗参数，</w:t>
      </w:r>
      <w:r w:rsidRPr="0007558C">
        <w:rPr>
          <w:rFonts w:ascii="Times New Roman" w:eastAsia="仿宋_GB2312" w:hAnsi="Times New Roman" w:cs="Times New Roman"/>
          <w:bCs/>
          <w:sz w:val="32"/>
          <w:szCs w:val="32"/>
          <w:lang w:eastAsia="zh-CN"/>
        </w:rPr>
        <w:t>例如时间</w:t>
      </w:r>
      <w:r>
        <w:rPr>
          <w:rFonts w:eastAsia="仿宋_GB2312"/>
          <w:bCs/>
          <w:sz w:val="32"/>
          <w:szCs w:val="32"/>
          <w:lang w:eastAsia="zh-CN"/>
        </w:rPr>
        <w:t>、冲洗量或流量以及重</w:t>
      </w:r>
      <w:r w:rsidRPr="0007558C">
        <w:rPr>
          <w:rFonts w:ascii="Times New Roman" w:eastAsia="仿宋_GB2312" w:hAnsi="Times New Roman" w:cs="Times New Roman"/>
          <w:bCs/>
          <w:sz w:val="32"/>
          <w:szCs w:val="32"/>
          <w:lang w:eastAsia="zh-CN"/>
        </w:rPr>
        <w:t>复次数（例如，</w:t>
      </w:r>
      <w:r w:rsidRPr="0007558C">
        <w:rPr>
          <w:rFonts w:ascii="Times New Roman" w:eastAsia="仿宋_GB2312" w:hAnsi="Times New Roman" w:cs="Times New Roman"/>
          <w:bCs/>
          <w:sz w:val="32"/>
          <w:szCs w:val="32"/>
          <w:lang w:eastAsia="zh-CN"/>
        </w:rPr>
        <w:t>10 mL</w:t>
      </w:r>
      <w:r w:rsidRPr="0007558C">
        <w:rPr>
          <w:rFonts w:ascii="Times New Roman" w:eastAsia="仿宋_GB2312" w:hAnsi="Times New Roman" w:cs="Times New Roman"/>
          <w:bCs/>
          <w:sz w:val="32"/>
          <w:szCs w:val="32"/>
          <w:lang w:eastAsia="zh-CN"/>
        </w:rPr>
        <w:t>冲洗，执行</w:t>
      </w:r>
      <w:r w:rsidRPr="0007558C">
        <w:rPr>
          <w:rFonts w:ascii="Times New Roman" w:eastAsia="仿宋_GB2312" w:hAnsi="Times New Roman" w:cs="Times New Roman"/>
          <w:bCs/>
          <w:sz w:val="32"/>
          <w:szCs w:val="32"/>
          <w:lang w:eastAsia="zh-CN"/>
        </w:rPr>
        <w:t xml:space="preserve"> 3</w:t>
      </w:r>
      <w:r w:rsidRPr="0007558C">
        <w:rPr>
          <w:rFonts w:ascii="Times New Roman" w:eastAsia="仿宋_GB2312" w:hAnsi="Times New Roman" w:cs="Times New Roman"/>
          <w:bCs/>
          <w:sz w:val="32"/>
          <w:szCs w:val="32"/>
          <w:lang w:eastAsia="zh-CN"/>
        </w:rPr>
        <w:t>次）。</w:t>
      </w:r>
    </w:p>
    <w:p w14:paraId="17308FCB" w14:textId="77777777" w:rsidR="001A2D61" w:rsidRDefault="001A2D61" w:rsidP="002E363D">
      <w:pPr>
        <w:spacing w:line="520" w:lineRule="exact"/>
        <w:ind w:firstLineChars="200" w:firstLine="640"/>
        <w:outlineLvl w:val="2"/>
        <w:rPr>
          <w:rFonts w:eastAsia="仿宋_GB2312"/>
          <w:bCs/>
          <w:sz w:val="32"/>
          <w:szCs w:val="32"/>
        </w:rPr>
      </w:pPr>
      <w:r>
        <w:rPr>
          <w:rFonts w:eastAsia="仿宋_GB2312"/>
          <w:bCs/>
          <w:sz w:val="32"/>
          <w:szCs w:val="32"/>
        </w:rPr>
        <w:t>3.</w:t>
      </w:r>
      <w:r>
        <w:rPr>
          <w:rFonts w:eastAsia="仿宋_GB2312"/>
          <w:bCs/>
          <w:sz w:val="32"/>
          <w:szCs w:val="32"/>
        </w:rPr>
        <w:t>试验：试验类型和方案</w:t>
      </w:r>
    </w:p>
    <w:p w14:paraId="3D092900" w14:textId="092C0360" w:rsidR="001A2D61" w:rsidRDefault="00515390" w:rsidP="002E363D">
      <w:pPr>
        <w:spacing w:line="520" w:lineRule="exact"/>
        <w:ind w:firstLineChars="200" w:firstLine="640"/>
        <w:outlineLvl w:val="3"/>
        <w:rPr>
          <w:rFonts w:eastAsia="仿宋_GB2312"/>
          <w:bCs/>
          <w:sz w:val="32"/>
          <w:szCs w:val="32"/>
        </w:rPr>
      </w:pPr>
      <w:r>
        <w:rPr>
          <w:rFonts w:eastAsia="仿宋_GB2312" w:hint="eastAsia"/>
          <w:bCs/>
          <w:sz w:val="32"/>
          <w:szCs w:val="32"/>
        </w:rPr>
        <w:t>3</w:t>
      </w:r>
      <w:r>
        <w:rPr>
          <w:rFonts w:eastAsia="仿宋_GB2312"/>
          <w:bCs/>
          <w:sz w:val="32"/>
          <w:szCs w:val="32"/>
        </w:rPr>
        <w:t>.1</w:t>
      </w:r>
      <w:r w:rsidR="001A2D61">
        <w:rPr>
          <w:rFonts w:eastAsia="仿宋_GB2312"/>
          <w:bCs/>
          <w:sz w:val="32"/>
          <w:szCs w:val="32"/>
        </w:rPr>
        <w:t>选择试验类型</w:t>
      </w:r>
    </w:p>
    <w:p w14:paraId="2376BF11" w14:textId="77777777" w:rsidR="001A2D61" w:rsidRDefault="001A2D61" w:rsidP="002E363D">
      <w:pPr>
        <w:spacing w:line="520" w:lineRule="exact"/>
        <w:ind w:firstLineChars="200" w:firstLine="640"/>
        <w:rPr>
          <w:rFonts w:eastAsia="仿宋_GB2312"/>
          <w:bCs/>
          <w:sz w:val="32"/>
          <w:szCs w:val="32"/>
        </w:rPr>
      </w:pPr>
      <w:r>
        <w:rPr>
          <w:rFonts w:eastAsia="仿宋_GB2312"/>
          <w:bCs/>
          <w:sz w:val="32"/>
          <w:szCs w:val="32"/>
        </w:rPr>
        <w:t>建议至少使用</w:t>
      </w:r>
      <w:r w:rsidRPr="00573B7F">
        <w:rPr>
          <w:rFonts w:eastAsia="仿宋_GB2312"/>
          <w:bCs/>
          <w:sz w:val="32"/>
          <w:szCs w:val="32"/>
        </w:rPr>
        <w:t>一种能</w:t>
      </w:r>
      <w:r>
        <w:rPr>
          <w:rFonts w:eastAsia="仿宋_GB2312"/>
          <w:bCs/>
          <w:sz w:val="32"/>
          <w:szCs w:val="32"/>
        </w:rPr>
        <w:t>够直接测量有临床意义的相关污染物的定量试验方法。选择试验方法时，应考虑多个因素，包括但不限于：在实际临床使用期间器械预期接触的污染物、临床相关污染物成分的试验特异性，以及试验方法与拟定清洁终点间的灵敏度。</w:t>
      </w:r>
    </w:p>
    <w:p w14:paraId="2CB169CC" w14:textId="69F670F3" w:rsidR="006A003C" w:rsidRDefault="001A2D61" w:rsidP="002E363D">
      <w:pPr>
        <w:spacing w:line="520" w:lineRule="exact"/>
        <w:ind w:firstLineChars="200" w:firstLine="640"/>
        <w:rPr>
          <w:rFonts w:eastAsia="仿宋_GB2312"/>
          <w:bCs/>
          <w:sz w:val="32"/>
          <w:szCs w:val="32"/>
        </w:rPr>
      </w:pPr>
      <w:r>
        <w:rPr>
          <w:rFonts w:eastAsia="仿宋_GB2312"/>
          <w:bCs/>
          <w:sz w:val="32"/>
          <w:szCs w:val="32"/>
        </w:rPr>
        <w:t>无论选择何种试验类型，在</w:t>
      </w:r>
      <w:r w:rsidR="006B1D78">
        <w:rPr>
          <w:rFonts w:eastAsia="仿宋_GB2312" w:hint="eastAsia"/>
          <w:bCs/>
          <w:sz w:val="32"/>
          <w:szCs w:val="32"/>
        </w:rPr>
        <w:t>确认</w:t>
      </w:r>
      <w:r>
        <w:rPr>
          <w:rFonts w:eastAsia="仿宋_GB2312"/>
          <w:bCs/>
          <w:sz w:val="32"/>
          <w:szCs w:val="32"/>
        </w:rPr>
        <w:t>过程中都应对器械的外表面和内表面进行目视检查。</w:t>
      </w:r>
    </w:p>
    <w:p w14:paraId="1D8CAF64" w14:textId="75C3C185" w:rsidR="001A2D61" w:rsidRDefault="00573B7F" w:rsidP="002E363D">
      <w:pPr>
        <w:spacing w:line="520" w:lineRule="exact"/>
        <w:ind w:firstLineChars="200" w:firstLine="640"/>
        <w:rPr>
          <w:rFonts w:eastAsia="仿宋_GB2312"/>
          <w:bCs/>
          <w:sz w:val="32"/>
          <w:szCs w:val="32"/>
        </w:rPr>
      </w:pPr>
      <w:r>
        <w:rPr>
          <w:rFonts w:eastAsia="仿宋_GB2312" w:hint="eastAsia"/>
          <w:bCs/>
          <w:sz w:val="32"/>
          <w:szCs w:val="32"/>
        </w:rPr>
        <w:t>注册</w:t>
      </w:r>
      <w:r w:rsidR="001A2D61">
        <w:rPr>
          <w:rFonts w:eastAsia="仿宋_GB2312"/>
          <w:bCs/>
          <w:sz w:val="32"/>
          <w:szCs w:val="32"/>
        </w:rPr>
        <w:t>申请人应提供试验类型的选定理由，可参考国内外相关标准、已发表的文献、已公开的测定方法等。如果</w:t>
      </w:r>
      <w:r w:rsidR="003866A7">
        <w:rPr>
          <w:rFonts w:eastAsia="仿宋_GB2312" w:hint="eastAsia"/>
          <w:bCs/>
          <w:sz w:val="32"/>
          <w:szCs w:val="32"/>
        </w:rPr>
        <w:t>注册</w:t>
      </w:r>
      <w:r w:rsidR="001A2D61">
        <w:rPr>
          <w:rFonts w:eastAsia="仿宋_GB2312"/>
          <w:bCs/>
          <w:sz w:val="32"/>
          <w:szCs w:val="32"/>
        </w:rPr>
        <w:t>申请人选择的试验方法与以上内容有差异，应提供相应理由（可参考</w:t>
      </w:r>
      <w:r w:rsidR="001A2D61">
        <w:rPr>
          <w:rFonts w:eastAsia="仿宋_GB2312"/>
          <w:bCs/>
          <w:sz w:val="32"/>
          <w:szCs w:val="32"/>
        </w:rPr>
        <w:t>GB/T 35267</w:t>
      </w:r>
      <w:r w:rsidR="001A2D61">
        <w:rPr>
          <w:rFonts w:eastAsia="仿宋_GB2312"/>
          <w:bCs/>
          <w:sz w:val="32"/>
          <w:szCs w:val="32"/>
        </w:rPr>
        <w:t>、</w:t>
      </w:r>
      <w:r w:rsidR="001A2D61">
        <w:rPr>
          <w:rFonts w:eastAsia="仿宋_GB2312"/>
          <w:bCs/>
          <w:sz w:val="32"/>
          <w:szCs w:val="32"/>
        </w:rPr>
        <w:t>YY/T 0734</w:t>
      </w:r>
      <w:r w:rsidR="001A2D61">
        <w:rPr>
          <w:rFonts w:eastAsia="仿宋_GB2312"/>
          <w:bCs/>
          <w:sz w:val="32"/>
          <w:szCs w:val="32"/>
        </w:rPr>
        <w:t>系列标准</w:t>
      </w:r>
      <w:r w:rsidR="003866A7">
        <w:rPr>
          <w:rFonts w:eastAsia="仿宋_GB2312" w:hint="eastAsia"/>
          <w:bCs/>
          <w:sz w:val="32"/>
          <w:szCs w:val="32"/>
        </w:rPr>
        <w:t>等</w:t>
      </w:r>
      <w:r w:rsidR="001A2D61">
        <w:rPr>
          <w:rFonts w:eastAsia="仿宋_GB2312"/>
          <w:bCs/>
          <w:sz w:val="32"/>
          <w:szCs w:val="32"/>
        </w:rPr>
        <w:t>）。</w:t>
      </w:r>
    </w:p>
    <w:p w14:paraId="39315C5B" w14:textId="3D34DA7A" w:rsidR="001A2D61" w:rsidRDefault="00515390" w:rsidP="002E363D">
      <w:pPr>
        <w:spacing w:line="520" w:lineRule="exact"/>
        <w:ind w:firstLineChars="200" w:firstLine="640"/>
        <w:outlineLvl w:val="3"/>
        <w:rPr>
          <w:rFonts w:eastAsia="仿宋_GB2312"/>
          <w:bCs/>
          <w:sz w:val="32"/>
          <w:szCs w:val="32"/>
        </w:rPr>
      </w:pPr>
      <w:r>
        <w:rPr>
          <w:rFonts w:eastAsia="仿宋_GB2312" w:hint="eastAsia"/>
          <w:bCs/>
          <w:sz w:val="32"/>
          <w:szCs w:val="32"/>
        </w:rPr>
        <w:t>3</w:t>
      </w:r>
      <w:r>
        <w:rPr>
          <w:rFonts w:eastAsia="仿宋_GB2312"/>
          <w:bCs/>
          <w:sz w:val="32"/>
          <w:szCs w:val="32"/>
        </w:rPr>
        <w:t>.2</w:t>
      </w:r>
      <w:r w:rsidR="001A2D61">
        <w:rPr>
          <w:rFonts w:eastAsia="仿宋_GB2312"/>
          <w:bCs/>
          <w:sz w:val="32"/>
          <w:szCs w:val="32"/>
        </w:rPr>
        <w:t>方法确认</w:t>
      </w:r>
    </w:p>
    <w:p w14:paraId="35B0DE69" w14:textId="0CB073FA" w:rsidR="001A2D61" w:rsidRDefault="00BF5466" w:rsidP="002E363D">
      <w:pPr>
        <w:spacing w:line="520" w:lineRule="exact"/>
        <w:ind w:firstLineChars="200" w:firstLine="640"/>
        <w:rPr>
          <w:rFonts w:eastAsia="仿宋_GB2312"/>
          <w:bCs/>
          <w:sz w:val="32"/>
          <w:szCs w:val="32"/>
        </w:rPr>
      </w:pPr>
      <w:r>
        <w:rPr>
          <w:rFonts w:eastAsia="仿宋_GB2312" w:hint="eastAsia"/>
          <w:bCs/>
          <w:sz w:val="32"/>
          <w:szCs w:val="32"/>
        </w:rPr>
        <w:lastRenderedPageBreak/>
        <w:t>注册</w:t>
      </w:r>
      <w:r w:rsidR="001A2D61">
        <w:rPr>
          <w:rFonts w:eastAsia="仿宋_GB2312"/>
          <w:bCs/>
          <w:sz w:val="32"/>
          <w:szCs w:val="32"/>
        </w:rPr>
        <w:t>申请人应</w:t>
      </w:r>
      <w:r w:rsidR="004B45D6">
        <w:rPr>
          <w:rFonts w:eastAsia="仿宋_GB2312" w:hint="eastAsia"/>
          <w:bCs/>
          <w:sz w:val="32"/>
          <w:szCs w:val="32"/>
        </w:rPr>
        <w:t>对</w:t>
      </w:r>
      <w:r w:rsidR="001A2D61">
        <w:rPr>
          <w:rFonts w:eastAsia="仿宋_GB2312"/>
          <w:bCs/>
          <w:sz w:val="32"/>
          <w:szCs w:val="32"/>
        </w:rPr>
        <w:t>测试污染物残留量的试验方法</w:t>
      </w:r>
      <w:r w:rsidR="004B45D6">
        <w:rPr>
          <w:rFonts w:eastAsia="仿宋_GB2312" w:hint="eastAsia"/>
          <w:bCs/>
          <w:sz w:val="32"/>
          <w:szCs w:val="32"/>
        </w:rPr>
        <w:t>进行</w:t>
      </w:r>
      <w:r w:rsidR="004B45D6">
        <w:rPr>
          <w:rFonts w:eastAsia="仿宋_GB2312"/>
          <w:bCs/>
          <w:sz w:val="32"/>
          <w:szCs w:val="32"/>
        </w:rPr>
        <w:t>确认</w:t>
      </w:r>
      <w:r w:rsidR="001A2D61">
        <w:rPr>
          <w:rFonts w:eastAsia="仿宋_GB2312"/>
          <w:bCs/>
          <w:sz w:val="32"/>
          <w:szCs w:val="32"/>
        </w:rPr>
        <w:t>。试验方法应包括分析灵敏度和特异性信息，以及拟定的清洁终点，并设置对照组。</w:t>
      </w:r>
    </w:p>
    <w:p w14:paraId="5D512355" w14:textId="77777777" w:rsidR="001A2D61" w:rsidRDefault="001A2D61" w:rsidP="002E363D">
      <w:pPr>
        <w:spacing w:line="520" w:lineRule="exact"/>
        <w:ind w:firstLineChars="200" w:firstLine="640"/>
        <w:rPr>
          <w:rFonts w:eastAsia="仿宋_GB2312"/>
          <w:bCs/>
          <w:sz w:val="32"/>
          <w:szCs w:val="32"/>
        </w:rPr>
      </w:pPr>
      <w:r>
        <w:rPr>
          <w:rFonts w:eastAsia="仿宋_GB2312"/>
          <w:bCs/>
          <w:sz w:val="32"/>
          <w:szCs w:val="32"/>
        </w:rPr>
        <w:t>建议对照组的设置如下：</w:t>
      </w:r>
    </w:p>
    <w:p w14:paraId="0CC54EC5" w14:textId="4106AB98" w:rsidR="001A2D61" w:rsidRDefault="001A2D61" w:rsidP="002E363D">
      <w:pPr>
        <w:spacing w:line="520" w:lineRule="exact"/>
        <w:ind w:firstLineChars="200" w:firstLine="640"/>
        <w:rPr>
          <w:rFonts w:eastAsia="仿宋_GB2312"/>
          <w:bCs/>
          <w:sz w:val="32"/>
          <w:szCs w:val="32"/>
        </w:rPr>
      </w:pPr>
      <w:r>
        <w:rPr>
          <w:rFonts w:eastAsia="仿宋_GB2312"/>
          <w:bCs/>
          <w:sz w:val="32"/>
          <w:szCs w:val="32"/>
        </w:rPr>
        <w:t>阴性器械对照</w:t>
      </w:r>
      <w:r>
        <w:rPr>
          <w:rFonts w:eastAsia="仿宋_GB2312" w:hint="eastAsia"/>
          <w:bCs/>
          <w:sz w:val="32"/>
          <w:szCs w:val="32"/>
        </w:rPr>
        <w:t>：</w:t>
      </w:r>
      <w:r>
        <w:rPr>
          <w:rFonts w:eastAsia="仿宋_GB2312"/>
          <w:bCs/>
          <w:sz w:val="32"/>
          <w:szCs w:val="32"/>
        </w:rPr>
        <w:t>器械应未污染，并经受与试验器械相同的清洁和提取。残留污染物的量应等于或略高于阴性样本对照。</w:t>
      </w:r>
    </w:p>
    <w:p w14:paraId="086B9BB5" w14:textId="31000F6E" w:rsidR="001A2D61" w:rsidRDefault="001A2D61" w:rsidP="002E363D">
      <w:pPr>
        <w:spacing w:line="520" w:lineRule="exact"/>
        <w:ind w:firstLineChars="200" w:firstLine="640"/>
        <w:rPr>
          <w:rFonts w:eastAsia="仿宋_GB2312"/>
          <w:bCs/>
          <w:sz w:val="32"/>
          <w:szCs w:val="32"/>
        </w:rPr>
      </w:pPr>
      <w:r>
        <w:rPr>
          <w:rFonts w:eastAsia="仿宋_GB2312"/>
          <w:bCs/>
          <w:sz w:val="32"/>
          <w:szCs w:val="32"/>
        </w:rPr>
        <w:t>阳性器械对照</w:t>
      </w:r>
      <w:r>
        <w:rPr>
          <w:rFonts w:eastAsia="仿宋_GB2312" w:hint="eastAsia"/>
          <w:bCs/>
          <w:sz w:val="32"/>
          <w:szCs w:val="32"/>
        </w:rPr>
        <w:t>：</w:t>
      </w:r>
      <w:r>
        <w:rPr>
          <w:rFonts w:eastAsia="仿宋_GB2312"/>
          <w:bCs/>
          <w:sz w:val="32"/>
          <w:szCs w:val="32"/>
        </w:rPr>
        <w:t>使用已知量的污染物污染器械，但不对其进行清洁，然后提取残留污染物。残留污染物应等于或稍低于所接种的污染物量。在计算时应使用污物回收率校正结果。</w:t>
      </w:r>
    </w:p>
    <w:p w14:paraId="234134D0" w14:textId="662F63C1" w:rsidR="001A2D61" w:rsidRDefault="001A2D61" w:rsidP="002E363D">
      <w:pPr>
        <w:spacing w:line="520" w:lineRule="exact"/>
        <w:ind w:firstLineChars="200" w:firstLine="640"/>
        <w:rPr>
          <w:rFonts w:eastAsia="仿宋_GB2312"/>
          <w:bCs/>
          <w:sz w:val="32"/>
          <w:szCs w:val="32"/>
        </w:rPr>
      </w:pPr>
      <w:r>
        <w:rPr>
          <w:rFonts w:eastAsia="仿宋_GB2312"/>
          <w:bCs/>
          <w:sz w:val="32"/>
          <w:szCs w:val="32"/>
        </w:rPr>
        <w:t>阴性样本对照</w:t>
      </w:r>
      <w:r>
        <w:rPr>
          <w:rFonts w:eastAsia="仿宋_GB2312" w:hint="eastAsia"/>
          <w:bCs/>
          <w:sz w:val="32"/>
          <w:szCs w:val="32"/>
        </w:rPr>
        <w:t>：</w:t>
      </w:r>
      <w:r>
        <w:rPr>
          <w:rFonts w:eastAsia="仿宋_GB2312"/>
          <w:bCs/>
          <w:sz w:val="32"/>
          <w:szCs w:val="32"/>
        </w:rPr>
        <w:t>“</w:t>
      </w:r>
      <w:r>
        <w:rPr>
          <w:rFonts w:eastAsia="仿宋_GB2312"/>
          <w:bCs/>
          <w:sz w:val="32"/>
          <w:szCs w:val="32"/>
        </w:rPr>
        <w:t>提取</w:t>
      </w:r>
      <w:r>
        <w:rPr>
          <w:rFonts w:eastAsia="仿宋_GB2312"/>
          <w:bCs/>
          <w:sz w:val="32"/>
          <w:szCs w:val="32"/>
        </w:rPr>
        <w:t>”</w:t>
      </w:r>
      <w:r>
        <w:rPr>
          <w:rFonts w:eastAsia="仿宋_GB2312"/>
          <w:bCs/>
          <w:sz w:val="32"/>
          <w:szCs w:val="32"/>
        </w:rPr>
        <w:t>应在未使用任何器械的情况下进行。此样本用作空白对照。</w:t>
      </w:r>
    </w:p>
    <w:p w14:paraId="1793E309" w14:textId="1D3F6DA3" w:rsidR="001A2D61" w:rsidRDefault="001A2D61" w:rsidP="002E363D">
      <w:pPr>
        <w:spacing w:line="520" w:lineRule="exact"/>
        <w:ind w:firstLineChars="200" w:firstLine="640"/>
        <w:rPr>
          <w:rFonts w:eastAsia="仿宋_GB2312"/>
          <w:bCs/>
          <w:sz w:val="32"/>
          <w:szCs w:val="32"/>
        </w:rPr>
      </w:pPr>
      <w:r>
        <w:rPr>
          <w:rFonts w:eastAsia="仿宋_GB2312"/>
          <w:bCs/>
          <w:sz w:val="32"/>
          <w:szCs w:val="32"/>
        </w:rPr>
        <w:t>阳性样本对照</w:t>
      </w:r>
      <w:r>
        <w:rPr>
          <w:rFonts w:eastAsia="仿宋_GB2312" w:hint="eastAsia"/>
          <w:bCs/>
          <w:sz w:val="32"/>
          <w:szCs w:val="32"/>
        </w:rPr>
        <w:t>：</w:t>
      </w:r>
      <w:r>
        <w:rPr>
          <w:rFonts w:eastAsia="仿宋_GB2312"/>
          <w:bCs/>
          <w:sz w:val="32"/>
          <w:szCs w:val="32"/>
        </w:rPr>
        <w:t>在未使用任何器械的情况下将已知量的污染物（等于或略高于定量限度）添加到</w:t>
      </w:r>
      <w:r>
        <w:rPr>
          <w:rFonts w:eastAsia="仿宋_GB2312"/>
          <w:bCs/>
          <w:sz w:val="32"/>
          <w:szCs w:val="32"/>
        </w:rPr>
        <w:t>“</w:t>
      </w:r>
      <w:r>
        <w:rPr>
          <w:rFonts w:eastAsia="仿宋_GB2312"/>
          <w:bCs/>
          <w:sz w:val="32"/>
          <w:szCs w:val="32"/>
        </w:rPr>
        <w:t>提取物</w:t>
      </w:r>
      <w:r>
        <w:rPr>
          <w:rFonts w:eastAsia="仿宋_GB2312"/>
          <w:bCs/>
          <w:sz w:val="32"/>
          <w:szCs w:val="32"/>
        </w:rPr>
        <w:t>”</w:t>
      </w:r>
      <w:r>
        <w:rPr>
          <w:rFonts w:eastAsia="仿宋_GB2312"/>
          <w:bCs/>
          <w:sz w:val="32"/>
          <w:szCs w:val="32"/>
        </w:rPr>
        <w:t>中。</w:t>
      </w:r>
    </w:p>
    <w:p w14:paraId="1F799116" w14:textId="4C69C0E9" w:rsidR="001A2D61" w:rsidRDefault="00515390" w:rsidP="002E363D">
      <w:pPr>
        <w:spacing w:line="520" w:lineRule="exact"/>
        <w:ind w:firstLineChars="200" w:firstLine="640"/>
        <w:outlineLvl w:val="3"/>
        <w:rPr>
          <w:rFonts w:eastAsia="仿宋_GB2312"/>
          <w:bCs/>
          <w:sz w:val="32"/>
          <w:szCs w:val="32"/>
        </w:rPr>
      </w:pPr>
      <w:r>
        <w:rPr>
          <w:rFonts w:eastAsia="仿宋_GB2312" w:hint="eastAsia"/>
          <w:bCs/>
          <w:sz w:val="32"/>
          <w:szCs w:val="32"/>
        </w:rPr>
        <w:t>3</w:t>
      </w:r>
      <w:r>
        <w:rPr>
          <w:rFonts w:eastAsia="仿宋_GB2312"/>
          <w:bCs/>
          <w:sz w:val="32"/>
          <w:szCs w:val="32"/>
        </w:rPr>
        <w:t>.3</w:t>
      </w:r>
      <w:r w:rsidR="001A2D61">
        <w:rPr>
          <w:rFonts w:eastAsia="仿宋_GB2312"/>
          <w:bCs/>
          <w:sz w:val="32"/>
          <w:szCs w:val="32"/>
        </w:rPr>
        <w:t>提取方法</w:t>
      </w:r>
    </w:p>
    <w:p w14:paraId="15BFB10B" w14:textId="21951615" w:rsidR="001A2D61" w:rsidRDefault="00107729" w:rsidP="002E363D">
      <w:pPr>
        <w:spacing w:line="520" w:lineRule="exact"/>
        <w:ind w:firstLineChars="200" w:firstLine="640"/>
        <w:rPr>
          <w:rFonts w:eastAsia="仿宋_GB2312"/>
          <w:bCs/>
          <w:sz w:val="32"/>
          <w:szCs w:val="32"/>
        </w:rPr>
      </w:pPr>
      <w:r>
        <w:rPr>
          <w:rFonts w:eastAsia="仿宋_GB2312" w:hint="eastAsia"/>
          <w:bCs/>
          <w:sz w:val="32"/>
          <w:szCs w:val="32"/>
        </w:rPr>
        <w:t>注册</w:t>
      </w:r>
      <w:r w:rsidR="001A2D61">
        <w:rPr>
          <w:rFonts w:eastAsia="仿宋_GB2312"/>
          <w:bCs/>
          <w:sz w:val="32"/>
          <w:szCs w:val="32"/>
        </w:rPr>
        <w:t>申请人应确认回收器械残留污染物的提取方法</w:t>
      </w:r>
      <w:r w:rsidR="006A003C">
        <w:rPr>
          <w:rFonts w:eastAsia="仿宋_GB2312" w:hint="eastAsia"/>
          <w:bCs/>
          <w:sz w:val="32"/>
          <w:szCs w:val="32"/>
        </w:rPr>
        <w:t>，并</w:t>
      </w:r>
      <w:r w:rsidR="001A2D61">
        <w:rPr>
          <w:rFonts w:eastAsia="仿宋_GB2312"/>
          <w:bCs/>
          <w:sz w:val="32"/>
          <w:szCs w:val="32"/>
        </w:rPr>
        <w:t>应</w:t>
      </w:r>
      <w:r w:rsidR="006A003C">
        <w:rPr>
          <w:rFonts w:eastAsia="仿宋_GB2312" w:hint="eastAsia"/>
          <w:bCs/>
          <w:sz w:val="32"/>
          <w:szCs w:val="32"/>
        </w:rPr>
        <w:t>确</w:t>
      </w:r>
      <w:r w:rsidR="001A2D61">
        <w:rPr>
          <w:rFonts w:eastAsia="仿宋_GB2312"/>
          <w:bCs/>
          <w:sz w:val="32"/>
          <w:szCs w:val="32"/>
        </w:rPr>
        <w:t>定回收率。确定回收率常使用</w:t>
      </w:r>
      <w:r w:rsidR="001A2D61">
        <w:rPr>
          <w:rFonts w:eastAsia="仿宋_GB2312" w:hint="eastAsia"/>
          <w:bCs/>
          <w:sz w:val="32"/>
          <w:szCs w:val="32"/>
        </w:rPr>
        <w:t>极限</w:t>
      </w:r>
      <w:r w:rsidR="001A2D61">
        <w:rPr>
          <w:rFonts w:eastAsia="仿宋_GB2312"/>
          <w:bCs/>
          <w:sz w:val="32"/>
          <w:szCs w:val="32"/>
        </w:rPr>
        <w:t>提取和使用已知量的污染物进行提取的方法。提取应对所有表面进行采样，包括内表面（如管腔）和接合表面。在确定回收率试验时，应</w:t>
      </w:r>
      <w:r w:rsidR="001A2D61">
        <w:rPr>
          <w:rFonts w:eastAsia="仿宋_GB2312" w:hint="eastAsia"/>
          <w:bCs/>
          <w:sz w:val="32"/>
          <w:szCs w:val="32"/>
        </w:rPr>
        <w:t>明确</w:t>
      </w:r>
      <w:r w:rsidR="001A2D61">
        <w:rPr>
          <w:rFonts w:eastAsia="仿宋_GB2312"/>
          <w:bCs/>
          <w:sz w:val="32"/>
          <w:szCs w:val="32"/>
        </w:rPr>
        <w:t>具有最不利情况挑战（最难去除）的</w:t>
      </w:r>
      <w:r w:rsidR="000A1329">
        <w:rPr>
          <w:rFonts w:eastAsia="仿宋_GB2312" w:hint="eastAsia"/>
          <w:bCs/>
          <w:sz w:val="32"/>
          <w:szCs w:val="32"/>
        </w:rPr>
        <w:t>被污染部件</w:t>
      </w:r>
      <w:r w:rsidR="001A2D61">
        <w:rPr>
          <w:rFonts w:eastAsia="仿宋_GB2312"/>
          <w:bCs/>
          <w:sz w:val="32"/>
          <w:szCs w:val="32"/>
        </w:rPr>
        <w:t>。应确保用于从器械中去除试验污物的提取量不</w:t>
      </w:r>
      <w:r w:rsidR="0062277D">
        <w:rPr>
          <w:rFonts w:eastAsia="仿宋_GB2312" w:hint="eastAsia"/>
          <w:bCs/>
          <w:sz w:val="32"/>
          <w:szCs w:val="32"/>
        </w:rPr>
        <w:t>过</w:t>
      </w:r>
      <w:r w:rsidR="001A2D61">
        <w:rPr>
          <w:rFonts w:eastAsia="仿宋_GB2312"/>
          <w:bCs/>
          <w:sz w:val="32"/>
          <w:szCs w:val="32"/>
        </w:rPr>
        <w:t>大，否则会使用于测定的试验标记</w:t>
      </w:r>
      <w:r w:rsidR="001A2D61">
        <w:rPr>
          <w:rFonts w:eastAsia="仿宋_GB2312" w:hint="eastAsia"/>
          <w:bCs/>
          <w:sz w:val="32"/>
          <w:szCs w:val="32"/>
        </w:rPr>
        <w:t>物</w:t>
      </w:r>
      <w:r w:rsidR="001A2D61">
        <w:rPr>
          <w:rFonts w:eastAsia="仿宋_GB2312"/>
          <w:bCs/>
          <w:sz w:val="32"/>
          <w:szCs w:val="32"/>
        </w:rPr>
        <w:t>被稀释到检测水平以下。</w:t>
      </w:r>
    </w:p>
    <w:p w14:paraId="75F7A160" w14:textId="57B833F3" w:rsidR="001A2D61" w:rsidRDefault="001A2D61" w:rsidP="002E363D">
      <w:pPr>
        <w:spacing w:line="520" w:lineRule="exact"/>
        <w:ind w:firstLineChars="200" w:firstLine="640"/>
        <w:rPr>
          <w:rFonts w:eastAsia="仿宋_GB2312"/>
          <w:bCs/>
          <w:sz w:val="32"/>
          <w:szCs w:val="32"/>
        </w:rPr>
      </w:pPr>
      <w:r>
        <w:rPr>
          <w:rFonts w:eastAsia="仿宋_GB2312"/>
          <w:bCs/>
          <w:sz w:val="32"/>
          <w:szCs w:val="32"/>
        </w:rPr>
        <w:t>一些器械的设计会包含在使用过程中可能被污染但在清洁和提取过程中难以接触的较复杂内部结构（例如管腔、内部移动部件）。因此，应设计清洁方法</w:t>
      </w:r>
      <w:r w:rsidR="0062277D">
        <w:rPr>
          <w:rFonts w:eastAsia="仿宋_GB2312" w:hint="eastAsia"/>
          <w:bCs/>
          <w:sz w:val="32"/>
          <w:szCs w:val="32"/>
        </w:rPr>
        <w:t>和</w:t>
      </w:r>
      <w:r>
        <w:rPr>
          <w:rFonts w:eastAsia="仿宋_GB2312"/>
          <w:bCs/>
          <w:sz w:val="32"/>
          <w:szCs w:val="32"/>
        </w:rPr>
        <w:t>拆卸</w:t>
      </w:r>
      <w:r w:rsidR="0062277D">
        <w:rPr>
          <w:rFonts w:eastAsia="仿宋_GB2312" w:hint="eastAsia"/>
          <w:bCs/>
          <w:sz w:val="32"/>
          <w:szCs w:val="32"/>
        </w:rPr>
        <w:t>方法以</w:t>
      </w:r>
      <w:r w:rsidR="0062277D">
        <w:rPr>
          <w:rFonts w:eastAsia="仿宋_GB2312"/>
          <w:bCs/>
          <w:sz w:val="32"/>
          <w:szCs w:val="32"/>
        </w:rPr>
        <w:t>接触这些表面</w:t>
      </w:r>
      <w:r>
        <w:rPr>
          <w:rFonts w:eastAsia="仿宋_GB2312"/>
          <w:bCs/>
          <w:sz w:val="32"/>
          <w:szCs w:val="32"/>
        </w:rPr>
        <w:t>。对于此类在结构上较为复杂的器械，在提取方法确认和器械清洁确认中，应对所有相关的内部表面区域进行采样。因此，在确认研究中，可能需要额外的拆卸过程，以便从这些难以接触的区域充分提取残留污染物。这种额外拆卸一般不需要</w:t>
      </w:r>
      <w:r w:rsidR="00375CDD">
        <w:rPr>
          <w:rFonts w:eastAsia="仿宋_GB2312" w:hint="eastAsia"/>
          <w:bCs/>
          <w:sz w:val="32"/>
          <w:szCs w:val="32"/>
        </w:rPr>
        <w:t>对</w:t>
      </w:r>
      <w:r>
        <w:rPr>
          <w:rFonts w:eastAsia="仿宋_GB2312"/>
          <w:bCs/>
          <w:sz w:val="32"/>
          <w:szCs w:val="32"/>
        </w:rPr>
        <w:t>基本构成组件</w:t>
      </w:r>
      <w:r w:rsidR="00375CDD">
        <w:rPr>
          <w:rFonts w:eastAsia="仿宋_GB2312" w:hint="eastAsia"/>
          <w:bCs/>
          <w:sz w:val="32"/>
          <w:szCs w:val="32"/>
        </w:rPr>
        <w:t>进行进一步拆解</w:t>
      </w:r>
      <w:r>
        <w:rPr>
          <w:rFonts w:eastAsia="仿宋_GB2312"/>
          <w:bCs/>
          <w:sz w:val="32"/>
          <w:szCs w:val="32"/>
        </w:rPr>
        <w:t>或者破坏产品结构。</w:t>
      </w:r>
    </w:p>
    <w:p w14:paraId="37F6CA6D" w14:textId="77777777" w:rsidR="001A2D61" w:rsidRDefault="001A2D61" w:rsidP="002E363D">
      <w:pPr>
        <w:spacing w:line="520" w:lineRule="exact"/>
        <w:ind w:firstLineChars="200" w:firstLine="640"/>
        <w:rPr>
          <w:rFonts w:eastAsia="仿宋_GB2312"/>
          <w:bCs/>
          <w:sz w:val="32"/>
          <w:szCs w:val="32"/>
        </w:rPr>
      </w:pPr>
      <w:r>
        <w:rPr>
          <w:rFonts w:eastAsia="仿宋_GB2312"/>
          <w:bCs/>
          <w:sz w:val="32"/>
          <w:szCs w:val="32"/>
        </w:rPr>
        <w:lastRenderedPageBreak/>
        <w:t>对于包含预期不与临床污染物和液体接触的内腔</w:t>
      </w:r>
      <w:r>
        <w:rPr>
          <w:rFonts w:eastAsia="仿宋_GB2312"/>
          <w:bCs/>
          <w:sz w:val="32"/>
          <w:szCs w:val="32"/>
        </w:rPr>
        <w:t>/</w:t>
      </w:r>
      <w:r>
        <w:rPr>
          <w:rFonts w:eastAsia="仿宋_GB2312"/>
          <w:bCs/>
          <w:sz w:val="32"/>
          <w:szCs w:val="32"/>
        </w:rPr>
        <w:t>内部密封结构的器械，应证明清洁液、冲洗水和</w:t>
      </w:r>
      <w:r>
        <w:rPr>
          <w:rFonts w:eastAsia="仿宋_GB2312"/>
          <w:bCs/>
          <w:sz w:val="32"/>
          <w:szCs w:val="32"/>
        </w:rPr>
        <w:t>/</w:t>
      </w:r>
      <w:r>
        <w:rPr>
          <w:rFonts w:eastAsia="仿宋_GB2312"/>
          <w:bCs/>
          <w:sz w:val="32"/>
          <w:szCs w:val="32"/>
        </w:rPr>
        <w:t>或人体的组织、体液等</w:t>
      </w:r>
      <w:r>
        <w:rPr>
          <w:rFonts w:eastAsia="仿宋_GB2312" w:hint="eastAsia"/>
          <w:bCs/>
          <w:sz w:val="32"/>
          <w:szCs w:val="32"/>
        </w:rPr>
        <w:t>不</w:t>
      </w:r>
      <w:r>
        <w:rPr>
          <w:rFonts w:eastAsia="仿宋_GB2312"/>
          <w:bCs/>
          <w:sz w:val="32"/>
          <w:szCs w:val="32"/>
        </w:rPr>
        <w:t>会通过不完整的密封、接缝或其他内外连通气室渗入器械的内部。</w:t>
      </w:r>
    </w:p>
    <w:p w14:paraId="11C07677" w14:textId="7098162A" w:rsidR="001A2D61" w:rsidRDefault="001A2D61" w:rsidP="002E363D">
      <w:pPr>
        <w:spacing w:line="520" w:lineRule="exact"/>
        <w:ind w:firstLineChars="200" w:firstLine="640"/>
        <w:rPr>
          <w:rFonts w:eastAsia="仿宋_GB2312"/>
          <w:bCs/>
          <w:sz w:val="32"/>
          <w:szCs w:val="32"/>
        </w:rPr>
      </w:pPr>
      <w:r>
        <w:rPr>
          <w:rFonts w:eastAsia="仿宋_GB2312"/>
          <w:bCs/>
          <w:sz w:val="32"/>
          <w:szCs w:val="32"/>
        </w:rPr>
        <w:t>如果确定存在临床污</w:t>
      </w:r>
      <w:r w:rsidR="00F11357">
        <w:rPr>
          <w:rFonts w:eastAsia="仿宋_GB2312" w:hint="eastAsia"/>
          <w:bCs/>
          <w:sz w:val="32"/>
          <w:szCs w:val="32"/>
        </w:rPr>
        <w:t>物</w:t>
      </w:r>
      <w:r>
        <w:rPr>
          <w:rFonts w:eastAsia="仿宋_GB2312"/>
          <w:bCs/>
          <w:sz w:val="32"/>
          <w:szCs w:val="32"/>
        </w:rPr>
        <w:t>或清洁液侵入的风险，则应证明清洁方法可满足器械使用期限内任何时候被污染的所有内部表面的清洁终点。</w:t>
      </w:r>
    </w:p>
    <w:p w14:paraId="1F8D75EB" w14:textId="77777777" w:rsidR="001A2D61" w:rsidRDefault="001A2D61" w:rsidP="002E363D">
      <w:pPr>
        <w:spacing w:line="520" w:lineRule="exact"/>
        <w:ind w:firstLineChars="200" w:firstLine="640"/>
        <w:outlineLvl w:val="1"/>
        <w:rPr>
          <w:rFonts w:eastAsia="仿宋_GB2312"/>
          <w:bCs/>
          <w:sz w:val="32"/>
          <w:szCs w:val="32"/>
        </w:rPr>
      </w:pPr>
      <w:r>
        <w:rPr>
          <w:rFonts w:eastAsia="仿宋_GB2312"/>
          <w:bCs/>
          <w:sz w:val="32"/>
          <w:szCs w:val="32"/>
        </w:rPr>
        <w:t>(</w:t>
      </w:r>
      <w:r>
        <w:rPr>
          <w:rFonts w:eastAsia="仿宋_GB2312"/>
          <w:bCs/>
          <w:sz w:val="32"/>
          <w:szCs w:val="32"/>
        </w:rPr>
        <w:t>二</w:t>
      </w:r>
      <w:r>
        <w:rPr>
          <w:rFonts w:eastAsia="仿宋_GB2312"/>
          <w:bCs/>
          <w:sz w:val="32"/>
          <w:szCs w:val="32"/>
        </w:rPr>
        <w:t>)</w:t>
      </w:r>
      <w:r>
        <w:rPr>
          <w:rFonts w:eastAsia="仿宋_GB2312"/>
          <w:bCs/>
          <w:sz w:val="32"/>
          <w:szCs w:val="32"/>
        </w:rPr>
        <w:tab/>
      </w:r>
      <w:r>
        <w:rPr>
          <w:rFonts w:eastAsia="仿宋_GB2312"/>
          <w:bCs/>
          <w:sz w:val="32"/>
          <w:szCs w:val="32"/>
        </w:rPr>
        <w:t>确定模拟使用方案的资源</w:t>
      </w:r>
    </w:p>
    <w:p w14:paraId="10F1852D" w14:textId="08E64324" w:rsidR="001A2D61" w:rsidRDefault="001A2D61" w:rsidP="002E363D">
      <w:pPr>
        <w:spacing w:line="520" w:lineRule="exact"/>
        <w:ind w:firstLineChars="200" w:firstLine="640"/>
        <w:rPr>
          <w:rFonts w:eastAsia="仿宋_GB2312"/>
          <w:bCs/>
          <w:sz w:val="32"/>
          <w:szCs w:val="32"/>
        </w:rPr>
      </w:pPr>
      <w:r>
        <w:rPr>
          <w:rFonts w:eastAsia="仿宋_GB2312"/>
          <w:bCs/>
          <w:sz w:val="32"/>
          <w:szCs w:val="32"/>
        </w:rPr>
        <w:t>建议在清洁过程的确认中使用最不利情况下的模拟使用方案。在适用的情况下，建议可咨询临床医生，以确定实际的、最不利情况下的器械污染的程度和性质。此外，在确定再处理方案时，应考虑可操作性和人为因素问题。</w:t>
      </w:r>
    </w:p>
    <w:p w14:paraId="1C8EC9CB" w14:textId="79393396" w:rsidR="001A2D61" w:rsidRDefault="0097487A" w:rsidP="002E363D">
      <w:pPr>
        <w:spacing w:line="520" w:lineRule="exact"/>
        <w:ind w:firstLineChars="200" w:firstLine="640"/>
        <w:outlineLvl w:val="0"/>
        <w:rPr>
          <w:rFonts w:eastAsia="黑体"/>
          <w:bCs/>
          <w:sz w:val="32"/>
          <w:szCs w:val="32"/>
        </w:rPr>
      </w:pPr>
      <w:r>
        <w:rPr>
          <w:rFonts w:eastAsia="黑体" w:hint="eastAsia"/>
          <w:bCs/>
          <w:sz w:val="32"/>
          <w:szCs w:val="32"/>
        </w:rPr>
        <w:t>四</w:t>
      </w:r>
      <w:r w:rsidR="001A2D61">
        <w:rPr>
          <w:rFonts w:eastAsia="黑体"/>
          <w:bCs/>
          <w:sz w:val="32"/>
          <w:szCs w:val="32"/>
        </w:rPr>
        <w:t>、消毒</w:t>
      </w:r>
      <w:r w:rsidR="001A2D61">
        <w:rPr>
          <w:rFonts w:eastAsia="黑体"/>
          <w:bCs/>
          <w:sz w:val="32"/>
          <w:szCs w:val="32"/>
        </w:rPr>
        <w:t>/</w:t>
      </w:r>
      <w:r w:rsidR="001A2D61">
        <w:rPr>
          <w:rFonts w:eastAsia="黑体"/>
          <w:bCs/>
          <w:sz w:val="32"/>
          <w:szCs w:val="32"/>
        </w:rPr>
        <w:t>灭菌过程的确认</w:t>
      </w:r>
    </w:p>
    <w:p w14:paraId="2CE03E4C" w14:textId="0659957B" w:rsidR="001A2D61" w:rsidRDefault="001A2D61" w:rsidP="002E363D">
      <w:pPr>
        <w:spacing w:line="520" w:lineRule="exact"/>
        <w:ind w:firstLineChars="200" w:firstLine="640"/>
        <w:outlineLvl w:val="1"/>
        <w:rPr>
          <w:rFonts w:eastAsia="仿宋_GB2312"/>
          <w:bCs/>
          <w:sz w:val="32"/>
          <w:szCs w:val="32"/>
        </w:rPr>
      </w:pPr>
      <w:r w:rsidRPr="002662DF">
        <w:rPr>
          <w:rFonts w:ascii="楷体" w:eastAsia="楷体" w:hAnsi="楷体" w:hint="eastAsia"/>
          <w:bCs/>
          <w:sz w:val="32"/>
          <w:szCs w:val="32"/>
        </w:rPr>
        <w:t>（一）消毒</w:t>
      </w:r>
      <w:r w:rsidRPr="002662DF">
        <w:rPr>
          <w:rFonts w:ascii="楷体" w:eastAsia="楷体" w:hAnsi="楷体"/>
          <w:bCs/>
          <w:sz w:val="32"/>
          <w:szCs w:val="32"/>
        </w:rPr>
        <w:t>/</w:t>
      </w:r>
      <w:r w:rsidRPr="002662DF">
        <w:rPr>
          <w:rFonts w:ascii="楷体" w:eastAsia="楷体" w:hAnsi="楷体" w:hint="eastAsia"/>
          <w:bCs/>
          <w:sz w:val="32"/>
          <w:szCs w:val="32"/>
        </w:rPr>
        <w:t>灭菌确认流程如下图所示</w:t>
      </w:r>
      <w:r>
        <w:rPr>
          <w:rFonts w:eastAsia="仿宋_GB2312"/>
          <w:bCs/>
          <w:sz w:val="32"/>
          <w:szCs w:val="32"/>
        </w:rPr>
        <w:t>：</w:t>
      </w:r>
    </w:p>
    <w:p w14:paraId="31C2C360" w14:textId="2EA2523C" w:rsidR="001A2D61" w:rsidRPr="00C6604C" w:rsidRDefault="0053714C" w:rsidP="00C6604C">
      <w:pPr>
        <w:jc w:val="center"/>
      </w:pPr>
      <w:r w:rsidRPr="0053714C">
        <w:rPr>
          <w:noProof/>
        </w:rPr>
        <w:drawing>
          <wp:inline distT="0" distB="0" distL="0" distR="0" wp14:anchorId="24398FA8" wp14:editId="4F48DAED">
            <wp:extent cx="4814570" cy="3300730"/>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14570" cy="3300730"/>
                    </a:xfrm>
                    <a:prstGeom prst="rect">
                      <a:avLst/>
                    </a:prstGeom>
                  </pic:spPr>
                </pic:pic>
              </a:graphicData>
            </a:graphic>
          </wp:inline>
        </w:drawing>
      </w:r>
    </w:p>
    <w:p w14:paraId="17CE0495" w14:textId="65A642A6" w:rsidR="001A2D61" w:rsidRPr="00C6604C" w:rsidRDefault="001A2D61" w:rsidP="002E363D">
      <w:pPr>
        <w:spacing w:line="520" w:lineRule="exact"/>
        <w:jc w:val="center"/>
        <w:rPr>
          <w:rFonts w:ascii="黑体" w:eastAsia="黑体" w:hAnsi="黑体"/>
          <w:bCs/>
          <w:sz w:val="28"/>
          <w:szCs w:val="28"/>
        </w:rPr>
      </w:pPr>
      <w:r w:rsidRPr="00C6604C">
        <w:rPr>
          <w:rFonts w:ascii="黑体" w:eastAsia="黑体" w:hAnsi="黑体"/>
          <w:bCs/>
          <w:sz w:val="28"/>
          <w:szCs w:val="28"/>
        </w:rPr>
        <w:t>图</w:t>
      </w:r>
      <w:r w:rsidR="00C750B9" w:rsidRPr="00C6604C">
        <w:rPr>
          <w:rFonts w:ascii="黑体" w:eastAsia="黑体" w:hAnsi="黑体"/>
          <w:bCs/>
          <w:sz w:val="28"/>
          <w:szCs w:val="28"/>
        </w:rPr>
        <w:t>2</w:t>
      </w:r>
      <w:r w:rsidRPr="00C6604C">
        <w:rPr>
          <w:rFonts w:ascii="黑体" w:eastAsia="黑体" w:hAnsi="黑体"/>
          <w:bCs/>
          <w:sz w:val="28"/>
          <w:szCs w:val="28"/>
        </w:rPr>
        <w:t xml:space="preserve"> 消毒/灭菌确认流程图</w:t>
      </w:r>
    </w:p>
    <w:p w14:paraId="3657B4BE" w14:textId="77777777" w:rsidR="00C6604C" w:rsidRDefault="00C6604C" w:rsidP="002E363D">
      <w:pPr>
        <w:spacing w:line="520" w:lineRule="exact"/>
        <w:jc w:val="center"/>
        <w:rPr>
          <w:rFonts w:eastAsia="仿宋_GB2312"/>
          <w:bCs/>
          <w:sz w:val="32"/>
          <w:szCs w:val="32"/>
        </w:rPr>
      </w:pPr>
    </w:p>
    <w:p w14:paraId="55927F46" w14:textId="59CC4100" w:rsidR="001A2D61" w:rsidRPr="002662DF" w:rsidRDefault="001A2D61" w:rsidP="002E363D">
      <w:pPr>
        <w:spacing w:line="520" w:lineRule="exact"/>
        <w:ind w:firstLineChars="200" w:firstLine="640"/>
        <w:outlineLvl w:val="1"/>
        <w:rPr>
          <w:rFonts w:ascii="楷体" w:eastAsia="楷体" w:hAnsi="楷体"/>
          <w:bCs/>
          <w:sz w:val="32"/>
          <w:szCs w:val="32"/>
        </w:rPr>
      </w:pPr>
      <w:r w:rsidRPr="002662DF">
        <w:rPr>
          <w:rFonts w:ascii="楷体" w:eastAsia="楷体" w:hAnsi="楷体" w:hint="eastAsia"/>
          <w:bCs/>
          <w:sz w:val="32"/>
          <w:szCs w:val="32"/>
        </w:rPr>
        <w:t>（二）消毒</w:t>
      </w:r>
      <w:r w:rsidRPr="002662DF">
        <w:rPr>
          <w:rFonts w:ascii="楷体" w:eastAsia="楷体" w:hAnsi="楷体"/>
          <w:bCs/>
          <w:sz w:val="32"/>
          <w:szCs w:val="32"/>
        </w:rPr>
        <w:t>/</w:t>
      </w:r>
      <w:r w:rsidRPr="002662DF">
        <w:rPr>
          <w:rFonts w:ascii="楷体" w:eastAsia="楷体" w:hAnsi="楷体" w:hint="eastAsia"/>
          <w:bCs/>
          <w:sz w:val="32"/>
          <w:szCs w:val="32"/>
        </w:rPr>
        <w:t>灭菌方式的选择</w:t>
      </w:r>
    </w:p>
    <w:p w14:paraId="702994A4" w14:textId="40D6A8FC" w:rsidR="001A2D61" w:rsidRDefault="003A34E7" w:rsidP="002E363D">
      <w:pPr>
        <w:spacing w:line="520" w:lineRule="exact"/>
        <w:ind w:firstLineChars="200" w:firstLine="640"/>
        <w:rPr>
          <w:rFonts w:eastAsia="仿宋_GB2312"/>
          <w:bCs/>
          <w:sz w:val="32"/>
          <w:szCs w:val="32"/>
        </w:rPr>
      </w:pPr>
      <w:r>
        <w:rPr>
          <w:rFonts w:eastAsia="仿宋_GB2312" w:hint="eastAsia"/>
          <w:bCs/>
          <w:sz w:val="32"/>
          <w:szCs w:val="32"/>
        </w:rPr>
        <w:t>注册</w:t>
      </w:r>
      <w:r w:rsidR="001A2D61">
        <w:rPr>
          <w:rFonts w:eastAsia="仿宋_GB2312"/>
          <w:bCs/>
          <w:sz w:val="32"/>
          <w:szCs w:val="32"/>
        </w:rPr>
        <w:t>申请人</w:t>
      </w:r>
      <w:proofErr w:type="gramStart"/>
      <w:r w:rsidR="001A2D61">
        <w:rPr>
          <w:rFonts w:eastAsia="仿宋_GB2312"/>
          <w:bCs/>
          <w:sz w:val="32"/>
          <w:szCs w:val="32"/>
        </w:rPr>
        <w:t>应评价</w:t>
      </w:r>
      <w:proofErr w:type="gramEnd"/>
      <w:r w:rsidR="001A2D61">
        <w:rPr>
          <w:rFonts w:eastAsia="仿宋_GB2312"/>
          <w:bCs/>
          <w:sz w:val="32"/>
          <w:szCs w:val="32"/>
        </w:rPr>
        <w:t>消毒</w:t>
      </w:r>
      <w:r w:rsidR="001A2D61">
        <w:rPr>
          <w:rFonts w:eastAsia="仿宋_GB2312"/>
          <w:bCs/>
          <w:sz w:val="32"/>
          <w:szCs w:val="32"/>
        </w:rPr>
        <w:t>/</w:t>
      </w:r>
      <w:r w:rsidR="001A2D61">
        <w:rPr>
          <w:rFonts w:eastAsia="仿宋_GB2312"/>
          <w:bCs/>
          <w:sz w:val="32"/>
          <w:szCs w:val="32"/>
        </w:rPr>
        <w:t>灭菌方式的适宜性，包括消毒</w:t>
      </w:r>
      <w:r w:rsidR="001A2D61">
        <w:rPr>
          <w:rFonts w:eastAsia="仿宋_GB2312"/>
          <w:bCs/>
          <w:sz w:val="32"/>
          <w:szCs w:val="32"/>
        </w:rPr>
        <w:t>/</w:t>
      </w:r>
      <w:r w:rsidR="001A2D61">
        <w:rPr>
          <w:rFonts w:eastAsia="仿宋_GB2312"/>
          <w:bCs/>
          <w:sz w:val="32"/>
          <w:szCs w:val="32"/>
        </w:rPr>
        <w:t>灭菌因子的适</w:t>
      </w:r>
      <w:r w:rsidR="001A2D61">
        <w:rPr>
          <w:rFonts w:eastAsia="仿宋_GB2312"/>
          <w:bCs/>
          <w:sz w:val="32"/>
          <w:szCs w:val="32"/>
        </w:rPr>
        <w:lastRenderedPageBreak/>
        <w:t>应性、对器械性能以及对器械材料的物理和</w:t>
      </w:r>
      <w:r w:rsidR="001A2D61">
        <w:rPr>
          <w:rFonts w:eastAsia="仿宋_GB2312"/>
          <w:bCs/>
          <w:sz w:val="32"/>
          <w:szCs w:val="32"/>
        </w:rPr>
        <w:t>/</w:t>
      </w:r>
      <w:r w:rsidR="001A2D61">
        <w:rPr>
          <w:rFonts w:eastAsia="仿宋_GB2312"/>
          <w:bCs/>
          <w:sz w:val="32"/>
          <w:szCs w:val="32"/>
        </w:rPr>
        <w:t>或化学等方面的影响，例如，选择高温压力蒸汽灭菌时需考虑压力变形、热塑等影响；选择化学消毒剂消毒时，需考虑化学腐蚀、材料兼容、消毒剂残留等影响。</w:t>
      </w:r>
    </w:p>
    <w:p w14:paraId="06384D38" w14:textId="77777777" w:rsidR="001A2D61" w:rsidRDefault="001A2D61" w:rsidP="002E363D">
      <w:pPr>
        <w:spacing w:line="520" w:lineRule="exact"/>
        <w:ind w:firstLineChars="200" w:firstLine="640"/>
        <w:rPr>
          <w:rFonts w:eastAsia="仿宋_GB2312"/>
          <w:bCs/>
          <w:sz w:val="32"/>
          <w:szCs w:val="32"/>
        </w:rPr>
      </w:pPr>
      <w:r>
        <w:rPr>
          <w:rFonts w:eastAsia="仿宋_GB2312"/>
          <w:bCs/>
          <w:sz w:val="32"/>
          <w:szCs w:val="32"/>
        </w:rPr>
        <w:t>不应使用工业灭菌方式替代医疗机构临床灭菌方式进行确认。</w:t>
      </w:r>
    </w:p>
    <w:p w14:paraId="38F717B7" w14:textId="77777777" w:rsidR="001A2D61" w:rsidRPr="002662DF" w:rsidRDefault="001A2D61" w:rsidP="002E363D">
      <w:pPr>
        <w:spacing w:line="520" w:lineRule="exact"/>
        <w:ind w:firstLineChars="200" w:firstLine="640"/>
        <w:outlineLvl w:val="1"/>
        <w:rPr>
          <w:rFonts w:ascii="楷体" w:eastAsia="楷体" w:hAnsi="楷体"/>
          <w:bCs/>
          <w:sz w:val="32"/>
          <w:szCs w:val="32"/>
        </w:rPr>
      </w:pPr>
      <w:r w:rsidRPr="002662DF">
        <w:rPr>
          <w:rFonts w:ascii="楷体" w:eastAsia="楷体" w:hAnsi="楷体" w:hint="eastAsia"/>
          <w:bCs/>
          <w:sz w:val="32"/>
          <w:szCs w:val="32"/>
        </w:rPr>
        <w:t>（三）消毒</w:t>
      </w:r>
      <w:r w:rsidRPr="002662DF">
        <w:rPr>
          <w:rFonts w:ascii="楷体" w:eastAsia="楷体" w:hAnsi="楷体"/>
          <w:bCs/>
          <w:sz w:val="32"/>
          <w:szCs w:val="32"/>
        </w:rPr>
        <w:t>/</w:t>
      </w:r>
      <w:r w:rsidRPr="002662DF">
        <w:rPr>
          <w:rFonts w:ascii="楷体" w:eastAsia="楷体" w:hAnsi="楷体" w:hint="eastAsia"/>
          <w:bCs/>
          <w:sz w:val="32"/>
          <w:szCs w:val="32"/>
        </w:rPr>
        <w:t>灭菌过程参数的选择</w:t>
      </w:r>
    </w:p>
    <w:p w14:paraId="7A558E0F" w14:textId="517C2783" w:rsidR="001A2D61" w:rsidRDefault="003A34E7" w:rsidP="002E363D">
      <w:pPr>
        <w:spacing w:line="520" w:lineRule="exact"/>
        <w:ind w:firstLineChars="200" w:firstLine="640"/>
        <w:rPr>
          <w:rFonts w:eastAsia="仿宋_GB2312"/>
          <w:bCs/>
          <w:sz w:val="32"/>
          <w:szCs w:val="32"/>
        </w:rPr>
      </w:pPr>
      <w:r>
        <w:rPr>
          <w:rFonts w:eastAsia="仿宋_GB2312" w:hint="eastAsia"/>
          <w:bCs/>
          <w:sz w:val="32"/>
          <w:szCs w:val="32"/>
        </w:rPr>
        <w:t>注册</w:t>
      </w:r>
      <w:r w:rsidR="001A2D61">
        <w:rPr>
          <w:rFonts w:eastAsia="仿宋_GB2312"/>
          <w:bCs/>
          <w:sz w:val="32"/>
          <w:szCs w:val="32"/>
        </w:rPr>
        <w:t>申请人应对消毒</w:t>
      </w:r>
      <w:r w:rsidR="001A2D61">
        <w:rPr>
          <w:rFonts w:eastAsia="仿宋_GB2312"/>
          <w:bCs/>
          <w:sz w:val="32"/>
          <w:szCs w:val="32"/>
        </w:rPr>
        <w:t>/</w:t>
      </w:r>
      <w:r w:rsidR="001A2D61">
        <w:rPr>
          <w:rFonts w:eastAsia="仿宋_GB2312"/>
          <w:bCs/>
          <w:sz w:val="32"/>
          <w:szCs w:val="32"/>
        </w:rPr>
        <w:t>灭菌过程参数进行确认。消毒</w:t>
      </w:r>
      <w:r w:rsidR="001A2D61">
        <w:rPr>
          <w:rFonts w:eastAsia="仿宋_GB2312"/>
          <w:bCs/>
          <w:sz w:val="32"/>
          <w:szCs w:val="32"/>
        </w:rPr>
        <w:t>/</w:t>
      </w:r>
      <w:r w:rsidR="001A2D61">
        <w:rPr>
          <w:rFonts w:eastAsia="仿宋_GB2312"/>
          <w:bCs/>
          <w:sz w:val="32"/>
          <w:szCs w:val="32"/>
        </w:rPr>
        <w:t>灭菌过程参数可以是下列因素按照特定顺序的一种或多种组合：</w:t>
      </w:r>
    </w:p>
    <w:p w14:paraId="3F37D9B3" w14:textId="77777777" w:rsidR="001A2D61" w:rsidRDefault="001A2D61" w:rsidP="002E363D">
      <w:pPr>
        <w:pStyle w:val="af5"/>
        <w:numPr>
          <w:ilvl w:val="0"/>
          <w:numId w:val="6"/>
        </w:numPr>
        <w:spacing w:line="520" w:lineRule="exact"/>
        <w:rPr>
          <w:rFonts w:ascii="Times New Roman" w:eastAsia="仿宋_GB2312" w:hAnsi="Times New Roman" w:cs="Times New Roman"/>
          <w:bCs/>
          <w:sz w:val="32"/>
          <w:szCs w:val="32"/>
          <w:lang w:eastAsia="zh-CN"/>
        </w:rPr>
      </w:pPr>
      <w:r>
        <w:rPr>
          <w:rFonts w:ascii="Times New Roman" w:eastAsia="仿宋_GB2312" w:hAnsi="Times New Roman" w:cs="Times New Roman"/>
          <w:bCs/>
          <w:sz w:val="32"/>
          <w:szCs w:val="32"/>
          <w:lang w:eastAsia="zh-CN"/>
        </w:rPr>
        <w:t>消毒</w:t>
      </w:r>
      <w:r>
        <w:rPr>
          <w:rFonts w:ascii="Times New Roman" w:eastAsia="仿宋_GB2312" w:hAnsi="Times New Roman" w:cs="Times New Roman"/>
          <w:bCs/>
          <w:sz w:val="32"/>
          <w:szCs w:val="32"/>
          <w:lang w:eastAsia="zh-CN"/>
        </w:rPr>
        <w:t>/</w:t>
      </w:r>
      <w:r>
        <w:rPr>
          <w:rFonts w:ascii="Times New Roman" w:eastAsia="仿宋_GB2312" w:hAnsi="Times New Roman" w:cs="Times New Roman"/>
          <w:bCs/>
          <w:sz w:val="32"/>
          <w:szCs w:val="32"/>
          <w:lang w:eastAsia="zh-CN"/>
        </w:rPr>
        <w:t>灭菌因子的浓度；</w:t>
      </w:r>
    </w:p>
    <w:p w14:paraId="5CA7726E" w14:textId="77777777" w:rsidR="001A2D61" w:rsidRDefault="001A2D61" w:rsidP="002E363D">
      <w:pPr>
        <w:pStyle w:val="af5"/>
        <w:numPr>
          <w:ilvl w:val="0"/>
          <w:numId w:val="6"/>
        </w:numPr>
        <w:spacing w:line="520" w:lineRule="exact"/>
        <w:rPr>
          <w:rFonts w:ascii="Times New Roman" w:eastAsia="仿宋_GB2312" w:hAnsi="Times New Roman" w:cs="Times New Roman"/>
          <w:bCs/>
          <w:sz w:val="32"/>
          <w:szCs w:val="32"/>
        </w:rPr>
      </w:pPr>
      <w:proofErr w:type="spellStart"/>
      <w:r>
        <w:rPr>
          <w:rFonts w:ascii="Times New Roman" w:eastAsia="仿宋_GB2312" w:hAnsi="Times New Roman" w:cs="Times New Roman"/>
          <w:bCs/>
          <w:sz w:val="32"/>
          <w:szCs w:val="32"/>
        </w:rPr>
        <w:t>温度</w:t>
      </w:r>
      <w:proofErr w:type="spellEnd"/>
      <w:r>
        <w:rPr>
          <w:rFonts w:ascii="Times New Roman" w:eastAsia="仿宋_GB2312" w:hAnsi="Times New Roman" w:cs="Times New Roman"/>
          <w:bCs/>
          <w:sz w:val="32"/>
          <w:szCs w:val="32"/>
          <w:lang w:eastAsia="zh-CN"/>
        </w:rPr>
        <w:t>；</w:t>
      </w:r>
    </w:p>
    <w:p w14:paraId="1EDDCDF7" w14:textId="77777777" w:rsidR="001A2D61" w:rsidRDefault="001A2D61" w:rsidP="002E363D">
      <w:pPr>
        <w:pStyle w:val="af5"/>
        <w:numPr>
          <w:ilvl w:val="0"/>
          <w:numId w:val="6"/>
        </w:numPr>
        <w:spacing w:line="520" w:lineRule="exact"/>
        <w:rPr>
          <w:rFonts w:ascii="Times New Roman" w:eastAsia="仿宋_GB2312" w:hAnsi="Times New Roman" w:cs="Times New Roman"/>
          <w:bCs/>
          <w:sz w:val="32"/>
          <w:szCs w:val="32"/>
        </w:rPr>
      </w:pPr>
      <w:proofErr w:type="spellStart"/>
      <w:r>
        <w:rPr>
          <w:rFonts w:ascii="Times New Roman" w:eastAsia="仿宋_GB2312" w:hAnsi="Times New Roman" w:cs="Times New Roman"/>
          <w:bCs/>
          <w:sz w:val="32"/>
          <w:szCs w:val="32"/>
        </w:rPr>
        <w:t>作用时间</w:t>
      </w:r>
      <w:proofErr w:type="spellEnd"/>
      <w:r>
        <w:rPr>
          <w:rFonts w:ascii="Times New Roman" w:eastAsia="仿宋_GB2312" w:hAnsi="Times New Roman" w:cs="Times New Roman"/>
          <w:bCs/>
          <w:sz w:val="32"/>
          <w:szCs w:val="32"/>
        </w:rPr>
        <w:t>；</w:t>
      </w:r>
    </w:p>
    <w:p w14:paraId="3E3334B4" w14:textId="77777777" w:rsidR="001A2D61" w:rsidRDefault="001A2D61" w:rsidP="002E363D">
      <w:pPr>
        <w:pStyle w:val="af5"/>
        <w:numPr>
          <w:ilvl w:val="0"/>
          <w:numId w:val="6"/>
        </w:numPr>
        <w:spacing w:line="520" w:lineRule="exact"/>
        <w:rPr>
          <w:rFonts w:ascii="Times New Roman" w:eastAsia="仿宋_GB2312" w:hAnsi="Times New Roman" w:cs="Times New Roman"/>
          <w:bCs/>
          <w:sz w:val="32"/>
          <w:szCs w:val="32"/>
        </w:rPr>
      </w:pPr>
      <w:proofErr w:type="spellStart"/>
      <w:r>
        <w:rPr>
          <w:rFonts w:ascii="Times New Roman" w:eastAsia="仿宋_GB2312" w:hAnsi="Times New Roman" w:cs="Times New Roman"/>
          <w:bCs/>
          <w:sz w:val="32"/>
          <w:szCs w:val="32"/>
        </w:rPr>
        <w:t>作用压力</w:t>
      </w:r>
      <w:proofErr w:type="spellEnd"/>
      <w:r>
        <w:rPr>
          <w:rFonts w:ascii="Times New Roman" w:eastAsia="仿宋_GB2312" w:hAnsi="Times New Roman" w:cs="Times New Roman"/>
          <w:bCs/>
          <w:sz w:val="32"/>
          <w:szCs w:val="32"/>
        </w:rPr>
        <w:t>；</w:t>
      </w:r>
    </w:p>
    <w:p w14:paraId="4D79AB2A" w14:textId="77777777" w:rsidR="001A2D61" w:rsidRDefault="001A2D61" w:rsidP="002E363D">
      <w:pPr>
        <w:pStyle w:val="af5"/>
        <w:numPr>
          <w:ilvl w:val="0"/>
          <w:numId w:val="6"/>
        </w:numPr>
        <w:spacing w:line="520" w:lineRule="exact"/>
        <w:rPr>
          <w:rFonts w:ascii="Times New Roman" w:eastAsia="仿宋_GB2312" w:hAnsi="Times New Roman" w:cs="Times New Roman"/>
          <w:bCs/>
          <w:sz w:val="32"/>
          <w:szCs w:val="32"/>
        </w:rPr>
      </w:pPr>
      <w:proofErr w:type="spellStart"/>
      <w:r>
        <w:rPr>
          <w:rFonts w:ascii="Times New Roman" w:eastAsia="仿宋_GB2312" w:hAnsi="Times New Roman" w:cs="Times New Roman"/>
          <w:bCs/>
          <w:sz w:val="32"/>
          <w:szCs w:val="32"/>
        </w:rPr>
        <w:t>湿度</w:t>
      </w:r>
      <w:proofErr w:type="spellEnd"/>
      <w:r>
        <w:rPr>
          <w:rFonts w:ascii="Times New Roman" w:eastAsia="仿宋_GB2312" w:hAnsi="Times New Roman" w:cs="Times New Roman"/>
          <w:bCs/>
          <w:sz w:val="32"/>
          <w:szCs w:val="32"/>
        </w:rPr>
        <w:t>；</w:t>
      </w:r>
    </w:p>
    <w:p w14:paraId="4FA858ED" w14:textId="77777777" w:rsidR="001A2D61" w:rsidRDefault="001A2D61" w:rsidP="002E363D">
      <w:pPr>
        <w:pStyle w:val="af5"/>
        <w:numPr>
          <w:ilvl w:val="0"/>
          <w:numId w:val="6"/>
        </w:numPr>
        <w:spacing w:line="520" w:lineRule="exact"/>
        <w:rPr>
          <w:rFonts w:ascii="Times New Roman" w:eastAsia="仿宋_GB2312" w:hAnsi="Times New Roman" w:cs="Times New Roman"/>
          <w:bCs/>
          <w:sz w:val="32"/>
          <w:szCs w:val="32"/>
        </w:rPr>
      </w:pPr>
      <w:proofErr w:type="spellStart"/>
      <w:r>
        <w:rPr>
          <w:rFonts w:ascii="Times New Roman" w:eastAsia="仿宋_GB2312" w:hAnsi="Times New Roman" w:cs="Times New Roman"/>
          <w:bCs/>
          <w:sz w:val="32"/>
          <w:szCs w:val="32"/>
        </w:rPr>
        <w:t>其他影响因素</w:t>
      </w:r>
      <w:proofErr w:type="spellEnd"/>
      <w:r>
        <w:rPr>
          <w:rFonts w:ascii="Times New Roman" w:eastAsia="仿宋_GB2312" w:hAnsi="Times New Roman" w:cs="Times New Roman"/>
          <w:bCs/>
          <w:sz w:val="32"/>
          <w:szCs w:val="32"/>
        </w:rPr>
        <w:t>。</w:t>
      </w:r>
    </w:p>
    <w:p w14:paraId="086860CE" w14:textId="77777777" w:rsidR="001A2D61" w:rsidRDefault="001A2D61" w:rsidP="002E363D">
      <w:pPr>
        <w:spacing w:line="520" w:lineRule="exact"/>
        <w:ind w:firstLineChars="200" w:firstLine="640"/>
        <w:rPr>
          <w:rFonts w:eastAsia="仿宋_GB2312"/>
          <w:bCs/>
          <w:sz w:val="32"/>
          <w:szCs w:val="32"/>
        </w:rPr>
      </w:pPr>
      <w:r>
        <w:rPr>
          <w:rFonts w:eastAsia="仿宋_GB2312"/>
          <w:bCs/>
          <w:sz w:val="32"/>
          <w:szCs w:val="32"/>
        </w:rPr>
        <w:t>为保证有效的消毒</w:t>
      </w:r>
      <w:r>
        <w:rPr>
          <w:rFonts w:eastAsia="仿宋_GB2312"/>
          <w:bCs/>
          <w:sz w:val="32"/>
          <w:szCs w:val="32"/>
        </w:rPr>
        <w:t>/</w:t>
      </w:r>
      <w:r>
        <w:rPr>
          <w:rFonts w:eastAsia="仿宋_GB2312"/>
          <w:bCs/>
          <w:sz w:val="32"/>
          <w:szCs w:val="32"/>
        </w:rPr>
        <w:t>灭菌过程，若需要，应确认消毒</w:t>
      </w:r>
      <w:r>
        <w:rPr>
          <w:rFonts w:eastAsia="仿宋_GB2312"/>
          <w:bCs/>
          <w:sz w:val="32"/>
          <w:szCs w:val="32"/>
        </w:rPr>
        <w:t>/</w:t>
      </w:r>
      <w:r>
        <w:rPr>
          <w:rFonts w:eastAsia="仿宋_GB2312"/>
          <w:bCs/>
          <w:sz w:val="32"/>
          <w:szCs w:val="32"/>
        </w:rPr>
        <w:t>灭菌过程的前处理、后处理，如：</w:t>
      </w:r>
    </w:p>
    <w:p w14:paraId="2756771C" w14:textId="77777777" w:rsidR="001A2D61" w:rsidRDefault="001A2D61" w:rsidP="002E363D">
      <w:pPr>
        <w:spacing w:line="520" w:lineRule="exact"/>
        <w:ind w:firstLineChars="200" w:firstLine="640"/>
        <w:rPr>
          <w:rFonts w:eastAsia="仿宋_GB2312"/>
          <w:bCs/>
          <w:sz w:val="32"/>
          <w:szCs w:val="32"/>
        </w:rPr>
      </w:pPr>
      <w:r>
        <w:rPr>
          <w:rFonts w:eastAsia="仿宋_GB2312"/>
          <w:bCs/>
          <w:sz w:val="32"/>
          <w:szCs w:val="32"/>
        </w:rPr>
        <w:t>——</w:t>
      </w:r>
      <w:r>
        <w:rPr>
          <w:rFonts w:eastAsia="仿宋_GB2312"/>
          <w:bCs/>
          <w:sz w:val="32"/>
          <w:szCs w:val="32"/>
        </w:rPr>
        <w:t>可重复使用医疗器械消毒</w:t>
      </w:r>
      <w:r>
        <w:rPr>
          <w:rFonts w:eastAsia="仿宋_GB2312"/>
          <w:bCs/>
          <w:sz w:val="32"/>
          <w:szCs w:val="32"/>
        </w:rPr>
        <w:t>/</w:t>
      </w:r>
      <w:r>
        <w:rPr>
          <w:rFonts w:eastAsia="仿宋_GB2312"/>
          <w:bCs/>
          <w:sz w:val="32"/>
          <w:szCs w:val="32"/>
        </w:rPr>
        <w:t>灭菌前应进行的处理，如浸泡、保湿、清洁、清洗、干燥、包装、器械的数量或装载量、摆放位置、用于达到装载量的辅助器械的选择等内容；</w:t>
      </w:r>
    </w:p>
    <w:p w14:paraId="3B243075" w14:textId="77777777" w:rsidR="001A2D61" w:rsidRDefault="001A2D61" w:rsidP="002E363D">
      <w:pPr>
        <w:spacing w:line="520" w:lineRule="exact"/>
        <w:ind w:firstLineChars="200" w:firstLine="640"/>
        <w:rPr>
          <w:rFonts w:eastAsia="仿宋_GB2312"/>
          <w:bCs/>
          <w:sz w:val="32"/>
          <w:szCs w:val="32"/>
        </w:rPr>
      </w:pPr>
      <w:r>
        <w:rPr>
          <w:rFonts w:eastAsia="仿宋_GB2312"/>
          <w:bCs/>
          <w:sz w:val="32"/>
          <w:szCs w:val="32"/>
        </w:rPr>
        <w:t>——</w:t>
      </w:r>
      <w:r>
        <w:rPr>
          <w:rFonts w:eastAsia="仿宋_GB2312"/>
          <w:bCs/>
          <w:sz w:val="32"/>
          <w:szCs w:val="32"/>
        </w:rPr>
        <w:t>可重复使用医疗器械消毒后的处理，如终末漂洗、干燥、转运、存放、包装等内容；</w:t>
      </w:r>
    </w:p>
    <w:p w14:paraId="7663D6B0" w14:textId="6AE95D35" w:rsidR="001A2D61" w:rsidRDefault="001A2D61" w:rsidP="002E363D">
      <w:pPr>
        <w:spacing w:line="520" w:lineRule="exact"/>
        <w:ind w:firstLineChars="200" w:firstLine="640"/>
        <w:rPr>
          <w:rFonts w:eastAsia="仿宋_GB2312"/>
          <w:bCs/>
          <w:sz w:val="32"/>
          <w:szCs w:val="32"/>
        </w:rPr>
      </w:pPr>
      <w:r>
        <w:rPr>
          <w:rFonts w:eastAsia="仿宋_GB2312"/>
          <w:bCs/>
          <w:sz w:val="32"/>
          <w:szCs w:val="32"/>
        </w:rPr>
        <w:t>注：干燥可结合</w:t>
      </w:r>
      <w:r w:rsidR="00B622C4">
        <w:rPr>
          <w:rFonts w:eastAsia="仿宋_GB2312" w:hint="eastAsia"/>
          <w:bCs/>
          <w:sz w:val="32"/>
          <w:szCs w:val="32"/>
        </w:rPr>
        <w:t>五</w:t>
      </w:r>
      <w:r>
        <w:rPr>
          <w:rFonts w:eastAsia="仿宋_GB2312"/>
          <w:bCs/>
          <w:sz w:val="32"/>
          <w:szCs w:val="32"/>
        </w:rPr>
        <w:t>（五）</w:t>
      </w:r>
      <w:r w:rsidR="00B622C4">
        <w:rPr>
          <w:rFonts w:eastAsia="仿宋_GB2312"/>
          <w:bCs/>
          <w:sz w:val="32"/>
          <w:szCs w:val="32"/>
        </w:rPr>
        <w:t>5.</w:t>
      </w:r>
      <w:r>
        <w:rPr>
          <w:rFonts w:eastAsia="仿宋_GB2312"/>
          <w:bCs/>
          <w:sz w:val="32"/>
          <w:szCs w:val="32"/>
        </w:rPr>
        <w:t>11“</w:t>
      </w:r>
      <w:r>
        <w:rPr>
          <w:rFonts w:eastAsia="仿宋_GB2312"/>
          <w:bCs/>
          <w:sz w:val="32"/>
          <w:szCs w:val="32"/>
        </w:rPr>
        <w:t>干燥</w:t>
      </w:r>
      <w:r>
        <w:rPr>
          <w:rFonts w:eastAsia="仿宋_GB2312"/>
          <w:bCs/>
          <w:sz w:val="32"/>
          <w:szCs w:val="32"/>
        </w:rPr>
        <w:t>”</w:t>
      </w:r>
      <w:r>
        <w:rPr>
          <w:rFonts w:eastAsia="仿宋_GB2312"/>
          <w:bCs/>
          <w:sz w:val="32"/>
          <w:szCs w:val="32"/>
        </w:rPr>
        <w:t>的内容；</w:t>
      </w:r>
    </w:p>
    <w:p w14:paraId="6F300423" w14:textId="77777777" w:rsidR="001A2D61" w:rsidRDefault="001A2D61" w:rsidP="002E363D">
      <w:pPr>
        <w:spacing w:line="520" w:lineRule="exact"/>
        <w:ind w:firstLineChars="200" w:firstLine="640"/>
        <w:rPr>
          <w:rFonts w:eastAsia="仿宋_GB2312"/>
          <w:bCs/>
          <w:sz w:val="32"/>
          <w:szCs w:val="32"/>
        </w:rPr>
      </w:pPr>
      <w:r>
        <w:rPr>
          <w:rFonts w:eastAsia="仿宋_GB2312"/>
          <w:bCs/>
          <w:sz w:val="32"/>
          <w:szCs w:val="32"/>
        </w:rPr>
        <w:t>——</w:t>
      </w:r>
      <w:r>
        <w:rPr>
          <w:rFonts w:eastAsia="仿宋_GB2312"/>
          <w:bCs/>
          <w:sz w:val="32"/>
          <w:szCs w:val="32"/>
        </w:rPr>
        <w:t>可重复使用医疗器械灭菌后的处理，如存放、通风等内容。</w:t>
      </w:r>
    </w:p>
    <w:p w14:paraId="201BA9A1" w14:textId="77777777" w:rsidR="001A2D61" w:rsidRPr="002662DF" w:rsidRDefault="001A2D61" w:rsidP="002E363D">
      <w:pPr>
        <w:spacing w:line="520" w:lineRule="exact"/>
        <w:ind w:firstLineChars="200" w:firstLine="640"/>
        <w:outlineLvl w:val="1"/>
        <w:rPr>
          <w:rFonts w:ascii="楷体" w:eastAsia="楷体" w:hAnsi="楷体"/>
          <w:bCs/>
          <w:sz w:val="32"/>
          <w:szCs w:val="32"/>
        </w:rPr>
      </w:pPr>
      <w:r w:rsidRPr="002662DF">
        <w:rPr>
          <w:rFonts w:ascii="楷体" w:eastAsia="楷体" w:hAnsi="楷体" w:hint="eastAsia"/>
          <w:bCs/>
          <w:sz w:val="32"/>
          <w:szCs w:val="32"/>
        </w:rPr>
        <w:t>（四）消毒</w:t>
      </w:r>
      <w:r w:rsidRPr="002662DF">
        <w:rPr>
          <w:rFonts w:ascii="楷体" w:eastAsia="楷体" w:hAnsi="楷体"/>
          <w:bCs/>
          <w:sz w:val="32"/>
          <w:szCs w:val="32"/>
        </w:rPr>
        <w:t>/</w:t>
      </w:r>
      <w:r w:rsidRPr="002662DF">
        <w:rPr>
          <w:rFonts w:ascii="楷体" w:eastAsia="楷体" w:hAnsi="楷体" w:hint="eastAsia"/>
          <w:bCs/>
          <w:sz w:val="32"/>
          <w:szCs w:val="32"/>
        </w:rPr>
        <w:t>灭菌过程确认</w:t>
      </w:r>
    </w:p>
    <w:p w14:paraId="60474327" w14:textId="77777777" w:rsidR="001A2D61" w:rsidRDefault="001A2D61" w:rsidP="002E363D">
      <w:pPr>
        <w:spacing w:line="520" w:lineRule="exact"/>
        <w:ind w:firstLineChars="200" w:firstLine="640"/>
        <w:outlineLvl w:val="2"/>
        <w:rPr>
          <w:rFonts w:eastAsia="仿宋_GB2312"/>
          <w:bCs/>
          <w:sz w:val="32"/>
          <w:szCs w:val="32"/>
        </w:rPr>
      </w:pPr>
      <w:r>
        <w:rPr>
          <w:rFonts w:eastAsia="仿宋_GB2312"/>
          <w:bCs/>
          <w:sz w:val="32"/>
          <w:szCs w:val="32"/>
        </w:rPr>
        <w:t>1.</w:t>
      </w:r>
      <w:r>
        <w:rPr>
          <w:rFonts w:eastAsia="仿宋_GB2312"/>
          <w:bCs/>
          <w:sz w:val="32"/>
          <w:szCs w:val="32"/>
        </w:rPr>
        <w:t>确认方式</w:t>
      </w:r>
    </w:p>
    <w:p w14:paraId="6607036E" w14:textId="77777777" w:rsidR="001D6E3C" w:rsidRDefault="001A2D61" w:rsidP="002E363D">
      <w:pPr>
        <w:spacing w:line="520" w:lineRule="exact"/>
        <w:ind w:firstLineChars="200" w:firstLine="640"/>
        <w:rPr>
          <w:rFonts w:eastAsia="仿宋_GB2312"/>
          <w:bCs/>
          <w:sz w:val="32"/>
          <w:szCs w:val="32"/>
        </w:rPr>
      </w:pPr>
      <w:r>
        <w:rPr>
          <w:rFonts w:eastAsia="仿宋_GB2312"/>
          <w:bCs/>
          <w:sz w:val="32"/>
          <w:szCs w:val="32"/>
        </w:rPr>
        <w:t>为最大限度的模拟可重复使用医疗器械的实际使用时的最不利条件，消毒</w:t>
      </w:r>
      <w:r>
        <w:rPr>
          <w:rFonts w:eastAsia="仿宋_GB2312"/>
          <w:bCs/>
          <w:sz w:val="32"/>
          <w:szCs w:val="32"/>
        </w:rPr>
        <w:t>/</w:t>
      </w:r>
      <w:r>
        <w:rPr>
          <w:rFonts w:eastAsia="仿宋_GB2312"/>
          <w:bCs/>
          <w:sz w:val="32"/>
          <w:szCs w:val="32"/>
        </w:rPr>
        <w:t>灭菌验证过程建议采用器械染菌的验证方式，不建议采用</w:t>
      </w:r>
      <w:r>
        <w:rPr>
          <w:rFonts w:eastAsia="仿宋_GB2312"/>
          <w:bCs/>
          <w:sz w:val="32"/>
          <w:szCs w:val="32"/>
        </w:rPr>
        <w:t>A</w:t>
      </w:r>
      <w:r w:rsidRPr="002662DF">
        <w:rPr>
          <w:rFonts w:eastAsia="仿宋_GB2312"/>
          <w:bCs/>
          <w:sz w:val="32"/>
          <w:szCs w:val="32"/>
          <w:vertAlign w:val="subscript"/>
        </w:rPr>
        <w:t>0</w:t>
      </w:r>
      <w:r>
        <w:rPr>
          <w:rFonts w:eastAsia="仿宋_GB2312"/>
          <w:bCs/>
          <w:sz w:val="32"/>
          <w:szCs w:val="32"/>
        </w:rPr>
        <w:t>值、自</w:t>
      </w:r>
      <w:r>
        <w:rPr>
          <w:rFonts w:eastAsia="仿宋_GB2312"/>
          <w:bCs/>
          <w:sz w:val="32"/>
          <w:szCs w:val="32"/>
        </w:rPr>
        <w:lastRenderedPageBreak/>
        <w:t>含式生物指示物或化学指示物等其他方式进行验证。</w:t>
      </w:r>
    </w:p>
    <w:p w14:paraId="6B7FE2EF" w14:textId="77777777" w:rsidR="001A2D61" w:rsidRDefault="001A2D61" w:rsidP="002E363D">
      <w:pPr>
        <w:spacing w:line="520" w:lineRule="exact"/>
        <w:ind w:firstLineChars="200" w:firstLine="640"/>
        <w:outlineLvl w:val="2"/>
        <w:rPr>
          <w:rFonts w:eastAsia="仿宋_GB2312"/>
          <w:bCs/>
          <w:sz w:val="32"/>
          <w:szCs w:val="32"/>
        </w:rPr>
      </w:pPr>
      <w:r>
        <w:rPr>
          <w:rFonts w:eastAsia="仿宋_GB2312"/>
          <w:bCs/>
          <w:sz w:val="32"/>
          <w:szCs w:val="32"/>
        </w:rPr>
        <w:t>2.</w:t>
      </w:r>
      <w:r>
        <w:rPr>
          <w:rFonts w:eastAsia="仿宋_GB2312"/>
          <w:bCs/>
          <w:sz w:val="32"/>
          <w:szCs w:val="32"/>
        </w:rPr>
        <w:t>参考微生物的选择</w:t>
      </w:r>
    </w:p>
    <w:p w14:paraId="2431EC01" w14:textId="56E214C4" w:rsidR="001A2D61" w:rsidRDefault="001A2D61" w:rsidP="002E363D">
      <w:pPr>
        <w:spacing w:line="520" w:lineRule="exact"/>
        <w:ind w:firstLineChars="200" w:firstLine="640"/>
        <w:rPr>
          <w:rFonts w:eastAsia="仿宋_GB2312"/>
          <w:bCs/>
          <w:sz w:val="32"/>
          <w:szCs w:val="32"/>
        </w:rPr>
      </w:pPr>
      <w:r>
        <w:rPr>
          <w:rFonts w:eastAsia="仿宋_GB2312"/>
          <w:bCs/>
          <w:sz w:val="32"/>
          <w:szCs w:val="32"/>
        </w:rPr>
        <w:t>根据不同的器械的预期用途、风险水平、消毒等级、消毒</w:t>
      </w:r>
      <w:r>
        <w:rPr>
          <w:rFonts w:eastAsia="仿宋_GB2312"/>
          <w:bCs/>
          <w:sz w:val="32"/>
          <w:szCs w:val="32"/>
        </w:rPr>
        <w:t>/</w:t>
      </w:r>
      <w:r>
        <w:rPr>
          <w:rFonts w:eastAsia="仿宋_GB2312"/>
          <w:bCs/>
          <w:sz w:val="32"/>
          <w:szCs w:val="32"/>
        </w:rPr>
        <w:t>灭菌过程的抗力、器械自身生物负载的抗力等因素，</w:t>
      </w:r>
      <w:r w:rsidR="00E5702C">
        <w:rPr>
          <w:rFonts w:eastAsia="仿宋_GB2312" w:hint="eastAsia"/>
          <w:bCs/>
          <w:sz w:val="32"/>
          <w:szCs w:val="32"/>
        </w:rPr>
        <w:t>注册</w:t>
      </w:r>
      <w:r>
        <w:rPr>
          <w:rFonts w:eastAsia="仿宋_GB2312"/>
          <w:bCs/>
          <w:sz w:val="32"/>
          <w:szCs w:val="32"/>
        </w:rPr>
        <w:t>申请人应确认参考微生物的代表性，并且微生物的抗力符合相关标准的要求。</w:t>
      </w:r>
    </w:p>
    <w:p w14:paraId="2A379B89" w14:textId="77777777" w:rsidR="001A2D61" w:rsidRDefault="001A2D61" w:rsidP="002E363D">
      <w:pPr>
        <w:spacing w:line="520" w:lineRule="exact"/>
        <w:ind w:firstLineChars="200" w:firstLine="640"/>
        <w:outlineLvl w:val="2"/>
        <w:rPr>
          <w:rFonts w:eastAsia="仿宋_GB2312"/>
          <w:bCs/>
          <w:sz w:val="32"/>
          <w:szCs w:val="32"/>
        </w:rPr>
      </w:pPr>
      <w:r>
        <w:rPr>
          <w:rFonts w:eastAsia="仿宋_GB2312"/>
          <w:bCs/>
          <w:sz w:val="32"/>
          <w:szCs w:val="32"/>
        </w:rPr>
        <w:t>3.</w:t>
      </w:r>
      <w:r>
        <w:rPr>
          <w:rFonts w:eastAsia="仿宋_GB2312"/>
          <w:bCs/>
          <w:sz w:val="32"/>
          <w:szCs w:val="32"/>
        </w:rPr>
        <w:t>染菌部位的选择</w:t>
      </w:r>
    </w:p>
    <w:p w14:paraId="3256A0F3" w14:textId="12F26435" w:rsidR="001A2D61" w:rsidRDefault="003A1B26" w:rsidP="002E363D">
      <w:pPr>
        <w:spacing w:line="520" w:lineRule="exact"/>
        <w:ind w:firstLineChars="200" w:firstLine="640"/>
        <w:rPr>
          <w:rFonts w:eastAsia="仿宋_GB2312"/>
          <w:bCs/>
          <w:sz w:val="32"/>
          <w:szCs w:val="32"/>
        </w:rPr>
      </w:pPr>
      <w:r>
        <w:rPr>
          <w:rFonts w:eastAsia="仿宋_GB2312" w:hint="eastAsia"/>
          <w:bCs/>
          <w:sz w:val="32"/>
          <w:szCs w:val="32"/>
        </w:rPr>
        <w:t>注册</w:t>
      </w:r>
      <w:r w:rsidR="001A2D61">
        <w:rPr>
          <w:rFonts w:eastAsia="仿宋_GB2312"/>
          <w:bCs/>
          <w:sz w:val="32"/>
          <w:szCs w:val="32"/>
        </w:rPr>
        <w:t>申请人应指定染菌部位，并阐述理由。染菌部位的选择原则应能模拟最不利的临床使用条件，并易于测试。</w:t>
      </w:r>
    </w:p>
    <w:p w14:paraId="40695D60" w14:textId="77777777" w:rsidR="001A2D61" w:rsidRDefault="001A2D61" w:rsidP="002E363D">
      <w:pPr>
        <w:spacing w:line="520" w:lineRule="exact"/>
        <w:ind w:firstLineChars="200" w:firstLine="640"/>
        <w:outlineLvl w:val="2"/>
        <w:rPr>
          <w:rFonts w:eastAsia="仿宋_GB2312"/>
          <w:bCs/>
          <w:sz w:val="32"/>
          <w:szCs w:val="32"/>
        </w:rPr>
      </w:pPr>
      <w:r>
        <w:rPr>
          <w:rFonts w:eastAsia="仿宋_GB2312"/>
          <w:bCs/>
          <w:sz w:val="32"/>
          <w:szCs w:val="32"/>
        </w:rPr>
        <w:t>4.</w:t>
      </w:r>
      <w:r>
        <w:rPr>
          <w:rFonts w:eastAsia="仿宋_GB2312"/>
          <w:bCs/>
          <w:sz w:val="32"/>
          <w:szCs w:val="32"/>
        </w:rPr>
        <w:t>染菌评估</w:t>
      </w:r>
    </w:p>
    <w:p w14:paraId="252FF036" w14:textId="7C18E423" w:rsidR="001A2D61" w:rsidRDefault="003A1B26" w:rsidP="002E363D">
      <w:pPr>
        <w:spacing w:line="520" w:lineRule="exact"/>
        <w:ind w:firstLineChars="200" w:firstLine="640"/>
        <w:rPr>
          <w:rFonts w:eastAsia="仿宋_GB2312"/>
          <w:bCs/>
          <w:sz w:val="32"/>
          <w:szCs w:val="32"/>
        </w:rPr>
      </w:pPr>
      <w:r>
        <w:rPr>
          <w:rFonts w:eastAsia="仿宋_GB2312" w:hint="eastAsia"/>
          <w:bCs/>
          <w:sz w:val="32"/>
          <w:szCs w:val="32"/>
        </w:rPr>
        <w:t>注册</w:t>
      </w:r>
      <w:r w:rsidR="001A2D61">
        <w:rPr>
          <w:rFonts w:eastAsia="仿宋_GB2312"/>
          <w:bCs/>
          <w:sz w:val="32"/>
          <w:szCs w:val="32"/>
        </w:rPr>
        <w:t>申请人应确认用于验证的可重复使用医疗器械上的参考微生物数量，如，用于消毒验证的可回收参考微生物数量应不小于</w:t>
      </w:r>
      <w:r w:rsidR="001A2D61">
        <w:rPr>
          <w:rFonts w:eastAsia="仿宋_GB2312"/>
          <w:bCs/>
          <w:sz w:val="32"/>
          <w:szCs w:val="32"/>
        </w:rPr>
        <w:t>1×10</w:t>
      </w:r>
      <w:r w:rsidR="001A2D61">
        <w:rPr>
          <w:rFonts w:eastAsia="仿宋_GB2312"/>
          <w:bCs/>
          <w:sz w:val="32"/>
          <w:szCs w:val="32"/>
          <w:vertAlign w:val="superscript"/>
        </w:rPr>
        <w:t>5</w:t>
      </w:r>
      <w:r w:rsidR="001A2D61">
        <w:rPr>
          <w:rFonts w:eastAsia="仿宋_GB2312" w:hint="eastAsia"/>
          <w:bCs/>
          <w:sz w:val="32"/>
          <w:szCs w:val="32"/>
        </w:rPr>
        <w:t>CFU</w:t>
      </w:r>
      <w:r w:rsidR="001A2D61">
        <w:rPr>
          <w:rFonts w:eastAsia="仿宋_GB2312"/>
          <w:bCs/>
          <w:sz w:val="32"/>
          <w:szCs w:val="32"/>
        </w:rPr>
        <w:t>/</w:t>
      </w:r>
      <w:r w:rsidR="001A2D61">
        <w:rPr>
          <w:rFonts w:eastAsia="仿宋_GB2312" w:hint="eastAsia"/>
          <w:bCs/>
          <w:sz w:val="32"/>
          <w:szCs w:val="32"/>
        </w:rPr>
        <w:t>件</w:t>
      </w:r>
      <w:r w:rsidR="001A2D61">
        <w:rPr>
          <w:rFonts w:eastAsia="仿宋_GB2312"/>
          <w:bCs/>
          <w:sz w:val="32"/>
          <w:szCs w:val="32"/>
        </w:rPr>
        <w:t>，用于灭菌验证的可回收微生物数量不小于</w:t>
      </w:r>
      <w:r w:rsidR="001A2D61">
        <w:rPr>
          <w:rFonts w:eastAsia="仿宋_GB2312"/>
          <w:bCs/>
          <w:sz w:val="32"/>
          <w:szCs w:val="32"/>
        </w:rPr>
        <w:t>1×10</w:t>
      </w:r>
      <w:r w:rsidR="001A2D61">
        <w:rPr>
          <w:rFonts w:eastAsia="仿宋_GB2312"/>
          <w:bCs/>
          <w:sz w:val="32"/>
          <w:szCs w:val="32"/>
          <w:vertAlign w:val="superscript"/>
        </w:rPr>
        <w:t>6</w:t>
      </w:r>
      <w:r w:rsidR="001A2D61">
        <w:rPr>
          <w:rFonts w:eastAsia="仿宋_GB2312" w:hint="eastAsia"/>
          <w:bCs/>
          <w:sz w:val="32"/>
          <w:szCs w:val="32"/>
        </w:rPr>
        <w:t>CFU</w:t>
      </w:r>
      <w:r w:rsidR="001A2D61">
        <w:rPr>
          <w:rFonts w:eastAsia="仿宋_GB2312"/>
          <w:bCs/>
          <w:sz w:val="32"/>
          <w:szCs w:val="32"/>
        </w:rPr>
        <w:t>/</w:t>
      </w:r>
      <w:r w:rsidR="001A2D61">
        <w:rPr>
          <w:rFonts w:eastAsia="仿宋_GB2312" w:hint="eastAsia"/>
          <w:bCs/>
          <w:sz w:val="32"/>
          <w:szCs w:val="32"/>
        </w:rPr>
        <w:t>件</w:t>
      </w:r>
      <w:r w:rsidR="001A2D61">
        <w:rPr>
          <w:rFonts w:eastAsia="仿宋_GB2312"/>
          <w:bCs/>
          <w:sz w:val="32"/>
          <w:szCs w:val="32"/>
        </w:rPr>
        <w:t>，并应规定合适的阴性对照和阳性对照。</w:t>
      </w:r>
    </w:p>
    <w:p w14:paraId="3B1F1445" w14:textId="77777777" w:rsidR="001A2D61" w:rsidRDefault="001A2D61" w:rsidP="002E363D">
      <w:pPr>
        <w:spacing w:line="520" w:lineRule="exact"/>
        <w:ind w:firstLineChars="200" w:firstLine="640"/>
        <w:outlineLvl w:val="2"/>
        <w:rPr>
          <w:rFonts w:eastAsia="仿宋_GB2312"/>
          <w:bCs/>
          <w:sz w:val="32"/>
          <w:szCs w:val="32"/>
        </w:rPr>
      </w:pPr>
      <w:r>
        <w:rPr>
          <w:rFonts w:eastAsia="仿宋_GB2312"/>
          <w:bCs/>
          <w:sz w:val="32"/>
          <w:szCs w:val="32"/>
        </w:rPr>
        <w:t>5.</w:t>
      </w:r>
      <w:r>
        <w:rPr>
          <w:rFonts w:eastAsia="仿宋_GB2312"/>
          <w:bCs/>
          <w:sz w:val="32"/>
          <w:szCs w:val="32"/>
        </w:rPr>
        <w:t>消毒</w:t>
      </w:r>
      <w:r>
        <w:rPr>
          <w:rFonts w:eastAsia="仿宋_GB2312"/>
          <w:bCs/>
          <w:sz w:val="32"/>
          <w:szCs w:val="32"/>
        </w:rPr>
        <w:t>/</w:t>
      </w:r>
      <w:r>
        <w:rPr>
          <w:rFonts w:eastAsia="仿宋_GB2312"/>
          <w:bCs/>
          <w:sz w:val="32"/>
          <w:szCs w:val="32"/>
        </w:rPr>
        <w:t>灭菌过程确认</w:t>
      </w:r>
    </w:p>
    <w:p w14:paraId="32596DF0" w14:textId="391D148A" w:rsidR="001A2D61" w:rsidRDefault="003A1B26" w:rsidP="002E363D">
      <w:pPr>
        <w:spacing w:line="520" w:lineRule="exact"/>
        <w:ind w:firstLineChars="200" w:firstLine="640"/>
        <w:rPr>
          <w:rFonts w:eastAsia="仿宋_GB2312"/>
          <w:bCs/>
          <w:sz w:val="32"/>
          <w:szCs w:val="32"/>
        </w:rPr>
      </w:pPr>
      <w:r>
        <w:rPr>
          <w:rFonts w:eastAsia="仿宋_GB2312" w:hint="eastAsia"/>
          <w:bCs/>
          <w:sz w:val="32"/>
          <w:szCs w:val="32"/>
        </w:rPr>
        <w:t>注册</w:t>
      </w:r>
      <w:r w:rsidR="001A2D61">
        <w:rPr>
          <w:rFonts w:eastAsia="仿宋_GB2312"/>
          <w:bCs/>
          <w:sz w:val="32"/>
          <w:szCs w:val="32"/>
        </w:rPr>
        <w:t>申请人应确认消毒</w:t>
      </w:r>
      <w:r w:rsidR="001A2D61">
        <w:rPr>
          <w:rFonts w:eastAsia="仿宋_GB2312"/>
          <w:bCs/>
          <w:sz w:val="32"/>
          <w:szCs w:val="32"/>
        </w:rPr>
        <w:t>/</w:t>
      </w:r>
      <w:r w:rsidR="001A2D61">
        <w:rPr>
          <w:rFonts w:eastAsia="仿宋_GB2312"/>
          <w:bCs/>
          <w:sz w:val="32"/>
          <w:szCs w:val="32"/>
        </w:rPr>
        <w:t>灭菌过程，并制定相应的方案，并使用挑战过程来进行确认，用以模拟临床消毒</w:t>
      </w:r>
      <w:r w:rsidR="001A2D61">
        <w:rPr>
          <w:rFonts w:eastAsia="仿宋_GB2312"/>
          <w:bCs/>
          <w:sz w:val="32"/>
          <w:szCs w:val="32"/>
        </w:rPr>
        <w:t>/</w:t>
      </w:r>
      <w:r w:rsidR="001A2D61">
        <w:rPr>
          <w:rFonts w:eastAsia="仿宋_GB2312"/>
          <w:bCs/>
          <w:sz w:val="32"/>
          <w:szCs w:val="32"/>
        </w:rPr>
        <w:t>灭菌过程中的最不利条件。通常可使用少于说明书规定的常规消毒</w:t>
      </w:r>
      <w:r w:rsidR="001A2D61">
        <w:rPr>
          <w:rFonts w:eastAsia="仿宋_GB2312"/>
          <w:bCs/>
          <w:sz w:val="32"/>
          <w:szCs w:val="32"/>
        </w:rPr>
        <w:t>/</w:t>
      </w:r>
      <w:r w:rsidR="001A2D61">
        <w:rPr>
          <w:rFonts w:eastAsia="仿宋_GB2312"/>
          <w:bCs/>
          <w:sz w:val="32"/>
          <w:szCs w:val="32"/>
        </w:rPr>
        <w:t>灭菌作用时间作为挑战，如说明书规定的常规蒸汽灭菌过程为</w:t>
      </w:r>
      <w:r w:rsidR="001A2D61">
        <w:rPr>
          <w:rFonts w:eastAsia="仿宋_GB2312"/>
          <w:bCs/>
          <w:sz w:val="32"/>
          <w:szCs w:val="32"/>
        </w:rPr>
        <w:t>121</w:t>
      </w:r>
      <w:r w:rsidR="00655556" w:rsidRPr="00655556">
        <w:rPr>
          <w:rFonts w:eastAsia="仿宋_GB2312" w:hint="eastAsia"/>
          <w:bCs/>
          <w:sz w:val="32"/>
          <w:szCs w:val="32"/>
        </w:rPr>
        <w:t>℃</w:t>
      </w:r>
      <w:r w:rsidR="001A2D61">
        <w:rPr>
          <w:rFonts w:eastAsia="仿宋_GB2312"/>
          <w:bCs/>
          <w:sz w:val="32"/>
          <w:szCs w:val="32"/>
        </w:rPr>
        <w:t>，</w:t>
      </w:r>
      <w:r w:rsidR="001A2D61">
        <w:rPr>
          <w:rFonts w:eastAsia="仿宋_GB2312"/>
          <w:bCs/>
          <w:sz w:val="32"/>
          <w:szCs w:val="32"/>
        </w:rPr>
        <w:t>30</w:t>
      </w:r>
      <w:r w:rsidR="001A2D61">
        <w:rPr>
          <w:rFonts w:eastAsia="仿宋_GB2312"/>
          <w:bCs/>
          <w:sz w:val="32"/>
          <w:szCs w:val="32"/>
        </w:rPr>
        <w:t>分钟，挑战验证工艺可选择</w:t>
      </w:r>
      <w:r w:rsidR="001A2D61">
        <w:rPr>
          <w:rFonts w:eastAsia="仿宋_GB2312"/>
          <w:bCs/>
          <w:sz w:val="32"/>
          <w:szCs w:val="32"/>
        </w:rPr>
        <w:t>121</w:t>
      </w:r>
      <w:r w:rsidR="00655556" w:rsidRPr="00AC642E">
        <w:rPr>
          <w:rFonts w:eastAsia="仿宋_GB2312" w:hint="eastAsia"/>
          <w:bCs/>
          <w:sz w:val="32"/>
          <w:szCs w:val="32"/>
        </w:rPr>
        <w:t>℃</w:t>
      </w:r>
      <w:r w:rsidR="001A2D61">
        <w:rPr>
          <w:rFonts w:eastAsia="仿宋_GB2312"/>
          <w:bCs/>
          <w:sz w:val="32"/>
          <w:szCs w:val="32"/>
        </w:rPr>
        <w:t>，</w:t>
      </w:r>
      <w:r w:rsidR="001A2D61">
        <w:rPr>
          <w:rFonts w:eastAsia="仿宋_GB2312"/>
          <w:bCs/>
          <w:sz w:val="32"/>
          <w:szCs w:val="32"/>
        </w:rPr>
        <w:t>20</w:t>
      </w:r>
      <w:r w:rsidR="001A2D61">
        <w:rPr>
          <w:rFonts w:eastAsia="仿宋_GB2312"/>
          <w:bCs/>
          <w:sz w:val="32"/>
          <w:szCs w:val="32"/>
        </w:rPr>
        <w:t>分钟；说明书规定的器械常规消毒过程为</w:t>
      </w:r>
      <w:r w:rsidR="001A2D61">
        <w:rPr>
          <w:rFonts w:eastAsia="仿宋_GB2312"/>
          <w:bCs/>
          <w:sz w:val="32"/>
          <w:szCs w:val="32"/>
        </w:rPr>
        <w:t>12</w:t>
      </w:r>
      <w:r w:rsidR="001A2D61">
        <w:rPr>
          <w:rFonts w:eastAsia="仿宋_GB2312"/>
          <w:bCs/>
          <w:sz w:val="32"/>
          <w:szCs w:val="32"/>
        </w:rPr>
        <w:t>至</w:t>
      </w:r>
      <w:r w:rsidR="001A2D61">
        <w:rPr>
          <w:rFonts w:eastAsia="仿宋_GB2312"/>
          <w:bCs/>
          <w:sz w:val="32"/>
          <w:szCs w:val="32"/>
        </w:rPr>
        <w:t>15</w:t>
      </w:r>
      <w:r w:rsidR="001A2D61">
        <w:rPr>
          <w:rFonts w:eastAsia="仿宋_GB2312"/>
          <w:bCs/>
          <w:sz w:val="32"/>
          <w:szCs w:val="32"/>
        </w:rPr>
        <w:t>分钟，挑战验证工艺可选择说明书中要求的最短时间，即</w:t>
      </w:r>
      <w:r w:rsidR="001A2D61">
        <w:rPr>
          <w:rFonts w:eastAsia="仿宋_GB2312"/>
          <w:bCs/>
          <w:sz w:val="32"/>
          <w:szCs w:val="32"/>
        </w:rPr>
        <w:t>12</w:t>
      </w:r>
      <w:r w:rsidR="001A2D61">
        <w:rPr>
          <w:rFonts w:eastAsia="仿宋_GB2312"/>
          <w:bCs/>
          <w:sz w:val="32"/>
          <w:szCs w:val="32"/>
        </w:rPr>
        <w:t>分钟。</w:t>
      </w:r>
      <w:r w:rsidR="001A2D61">
        <w:rPr>
          <w:rFonts w:eastAsia="仿宋_GB2312"/>
          <w:bCs/>
          <w:sz w:val="32"/>
          <w:szCs w:val="32"/>
        </w:rPr>
        <w:t xml:space="preserve"> </w:t>
      </w:r>
    </w:p>
    <w:p w14:paraId="2BDB65FB" w14:textId="2C3C5E8B" w:rsidR="001A2D61" w:rsidRDefault="001A2D61" w:rsidP="002E363D">
      <w:pPr>
        <w:spacing w:line="520" w:lineRule="exact"/>
        <w:ind w:firstLineChars="200" w:firstLine="640"/>
        <w:rPr>
          <w:rFonts w:eastAsia="仿宋_GB2312"/>
          <w:bCs/>
          <w:sz w:val="32"/>
          <w:szCs w:val="32"/>
        </w:rPr>
      </w:pPr>
      <w:r>
        <w:rPr>
          <w:rFonts w:eastAsia="仿宋_GB2312"/>
          <w:bCs/>
          <w:sz w:val="32"/>
          <w:szCs w:val="32"/>
        </w:rPr>
        <w:t>确认后的消毒</w:t>
      </w:r>
      <w:r>
        <w:rPr>
          <w:rFonts w:eastAsia="仿宋_GB2312"/>
          <w:bCs/>
          <w:sz w:val="32"/>
          <w:szCs w:val="32"/>
        </w:rPr>
        <w:t>/</w:t>
      </w:r>
      <w:r>
        <w:rPr>
          <w:rFonts w:eastAsia="仿宋_GB2312"/>
          <w:bCs/>
          <w:sz w:val="32"/>
          <w:szCs w:val="32"/>
        </w:rPr>
        <w:t>灭菌参数方应标注在说明书中，</w:t>
      </w:r>
      <w:r w:rsidR="00D37BE4">
        <w:rPr>
          <w:rFonts w:eastAsia="仿宋_GB2312" w:hint="eastAsia"/>
          <w:bCs/>
          <w:sz w:val="32"/>
          <w:szCs w:val="32"/>
        </w:rPr>
        <w:t>注册</w:t>
      </w:r>
      <w:r>
        <w:rPr>
          <w:rFonts w:eastAsia="仿宋_GB2312"/>
          <w:bCs/>
          <w:sz w:val="32"/>
          <w:szCs w:val="32"/>
        </w:rPr>
        <w:t>申请人在说明书中也应注明：若使用者在使用环节对参数进行调整，如降低消毒剂浓度、增加负载数量、降低处理温度、减少处理时间，则新参数必须经过确认后方可使用。</w:t>
      </w:r>
    </w:p>
    <w:p w14:paraId="1AE42733" w14:textId="77777777" w:rsidR="001A2D61" w:rsidRDefault="001A2D61" w:rsidP="002E363D">
      <w:pPr>
        <w:spacing w:line="520" w:lineRule="exact"/>
        <w:ind w:firstLineChars="200" w:firstLine="640"/>
        <w:outlineLvl w:val="2"/>
        <w:rPr>
          <w:rFonts w:eastAsia="仿宋_GB2312"/>
          <w:bCs/>
          <w:sz w:val="32"/>
          <w:szCs w:val="32"/>
        </w:rPr>
      </w:pPr>
      <w:r>
        <w:rPr>
          <w:rFonts w:eastAsia="仿宋_GB2312"/>
          <w:bCs/>
          <w:sz w:val="32"/>
          <w:szCs w:val="32"/>
        </w:rPr>
        <w:t>6.</w:t>
      </w:r>
      <w:r>
        <w:rPr>
          <w:rFonts w:eastAsia="仿宋_GB2312"/>
          <w:bCs/>
          <w:sz w:val="32"/>
          <w:szCs w:val="32"/>
        </w:rPr>
        <w:t>消毒</w:t>
      </w:r>
      <w:r>
        <w:rPr>
          <w:rFonts w:eastAsia="仿宋_GB2312"/>
          <w:bCs/>
          <w:sz w:val="32"/>
          <w:szCs w:val="32"/>
        </w:rPr>
        <w:t>/</w:t>
      </w:r>
      <w:r>
        <w:rPr>
          <w:rFonts w:eastAsia="仿宋_GB2312"/>
          <w:bCs/>
          <w:sz w:val="32"/>
          <w:szCs w:val="32"/>
        </w:rPr>
        <w:t>灭菌效果评定</w:t>
      </w:r>
    </w:p>
    <w:p w14:paraId="3DC0A146" w14:textId="0027041A" w:rsidR="001A2D61" w:rsidRDefault="001A2D61" w:rsidP="002E363D">
      <w:pPr>
        <w:spacing w:line="520" w:lineRule="exact"/>
        <w:ind w:firstLineChars="200" w:firstLine="640"/>
        <w:rPr>
          <w:rFonts w:eastAsia="仿宋_GB2312"/>
          <w:bCs/>
          <w:sz w:val="32"/>
          <w:szCs w:val="32"/>
        </w:rPr>
      </w:pPr>
      <w:r>
        <w:rPr>
          <w:rFonts w:eastAsia="仿宋_GB2312"/>
          <w:bCs/>
          <w:sz w:val="32"/>
          <w:szCs w:val="32"/>
        </w:rPr>
        <w:t>消毒</w:t>
      </w:r>
      <w:r>
        <w:rPr>
          <w:rFonts w:eastAsia="仿宋_GB2312"/>
          <w:bCs/>
          <w:sz w:val="32"/>
          <w:szCs w:val="32"/>
        </w:rPr>
        <w:t>/</w:t>
      </w:r>
      <w:r>
        <w:rPr>
          <w:rFonts w:eastAsia="仿宋_GB2312"/>
          <w:bCs/>
          <w:sz w:val="32"/>
          <w:szCs w:val="32"/>
        </w:rPr>
        <w:t>灭菌效果通过具体杀灭对数值</w:t>
      </w:r>
      <w:r>
        <w:rPr>
          <w:rFonts w:eastAsia="仿宋_GB2312"/>
          <w:bCs/>
          <w:sz w:val="32"/>
          <w:szCs w:val="32"/>
        </w:rPr>
        <w:t>/</w:t>
      </w:r>
      <w:r>
        <w:rPr>
          <w:rFonts w:eastAsia="仿宋_GB2312"/>
          <w:bCs/>
          <w:sz w:val="32"/>
          <w:szCs w:val="32"/>
        </w:rPr>
        <w:t>无菌保证水平进行评定，</w:t>
      </w:r>
      <w:r w:rsidR="00D37BE4">
        <w:rPr>
          <w:rFonts w:eastAsia="仿宋_GB2312" w:hint="eastAsia"/>
          <w:bCs/>
          <w:sz w:val="32"/>
          <w:szCs w:val="32"/>
        </w:rPr>
        <w:t>注册</w:t>
      </w:r>
      <w:r>
        <w:rPr>
          <w:rFonts w:eastAsia="仿宋_GB2312"/>
          <w:bCs/>
          <w:sz w:val="32"/>
          <w:szCs w:val="32"/>
        </w:rPr>
        <w:t>申</w:t>
      </w:r>
      <w:r>
        <w:rPr>
          <w:rFonts w:eastAsia="仿宋_GB2312"/>
          <w:bCs/>
          <w:sz w:val="32"/>
          <w:szCs w:val="32"/>
        </w:rPr>
        <w:lastRenderedPageBreak/>
        <w:t>请人应根据可重复使用医疗器械与人体接触的部位、接触污染物的种类及数量、可能导致的风险程度等因素综合考虑。</w:t>
      </w:r>
    </w:p>
    <w:p w14:paraId="57B34717" w14:textId="140C92C4" w:rsidR="00296188" w:rsidRPr="007F71F9" w:rsidRDefault="00933EB3" w:rsidP="002E363D">
      <w:pPr>
        <w:spacing w:line="520" w:lineRule="exact"/>
        <w:ind w:firstLineChars="200" w:firstLine="640"/>
        <w:rPr>
          <w:rFonts w:eastAsia="仿宋_GB2312"/>
          <w:bCs/>
          <w:sz w:val="32"/>
          <w:szCs w:val="32"/>
        </w:rPr>
      </w:pPr>
      <w:r w:rsidRPr="007F71F9">
        <w:rPr>
          <w:rFonts w:eastAsia="仿宋_GB2312" w:hint="eastAsia"/>
          <w:bCs/>
          <w:sz w:val="32"/>
          <w:szCs w:val="32"/>
        </w:rPr>
        <w:t>器械</w:t>
      </w:r>
      <w:r w:rsidR="001A2D61" w:rsidRPr="007F71F9">
        <w:rPr>
          <w:rFonts w:eastAsia="仿宋_GB2312"/>
          <w:bCs/>
          <w:sz w:val="32"/>
          <w:szCs w:val="32"/>
        </w:rPr>
        <w:t>进行一个消毒过程后，微生物的杀灭对数值</w:t>
      </w:r>
      <w:r w:rsidR="0019436A" w:rsidRPr="007F71F9">
        <w:rPr>
          <w:rFonts w:eastAsia="仿宋_GB2312" w:hint="eastAsia"/>
          <w:bCs/>
          <w:sz w:val="32"/>
          <w:szCs w:val="32"/>
        </w:rPr>
        <w:t>至少为</w:t>
      </w:r>
      <w:r w:rsidR="001A2D61" w:rsidRPr="007F71F9">
        <w:rPr>
          <w:rFonts w:eastAsia="仿宋_GB2312"/>
          <w:bCs/>
          <w:sz w:val="32"/>
          <w:szCs w:val="32"/>
        </w:rPr>
        <w:t>3</w:t>
      </w:r>
      <w:r w:rsidR="0019436A" w:rsidRPr="007F71F9">
        <w:rPr>
          <w:rFonts w:eastAsia="仿宋_GB2312" w:hint="eastAsia"/>
          <w:bCs/>
          <w:sz w:val="32"/>
          <w:szCs w:val="32"/>
        </w:rPr>
        <w:t>，</w:t>
      </w:r>
      <w:r w:rsidR="0019436A" w:rsidRPr="007F71F9">
        <w:rPr>
          <w:rFonts w:eastAsia="仿宋_GB2312"/>
          <w:bCs/>
          <w:sz w:val="32"/>
          <w:szCs w:val="32"/>
        </w:rPr>
        <w:t>在某些</w:t>
      </w:r>
      <w:r w:rsidR="0019436A" w:rsidRPr="007F71F9">
        <w:rPr>
          <w:rFonts w:eastAsia="仿宋_GB2312" w:hint="eastAsia"/>
          <w:bCs/>
          <w:sz w:val="32"/>
          <w:szCs w:val="32"/>
        </w:rPr>
        <w:t>情况</w:t>
      </w:r>
      <w:r w:rsidR="0019436A" w:rsidRPr="007F71F9">
        <w:rPr>
          <w:rFonts w:eastAsia="仿宋_GB2312"/>
          <w:bCs/>
          <w:sz w:val="32"/>
          <w:szCs w:val="32"/>
        </w:rPr>
        <w:t>下</w:t>
      </w:r>
      <w:r w:rsidR="007F71F9" w:rsidRPr="007F71F9">
        <w:rPr>
          <w:rFonts w:eastAsia="仿宋_GB2312" w:hint="eastAsia"/>
          <w:bCs/>
          <w:sz w:val="32"/>
          <w:szCs w:val="32"/>
        </w:rPr>
        <w:t>应</w:t>
      </w:r>
      <w:r w:rsidR="0019436A" w:rsidRPr="007F71F9">
        <w:rPr>
          <w:rFonts w:eastAsia="仿宋_GB2312"/>
          <w:bCs/>
          <w:sz w:val="32"/>
          <w:szCs w:val="32"/>
        </w:rPr>
        <w:t>要求更高的杀灭对数值。</w:t>
      </w:r>
      <w:r w:rsidR="000F0B51" w:rsidRPr="007F71F9">
        <w:rPr>
          <w:rFonts w:eastAsia="仿宋_GB2312" w:hint="eastAsia"/>
          <w:bCs/>
          <w:sz w:val="32"/>
          <w:szCs w:val="32"/>
        </w:rPr>
        <w:t>注册</w:t>
      </w:r>
      <w:r w:rsidR="008947DA" w:rsidRPr="007F71F9">
        <w:rPr>
          <w:rFonts w:eastAsia="仿宋_GB2312" w:hint="eastAsia"/>
          <w:bCs/>
          <w:sz w:val="32"/>
          <w:szCs w:val="32"/>
        </w:rPr>
        <w:t>申请人</w:t>
      </w:r>
      <w:r w:rsidR="0019436A" w:rsidRPr="007F71F9">
        <w:rPr>
          <w:rFonts w:eastAsia="仿宋_GB2312" w:hint="eastAsia"/>
          <w:bCs/>
          <w:sz w:val="32"/>
          <w:szCs w:val="32"/>
        </w:rPr>
        <w:t>应根据不同的消毒水平选择适用的微生物种类和</w:t>
      </w:r>
      <w:r w:rsidR="007377E2" w:rsidRPr="007F71F9">
        <w:rPr>
          <w:rFonts w:eastAsia="仿宋_GB2312" w:hint="eastAsia"/>
          <w:bCs/>
          <w:sz w:val="32"/>
          <w:szCs w:val="32"/>
        </w:rPr>
        <w:t>确定</w:t>
      </w:r>
      <w:r w:rsidR="007377E2" w:rsidRPr="007F71F9">
        <w:rPr>
          <w:rFonts w:eastAsia="仿宋_GB2312"/>
          <w:bCs/>
          <w:sz w:val="32"/>
          <w:szCs w:val="32"/>
        </w:rPr>
        <w:t>微生物</w:t>
      </w:r>
      <w:r w:rsidR="0019436A" w:rsidRPr="007F71F9">
        <w:rPr>
          <w:rFonts w:eastAsia="仿宋_GB2312" w:hint="eastAsia"/>
          <w:bCs/>
          <w:sz w:val="32"/>
          <w:szCs w:val="32"/>
        </w:rPr>
        <w:t>杀灭对数值要求，</w:t>
      </w:r>
      <w:r w:rsidR="008947DA" w:rsidRPr="007F71F9">
        <w:rPr>
          <w:rFonts w:eastAsia="仿宋_GB2312" w:hint="eastAsia"/>
          <w:bCs/>
          <w:sz w:val="32"/>
          <w:szCs w:val="32"/>
        </w:rPr>
        <w:t>并</w:t>
      </w:r>
      <w:r w:rsidR="008947DA" w:rsidRPr="007F71F9">
        <w:rPr>
          <w:rFonts w:eastAsia="仿宋_GB2312"/>
          <w:bCs/>
          <w:sz w:val="32"/>
          <w:szCs w:val="32"/>
        </w:rPr>
        <w:t>提供</w:t>
      </w:r>
      <w:r w:rsidR="00E84288" w:rsidRPr="007F71F9">
        <w:rPr>
          <w:rFonts w:eastAsia="仿宋_GB2312" w:hint="eastAsia"/>
          <w:bCs/>
          <w:sz w:val="32"/>
          <w:szCs w:val="32"/>
        </w:rPr>
        <w:t>选择</w:t>
      </w:r>
      <w:r w:rsidR="0019436A" w:rsidRPr="007F71F9">
        <w:rPr>
          <w:rFonts w:eastAsia="仿宋_GB2312" w:hint="eastAsia"/>
          <w:bCs/>
          <w:sz w:val="32"/>
          <w:szCs w:val="32"/>
        </w:rPr>
        <w:t>依据</w:t>
      </w:r>
      <w:r w:rsidR="007377E2" w:rsidRPr="007F71F9">
        <w:rPr>
          <w:rFonts w:eastAsia="仿宋_GB2312" w:hint="eastAsia"/>
          <w:bCs/>
          <w:sz w:val="32"/>
          <w:szCs w:val="32"/>
        </w:rPr>
        <w:t>。</w:t>
      </w:r>
    </w:p>
    <w:p w14:paraId="21F7DACA" w14:textId="1790C2F0" w:rsidR="001A2D61" w:rsidRDefault="001A2D61" w:rsidP="002E363D">
      <w:pPr>
        <w:spacing w:line="520" w:lineRule="exact"/>
        <w:ind w:firstLineChars="200" w:firstLine="640"/>
        <w:rPr>
          <w:rFonts w:eastAsia="仿宋_GB2312"/>
          <w:bCs/>
          <w:sz w:val="32"/>
          <w:szCs w:val="32"/>
        </w:rPr>
      </w:pPr>
      <w:r w:rsidRPr="007F71F9">
        <w:rPr>
          <w:rFonts w:eastAsia="仿宋_GB2312"/>
          <w:bCs/>
          <w:sz w:val="32"/>
          <w:szCs w:val="32"/>
        </w:rPr>
        <w:t>器械经</w:t>
      </w:r>
      <w:r w:rsidR="00195BDA" w:rsidRPr="007F71F9">
        <w:rPr>
          <w:rFonts w:eastAsia="仿宋_GB2312" w:hint="eastAsia"/>
          <w:bCs/>
          <w:sz w:val="32"/>
          <w:szCs w:val="32"/>
        </w:rPr>
        <w:t>已</w:t>
      </w:r>
      <w:r w:rsidR="00195BDA" w:rsidRPr="007F71F9">
        <w:rPr>
          <w:rFonts w:eastAsia="仿宋_GB2312"/>
          <w:bCs/>
          <w:sz w:val="32"/>
          <w:szCs w:val="32"/>
        </w:rPr>
        <w:t>确认的灭菌方法</w:t>
      </w:r>
      <w:r w:rsidRPr="007F71F9">
        <w:rPr>
          <w:rFonts w:eastAsia="仿宋_GB2312"/>
          <w:bCs/>
          <w:sz w:val="32"/>
          <w:szCs w:val="32"/>
        </w:rPr>
        <w:t>灭菌后，无菌保证水平（</w:t>
      </w:r>
      <w:r w:rsidRPr="007F71F9">
        <w:rPr>
          <w:rFonts w:eastAsia="仿宋_GB2312"/>
          <w:bCs/>
          <w:sz w:val="32"/>
          <w:szCs w:val="32"/>
        </w:rPr>
        <w:t>SAL</w:t>
      </w:r>
      <w:r w:rsidRPr="007F71F9">
        <w:rPr>
          <w:rFonts w:eastAsia="仿宋_GB2312"/>
          <w:bCs/>
          <w:sz w:val="32"/>
          <w:szCs w:val="32"/>
        </w:rPr>
        <w:t>）应能达到</w:t>
      </w:r>
      <w:r w:rsidR="000F0B51" w:rsidRPr="007F71F9">
        <w:rPr>
          <w:rFonts w:eastAsia="仿宋_GB2312" w:hint="eastAsia"/>
          <w:bCs/>
          <w:sz w:val="32"/>
          <w:szCs w:val="32"/>
        </w:rPr>
        <w:t xml:space="preserve"> </w:t>
      </w:r>
      <w:r w:rsidRPr="007F71F9">
        <w:rPr>
          <w:rFonts w:eastAsia="仿宋_GB2312"/>
          <w:bCs/>
          <w:sz w:val="32"/>
          <w:szCs w:val="32"/>
        </w:rPr>
        <w:t>10</w:t>
      </w:r>
      <w:r w:rsidRPr="007F71F9">
        <w:rPr>
          <w:rFonts w:eastAsia="仿宋_GB2312"/>
          <w:bCs/>
          <w:sz w:val="32"/>
          <w:szCs w:val="32"/>
          <w:vertAlign w:val="superscript"/>
        </w:rPr>
        <w:t>-6</w:t>
      </w:r>
      <w:r w:rsidRPr="007F71F9">
        <w:rPr>
          <w:rFonts w:eastAsia="仿宋_GB2312"/>
          <w:bCs/>
          <w:sz w:val="32"/>
          <w:szCs w:val="32"/>
        </w:rPr>
        <w:t>。</w:t>
      </w:r>
    </w:p>
    <w:p w14:paraId="3C91417D" w14:textId="77777777" w:rsidR="001A2D61" w:rsidRDefault="001A2D61" w:rsidP="002E363D">
      <w:pPr>
        <w:spacing w:line="520" w:lineRule="exact"/>
        <w:ind w:firstLineChars="200" w:firstLine="640"/>
        <w:outlineLvl w:val="2"/>
        <w:rPr>
          <w:rFonts w:eastAsia="仿宋_GB2312"/>
          <w:bCs/>
          <w:sz w:val="32"/>
          <w:szCs w:val="32"/>
        </w:rPr>
      </w:pPr>
      <w:r>
        <w:rPr>
          <w:rFonts w:eastAsia="仿宋_GB2312"/>
          <w:bCs/>
          <w:sz w:val="32"/>
          <w:szCs w:val="32"/>
        </w:rPr>
        <w:t>7.</w:t>
      </w:r>
      <w:r>
        <w:rPr>
          <w:rFonts w:eastAsia="仿宋_GB2312"/>
          <w:bCs/>
          <w:sz w:val="32"/>
          <w:szCs w:val="32"/>
        </w:rPr>
        <w:t>评价可能的残留（如适用）</w:t>
      </w:r>
    </w:p>
    <w:p w14:paraId="2B8A248A" w14:textId="6B62427B" w:rsidR="001A2D61" w:rsidRDefault="001A2D61" w:rsidP="002E363D">
      <w:pPr>
        <w:spacing w:line="520" w:lineRule="exact"/>
        <w:ind w:firstLineChars="200" w:firstLine="640"/>
        <w:rPr>
          <w:rFonts w:eastAsia="仿宋_GB2312"/>
          <w:bCs/>
          <w:sz w:val="32"/>
          <w:szCs w:val="32"/>
        </w:rPr>
      </w:pPr>
      <w:r>
        <w:rPr>
          <w:rFonts w:eastAsia="仿宋_GB2312"/>
          <w:bCs/>
          <w:sz w:val="32"/>
          <w:szCs w:val="32"/>
        </w:rPr>
        <w:t>为确保器械在预期使用的安全，应评估消毒</w:t>
      </w:r>
      <w:r>
        <w:rPr>
          <w:rFonts w:eastAsia="仿宋_GB2312"/>
          <w:bCs/>
          <w:sz w:val="32"/>
          <w:szCs w:val="32"/>
        </w:rPr>
        <w:t>/</w:t>
      </w:r>
      <w:r>
        <w:rPr>
          <w:rFonts w:eastAsia="仿宋_GB2312"/>
          <w:bCs/>
          <w:sz w:val="32"/>
          <w:szCs w:val="32"/>
        </w:rPr>
        <w:t>灭菌因子在使用中或使用后，可能的残留物质对可重复使用医疗器械和患者的潜在影响，残留的消毒</w:t>
      </w:r>
      <w:r>
        <w:rPr>
          <w:rFonts w:eastAsia="仿宋_GB2312"/>
          <w:bCs/>
          <w:sz w:val="32"/>
          <w:szCs w:val="32"/>
        </w:rPr>
        <w:t>/</w:t>
      </w:r>
      <w:r>
        <w:rPr>
          <w:rFonts w:eastAsia="仿宋_GB2312"/>
          <w:bCs/>
          <w:sz w:val="32"/>
          <w:szCs w:val="32"/>
        </w:rPr>
        <w:t>灭菌因子浓度不超过</w:t>
      </w:r>
      <w:r w:rsidR="003D44C0">
        <w:rPr>
          <w:rFonts w:eastAsia="仿宋_GB2312"/>
          <w:bCs/>
          <w:sz w:val="32"/>
          <w:szCs w:val="32"/>
        </w:rPr>
        <w:t>消毒</w:t>
      </w:r>
      <w:r w:rsidR="003D44C0">
        <w:rPr>
          <w:rFonts w:eastAsia="仿宋_GB2312"/>
          <w:bCs/>
          <w:sz w:val="32"/>
          <w:szCs w:val="32"/>
        </w:rPr>
        <w:t>/</w:t>
      </w:r>
      <w:r w:rsidR="003D44C0">
        <w:rPr>
          <w:rFonts w:eastAsia="仿宋_GB2312"/>
          <w:bCs/>
          <w:sz w:val="32"/>
          <w:szCs w:val="32"/>
        </w:rPr>
        <w:t>灭菌</w:t>
      </w:r>
      <w:r>
        <w:rPr>
          <w:rFonts w:eastAsia="仿宋_GB2312"/>
          <w:bCs/>
          <w:sz w:val="32"/>
          <w:szCs w:val="32"/>
        </w:rPr>
        <w:t>剂制造商规定的水平，并应有相应的控制措施，这些措施可包括多次漂洗、加热解析、灭菌剂强制排除、强制通风等方式。</w:t>
      </w:r>
    </w:p>
    <w:p w14:paraId="6DA88A96" w14:textId="77777777" w:rsidR="001A2D61" w:rsidRDefault="001A2D61" w:rsidP="002E363D">
      <w:pPr>
        <w:spacing w:line="520" w:lineRule="exact"/>
        <w:ind w:firstLineChars="200" w:firstLine="640"/>
        <w:outlineLvl w:val="2"/>
        <w:rPr>
          <w:rFonts w:eastAsia="仿宋_GB2312"/>
          <w:bCs/>
          <w:sz w:val="32"/>
          <w:szCs w:val="32"/>
        </w:rPr>
      </w:pPr>
      <w:r>
        <w:rPr>
          <w:rFonts w:eastAsia="仿宋_GB2312"/>
          <w:bCs/>
          <w:sz w:val="32"/>
          <w:szCs w:val="32"/>
        </w:rPr>
        <w:t>8.</w:t>
      </w:r>
      <w:r>
        <w:rPr>
          <w:rFonts w:eastAsia="仿宋_GB2312"/>
          <w:bCs/>
          <w:sz w:val="32"/>
          <w:szCs w:val="32"/>
        </w:rPr>
        <w:t>灭菌工艺对产品使用期限的影响</w:t>
      </w:r>
    </w:p>
    <w:p w14:paraId="3654E1E5" w14:textId="6421DBC8" w:rsidR="001A2D61" w:rsidRDefault="001A2D61" w:rsidP="002E363D">
      <w:pPr>
        <w:spacing w:line="520" w:lineRule="exact"/>
        <w:ind w:firstLineChars="200" w:firstLine="640"/>
      </w:pPr>
      <w:r>
        <w:rPr>
          <w:rFonts w:eastAsia="仿宋_GB2312"/>
          <w:bCs/>
          <w:sz w:val="32"/>
          <w:szCs w:val="32"/>
        </w:rPr>
        <w:t>对可耐受两次或多次灭菌的可重复使用医疗器械，</w:t>
      </w:r>
      <w:r w:rsidR="006F53CF">
        <w:rPr>
          <w:rFonts w:eastAsia="仿宋_GB2312" w:hint="eastAsia"/>
          <w:bCs/>
          <w:sz w:val="32"/>
          <w:szCs w:val="32"/>
        </w:rPr>
        <w:t>注册</w:t>
      </w:r>
      <w:r>
        <w:rPr>
          <w:rFonts w:eastAsia="仿宋_GB2312"/>
          <w:bCs/>
          <w:sz w:val="32"/>
          <w:szCs w:val="32"/>
        </w:rPr>
        <w:t>申请人应确认灭菌次数或使用期限，可以向使用者提供使用寿命终止的指标</w:t>
      </w:r>
      <w:r>
        <w:rPr>
          <w:rFonts w:eastAsia="仿宋_GB2312"/>
          <w:bCs/>
          <w:sz w:val="32"/>
          <w:szCs w:val="32"/>
        </w:rPr>
        <w:t>/</w:t>
      </w:r>
      <w:r>
        <w:rPr>
          <w:rFonts w:eastAsia="仿宋_GB2312"/>
          <w:bCs/>
          <w:sz w:val="32"/>
          <w:szCs w:val="32"/>
        </w:rPr>
        <w:t>指示物，或者提供给使用者每次灭菌后进行器械性能检验的方法和接受准则。可参考</w:t>
      </w:r>
      <w:r w:rsidR="00E4723D">
        <w:rPr>
          <w:rFonts w:eastAsia="仿宋_GB2312" w:hint="eastAsia"/>
          <w:bCs/>
          <w:sz w:val="32"/>
          <w:szCs w:val="32"/>
        </w:rPr>
        <w:t>五</w:t>
      </w:r>
      <w:r>
        <w:rPr>
          <w:rFonts w:eastAsia="仿宋_GB2312"/>
          <w:bCs/>
          <w:sz w:val="32"/>
          <w:szCs w:val="32"/>
        </w:rPr>
        <w:t>（五）</w:t>
      </w:r>
      <w:r w:rsidR="00E4723D">
        <w:rPr>
          <w:rFonts w:eastAsia="仿宋_GB2312" w:hint="eastAsia"/>
          <w:bCs/>
          <w:sz w:val="32"/>
          <w:szCs w:val="32"/>
        </w:rPr>
        <w:t>5</w:t>
      </w:r>
      <w:r w:rsidR="00E4723D">
        <w:rPr>
          <w:rFonts w:eastAsia="仿宋_GB2312"/>
          <w:bCs/>
          <w:sz w:val="32"/>
          <w:szCs w:val="32"/>
        </w:rPr>
        <w:t>.</w:t>
      </w:r>
      <w:r>
        <w:rPr>
          <w:rFonts w:eastAsia="仿宋_GB2312"/>
          <w:bCs/>
          <w:sz w:val="32"/>
          <w:szCs w:val="32"/>
        </w:rPr>
        <w:t>12</w:t>
      </w:r>
      <w:r>
        <w:rPr>
          <w:rFonts w:eastAsia="仿宋_GB2312"/>
          <w:bCs/>
          <w:sz w:val="32"/>
          <w:szCs w:val="32"/>
        </w:rPr>
        <w:t>项</w:t>
      </w:r>
      <w:r>
        <w:rPr>
          <w:rFonts w:eastAsia="仿宋_GB2312"/>
          <w:bCs/>
          <w:sz w:val="32"/>
          <w:szCs w:val="32"/>
        </w:rPr>
        <w:t>“</w:t>
      </w:r>
      <w:r>
        <w:rPr>
          <w:rFonts w:eastAsia="仿宋_GB2312"/>
          <w:bCs/>
          <w:sz w:val="32"/>
          <w:szCs w:val="32"/>
        </w:rPr>
        <w:t>重复使用寿命</w:t>
      </w:r>
      <w:r>
        <w:rPr>
          <w:rFonts w:eastAsia="仿宋_GB2312"/>
          <w:bCs/>
          <w:sz w:val="32"/>
          <w:szCs w:val="32"/>
        </w:rPr>
        <w:t>”</w:t>
      </w:r>
      <w:r>
        <w:rPr>
          <w:rFonts w:eastAsia="仿宋_GB2312"/>
          <w:bCs/>
          <w:sz w:val="32"/>
          <w:szCs w:val="32"/>
        </w:rPr>
        <w:t>的内容进行确认。</w:t>
      </w:r>
    </w:p>
    <w:p w14:paraId="716AE03C" w14:textId="24FD0F6E" w:rsidR="001A2D61" w:rsidRDefault="0097487A" w:rsidP="002E363D">
      <w:pPr>
        <w:spacing w:line="520" w:lineRule="exact"/>
        <w:ind w:firstLineChars="200" w:firstLine="640"/>
        <w:outlineLvl w:val="0"/>
        <w:rPr>
          <w:rFonts w:eastAsia="黑体"/>
          <w:bCs/>
          <w:sz w:val="32"/>
          <w:szCs w:val="32"/>
        </w:rPr>
      </w:pPr>
      <w:r>
        <w:rPr>
          <w:rFonts w:eastAsia="黑体" w:hint="eastAsia"/>
          <w:bCs/>
          <w:sz w:val="32"/>
          <w:szCs w:val="32"/>
        </w:rPr>
        <w:t>五</w:t>
      </w:r>
      <w:r w:rsidR="001A2D61">
        <w:rPr>
          <w:rFonts w:eastAsia="黑体"/>
          <w:bCs/>
          <w:sz w:val="32"/>
          <w:szCs w:val="32"/>
        </w:rPr>
        <w:t>、注册申报资料要求</w:t>
      </w:r>
    </w:p>
    <w:p w14:paraId="2C295A08" w14:textId="77777777" w:rsidR="001A2D61" w:rsidRDefault="001A2D61" w:rsidP="002E363D">
      <w:pPr>
        <w:spacing w:line="520" w:lineRule="exact"/>
        <w:ind w:firstLineChars="200" w:firstLine="640"/>
        <w:rPr>
          <w:rFonts w:eastAsia="仿宋_GB2312"/>
          <w:bCs/>
          <w:sz w:val="32"/>
          <w:szCs w:val="32"/>
        </w:rPr>
      </w:pPr>
      <w:r>
        <w:rPr>
          <w:rFonts w:eastAsia="仿宋_GB2312"/>
          <w:bCs/>
          <w:sz w:val="32"/>
          <w:szCs w:val="32"/>
        </w:rPr>
        <w:t>本指导原则未提及的注册申报资料应符合《关于公布医疗器械注册申报资料要求和批准证明文件格式的公告》的要求。</w:t>
      </w:r>
    </w:p>
    <w:p w14:paraId="496F9EAD" w14:textId="77777777" w:rsidR="001A2D61" w:rsidRDefault="001A2D61" w:rsidP="002E363D">
      <w:pPr>
        <w:spacing w:line="520" w:lineRule="exact"/>
        <w:ind w:firstLineChars="200" w:firstLine="640"/>
        <w:rPr>
          <w:rFonts w:eastAsia="仿宋_GB2312"/>
          <w:bCs/>
          <w:sz w:val="32"/>
          <w:szCs w:val="32"/>
        </w:rPr>
      </w:pPr>
      <w:r>
        <w:rPr>
          <w:rFonts w:eastAsia="仿宋_GB2312"/>
          <w:bCs/>
          <w:sz w:val="32"/>
          <w:szCs w:val="32"/>
        </w:rPr>
        <w:t>可重复使用医疗器械再处理说明中的内容都应经过确认。再处理说明的确认方案和报告应在产品申报资料的</w:t>
      </w:r>
      <w:r>
        <w:rPr>
          <w:rFonts w:eastAsia="仿宋_GB2312"/>
          <w:bCs/>
          <w:sz w:val="32"/>
          <w:szCs w:val="32"/>
        </w:rPr>
        <w:t>“</w:t>
      </w:r>
      <w:r>
        <w:rPr>
          <w:rFonts w:eastAsia="仿宋_GB2312" w:hint="eastAsia"/>
          <w:bCs/>
          <w:sz w:val="32"/>
          <w:szCs w:val="32"/>
        </w:rPr>
        <w:t>清洁、消毒、</w:t>
      </w:r>
      <w:r>
        <w:rPr>
          <w:rFonts w:eastAsia="仿宋_GB2312"/>
          <w:bCs/>
          <w:sz w:val="32"/>
          <w:szCs w:val="32"/>
        </w:rPr>
        <w:t>灭菌研究</w:t>
      </w:r>
      <w:r>
        <w:rPr>
          <w:rFonts w:eastAsia="仿宋_GB2312"/>
          <w:bCs/>
          <w:sz w:val="32"/>
          <w:szCs w:val="32"/>
        </w:rPr>
        <w:t>”</w:t>
      </w:r>
      <w:r>
        <w:rPr>
          <w:rFonts w:eastAsia="仿宋_GB2312"/>
          <w:bCs/>
          <w:sz w:val="32"/>
          <w:szCs w:val="32"/>
        </w:rPr>
        <w:t>中提供。</w:t>
      </w:r>
    </w:p>
    <w:p w14:paraId="67DD0E7D" w14:textId="0EF21E5E" w:rsidR="00C1526B" w:rsidRDefault="00C1526B" w:rsidP="002E363D">
      <w:pPr>
        <w:spacing w:line="520" w:lineRule="exact"/>
        <w:ind w:firstLineChars="200" w:firstLine="640"/>
        <w:rPr>
          <w:rFonts w:eastAsia="仿宋_GB2312"/>
          <w:bCs/>
          <w:sz w:val="32"/>
          <w:szCs w:val="32"/>
        </w:rPr>
      </w:pPr>
      <w:r w:rsidRPr="00C1526B">
        <w:rPr>
          <w:rFonts w:eastAsia="仿宋_GB2312" w:hint="eastAsia"/>
          <w:bCs/>
          <w:sz w:val="32"/>
          <w:szCs w:val="32"/>
        </w:rPr>
        <w:t>表</w:t>
      </w:r>
      <w:r w:rsidRPr="00C1526B">
        <w:rPr>
          <w:rFonts w:eastAsia="仿宋_GB2312" w:hint="eastAsia"/>
          <w:bCs/>
          <w:sz w:val="32"/>
          <w:szCs w:val="32"/>
        </w:rPr>
        <w:t>1</w:t>
      </w:r>
      <w:r>
        <w:rPr>
          <w:rFonts w:eastAsia="仿宋_GB2312" w:hint="eastAsia"/>
          <w:bCs/>
          <w:sz w:val="32"/>
          <w:szCs w:val="32"/>
        </w:rPr>
        <w:t>列举</w:t>
      </w:r>
      <w:r>
        <w:rPr>
          <w:rFonts w:eastAsia="仿宋_GB2312"/>
          <w:bCs/>
          <w:sz w:val="32"/>
          <w:szCs w:val="32"/>
        </w:rPr>
        <w:t>了</w:t>
      </w:r>
      <w:r w:rsidRPr="00C1526B">
        <w:rPr>
          <w:rFonts w:eastAsia="仿宋_GB2312" w:hint="eastAsia"/>
          <w:bCs/>
          <w:sz w:val="32"/>
          <w:szCs w:val="32"/>
        </w:rPr>
        <w:t>部分难以进行再处理的医疗器械产品结构设计特征</w:t>
      </w:r>
      <w:r>
        <w:rPr>
          <w:rFonts w:eastAsia="仿宋_GB2312" w:hint="eastAsia"/>
          <w:bCs/>
          <w:sz w:val="32"/>
          <w:szCs w:val="32"/>
        </w:rPr>
        <w:t>，</w:t>
      </w:r>
      <w:r>
        <w:rPr>
          <w:rFonts w:eastAsia="仿宋_GB2312"/>
          <w:bCs/>
          <w:sz w:val="32"/>
          <w:szCs w:val="32"/>
        </w:rPr>
        <w:t>具有符合表</w:t>
      </w:r>
      <w:r>
        <w:rPr>
          <w:rFonts w:eastAsia="仿宋_GB2312" w:hint="eastAsia"/>
          <w:bCs/>
          <w:sz w:val="32"/>
          <w:szCs w:val="32"/>
        </w:rPr>
        <w:t>1</w:t>
      </w:r>
      <w:r>
        <w:rPr>
          <w:rFonts w:eastAsia="仿宋_GB2312" w:hint="eastAsia"/>
          <w:bCs/>
          <w:sz w:val="32"/>
          <w:szCs w:val="32"/>
        </w:rPr>
        <w:t>产品</w:t>
      </w:r>
      <w:r>
        <w:rPr>
          <w:rFonts w:eastAsia="仿宋_GB2312"/>
          <w:bCs/>
          <w:sz w:val="32"/>
          <w:szCs w:val="32"/>
        </w:rPr>
        <w:t>结构设计特征的器械或表</w:t>
      </w:r>
      <w:r>
        <w:rPr>
          <w:rFonts w:eastAsia="仿宋_GB2312" w:hint="eastAsia"/>
          <w:bCs/>
          <w:sz w:val="32"/>
          <w:szCs w:val="32"/>
        </w:rPr>
        <w:t>2</w:t>
      </w:r>
      <w:r>
        <w:rPr>
          <w:rFonts w:eastAsia="仿宋_GB2312" w:hint="eastAsia"/>
          <w:bCs/>
          <w:sz w:val="32"/>
          <w:szCs w:val="32"/>
        </w:rPr>
        <w:t>列举的器械</w:t>
      </w:r>
      <w:r>
        <w:rPr>
          <w:rFonts w:eastAsia="仿宋_GB2312"/>
          <w:bCs/>
          <w:sz w:val="32"/>
          <w:szCs w:val="32"/>
        </w:rPr>
        <w:t>，</w:t>
      </w:r>
      <w:r w:rsidRPr="00C1526B">
        <w:rPr>
          <w:rFonts w:eastAsia="仿宋_GB2312"/>
          <w:bCs/>
          <w:sz w:val="32"/>
          <w:szCs w:val="32"/>
        </w:rPr>
        <w:t>在注册申报时</w:t>
      </w:r>
      <w:r w:rsidRPr="00C1526B">
        <w:rPr>
          <w:rFonts w:eastAsia="仿宋_GB2312"/>
          <w:bCs/>
          <w:sz w:val="32"/>
          <w:szCs w:val="32"/>
        </w:rPr>
        <w:lastRenderedPageBreak/>
        <w:t>应按照本指导原则要求提供完整的再处理说明确认方案及确认报告</w:t>
      </w:r>
      <w:r>
        <w:rPr>
          <w:rFonts w:eastAsia="仿宋_GB2312" w:hint="eastAsia"/>
          <w:bCs/>
          <w:sz w:val="32"/>
          <w:szCs w:val="32"/>
        </w:rPr>
        <w:t>。</w:t>
      </w:r>
      <w:r w:rsidR="00AF768D" w:rsidRPr="00AF768D">
        <w:rPr>
          <w:rFonts w:eastAsia="仿宋_GB2312" w:hint="eastAsia"/>
          <w:bCs/>
          <w:sz w:val="32"/>
          <w:szCs w:val="32"/>
        </w:rPr>
        <w:t>对于未列入表</w:t>
      </w:r>
      <w:r w:rsidR="00AF768D" w:rsidRPr="00AF768D">
        <w:rPr>
          <w:rFonts w:eastAsia="仿宋_GB2312" w:hint="eastAsia"/>
          <w:bCs/>
          <w:sz w:val="32"/>
          <w:szCs w:val="32"/>
        </w:rPr>
        <w:t>1</w:t>
      </w:r>
      <w:r w:rsidR="00AF768D" w:rsidRPr="00AF768D">
        <w:rPr>
          <w:rFonts w:eastAsia="仿宋_GB2312" w:hint="eastAsia"/>
          <w:bCs/>
          <w:sz w:val="32"/>
          <w:szCs w:val="32"/>
        </w:rPr>
        <w:t>和表</w:t>
      </w:r>
      <w:r w:rsidR="00AF768D" w:rsidRPr="00AF768D">
        <w:rPr>
          <w:rFonts w:eastAsia="仿宋_GB2312" w:hint="eastAsia"/>
          <w:bCs/>
          <w:sz w:val="32"/>
          <w:szCs w:val="32"/>
        </w:rPr>
        <w:t>2</w:t>
      </w:r>
      <w:r w:rsidR="00AF768D" w:rsidRPr="00AF768D">
        <w:rPr>
          <w:rFonts w:eastAsia="仿宋_GB2312" w:hint="eastAsia"/>
          <w:bCs/>
          <w:sz w:val="32"/>
          <w:szCs w:val="32"/>
        </w:rPr>
        <w:t>中，但在注册申报时若有其他法规、规范性文件规定或在审评时认为需要提供完整的再处理说明确认方案及确认报告的器械，也应按照本指导原则要求提供相应的资料。</w:t>
      </w:r>
      <w:r w:rsidR="006F00A3" w:rsidRPr="006F00A3">
        <w:rPr>
          <w:rFonts w:eastAsia="仿宋_GB2312" w:hint="eastAsia"/>
          <w:bCs/>
          <w:sz w:val="32"/>
          <w:szCs w:val="32"/>
        </w:rPr>
        <w:t>对于其他情形，如基于同类</w:t>
      </w:r>
      <w:r w:rsidR="006F00A3" w:rsidRPr="006F00A3">
        <w:rPr>
          <w:rFonts w:eastAsia="仿宋_GB2312" w:hint="eastAsia"/>
          <w:bCs/>
          <w:sz w:val="32"/>
          <w:szCs w:val="32"/>
        </w:rPr>
        <w:t>/</w:t>
      </w:r>
      <w:r w:rsidR="006F00A3" w:rsidRPr="006F00A3">
        <w:rPr>
          <w:rFonts w:eastAsia="仿宋_GB2312" w:hint="eastAsia"/>
          <w:bCs/>
          <w:sz w:val="32"/>
          <w:szCs w:val="32"/>
        </w:rPr>
        <w:t>类似产品使用经验</w:t>
      </w:r>
      <w:r w:rsidR="00C90C6E">
        <w:rPr>
          <w:rFonts w:eastAsia="仿宋_GB2312" w:hint="eastAsia"/>
          <w:bCs/>
          <w:sz w:val="32"/>
          <w:szCs w:val="32"/>
        </w:rPr>
        <w:t>、不良事件监测、召回数据或风险管理过程的结果认为有必要的，也可</w:t>
      </w:r>
      <w:r w:rsidR="006F00A3" w:rsidRPr="006F00A3">
        <w:rPr>
          <w:rFonts w:eastAsia="仿宋_GB2312" w:hint="eastAsia"/>
          <w:bCs/>
          <w:sz w:val="32"/>
          <w:szCs w:val="32"/>
        </w:rPr>
        <w:t>参考本指导原则适用的部分提交研究资料。</w:t>
      </w:r>
    </w:p>
    <w:p w14:paraId="2C2C4AA3" w14:textId="608BE17E" w:rsidR="001A2D61" w:rsidRPr="000B720B" w:rsidRDefault="001A2D61" w:rsidP="002E363D">
      <w:pPr>
        <w:spacing w:line="520" w:lineRule="exact"/>
        <w:ind w:firstLineChars="200" w:firstLine="640"/>
        <w:outlineLvl w:val="1"/>
        <w:rPr>
          <w:rFonts w:ascii="楷体" w:eastAsia="楷体" w:hAnsi="楷体"/>
          <w:bCs/>
          <w:sz w:val="32"/>
          <w:szCs w:val="32"/>
        </w:rPr>
      </w:pPr>
      <w:r w:rsidRPr="000B720B">
        <w:rPr>
          <w:rFonts w:ascii="楷体" w:eastAsia="楷体" w:hAnsi="楷体" w:hint="eastAsia"/>
          <w:bCs/>
          <w:sz w:val="32"/>
          <w:szCs w:val="32"/>
        </w:rPr>
        <w:t>（一）清洁确认方案的要求</w:t>
      </w:r>
    </w:p>
    <w:p w14:paraId="3A38168C" w14:textId="77777777" w:rsidR="001A2D61" w:rsidRDefault="001A2D61" w:rsidP="002E363D">
      <w:pPr>
        <w:spacing w:line="520" w:lineRule="exact"/>
        <w:ind w:firstLineChars="200" w:firstLine="640"/>
        <w:rPr>
          <w:rFonts w:eastAsia="仿宋_GB2312"/>
          <w:bCs/>
          <w:sz w:val="32"/>
          <w:szCs w:val="32"/>
        </w:rPr>
      </w:pPr>
      <w:r>
        <w:rPr>
          <w:rFonts w:eastAsia="仿宋_GB2312"/>
          <w:bCs/>
          <w:sz w:val="32"/>
          <w:szCs w:val="32"/>
        </w:rPr>
        <w:t>清洁确认方案应至少包含以下内容：</w:t>
      </w:r>
    </w:p>
    <w:p w14:paraId="14C5CFB4" w14:textId="12FBCE9F" w:rsidR="001A2D61" w:rsidRDefault="00C6604C" w:rsidP="002E363D">
      <w:pPr>
        <w:spacing w:line="520" w:lineRule="exact"/>
        <w:ind w:firstLineChars="200" w:firstLine="640"/>
        <w:outlineLvl w:val="2"/>
        <w:rPr>
          <w:rFonts w:eastAsia="仿宋_GB2312"/>
          <w:bCs/>
          <w:sz w:val="32"/>
          <w:szCs w:val="32"/>
        </w:rPr>
      </w:pPr>
      <w:r>
        <w:rPr>
          <w:rFonts w:eastAsia="仿宋_GB2312"/>
          <w:bCs/>
          <w:sz w:val="32"/>
          <w:szCs w:val="32"/>
        </w:rPr>
        <w:t>1.</w:t>
      </w:r>
      <w:r w:rsidR="001A2D61">
        <w:rPr>
          <w:rFonts w:eastAsia="仿宋_GB2312"/>
          <w:bCs/>
          <w:sz w:val="32"/>
          <w:szCs w:val="32"/>
        </w:rPr>
        <w:t>基本信息</w:t>
      </w:r>
    </w:p>
    <w:p w14:paraId="03BDF3E0" w14:textId="071A8FD0" w:rsidR="001A2D61" w:rsidRDefault="007D1452" w:rsidP="002E363D">
      <w:pPr>
        <w:spacing w:line="520" w:lineRule="exact"/>
        <w:ind w:firstLineChars="200" w:firstLine="640"/>
        <w:outlineLvl w:val="3"/>
        <w:rPr>
          <w:rFonts w:eastAsia="仿宋_GB2312"/>
          <w:bCs/>
          <w:sz w:val="32"/>
          <w:szCs w:val="32"/>
        </w:rPr>
      </w:pPr>
      <w:r>
        <w:rPr>
          <w:rFonts w:eastAsia="仿宋_GB2312" w:hint="eastAsia"/>
          <w:bCs/>
          <w:sz w:val="32"/>
          <w:szCs w:val="32"/>
        </w:rPr>
        <w:t>1</w:t>
      </w:r>
      <w:r>
        <w:rPr>
          <w:rFonts w:eastAsia="仿宋_GB2312"/>
          <w:bCs/>
          <w:sz w:val="32"/>
          <w:szCs w:val="32"/>
        </w:rPr>
        <w:t>.1</w:t>
      </w:r>
      <w:r w:rsidR="001A2D61">
        <w:rPr>
          <w:rFonts w:eastAsia="仿宋_GB2312"/>
          <w:bCs/>
          <w:sz w:val="32"/>
          <w:szCs w:val="32"/>
        </w:rPr>
        <w:t>试验产品信息</w:t>
      </w:r>
    </w:p>
    <w:p w14:paraId="294196CB" w14:textId="77777777" w:rsidR="001A2D61" w:rsidRDefault="001A2D61" w:rsidP="002E363D">
      <w:pPr>
        <w:spacing w:line="520" w:lineRule="exact"/>
        <w:ind w:firstLineChars="200" w:firstLine="640"/>
        <w:rPr>
          <w:rFonts w:eastAsia="仿宋_GB2312"/>
          <w:bCs/>
          <w:sz w:val="32"/>
          <w:szCs w:val="32"/>
        </w:rPr>
      </w:pPr>
      <w:r>
        <w:rPr>
          <w:rFonts w:eastAsia="仿宋_GB2312"/>
          <w:bCs/>
          <w:sz w:val="32"/>
          <w:szCs w:val="32"/>
        </w:rPr>
        <w:t>明确产品的名称、型号规格、适用范围、结构组成等。</w:t>
      </w:r>
    </w:p>
    <w:p w14:paraId="5442A8FC" w14:textId="77777777" w:rsidR="001A2D61" w:rsidRDefault="001A2D61" w:rsidP="002E363D">
      <w:pPr>
        <w:spacing w:line="520" w:lineRule="exact"/>
        <w:ind w:firstLineChars="200" w:firstLine="640"/>
        <w:rPr>
          <w:rFonts w:eastAsia="仿宋_GB2312"/>
          <w:bCs/>
          <w:sz w:val="32"/>
          <w:szCs w:val="32"/>
        </w:rPr>
      </w:pPr>
      <w:r>
        <w:rPr>
          <w:rFonts w:eastAsia="仿宋_GB2312"/>
          <w:bCs/>
          <w:sz w:val="32"/>
          <w:szCs w:val="32"/>
        </w:rPr>
        <w:t>如注册单元中包含多个型号，应说明所选取的典型性试验产品的型号以及选择的依据；</w:t>
      </w:r>
    </w:p>
    <w:p w14:paraId="1C59B114" w14:textId="1D34C38E" w:rsidR="001A2D61" w:rsidRDefault="007D1452" w:rsidP="002E363D">
      <w:pPr>
        <w:spacing w:line="520" w:lineRule="exact"/>
        <w:ind w:firstLineChars="200" w:firstLine="640"/>
        <w:outlineLvl w:val="3"/>
        <w:rPr>
          <w:rFonts w:eastAsia="仿宋_GB2312"/>
          <w:bCs/>
          <w:sz w:val="32"/>
          <w:szCs w:val="32"/>
        </w:rPr>
      </w:pPr>
      <w:r>
        <w:rPr>
          <w:rFonts w:eastAsia="仿宋_GB2312" w:hint="eastAsia"/>
          <w:bCs/>
          <w:sz w:val="32"/>
          <w:szCs w:val="32"/>
        </w:rPr>
        <w:t>1</w:t>
      </w:r>
      <w:r>
        <w:rPr>
          <w:rFonts w:eastAsia="仿宋_GB2312"/>
          <w:bCs/>
          <w:sz w:val="32"/>
          <w:szCs w:val="32"/>
        </w:rPr>
        <w:t>.2</w:t>
      </w:r>
      <w:r w:rsidR="001A2D61">
        <w:rPr>
          <w:rFonts w:eastAsia="仿宋_GB2312"/>
          <w:bCs/>
          <w:sz w:val="32"/>
          <w:szCs w:val="32"/>
        </w:rPr>
        <w:t>清洁类型</w:t>
      </w:r>
    </w:p>
    <w:p w14:paraId="37EB0476" w14:textId="77777777" w:rsidR="001A2D61" w:rsidRDefault="001A2D61" w:rsidP="002E363D">
      <w:pPr>
        <w:spacing w:line="520" w:lineRule="exact"/>
        <w:ind w:firstLineChars="200" w:firstLine="640"/>
        <w:rPr>
          <w:rFonts w:eastAsia="仿宋_GB2312"/>
          <w:bCs/>
          <w:sz w:val="32"/>
          <w:szCs w:val="32"/>
        </w:rPr>
      </w:pPr>
      <w:r>
        <w:rPr>
          <w:rFonts w:eastAsia="仿宋_GB2312"/>
          <w:bCs/>
          <w:sz w:val="32"/>
          <w:szCs w:val="32"/>
        </w:rPr>
        <w:t>应说明本次确认的清洁类型：手动和</w:t>
      </w:r>
      <w:r>
        <w:rPr>
          <w:rFonts w:eastAsia="仿宋_GB2312"/>
          <w:bCs/>
          <w:sz w:val="32"/>
          <w:szCs w:val="32"/>
        </w:rPr>
        <w:t>/</w:t>
      </w:r>
      <w:r>
        <w:rPr>
          <w:rFonts w:eastAsia="仿宋_GB2312"/>
          <w:bCs/>
          <w:sz w:val="32"/>
          <w:szCs w:val="32"/>
        </w:rPr>
        <w:t>或自动。清洁类型应能覆盖说明书中提供的清洁类型；</w:t>
      </w:r>
    </w:p>
    <w:p w14:paraId="4E17058C" w14:textId="2A1F0D80" w:rsidR="001A2D61" w:rsidRDefault="007D1452" w:rsidP="002E363D">
      <w:pPr>
        <w:spacing w:line="520" w:lineRule="exact"/>
        <w:ind w:firstLineChars="200" w:firstLine="640"/>
        <w:outlineLvl w:val="3"/>
        <w:rPr>
          <w:rFonts w:eastAsia="仿宋_GB2312"/>
          <w:bCs/>
          <w:sz w:val="32"/>
          <w:szCs w:val="32"/>
        </w:rPr>
      </w:pPr>
      <w:r>
        <w:rPr>
          <w:rFonts w:eastAsia="仿宋_GB2312" w:hint="eastAsia"/>
          <w:bCs/>
          <w:sz w:val="32"/>
          <w:szCs w:val="32"/>
        </w:rPr>
        <w:t>1</w:t>
      </w:r>
      <w:r>
        <w:rPr>
          <w:rFonts w:eastAsia="仿宋_GB2312"/>
          <w:bCs/>
          <w:sz w:val="32"/>
          <w:szCs w:val="32"/>
        </w:rPr>
        <w:t>.3</w:t>
      </w:r>
      <w:r w:rsidR="001A2D61">
        <w:rPr>
          <w:rFonts w:eastAsia="仿宋_GB2312"/>
          <w:bCs/>
          <w:sz w:val="32"/>
          <w:szCs w:val="32"/>
        </w:rPr>
        <w:t>清洁工具</w:t>
      </w:r>
    </w:p>
    <w:p w14:paraId="643CAE2A" w14:textId="5679AB0B" w:rsidR="001A2D61" w:rsidRDefault="001A2D61" w:rsidP="002E363D">
      <w:pPr>
        <w:spacing w:line="520" w:lineRule="exact"/>
        <w:ind w:firstLineChars="200" w:firstLine="640"/>
        <w:rPr>
          <w:rFonts w:eastAsia="仿宋_GB2312"/>
          <w:bCs/>
          <w:sz w:val="32"/>
          <w:szCs w:val="32"/>
        </w:rPr>
      </w:pPr>
      <w:r>
        <w:rPr>
          <w:rFonts w:eastAsia="仿宋_GB2312"/>
          <w:bCs/>
          <w:sz w:val="32"/>
          <w:szCs w:val="32"/>
        </w:rPr>
        <w:t>如果</w:t>
      </w:r>
      <w:r w:rsidR="00EE0403">
        <w:rPr>
          <w:rFonts w:eastAsia="仿宋_GB2312" w:hint="eastAsia"/>
          <w:bCs/>
          <w:sz w:val="32"/>
          <w:szCs w:val="32"/>
        </w:rPr>
        <w:t>注册</w:t>
      </w:r>
      <w:r>
        <w:rPr>
          <w:rFonts w:eastAsia="仿宋_GB2312"/>
          <w:bCs/>
          <w:sz w:val="32"/>
          <w:szCs w:val="32"/>
        </w:rPr>
        <w:t>申请人提供用于本产品的特定清洁工具，应提供完整的清单以及其作用；</w:t>
      </w:r>
    </w:p>
    <w:p w14:paraId="06F26717" w14:textId="379C1F3F" w:rsidR="001A2D61" w:rsidRDefault="007D1452" w:rsidP="002E363D">
      <w:pPr>
        <w:spacing w:line="520" w:lineRule="exact"/>
        <w:ind w:firstLineChars="200" w:firstLine="640"/>
        <w:outlineLvl w:val="3"/>
        <w:rPr>
          <w:rFonts w:eastAsia="仿宋_GB2312"/>
          <w:bCs/>
          <w:sz w:val="32"/>
          <w:szCs w:val="32"/>
        </w:rPr>
      </w:pPr>
      <w:r>
        <w:rPr>
          <w:rFonts w:eastAsia="仿宋_GB2312" w:hint="eastAsia"/>
          <w:bCs/>
          <w:sz w:val="32"/>
          <w:szCs w:val="32"/>
        </w:rPr>
        <w:t>1</w:t>
      </w:r>
      <w:r>
        <w:rPr>
          <w:rFonts w:eastAsia="仿宋_GB2312"/>
          <w:bCs/>
          <w:sz w:val="32"/>
          <w:szCs w:val="32"/>
        </w:rPr>
        <w:t>.4</w:t>
      </w:r>
      <w:r w:rsidR="001A2D61">
        <w:rPr>
          <w:rFonts w:eastAsia="仿宋_GB2312"/>
          <w:bCs/>
          <w:sz w:val="32"/>
          <w:szCs w:val="32"/>
        </w:rPr>
        <w:t>清洁剂</w:t>
      </w:r>
    </w:p>
    <w:p w14:paraId="1C698B10" w14:textId="77777777" w:rsidR="001A2D61" w:rsidRDefault="001A2D61" w:rsidP="002E363D">
      <w:pPr>
        <w:spacing w:line="520" w:lineRule="exact"/>
        <w:ind w:firstLineChars="200" w:firstLine="640"/>
        <w:rPr>
          <w:rFonts w:eastAsia="仿宋_GB2312"/>
          <w:bCs/>
          <w:sz w:val="32"/>
          <w:szCs w:val="32"/>
        </w:rPr>
      </w:pPr>
      <w:r>
        <w:rPr>
          <w:rFonts w:eastAsia="仿宋_GB2312"/>
          <w:bCs/>
          <w:sz w:val="32"/>
          <w:szCs w:val="32"/>
        </w:rPr>
        <w:t>应列明本次试验所使用的清洁剂，包括名称，类型，生产商及相关的许可证编号（如适用）。清洁剂应能代表说明书中指定的清洁剂的类型，应对选择的清洁剂进行论证。</w:t>
      </w:r>
    </w:p>
    <w:p w14:paraId="1808B703" w14:textId="70AED060" w:rsidR="001A2D61" w:rsidRDefault="007D1452" w:rsidP="002E363D">
      <w:pPr>
        <w:spacing w:line="520" w:lineRule="exact"/>
        <w:ind w:firstLineChars="200" w:firstLine="640"/>
        <w:outlineLvl w:val="3"/>
        <w:rPr>
          <w:rFonts w:eastAsia="仿宋_GB2312"/>
          <w:bCs/>
          <w:sz w:val="32"/>
          <w:szCs w:val="32"/>
        </w:rPr>
      </w:pPr>
      <w:r>
        <w:rPr>
          <w:rFonts w:eastAsia="仿宋_GB2312" w:hint="eastAsia"/>
          <w:bCs/>
          <w:sz w:val="32"/>
          <w:szCs w:val="32"/>
        </w:rPr>
        <w:t>1</w:t>
      </w:r>
      <w:r>
        <w:rPr>
          <w:rFonts w:eastAsia="仿宋_GB2312"/>
          <w:bCs/>
          <w:sz w:val="32"/>
          <w:szCs w:val="32"/>
        </w:rPr>
        <w:t>.5</w:t>
      </w:r>
      <w:r w:rsidR="001A2D61">
        <w:rPr>
          <w:rFonts w:eastAsia="仿宋_GB2312"/>
          <w:bCs/>
          <w:sz w:val="32"/>
          <w:szCs w:val="32"/>
        </w:rPr>
        <w:t>清洁器</w:t>
      </w:r>
    </w:p>
    <w:p w14:paraId="2161AB89" w14:textId="77777777" w:rsidR="001A2D61" w:rsidRDefault="001A2D61" w:rsidP="002E363D">
      <w:pPr>
        <w:spacing w:line="520" w:lineRule="exact"/>
        <w:ind w:firstLineChars="200" w:firstLine="640"/>
        <w:rPr>
          <w:rFonts w:eastAsia="仿宋_GB2312"/>
          <w:bCs/>
          <w:sz w:val="32"/>
          <w:szCs w:val="32"/>
        </w:rPr>
      </w:pPr>
      <w:r>
        <w:rPr>
          <w:rFonts w:eastAsia="仿宋_GB2312"/>
          <w:bCs/>
          <w:sz w:val="32"/>
          <w:szCs w:val="32"/>
        </w:rPr>
        <w:t>如果清洁类型为自动清洁，请列</w:t>
      </w:r>
      <w:r>
        <w:rPr>
          <w:rFonts w:eastAsia="仿宋_GB2312" w:hint="eastAsia"/>
          <w:bCs/>
          <w:sz w:val="32"/>
          <w:szCs w:val="32"/>
        </w:rPr>
        <w:t>明</w:t>
      </w:r>
      <w:r>
        <w:rPr>
          <w:rFonts w:eastAsia="仿宋_GB2312"/>
          <w:bCs/>
          <w:sz w:val="32"/>
          <w:szCs w:val="32"/>
        </w:rPr>
        <w:t>确认适用的清洁器的名称、型号、生产商以及医疗器械注册证编号。</w:t>
      </w:r>
    </w:p>
    <w:p w14:paraId="3AFE5826" w14:textId="0989A5D8" w:rsidR="001A2D61" w:rsidRDefault="00C6604C" w:rsidP="002E363D">
      <w:pPr>
        <w:spacing w:line="520" w:lineRule="exact"/>
        <w:ind w:firstLineChars="200" w:firstLine="640"/>
        <w:outlineLvl w:val="2"/>
        <w:rPr>
          <w:rFonts w:eastAsia="仿宋_GB2312"/>
          <w:bCs/>
          <w:sz w:val="32"/>
          <w:szCs w:val="32"/>
        </w:rPr>
      </w:pPr>
      <w:r>
        <w:rPr>
          <w:rFonts w:eastAsia="仿宋_GB2312"/>
          <w:bCs/>
          <w:sz w:val="32"/>
          <w:szCs w:val="32"/>
        </w:rPr>
        <w:lastRenderedPageBreak/>
        <w:t>2.</w:t>
      </w:r>
      <w:r w:rsidR="001A2D61">
        <w:rPr>
          <w:rFonts w:eastAsia="仿宋_GB2312"/>
          <w:bCs/>
          <w:sz w:val="32"/>
          <w:szCs w:val="32"/>
        </w:rPr>
        <w:t>污染</w:t>
      </w:r>
    </w:p>
    <w:p w14:paraId="4A88782E" w14:textId="3481B87F" w:rsidR="001A2D61" w:rsidRDefault="007D1452" w:rsidP="002E363D">
      <w:pPr>
        <w:spacing w:line="520" w:lineRule="exact"/>
        <w:ind w:firstLineChars="200" w:firstLine="640"/>
        <w:outlineLvl w:val="3"/>
        <w:rPr>
          <w:rFonts w:eastAsia="仿宋_GB2312"/>
          <w:bCs/>
          <w:sz w:val="32"/>
          <w:szCs w:val="32"/>
        </w:rPr>
      </w:pPr>
      <w:r>
        <w:rPr>
          <w:rFonts w:eastAsia="仿宋_GB2312" w:hint="eastAsia"/>
          <w:bCs/>
          <w:sz w:val="32"/>
          <w:szCs w:val="32"/>
        </w:rPr>
        <w:t>2</w:t>
      </w:r>
      <w:r>
        <w:rPr>
          <w:rFonts w:eastAsia="仿宋_GB2312"/>
          <w:bCs/>
          <w:sz w:val="32"/>
          <w:szCs w:val="32"/>
        </w:rPr>
        <w:t>.1</w:t>
      </w:r>
      <w:r w:rsidR="001A2D61">
        <w:rPr>
          <w:rFonts w:eastAsia="仿宋_GB2312"/>
          <w:bCs/>
          <w:sz w:val="32"/>
          <w:szCs w:val="32"/>
        </w:rPr>
        <w:t>人造污染物</w:t>
      </w:r>
    </w:p>
    <w:p w14:paraId="70775666" w14:textId="27A7B2DC" w:rsidR="001A2D61" w:rsidRDefault="001A2D61" w:rsidP="002E363D">
      <w:pPr>
        <w:spacing w:line="520" w:lineRule="exact"/>
        <w:ind w:firstLineChars="200" w:firstLine="640"/>
        <w:rPr>
          <w:rFonts w:eastAsia="仿宋_GB2312"/>
          <w:bCs/>
          <w:sz w:val="32"/>
          <w:szCs w:val="32"/>
        </w:rPr>
      </w:pPr>
      <w:r>
        <w:rPr>
          <w:rFonts w:eastAsia="仿宋_GB2312"/>
          <w:bCs/>
          <w:sz w:val="32"/>
          <w:szCs w:val="32"/>
        </w:rPr>
        <w:t>应指定人造污染物的成分，包括所有的组</w:t>
      </w:r>
      <w:r>
        <w:rPr>
          <w:rFonts w:eastAsia="仿宋_GB2312" w:hint="eastAsia"/>
          <w:bCs/>
          <w:sz w:val="32"/>
          <w:szCs w:val="32"/>
        </w:rPr>
        <w:t>分</w:t>
      </w:r>
      <w:r>
        <w:rPr>
          <w:rFonts w:eastAsia="仿宋_GB2312"/>
          <w:bCs/>
          <w:sz w:val="32"/>
          <w:szCs w:val="32"/>
        </w:rPr>
        <w:t>以及每一个组</w:t>
      </w:r>
      <w:r>
        <w:rPr>
          <w:rFonts w:eastAsia="仿宋_GB2312" w:hint="eastAsia"/>
          <w:bCs/>
          <w:sz w:val="32"/>
          <w:szCs w:val="32"/>
        </w:rPr>
        <w:t>分</w:t>
      </w:r>
      <w:r>
        <w:rPr>
          <w:rFonts w:eastAsia="仿宋_GB2312"/>
          <w:bCs/>
          <w:sz w:val="32"/>
          <w:szCs w:val="32"/>
        </w:rPr>
        <w:t>的浓度。人造污染物应能代表试验产品在实际临床使用过程中接触的物质，并且应最难以清洁。不建议使用微生物作为污染物，因为微生物标记物</w:t>
      </w:r>
      <w:r w:rsidR="00EE0403">
        <w:rPr>
          <w:rFonts w:eastAsia="仿宋_GB2312" w:hint="eastAsia"/>
          <w:bCs/>
          <w:sz w:val="32"/>
          <w:szCs w:val="32"/>
        </w:rPr>
        <w:t>的清除</w:t>
      </w:r>
      <w:r>
        <w:rPr>
          <w:rFonts w:eastAsia="仿宋_GB2312"/>
          <w:bCs/>
          <w:sz w:val="32"/>
          <w:szCs w:val="32"/>
        </w:rPr>
        <w:t>不能代表有机污染物的清洁效果。</w:t>
      </w:r>
      <w:r w:rsidR="00EE0403">
        <w:rPr>
          <w:rFonts w:eastAsia="仿宋_GB2312" w:hint="eastAsia"/>
          <w:bCs/>
          <w:sz w:val="32"/>
          <w:szCs w:val="32"/>
        </w:rPr>
        <w:t>注册</w:t>
      </w:r>
      <w:r>
        <w:rPr>
          <w:rFonts w:eastAsia="仿宋_GB2312"/>
          <w:bCs/>
          <w:sz w:val="32"/>
          <w:szCs w:val="32"/>
        </w:rPr>
        <w:t>申请人应提供人造污染物选择的论证。</w:t>
      </w:r>
    </w:p>
    <w:p w14:paraId="2D3A7128" w14:textId="16FCDB8D" w:rsidR="001A2D61" w:rsidRDefault="007D1452" w:rsidP="002E363D">
      <w:pPr>
        <w:spacing w:line="520" w:lineRule="exact"/>
        <w:ind w:firstLineChars="200" w:firstLine="640"/>
        <w:outlineLvl w:val="3"/>
        <w:rPr>
          <w:rFonts w:eastAsia="仿宋_GB2312"/>
          <w:bCs/>
          <w:sz w:val="32"/>
          <w:szCs w:val="32"/>
        </w:rPr>
      </w:pPr>
      <w:r>
        <w:rPr>
          <w:rFonts w:eastAsia="仿宋_GB2312" w:hint="eastAsia"/>
          <w:bCs/>
          <w:sz w:val="32"/>
          <w:szCs w:val="32"/>
        </w:rPr>
        <w:t>2</w:t>
      </w:r>
      <w:r>
        <w:rPr>
          <w:rFonts w:eastAsia="仿宋_GB2312"/>
          <w:bCs/>
          <w:sz w:val="32"/>
          <w:szCs w:val="32"/>
        </w:rPr>
        <w:t>.2</w:t>
      </w:r>
      <w:r w:rsidR="001A2D61">
        <w:rPr>
          <w:rFonts w:eastAsia="仿宋_GB2312"/>
          <w:bCs/>
          <w:sz w:val="32"/>
          <w:szCs w:val="32"/>
        </w:rPr>
        <w:t>污染部位</w:t>
      </w:r>
    </w:p>
    <w:p w14:paraId="3613C6CD" w14:textId="39753E2D" w:rsidR="001A2D61" w:rsidRDefault="001A2D61" w:rsidP="002E363D">
      <w:pPr>
        <w:spacing w:line="520" w:lineRule="exact"/>
        <w:ind w:firstLineChars="200" w:firstLine="640"/>
        <w:rPr>
          <w:rFonts w:eastAsia="仿宋_GB2312"/>
          <w:bCs/>
          <w:sz w:val="32"/>
          <w:szCs w:val="32"/>
        </w:rPr>
      </w:pPr>
      <w:r>
        <w:rPr>
          <w:rFonts w:eastAsia="仿宋_GB2312"/>
          <w:bCs/>
          <w:sz w:val="32"/>
          <w:szCs w:val="32"/>
        </w:rPr>
        <w:t>应指定污染部位，污染部位应为产品最难以清洁的部分。如果有多个与人体接触的部位，建议污染所有的部位。</w:t>
      </w:r>
      <w:r w:rsidR="00E84288">
        <w:rPr>
          <w:rFonts w:eastAsia="仿宋_GB2312" w:hint="eastAsia"/>
          <w:bCs/>
          <w:sz w:val="32"/>
          <w:szCs w:val="32"/>
        </w:rPr>
        <w:t>注册</w:t>
      </w:r>
      <w:r>
        <w:rPr>
          <w:rFonts w:eastAsia="仿宋_GB2312"/>
          <w:bCs/>
          <w:sz w:val="32"/>
          <w:szCs w:val="32"/>
        </w:rPr>
        <w:t>申请人应提供污染部位选择的论证。</w:t>
      </w:r>
    </w:p>
    <w:p w14:paraId="2FBE73F3" w14:textId="1B3E56BA" w:rsidR="001A2D61" w:rsidRDefault="007D1452" w:rsidP="002E363D">
      <w:pPr>
        <w:spacing w:line="520" w:lineRule="exact"/>
        <w:ind w:firstLineChars="200" w:firstLine="640"/>
        <w:outlineLvl w:val="3"/>
        <w:rPr>
          <w:rFonts w:eastAsia="仿宋_GB2312"/>
          <w:bCs/>
          <w:sz w:val="32"/>
          <w:szCs w:val="32"/>
        </w:rPr>
      </w:pPr>
      <w:r>
        <w:rPr>
          <w:rFonts w:eastAsia="仿宋_GB2312" w:hint="eastAsia"/>
          <w:bCs/>
          <w:sz w:val="32"/>
          <w:szCs w:val="32"/>
        </w:rPr>
        <w:t>2</w:t>
      </w:r>
      <w:r>
        <w:rPr>
          <w:rFonts w:eastAsia="仿宋_GB2312"/>
          <w:bCs/>
          <w:sz w:val="32"/>
          <w:szCs w:val="32"/>
        </w:rPr>
        <w:t>.3</w:t>
      </w:r>
      <w:r w:rsidR="001A2D61">
        <w:rPr>
          <w:rFonts w:eastAsia="仿宋_GB2312"/>
          <w:bCs/>
          <w:sz w:val="32"/>
          <w:szCs w:val="32"/>
        </w:rPr>
        <w:t>污染方式</w:t>
      </w:r>
    </w:p>
    <w:p w14:paraId="38730413" w14:textId="77777777" w:rsidR="001A2D61" w:rsidRDefault="001A2D61" w:rsidP="002E363D">
      <w:pPr>
        <w:spacing w:line="520" w:lineRule="exact"/>
        <w:ind w:firstLineChars="200" w:firstLine="640"/>
        <w:rPr>
          <w:rFonts w:eastAsia="仿宋_GB2312"/>
          <w:bCs/>
          <w:sz w:val="32"/>
          <w:szCs w:val="32"/>
        </w:rPr>
      </w:pPr>
      <w:r>
        <w:rPr>
          <w:rFonts w:eastAsia="仿宋_GB2312"/>
          <w:bCs/>
          <w:sz w:val="32"/>
          <w:szCs w:val="32"/>
        </w:rPr>
        <w:t>应说明如何使用人造污染物对试验样品进行污染的过程。</w:t>
      </w:r>
    </w:p>
    <w:p w14:paraId="2F701BBA" w14:textId="55D09A15" w:rsidR="001A2D61" w:rsidRDefault="00C6604C" w:rsidP="002E363D">
      <w:pPr>
        <w:spacing w:line="520" w:lineRule="exact"/>
        <w:ind w:firstLineChars="200" w:firstLine="640"/>
        <w:outlineLvl w:val="2"/>
        <w:rPr>
          <w:rFonts w:eastAsia="仿宋_GB2312"/>
          <w:bCs/>
          <w:sz w:val="32"/>
          <w:szCs w:val="32"/>
        </w:rPr>
      </w:pPr>
      <w:r>
        <w:rPr>
          <w:rFonts w:eastAsia="仿宋_GB2312"/>
          <w:bCs/>
          <w:sz w:val="32"/>
          <w:szCs w:val="32"/>
        </w:rPr>
        <w:t>3.</w:t>
      </w:r>
      <w:r w:rsidR="001A2D61">
        <w:rPr>
          <w:rFonts w:eastAsia="仿宋_GB2312"/>
          <w:bCs/>
          <w:sz w:val="32"/>
          <w:szCs w:val="32"/>
        </w:rPr>
        <w:t>组别设置</w:t>
      </w:r>
    </w:p>
    <w:p w14:paraId="7AE48BB4" w14:textId="2E1300EC" w:rsidR="001A2D61" w:rsidRDefault="001A2D61" w:rsidP="002E363D">
      <w:pPr>
        <w:spacing w:line="520" w:lineRule="exact"/>
        <w:ind w:firstLineChars="200" w:firstLine="640"/>
        <w:rPr>
          <w:rFonts w:eastAsia="仿宋_GB2312"/>
          <w:bCs/>
          <w:sz w:val="32"/>
          <w:szCs w:val="32"/>
        </w:rPr>
      </w:pPr>
      <w:r>
        <w:rPr>
          <w:rFonts w:eastAsia="仿宋_GB2312"/>
          <w:bCs/>
          <w:sz w:val="32"/>
          <w:szCs w:val="32"/>
        </w:rPr>
        <w:t>应设置试验样品组、阴性器械对照组、阳性器械对照组、阴性样本对照组和阳性样本对照组。对照组的制备应符合本指</w:t>
      </w:r>
      <w:r w:rsidR="00EE0403">
        <w:rPr>
          <w:rFonts w:eastAsia="仿宋_GB2312" w:hint="eastAsia"/>
          <w:bCs/>
          <w:sz w:val="32"/>
          <w:szCs w:val="32"/>
        </w:rPr>
        <w:t>导原则</w:t>
      </w:r>
      <w:r>
        <w:rPr>
          <w:rFonts w:eastAsia="仿宋_GB2312"/>
          <w:bCs/>
          <w:sz w:val="32"/>
          <w:szCs w:val="32"/>
        </w:rPr>
        <w:t>清洁过程确认部分</w:t>
      </w:r>
      <w:r w:rsidR="00601662">
        <w:rPr>
          <w:rFonts w:eastAsia="仿宋_GB2312" w:hint="eastAsia"/>
          <w:bCs/>
          <w:sz w:val="32"/>
          <w:szCs w:val="32"/>
        </w:rPr>
        <w:t>三（</w:t>
      </w:r>
      <w:r w:rsidRPr="004218FD">
        <w:rPr>
          <w:rFonts w:eastAsia="仿宋_GB2312" w:hint="eastAsia"/>
          <w:bCs/>
          <w:sz w:val="32"/>
          <w:szCs w:val="32"/>
        </w:rPr>
        <w:t>一）</w:t>
      </w:r>
      <w:r w:rsidRPr="004218FD">
        <w:rPr>
          <w:rFonts w:eastAsia="仿宋_GB2312" w:hint="eastAsia"/>
          <w:bCs/>
          <w:sz w:val="32"/>
          <w:szCs w:val="32"/>
        </w:rPr>
        <w:t>3</w:t>
      </w:r>
      <w:r w:rsidR="00601662">
        <w:rPr>
          <w:rFonts w:eastAsia="仿宋_GB2312" w:hint="eastAsia"/>
          <w:bCs/>
          <w:sz w:val="32"/>
          <w:szCs w:val="32"/>
        </w:rPr>
        <w:t>.</w:t>
      </w:r>
      <w:r w:rsidRPr="004218FD">
        <w:rPr>
          <w:rFonts w:eastAsia="仿宋_GB2312" w:hint="eastAsia"/>
          <w:bCs/>
          <w:sz w:val="32"/>
          <w:szCs w:val="32"/>
        </w:rPr>
        <w:t>2</w:t>
      </w:r>
      <w:r>
        <w:rPr>
          <w:rFonts w:eastAsia="仿宋_GB2312"/>
          <w:bCs/>
          <w:sz w:val="32"/>
          <w:szCs w:val="32"/>
        </w:rPr>
        <w:t>的要求。应明确每个组别设置的具体方式，包含样本量。</w:t>
      </w:r>
    </w:p>
    <w:p w14:paraId="2CD07021" w14:textId="70AA36A8" w:rsidR="001A2D61" w:rsidRDefault="00C6604C" w:rsidP="002E363D">
      <w:pPr>
        <w:spacing w:line="520" w:lineRule="exact"/>
        <w:ind w:firstLineChars="200" w:firstLine="640"/>
        <w:outlineLvl w:val="2"/>
        <w:rPr>
          <w:rFonts w:eastAsia="仿宋_GB2312"/>
          <w:bCs/>
          <w:sz w:val="32"/>
          <w:szCs w:val="32"/>
        </w:rPr>
      </w:pPr>
      <w:r>
        <w:rPr>
          <w:rFonts w:eastAsia="仿宋_GB2312"/>
          <w:bCs/>
          <w:sz w:val="32"/>
          <w:szCs w:val="32"/>
        </w:rPr>
        <w:t>4.</w:t>
      </w:r>
      <w:r w:rsidR="001A2D61">
        <w:rPr>
          <w:rFonts w:eastAsia="仿宋_GB2312"/>
          <w:bCs/>
          <w:sz w:val="32"/>
          <w:szCs w:val="32"/>
        </w:rPr>
        <w:t>清洁方法</w:t>
      </w:r>
    </w:p>
    <w:p w14:paraId="536A5FA7" w14:textId="77777777" w:rsidR="001A2D61" w:rsidRDefault="001A2D61" w:rsidP="002E363D">
      <w:pPr>
        <w:spacing w:line="520" w:lineRule="exact"/>
        <w:ind w:firstLineChars="200" w:firstLine="640"/>
        <w:rPr>
          <w:rFonts w:eastAsia="仿宋_GB2312"/>
          <w:bCs/>
          <w:sz w:val="32"/>
          <w:szCs w:val="32"/>
        </w:rPr>
      </w:pPr>
      <w:r>
        <w:rPr>
          <w:rFonts w:eastAsia="仿宋_GB2312"/>
          <w:bCs/>
          <w:sz w:val="32"/>
          <w:szCs w:val="32"/>
        </w:rPr>
        <w:t>应明确常规清洁方法和确认用清洁方法。确认用清洁方法应采用最短时间、最低温度、最低的稀释度等最不利的条件进行。方案应对常规清洁方法与确认用清洁方法对比，说明并论证其差异。常规清洁方法应与说明书的清洁方法保持一致。</w:t>
      </w:r>
    </w:p>
    <w:p w14:paraId="32E47651" w14:textId="39470B9D" w:rsidR="001A2D61" w:rsidRDefault="00C6604C" w:rsidP="002E363D">
      <w:pPr>
        <w:spacing w:line="520" w:lineRule="exact"/>
        <w:ind w:firstLineChars="200" w:firstLine="640"/>
        <w:outlineLvl w:val="2"/>
        <w:rPr>
          <w:rFonts w:eastAsia="仿宋_GB2312"/>
          <w:bCs/>
          <w:sz w:val="32"/>
          <w:szCs w:val="32"/>
        </w:rPr>
      </w:pPr>
      <w:r>
        <w:rPr>
          <w:rFonts w:eastAsia="仿宋_GB2312"/>
          <w:bCs/>
          <w:sz w:val="32"/>
          <w:szCs w:val="32"/>
        </w:rPr>
        <w:t>5.</w:t>
      </w:r>
      <w:r w:rsidR="001A2D61">
        <w:rPr>
          <w:rFonts w:eastAsia="仿宋_GB2312"/>
          <w:bCs/>
          <w:sz w:val="32"/>
          <w:szCs w:val="32"/>
        </w:rPr>
        <w:t>确认过程</w:t>
      </w:r>
    </w:p>
    <w:p w14:paraId="019BC371" w14:textId="50FE7602" w:rsidR="001A2D61" w:rsidRDefault="007D1452" w:rsidP="002E363D">
      <w:pPr>
        <w:spacing w:line="520" w:lineRule="exact"/>
        <w:ind w:firstLineChars="200" w:firstLine="640"/>
        <w:rPr>
          <w:rFonts w:eastAsia="仿宋_GB2312"/>
          <w:bCs/>
          <w:sz w:val="32"/>
          <w:szCs w:val="32"/>
        </w:rPr>
      </w:pPr>
      <w:r>
        <w:rPr>
          <w:rFonts w:eastAsia="仿宋_GB2312" w:hint="eastAsia"/>
          <w:bCs/>
          <w:sz w:val="32"/>
          <w:szCs w:val="32"/>
        </w:rPr>
        <w:t>5</w:t>
      </w:r>
      <w:r>
        <w:rPr>
          <w:rFonts w:eastAsia="仿宋_GB2312"/>
          <w:bCs/>
          <w:sz w:val="32"/>
          <w:szCs w:val="32"/>
        </w:rPr>
        <w:t>.1</w:t>
      </w:r>
      <w:r w:rsidR="001A2D61">
        <w:rPr>
          <w:rFonts w:eastAsia="仿宋_GB2312"/>
          <w:bCs/>
          <w:sz w:val="32"/>
          <w:szCs w:val="32"/>
        </w:rPr>
        <w:t>应明确确认的详细过程；</w:t>
      </w:r>
    </w:p>
    <w:p w14:paraId="4FA57A80" w14:textId="58168AAE" w:rsidR="001A2D61" w:rsidRDefault="007D1452" w:rsidP="002E363D">
      <w:pPr>
        <w:spacing w:line="520" w:lineRule="exact"/>
        <w:ind w:firstLineChars="200" w:firstLine="640"/>
        <w:rPr>
          <w:rFonts w:eastAsia="仿宋_GB2312"/>
          <w:bCs/>
          <w:sz w:val="32"/>
          <w:szCs w:val="32"/>
        </w:rPr>
      </w:pPr>
      <w:r>
        <w:rPr>
          <w:rFonts w:eastAsia="仿宋_GB2312" w:hint="eastAsia"/>
          <w:bCs/>
          <w:sz w:val="32"/>
          <w:szCs w:val="32"/>
        </w:rPr>
        <w:t>5</w:t>
      </w:r>
      <w:r>
        <w:rPr>
          <w:rFonts w:eastAsia="仿宋_GB2312"/>
          <w:bCs/>
          <w:sz w:val="32"/>
          <w:szCs w:val="32"/>
        </w:rPr>
        <w:t>.2</w:t>
      </w:r>
      <w:r w:rsidR="001A2D61">
        <w:rPr>
          <w:rFonts w:eastAsia="仿宋_GB2312"/>
          <w:bCs/>
          <w:sz w:val="32"/>
          <w:szCs w:val="32"/>
        </w:rPr>
        <w:t>应明确污染物残留的收集方式；</w:t>
      </w:r>
    </w:p>
    <w:p w14:paraId="1A59600A" w14:textId="6A163666" w:rsidR="001A2D61" w:rsidRDefault="007D1452" w:rsidP="002E363D">
      <w:pPr>
        <w:spacing w:line="520" w:lineRule="exact"/>
        <w:ind w:firstLineChars="200" w:firstLine="640"/>
        <w:rPr>
          <w:rFonts w:eastAsia="仿宋_GB2312"/>
          <w:bCs/>
          <w:sz w:val="32"/>
          <w:szCs w:val="32"/>
        </w:rPr>
      </w:pPr>
      <w:r>
        <w:rPr>
          <w:rFonts w:eastAsia="仿宋_GB2312" w:hint="eastAsia"/>
          <w:bCs/>
          <w:sz w:val="32"/>
          <w:szCs w:val="32"/>
        </w:rPr>
        <w:lastRenderedPageBreak/>
        <w:t>5</w:t>
      </w:r>
      <w:r>
        <w:rPr>
          <w:rFonts w:eastAsia="仿宋_GB2312"/>
          <w:bCs/>
          <w:sz w:val="32"/>
          <w:szCs w:val="32"/>
        </w:rPr>
        <w:t>.</w:t>
      </w:r>
      <w:r w:rsidR="001A2D61">
        <w:rPr>
          <w:rFonts w:eastAsia="仿宋_GB2312"/>
          <w:bCs/>
          <w:sz w:val="32"/>
          <w:szCs w:val="32"/>
        </w:rPr>
        <w:t>3</w:t>
      </w:r>
      <w:r w:rsidR="001A2D61">
        <w:rPr>
          <w:rFonts w:eastAsia="仿宋_GB2312"/>
          <w:bCs/>
          <w:sz w:val="32"/>
          <w:szCs w:val="32"/>
        </w:rPr>
        <w:t>应对污染物残留的收集方式进行确认；</w:t>
      </w:r>
    </w:p>
    <w:p w14:paraId="71C60EE9" w14:textId="2EBA0B41" w:rsidR="001A2D61" w:rsidRDefault="007D1452" w:rsidP="002E363D">
      <w:pPr>
        <w:spacing w:line="520" w:lineRule="exact"/>
        <w:ind w:firstLineChars="200" w:firstLine="640"/>
        <w:rPr>
          <w:rFonts w:eastAsia="仿宋_GB2312"/>
          <w:bCs/>
          <w:sz w:val="32"/>
          <w:szCs w:val="32"/>
        </w:rPr>
      </w:pPr>
      <w:r>
        <w:rPr>
          <w:rFonts w:eastAsia="仿宋_GB2312" w:hint="eastAsia"/>
          <w:bCs/>
          <w:sz w:val="32"/>
          <w:szCs w:val="32"/>
        </w:rPr>
        <w:t>5</w:t>
      </w:r>
      <w:r>
        <w:rPr>
          <w:rFonts w:eastAsia="仿宋_GB2312"/>
          <w:bCs/>
          <w:sz w:val="32"/>
          <w:szCs w:val="32"/>
        </w:rPr>
        <w:t>.</w:t>
      </w:r>
      <w:r w:rsidR="001A2D61">
        <w:rPr>
          <w:rFonts w:eastAsia="仿宋_GB2312"/>
          <w:bCs/>
          <w:sz w:val="32"/>
          <w:szCs w:val="32"/>
        </w:rPr>
        <w:t>4</w:t>
      </w:r>
      <w:r w:rsidR="001A2D61">
        <w:rPr>
          <w:rFonts w:eastAsia="仿宋_GB2312"/>
          <w:bCs/>
          <w:sz w:val="32"/>
          <w:szCs w:val="32"/>
        </w:rPr>
        <w:t>应明确污染物残留的检测指标；</w:t>
      </w:r>
    </w:p>
    <w:p w14:paraId="5636F216" w14:textId="5E127F1E" w:rsidR="001A2D61" w:rsidRDefault="007D1452" w:rsidP="002E363D">
      <w:pPr>
        <w:spacing w:line="520" w:lineRule="exact"/>
        <w:ind w:firstLineChars="200" w:firstLine="640"/>
        <w:rPr>
          <w:rFonts w:eastAsia="仿宋_GB2312"/>
          <w:bCs/>
          <w:sz w:val="32"/>
          <w:szCs w:val="32"/>
        </w:rPr>
      </w:pPr>
      <w:r>
        <w:rPr>
          <w:rFonts w:eastAsia="仿宋_GB2312" w:hint="eastAsia"/>
          <w:bCs/>
          <w:sz w:val="32"/>
          <w:szCs w:val="32"/>
        </w:rPr>
        <w:t>5</w:t>
      </w:r>
      <w:r>
        <w:rPr>
          <w:rFonts w:eastAsia="仿宋_GB2312"/>
          <w:bCs/>
          <w:sz w:val="32"/>
          <w:szCs w:val="32"/>
        </w:rPr>
        <w:t>.</w:t>
      </w:r>
      <w:r w:rsidR="001A2D61">
        <w:rPr>
          <w:rFonts w:eastAsia="仿宋_GB2312"/>
          <w:bCs/>
          <w:sz w:val="32"/>
          <w:szCs w:val="32"/>
        </w:rPr>
        <w:t>5</w:t>
      </w:r>
      <w:r w:rsidR="001A2D61">
        <w:rPr>
          <w:rFonts w:eastAsia="仿宋_GB2312"/>
          <w:bCs/>
          <w:sz w:val="32"/>
          <w:szCs w:val="32"/>
        </w:rPr>
        <w:t>应明确污染物残留检测指标的测试方法；</w:t>
      </w:r>
    </w:p>
    <w:p w14:paraId="14F21022" w14:textId="13C17D93" w:rsidR="001A2D61" w:rsidRDefault="007D1452" w:rsidP="002E363D">
      <w:pPr>
        <w:spacing w:line="520" w:lineRule="exact"/>
        <w:ind w:firstLineChars="200" w:firstLine="640"/>
        <w:rPr>
          <w:rFonts w:eastAsia="仿宋_GB2312"/>
          <w:bCs/>
          <w:sz w:val="32"/>
          <w:szCs w:val="32"/>
        </w:rPr>
      </w:pPr>
      <w:r>
        <w:rPr>
          <w:rFonts w:eastAsia="仿宋_GB2312" w:hint="eastAsia"/>
          <w:bCs/>
          <w:sz w:val="32"/>
          <w:szCs w:val="32"/>
        </w:rPr>
        <w:t>5</w:t>
      </w:r>
      <w:r>
        <w:rPr>
          <w:rFonts w:eastAsia="仿宋_GB2312"/>
          <w:bCs/>
          <w:sz w:val="32"/>
          <w:szCs w:val="32"/>
        </w:rPr>
        <w:t>.</w:t>
      </w:r>
      <w:r w:rsidR="001A2D61">
        <w:rPr>
          <w:rFonts w:eastAsia="仿宋_GB2312"/>
          <w:bCs/>
          <w:sz w:val="32"/>
          <w:szCs w:val="32"/>
        </w:rPr>
        <w:t>6</w:t>
      </w:r>
      <w:r w:rsidR="001A2D61">
        <w:rPr>
          <w:rFonts w:eastAsia="仿宋_GB2312"/>
          <w:bCs/>
          <w:sz w:val="32"/>
          <w:szCs w:val="32"/>
        </w:rPr>
        <w:t>应对测试方法进行方法确认。</w:t>
      </w:r>
    </w:p>
    <w:p w14:paraId="2561AF89" w14:textId="18A2FE0E" w:rsidR="001A2D61" w:rsidRDefault="00C6604C" w:rsidP="002E363D">
      <w:pPr>
        <w:spacing w:line="520" w:lineRule="exact"/>
        <w:ind w:firstLineChars="200" w:firstLine="640"/>
        <w:outlineLvl w:val="2"/>
        <w:rPr>
          <w:rFonts w:eastAsia="仿宋_GB2312"/>
          <w:bCs/>
          <w:sz w:val="32"/>
          <w:szCs w:val="32"/>
        </w:rPr>
      </w:pPr>
      <w:r>
        <w:rPr>
          <w:rFonts w:eastAsia="仿宋_GB2312"/>
          <w:bCs/>
          <w:sz w:val="32"/>
          <w:szCs w:val="32"/>
        </w:rPr>
        <w:t>6.</w:t>
      </w:r>
      <w:r w:rsidR="001A2D61">
        <w:rPr>
          <w:rFonts w:eastAsia="仿宋_GB2312"/>
          <w:bCs/>
          <w:sz w:val="32"/>
          <w:szCs w:val="32"/>
        </w:rPr>
        <w:t>评价方法</w:t>
      </w:r>
    </w:p>
    <w:p w14:paraId="2F97E3AD" w14:textId="7DB87D65" w:rsidR="001A2D61" w:rsidRDefault="001A2D61" w:rsidP="002E363D">
      <w:pPr>
        <w:spacing w:line="520" w:lineRule="exact"/>
        <w:ind w:firstLineChars="200" w:firstLine="640"/>
        <w:rPr>
          <w:rFonts w:eastAsia="仿宋_GB2312"/>
          <w:bCs/>
          <w:sz w:val="32"/>
          <w:szCs w:val="32"/>
        </w:rPr>
      </w:pPr>
      <w:r>
        <w:rPr>
          <w:rFonts w:eastAsia="仿宋_GB2312"/>
          <w:bCs/>
          <w:sz w:val="32"/>
          <w:szCs w:val="32"/>
        </w:rPr>
        <w:t>应明确结果的计算方式以及针对指定的污染物残留检测指标，建立接受准则。</w:t>
      </w:r>
      <w:r w:rsidR="00EF5046">
        <w:rPr>
          <w:rFonts w:eastAsia="仿宋_GB2312" w:hint="eastAsia"/>
          <w:bCs/>
          <w:sz w:val="32"/>
          <w:szCs w:val="32"/>
        </w:rPr>
        <w:t>注册</w:t>
      </w:r>
      <w:r>
        <w:rPr>
          <w:rFonts w:eastAsia="仿宋_GB2312"/>
          <w:bCs/>
          <w:sz w:val="32"/>
          <w:szCs w:val="32"/>
        </w:rPr>
        <w:t>申请人应论证接受准则的合理性。</w:t>
      </w:r>
    </w:p>
    <w:p w14:paraId="71063392" w14:textId="77777777" w:rsidR="001A2D61" w:rsidRPr="004218FD" w:rsidRDefault="001A2D61" w:rsidP="002E363D">
      <w:pPr>
        <w:spacing w:line="520" w:lineRule="exact"/>
        <w:ind w:firstLineChars="200" w:firstLine="640"/>
        <w:outlineLvl w:val="1"/>
        <w:rPr>
          <w:rFonts w:ascii="楷体" w:eastAsia="楷体" w:hAnsi="楷体"/>
          <w:bCs/>
          <w:sz w:val="32"/>
          <w:szCs w:val="32"/>
        </w:rPr>
      </w:pPr>
      <w:r w:rsidRPr="004218FD">
        <w:rPr>
          <w:rFonts w:ascii="楷体" w:eastAsia="楷体" w:hAnsi="楷体" w:hint="eastAsia"/>
          <w:bCs/>
          <w:sz w:val="32"/>
          <w:szCs w:val="32"/>
        </w:rPr>
        <w:t>（二）消毒确认方案的要求</w:t>
      </w:r>
    </w:p>
    <w:p w14:paraId="15F54C12" w14:textId="77777777" w:rsidR="001A2D61" w:rsidRDefault="001A2D61" w:rsidP="002E363D">
      <w:pPr>
        <w:spacing w:line="520" w:lineRule="exact"/>
        <w:ind w:firstLineChars="200" w:firstLine="640"/>
        <w:rPr>
          <w:rFonts w:eastAsia="仿宋_GB2312"/>
          <w:bCs/>
          <w:sz w:val="32"/>
          <w:szCs w:val="32"/>
        </w:rPr>
      </w:pPr>
      <w:r>
        <w:rPr>
          <w:rFonts w:eastAsia="仿宋_GB2312"/>
          <w:bCs/>
          <w:sz w:val="32"/>
          <w:szCs w:val="32"/>
        </w:rPr>
        <w:t>消毒确认方案应至少包含以下内容：</w:t>
      </w:r>
    </w:p>
    <w:p w14:paraId="7E7414E5" w14:textId="015229C1" w:rsidR="001A2D61" w:rsidRDefault="00C6604C" w:rsidP="002E363D">
      <w:pPr>
        <w:spacing w:line="520" w:lineRule="exact"/>
        <w:ind w:firstLineChars="200" w:firstLine="640"/>
        <w:outlineLvl w:val="2"/>
        <w:rPr>
          <w:rFonts w:eastAsia="仿宋_GB2312"/>
          <w:bCs/>
          <w:sz w:val="32"/>
          <w:szCs w:val="32"/>
        </w:rPr>
      </w:pPr>
      <w:r>
        <w:rPr>
          <w:rFonts w:eastAsia="仿宋_GB2312"/>
          <w:bCs/>
          <w:sz w:val="32"/>
          <w:szCs w:val="32"/>
        </w:rPr>
        <w:t>1.</w:t>
      </w:r>
      <w:r w:rsidR="001A2D61">
        <w:rPr>
          <w:rFonts w:eastAsia="仿宋_GB2312"/>
          <w:bCs/>
          <w:sz w:val="32"/>
          <w:szCs w:val="32"/>
        </w:rPr>
        <w:t>基本信息</w:t>
      </w:r>
    </w:p>
    <w:p w14:paraId="46528489" w14:textId="45BF1D5A" w:rsidR="001A2D61" w:rsidRDefault="007D1452" w:rsidP="002E363D">
      <w:pPr>
        <w:spacing w:line="520" w:lineRule="exact"/>
        <w:ind w:firstLineChars="200" w:firstLine="640"/>
        <w:outlineLvl w:val="2"/>
        <w:rPr>
          <w:rFonts w:eastAsia="仿宋_GB2312"/>
          <w:bCs/>
          <w:sz w:val="32"/>
          <w:szCs w:val="32"/>
        </w:rPr>
      </w:pPr>
      <w:r>
        <w:rPr>
          <w:rFonts w:eastAsia="仿宋_GB2312"/>
          <w:bCs/>
          <w:sz w:val="32"/>
          <w:szCs w:val="32"/>
        </w:rPr>
        <w:t>1.1</w:t>
      </w:r>
      <w:r w:rsidR="001A2D61">
        <w:rPr>
          <w:rFonts w:eastAsia="仿宋_GB2312"/>
          <w:bCs/>
          <w:sz w:val="32"/>
          <w:szCs w:val="32"/>
        </w:rPr>
        <w:t>试验产品信息</w:t>
      </w:r>
    </w:p>
    <w:p w14:paraId="66B3529C" w14:textId="77777777" w:rsidR="001A2D61" w:rsidRDefault="001A2D61" w:rsidP="002E363D">
      <w:pPr>
        <w:spacing w:line="520" w:lineRule="exact"/>
        <w:ind w:firstLineChars="200" w:firstLine="640"/>
        <w:rPr>
          <w:rFonts w:eastAsia="仿宋_GB2312"/>
          <w:bCs/>
          <w:sz w:val="32"/>
          <w:szCs w:val="32"/>
        </w:rPr>
      </w:pPr>
      <w:r>
        <w:rPr>
          <w:rFonts w:eastAsia="仿宋_GB2312"/>
          <w:bCs/>
          <w:sz w:val="32"/>
          <w:szCs w:val="32"/>
        </w:rPr>
        <w:t>明确产品的名称、型号规格、适用范围、结构组成等。</w:t>
      </w:r>
    </w:p>
    <w:p w14:paraId="08751885" w14:textId="385D0647" w:rsidR="001A2D61" w:rsidRDefault="001A2D61" w:rsidP="002E363D">
      <w:pPr>
        <w:spacing w:line="520" w:lineRule="exact"/>
        <w:ind w:firstLineChars="200" w:firstLine="640"/>
        <w:rPr>
          <w:rFonts w:eastAsia="仿宋_GB2312" w:hint="eastAsia"/>
          <w:bCs/>
          <w:sz w:val="32"/>
          <w:szCs w:val="32"/>
        </w:rPr>
      </w:pPr>
      <w:r>
        <w:rPr>
          <w:rFonts w:eastAsia="仿宋_GB2312"/>
          <w:bCs/>
          <w:sz w:val="32"/>
          <w:szCs w:val="32"/>
        </w:rPr>
        <w:t>如注册单元中</w:t>
      </w:r>
      <w:r w:rsidR="00105F9E">
        <w:rPr>
          <w:rFonts w:eastAsia="仿宋_GB2312"/>
          <w:bCs/>
          <w:sz w:val="32"/>
          <w:szCs w:val="32"/>
        </w:rPr>
        <w:t>包含多个型号，应说明所选取的典型性试验产品的型号以及选择的依据</w:t>
      </w:r>
      <w:r w:rsidR="00105F9E">
        <w:rPr>
          <w:rFonts w:eastAsia="仿宋_GB2312" w:hint="eastAsia"/>
          <w:bCs/>
          <w:sz w:val="32"/>
          <w:szCs w:val="32"/>
        </w:rPr>
        <w:t>。</w:t>
      </w:r>
    </w:p>
    <w:p w14:paraId="0F3A64BC" w14:textId="2B389C12" w:rsidR="001A2D61" w:rsidRPr="009D07CB" w:rsidRDefault="007D1452" w:rsidP="002E363D">
      <w:pPr>
        <w:spacing w:line="520" w:lineRule="exact"/>
        <w:ind w:firstLineChars="200" w:firstLine="640"/>
        <w:outlineLvl w:val="2"/>
        <w:rPr>
          <w:rFonts w:eastAsia="仿宋_GB2312"/>
          <w:bCs/>
          <w:sz w:val="32"/>
          <w:szCs w:val="32"/>
        </w:rPr>
      </w:pPr>
      <w:r>
        <w:rPr>
          <w:rFonts w:eastAsia="仿宋_GB2312" w:hint="eastAsia"/>
          <w:bCs/>
          <w:sz w:val="32"/>
          <w:szCs w:val="32"/>
        </w:rPr>
        <w:t>1</w:t>
      </w:r>
      <w:r>
        <w:rPr>
          <w:rFonts w:eastAsia="仿宋_GB2312"/>
          <w:bCs/>
          <w:sz w:val="32"/>
          <w:szCs w:val="32"/>
        </w:rPr>
        <w:t>.2</w:t>
      </w:r>
      <w:r w:rsidR="001A2D61">
        <w:rPr>
          <w:rFonts w:eastAsia="仿宋_GB2312"/>
          <w:bCs/>
          <w:sz w:val="32"/>
          <w:szCs w:val="32"/>
        </w:rPr>
        <w:t>消毒类型和消毒等级</w:t>
      </w:r>
    </w:p>
    <w:p w14:paraId="4E373F89" w14:textId="2C3357FD" w:rsidR="001A2D61" w:rsidRDefault="001A2D61" w:rsidP="002E363D">
      <w:pPr>
        <w:spacing w:line="520" w:lineRule="exact"/>
        <w:ind w:firstLineChars="200" w:firstLine="640"/>
        <w:rPr>
          <w:rFonts w:eastAsia="仿宋_GB2312"/>
          <w:bCs/>
          <w:sz w:val="32"/>
          <w:szCs w:val="32"/>
        </w:rPr>
      </w:pPr>
      <w:r>
        <w:rPr>
          <w:rFonts w:eastAsia="仿宋_GB2312"/>
          <w:bCs/>
          <w:sz w:val="32"/>
          <w:szCs w:val="32"/>
        </w:rPr>
        <w:t>应说明本次确认的消毒类型：手动和</w:t>
      </w:r>
      <w:r>
        <w:rPr>
          <w:rFonts w:eastAsia="仿宋_GB2312"/>
          <w:bCs/>
          <w:sz w:val="32"/>
          <w:szCs w:val="32"/>
        </w:rPr>
        <w:t>/</w:t>
      </w:r>
      <w:r>
        <w:rPr>
          <w:rFonts w:eastAsia="仿宋_GB2312"/>
          <w:bCs/>
          <w:sz w:val="32"/>
          <w:szCs w:val="32"/>
        </w:rPr>
        <w:t>或自动，化学和</w:t>
      </w:r>
      <w:r>
        <w:rPr>
          <w:rFonts w:eastAsia="仿宋_GB2312"/>
          <w:bCs/>
          <w:sz w:val="32"/>
          <w:szCs w:val="32"/>
        </w:rPr>
        <w:t>/</w:t>
      </w:r>
      <w:r>
        <w:rPr>
          <w:rFonts w:eastAsia="仿宋_GB2312"/>
          <w:bCs/>
          <w:sz w:val="32"/>
          <w:szCs w:val="32"/>
        </w:rPr>
        <w:t>或热力学消毒；消毒类型应能覆盖说明书中提供的消毒类型和消毒等级</w:t>
      </w:r>
      <w:r w:rsidR="00105F9E">
        <w:rPr>
          <w:rFonts w:eastAsia="仿宋_GB2312" w:hint="eastAsia"/>
          <w:bCs/>
          <w:sz w:val="32"/>
          <w:szCs w:val="32"/>
        </w:rPr>
        <w:t>。</w:t>
      </w:r>
    </w:p>
    <w:p w14:paraId="388D504C" w14:textId="5508003C" w:rsidR="001A2D61" w:rsidRDefault="007D1452" w:rsidP="002E363D">
      <w:pPr>
        <w:spacing w:line="520" w:lineRule="exact"/>
        <w:ind w:firstLineChars="200" w:firstLine="640"/>
        <w:outlineLvl w:val="2"/>
        <w:rPr>
          <w:rFonts w:eastAsia="仿宋_GB2312"/>
          <w:bCs/>
          <w:sz w:val="32"/>
          <w:szCs w:val="32"/>
        </w:rPr>
      </w:pPr>
      <w:r>
        <w:rPr>
          <w:rFonts w:eastAsia="仿宋_GB2312" w:hint="eastAsia"/>
          <w:bCs/>
          <w:sz w:val="32"/>
          <w:szCs w:val="32"/>
        </w:rPr>
        <w:t>1</w:t>
      </w:r>
      <w:r>
        <w:rPr>
          <w:rFonts w:eastAsia="仿宋_GB2312"/>
          <w:bCs/>
          <w:sz w:val="32"/>
          <w:szCs w:val="32"/>
        </w:rPr>
        <w:t>.3</w:t>
      </w:r>
      <w:r w:rsidR="001A2D61">
        <w:rPr>
          <w:rFonts w:eastAsia="仿宋_GB2312"/>
          <w:bCs/>
          <w:sz w:val="32"/>
          <w:szCs w:val="32"/>
        </w:rPr>
        <w:t>消毒工具</w:t>
      </w:r>
    </w:p>
    <w:p w14:paraId="204E522C" w14:textId="3F8ADBAE" w:rsidR="001A2D61" w:rsidRDefault="001A2D61" w:rsidP="002E363D">
      <w:pPr>
        <w:spacing w:line="520" w:lineRule="exact"/>
        <w:ind w:firstLineChars="200" w:firstLine="640"/>
        <w:rPr>
          <w:rFonts w:eastAsia="仿宋_GB2312"/>
          <w:bCs/>
          <w:sz w:val="32"/>
          <w:szCs w:val="32"/>
        </w:rPr>
      </w:pPr>
      <w:r>
        <w:rPr>
          <w:rFonts w:eastAsia="仿宋_GB2312"/>
          <w:bCs/>
          <w:sz w:val="32"/>
          <w:szCs w:val="32"/>
        </w:rPr>
        <w:t>如果</w:t>
      </w:r>
      <w:r w:rsidR="00EF5046">
        <w:rPr>
          <w:rFonts w:eastAsia="仿宋_GB2312" w:hint="eastAsia"/>
          <w:bCs/>
          <w:sz w:val="32"/>
          <w:szCs w:val="32"/>
        </w:rPr>
        <w:t>注册</w:t>
      </w:r>
      <w:r>
        <w:rPr>
          <w:rFonts w:eastAsia="仿宋_GB2312"/>
          <w:bCs/>
          <w:sz w:val="32"/>
          <w:szCs w:val="32"/>
        </w:rPr>
        <w:t>申请人提供的，用于本产品特定的消毒工具，应提供完整的清单以及其作用</w:t>
      </w:r>
      <w:r w:rsidR="00105F9E">
        <w:rPr>
          <w:rFonts w:eastAsia="仿宋_GB2312" w:hint="eastAsia"/>
          <w:bCs/>
          <w:sz w:val="32"/>
          <w:szCs w:val="32"/>
        </w:rPr>
        <w:t>。</w:t>
      </w:r>
    </w:p>
    <w:p w14:paraId="77B31E4C" w14:textId="2D0E6FC1" w:rsidR="001A2D61" w:rsidRDefault="007D1452" w:rsidP="002E363D">
      <w:pPr>
        <w:spacing w:line="520" w:lineRule="exact"/>
        <w:ind w:firstLineChars="200" w:firstLine="640"/>
        <w:outlineLvl w:val="2"/>
        <w:rPr>
          <w:rFonts w:eastAsia="仿宋_GB2312"/>
          <w:bCs/>
          <w:sz w:val="32"/>
          <w:szCs w:val="32"/>
        </w:rPr>
      </w:pPr>
      <w:r>
        <w:rPr>
          <w:rFonts w:eastAsia="仿宋_GB2312" w:hint="eastAsia"/>
          <w:bCs/>
          <w:sz w:val="32"/>
          <w:szCs w:val="32"/>
        </w:rPr>
        <w:t>1</w:t>
      </w:r>
      <w:r>
        <w:rPr>
          <w:rFonts w:eastAsia="仿宋_GB2312"/>
          <w:bCs/>
          <w:sz w:val="32"/>
          <w:szCs w:val="32"/>
        </w:rPr>
        <w:t>.4</w:t>
      </w:r>
      <w:r w:rsidR="001A2D61">
        <w:rPr>
          <w:rFonts w:eastAsia="仿宋_GB2312"/>
          <w:bCs/>
          <w:sz w:val="32"/>
          <w:szCs w:val="32"/>
        </w:rPr>
        <w:t>消毒剂</w:t>
      </w:r>
    </w:p>
    <w:p w14:paraId="2D9E5248" w14:textId="77777777" w:rsidR="001A2D61" w:rsidRDefault="001A2D61" w:rsidP="002E363D">
      <w:pPr>
        <w:spacing w:line="520" w:lineRule="exact"/>
        <w:ind w:firstLineChars="200" w:firstLine="640"/>
        <w:rPr>
          <w:rFonts w:eastAsia="仿宋_GB2312"/>
          <w:bCs/>
          <w:sz w:val="32"/>
          <w:szCs w:val="32"/>
        </w:rPr>
      </w:pPr>
      <w:r>
        <w:rPr>
          <w:rFonts w:eastAsia="仿宋_GB2312"/>
          <w:bCs/>
          <w:sz w:val="32"/>
          <w:szCs w:val="32"/>
        </w:rPr>
        <w:t>应使用已合法上市的消毒剂，同时列明本次试验所使用的消毒剂，包括名称，类型，等级（高效，中效或低效），生产商及生产商许可证编号。消毒剂应能代表说明书中指定的消毒剂的类型，应对选择的消毒剂进行论证。</w:t>
      </w:r>
    </w:p>
    <w:p w14:paraId="2DC7539F" w14:textId="63BE47C5" w:rsidR="001A2D61" w:rsidRDefault="007D1452" w:rsidP="002E363D">
      <w:pPr>
        <w:spacing w:line="520" w:lineRule="exact"/>
        <w:ind w:firstLineChars="200" w:firstLine="640"/>
        <w:outlineLvl w:val="2"/>
        <w:rPr>
          <w:rFonts w:eastAsia="仿宋_GB2312"/>
          <w:bCs/>
          <w:sz w:val="32"/>
          <w:szCs w:val="32"/>
        </w:rPr>
      </w:pPr>
      <w:r>
        <w:rPr>
          <w:rFonts w:eastAsia="仿宋_GB2312" w:hint="eastAsia"/>
          <w:bCs/>
          <w:sz w:val="32"/>
          <w:szCs w:val="32"/>
        </w:rPr>
        <w:t>1</w:t>
      </w:r>
      <w:r>
        <w:rPr>
          <w:rFonts w:eastAsia="仿宋_GB2312"/>
          <w:bCs/>
          <w:sz w:val="32"/>
          <w:szCs w:val="32"/>
        </w:rPr>
        <w:t>.5</w:t>
      </w:r>
      <w:r w:rsidR="001A2D61">
        <w:rPr>
          <w:rFonts w:eastAsia="仿宋_GB2312"/>
          <w:bCs/>
          <w:sz w:val="32"/>
          <w:szCs w:val="32"/>
        </w:rPr>
        <w:t>消毒机</w:t>
      </w:r>
    </w:p>
    <w:p w14:paraId="52DFCED5" w14:textId="77777777" w:rsidR="001A2D61" w:rsidRDefault="001A2D61" w:rsidP="002E363D">
      <w:pPr>
        <w:spacing w:line="520" w:lineRule="exact"/>
        <w:ind w:firstLineChars="200" w:firstLine="640"/>
        <w:rPr>
          <w:rFonts w:eastAsia="仿宋_GB2312"/>
          <w:bCs/>
          <w:sz w:val="32"/>
          <w:szCs w:val="32"/>
        </w:rPr>
      </w:pPr>
      <w:r>
        <w:rPr>
          <w:rFonts w:eastAsia="仿宋_GB2312"/>
          <w:bCs/>
          <w:sz w:val="32"/>
          <w:szCs w:val="32"/>
        </w:rPr>
        <w:lastRenderedPageBreak/>
        <w:t>如果消毒类型为自动消毒，请列</w:t>
      </w:r>
      <w:r>
        <w:rPr>
          <w:rFonts w:eastAsia="仿宋_GB2312" w:hint="eastAsia"/>
          <w:bCs/>
          <w:sz w:val="32"/>
          <w:szCs w:val="32"/>
        </w:rPr>
        <w:t>明</w:t>
      </w:r>
      <w:r>
        <w:rPr>
          <w:rFonts w:eastAsia="仿宋_GB2312"/>
          <w:bCs/>
          <w:sz w:val="32"/>
          <w:szCs w:val="32"/>
        </w:rPr>
        <w:t>确认适用的消毒机的名称、型号、生产商以及医疗器械注册证编号。</w:t>
      </w:r>
    </w:p>
    <w:p w14:paraId="6F0E9393" w14:textId="7FCBEBFF" w:rsidR="001A2D61" w:rsidRDefault="00C6604C" w:rsidP="002E363D">
      <w:pPr>
        <w:spacing w:line="520" w:lineRule="exact"/>
        <w:ind w:firstLineChars="200" w:firstLine="640"/>
        <w:outlineLvl w:val="2"/>
        <w:rPr>
          <w:rFonts w:eastAsia="仿宋_GB2312"/>
          <w:bCs/>
          <w:sz w:val="32"/>
          <w:szCs w:val="32"/>
        </w:rPr>
      </w:pPr>
      <w:r>
        <w:rPr>
          <w:rFonts w:eastAsia="仿宋_GB2312"/>
          <w:bCs/>
          <w:sz w:val="32"/>
          <w:szCs w:val="32"/>
        </w:rPr>
        <w:t>2.</w:t>
      </w:r>
      <w:r w:rsidR="001A2D61">
        <w:rPr>
          <w:rFonts w:eastAsia="仿宋_GB2312"/>
          <w:bCs/>
          <w:sz w:val="32"/>
          <w:szCs w:val="32"/>
        </w:rPr>
        <w:t>接种</w:t>
      </w:r>
    </w:p>
    <w:p w14:paraId="1D405236" w14:textId="547E61F0" w:rsidR="001A2D61" w:rsidRDefault="007D1452" w:rsidP="002E363D">
      <w:pPr>
        <w:spacing w:line="520" w:lineRule="exact"/>
        <w:ind w:firstLineChars="200" w:firstLine="640"/>
        <w:outlineLvl w:val="3"/>
        <w:rPr>
          <w:rFonts w:eastAsia="仿宋_GB2312"/>
          <w:bCs/>
          <w:sz w:val="32"/>
          <w:szCs w:val="32"/>
        </w:rPr>
      </w:pPr>
      <w:r>
        <w:rPr>
          <w:rFonts w:eastAsia="仿宋_GB2312" w:hint="eastAsia"/>
          <w:bCs/>
          <w:sz w:val="32"/>
          <w:szCs w:val="32"/>
        </w:rPr>
        <w:t>2</w:t>
      </w:r>
      <w:r>
        <w:rPr>
          <w:rFonts w:eastAsia="仿宋_GB2312"/>
          <w:bCs/>
          <w:sz w:val="32"/>
          <w:szCs w:val="32"/>
        </w:rPr>
        <w:t>.1</w:t>
      </w:r>
      <w:r w:rsidR="001A2D61">
        <w:rPr>
          <w:rFonts w:eastAsia="仿宋_GB2312"/>
          <w:bCs/>
          <w:sz w:val="32"/>
          <w:szCs w:val="32"/>
        </w:rPr>
        <w:t>菌种的选择</w:t>
      </w:r>
    </w:p>
    <w:p w14:paraId="479E92FF" w14:textId="79BDB76A" w:rsidR="001A2D61" w:rsidRDefault="001A2D61" w:rsidP="002E363D">
      <w:pPr>
        <w:spacing w:line="520" w:lineRule="exact"/>
        <w:ind w:firstLineChars="200" w:firstLine="640"/>
        <w:rPr>
          <w:rFonts w:eastAsia="仿宋_GB2312"/>
          <w:bCs/>
          <w:sz w:val="32"/>
          <w:szCs w:val="32"/>
        </w:rPr>
      </w:pPr>
      <w:r>
        <w:rPr>
          <w:rFonts w:eastAsia="仿宋_GB2312"/>
          <w:bCs/>
          <w:sz w:val="32"/>
          <w:szCs w:val="32"/>
        </w:rPr>
        <w:t>应指定确认过程中使用的菌种。菌种应对所选择的消毒类型和</w:t>
      </w:r>
      <w:r>
        <w:rPr>
          <w:rFonts w:eastAsia="仿宋_GB2312"/>
          <w:bCs/>
          <w:sz w:val="32"/>
          <w:szCs w:val="32"/>
        </w:rPr>
        <w:t>/</w:t>
      </w:r>
      <w:r>
        <w:rPr>
          <w:rFonts w:eastAsia="仿宋_GB2312"/>
          <w:bCs/>
          <w:sz w:val="32"/>
          <w:szCs w:val="32"/>
        </w:rPr>
        <w:t>或消毒剂等级最具挑战。</w:t>
      </w:r>
      <w:r w:rsidR="00EF5046">
        <w:rPr>
          <w:rFonts w:eastAsia="仿宋_GB2312" w:hint="eastAsia"/>
          <w:bCs/>
          <w:sz w:val="32"/>
          <w:szCs w:val="32"/>
        </w:rPr>
        <w:t>注册</w:t>
      </w:r>
      <w:r w:rsidRPr="00B13011">
        <w:rPr>
          <w:rFonts w:eastAsia="仿宋_GB2312" w:hint="eastAsia"/>
          <w:bCs/>
          <w:sz w:val="32"/>
          <w:szCs w:val="32"/>
        </w:rPr>
        <w:t>申请人应提供菌种选择的依据并符合我国相关要求。</w:t>
      </w:r>
    </w:p>
    <w:p w14:paraId="297A0F03" w14:textId="44BDDE50" w:rsidR="001A2D61" w:rsidRDefault="007D1452" w:rsidP="002E363D">
      <w:pPr>
        <w:spacing w:line="520" w:lineRule="exact"/>
        <w:ind w:firstLineChars="200" w:firstLine="640"/>
        <w:outlineLvl w:val="3"/>
        <w:rPr>
          <w:rFonts w:eastAsia="仿宋_GB2312"/>
          <w:bCs/>
          <w:sz w:val="32"/>
          <w:szCs w:val="32"/>
        </w:rPr>
      </w:pPr>
      <w:r>
        <w:rPr>
          <w:rFonts w:eastAsia="仿宋_GB2312" w:hint="eastAsia"/>
          <w:bCs/>
          <w:sz w:val="32"/>
          <w:szCs w:val="32"/>
        </w:rPr>
        <w:t>2</w:t>
      </w:r>
      <w:r>
        <w:rPr>
          <w:rFonts w:eastAsia="仿宋_GB2312"/>
          <w:bCs/>
          <w:sz w:val="32"/>
          <w:szCs w:val="32"/>
        </w:rPr>
        <w:t>.2</w:t>
      </w:r>
      <w:r w:rsidR="001A2D61">
        <w:rPr>
          <w:rFonts w:eastAsia="仿宋_GB2312"/>
          <w:bCs/>
          <w:sz w:val="32"/>
          <w:szCs w:val="32"/>
        </w:rPr>
        <w:t>接种部位</w:t>
      </w:r>
    </w:p>
    <w:p w14:paraId="4A9EBFC7" w14:textId="37FD8E5E" w:rsidR="001A2D61" w:rsidRDefault="001A2D61" w:rsidP="002E363D">
      <w:pPr>
        <w:spacing w:line="520" w:lineRule="exact"/>
        <w:ind w:firstLineChars="200" w:firstLine="640"/>
        <w:rPr>
          <w:rFonts w:eastAsia="仿宋_GB2312"/>
          <w:bCs/>
          <w:sz w:val="32"/>
          <w:szCs w:val="32"/>
        </w:rPr>
      </w:pPr>
      <w:r>
        <w:rPr>
          <w:rFonts w:eastAsia="仿宋_GB2312"/>
          <w:bCs/>
          <w:sz w:val="32"/>
          <w:szCs w:val="32"/>
        </w:rPr>
        <w:t>应指定接种部位，接种部位应为产品最难以消毒的部分。如果有多个与人体接触的部位，建议接种所有的部位。</w:t>
      </w:r>
      <w:r w:rsidR="00EF5046">
        <w:rPr>
          <w:rFonts w:eastAsia="仿宋_GB2312" w:hint="eastAsia"/>
          <w:bCs/>
          <w:sz w:val="32"/>
          <w:szCs w:val="32"/>
        </w:rPr>
        <w:t>注册</w:t>
      </w:r>
      <w:r>
        <w:rPr>
          <w:rFonts w:eastAsia="仿宋_GB2312"/>
          <w:bCs/>
          <w:sz w:val="32"/>
          <w:szCs w:val="32"/>
        </w:rPr>
        <w:t>申请人应提供接种部位选择的论证。</w:t>
      </w:r>
    </w:p>
    <w:p w14:paraId="47301F64" w14:textId="4536E38F" w:rsidR="001A2D61" w:rsidRDefault="007D1452" w:rsidP="002E363D">
      <w:pPr>
        <w:spacing w:line="520" w:lineRule="exact"/>
        <w:ind w:firstLineChars="200" w:firstLine="640"/>
        <w:outlineLvl w:val="3"/>
        <w:rPr>
          <w:rFonts w:eastAsia="仿宋_GB2312"/>
          <w:bCs/>
          <w:sz w:val="32"/>
          <w:szCs w:val="32"/>
        </w:rPr>
      </w:pPr>
      <w:r>
        <w:rPr>
          <w:rFonts w:eastAsia="仿宋_GB2312" w:hint="eastAsia"/>
          <w:bCs/>
          <w:sz w:val="32"/>
          <w:szCs w:val="32"/>
        </w:rPr>
        <w:t>2</w:t>
      </w:r>
      <w:r>
        <w:rPr>
          <w:rFonts w:eastAsia="仿宋_GB2312"/>
          <w:bCs/>
          <w:sz w:val="32"/>
          <w:szCs w:val="32"/>
        </w:rPr>
        <w:t>.3</w:t>
      </w:r>
      <w:r w:rsidR="001A2D61">
        <w:rPr>
          <w:rFonts w:eastAsia="仿宋_GB2312"/>
          <w:bCs/>
          <w:sz w:val="32"/>
          <w:szCs w:val="32"/>
        </w:rPr>
        <w:t>接种方式</w:t>
      </w:r>
    </w:p>
    <w:p w14:paraId="1C3120F6" w14:textId="77777777" w:rsidR="001A2D61" w:rsidRDefault="001A2D61" w:rsidP="002E363D">
      <w:pPr>
        <w:spacing w:line="520" w:lineRule="exact"/>
        <w:ind w:firstLineChars="200" w:firstLine="640"/>
        <w:rPr>
          <w:rFonts w:eastAsia="仿宋_GB2312"/>
          <w:bCs/>
          <w:sz w:val="32"/>
          <w:szCs w:val="32"/>
        </w:rPr>
      </w:pPr>
      <w:r>
        <w:rPr>
          <w:rFonts w:eastAsia="仿宋_GB2312"/>
          <w:bCs/>
          <w:sz w:val="32"/>
          <w:szCs w:val="32"/>
        </w:rPr>
        <w:t>应说明如何使用微生物对试验样品进行接种的过程。</w:t>
      </w:r>
    </w:p>
    <w:p w14:paraId="23CA4AD8" w14:textId="77777777" w:rsidR="001A2D61" w:rsidRDefault="001A2D61" w:rsidP="002E363D">
      <w:pPr>
        <w:spacing w:line="520" w:lineRule="exact"/>
        <w:ind w:firstLineChars="200" w:firstLine="640"/>
        <w:outlineLvl w:val="2"/>
        <w:rPr>
          <w:rFonts w:eastAsia="仿宋_GB2312"/>
          <w:bCs/>
          <w:sz w:val="32"/>
          <w:szCs w:val="32"/>
        </w:rPr>
      </w:pPr>
      <w:r>
        <w:rPr>
          <w:rFonts w:eastAsia="仿宋_GB2312"/>
          <w:bCs/>
          <w:sz w:val="32"/>
          <w:szCs w:val="32"/>
        </w:rPr>
        <w:t>3.</w:t>
      </w:r>
      <w:r>
        <w:rPr>
          <w:rFonts w:eastAsia="仿宋_GB2312"/>
          <w:bCs/>
          <w:sz w:val="32"/>
          <w:szCs w:val="32"/>
        </w:rPr>
        <w:t>组别设置</w:t>
      </w:r>
    </w:p>
    <w:p w14:paraId="22A61344" w14:textId="34BBD016" w:rsidR="001A2D61" w:rsidRDefault="001A2D61" w:rsidP="002E363D">
      <w:pPr>
        <w:spacing w:line="520" w:lineRule="exact"/>
        <w:ind w:firstLineChars="200" w:firstLine="640"/>
        <w:rPr>
          <w:rFonts w:eastAsia="仿宋_GB2312"/>
          <w:bCs/>
          <w:sz w:val="32"/>
          <w:szCs w:val="32"/>
        </w:rPr>
      </w:pPr>
      <w:r>
        <w:rPr>
          <w:rFonts w:eastAsia="仿宋_GB2312"/>
          <w:bCs/>
          <w:sz w:val="32"/>
          <w:szCs w:val="32"/>
        </w:rPr>
        <w:t>至少应设置试验样品组、阴性器械对照组、阳性器械对照组。对照组的制备应符合本指</w:t>
      </w:r>
      <w:r w:rsidR="00EF5046">
        <w:rPr>
          <w:rFonts w:eastAsia="仿宋_GB2312" w:hint="eastAsia"/>
          <w:bCs/>
          <w:sz w:val="32"/>
          <w:szCs w:val="32"/>
        </w:rPr>
        <w:t>导原则</w:t>
      </w:r>
      <w:r>
        <w:rPr>
          <w:rFonts w:eastAsia="仿宋_GB2312"/>
          <w:bCs/>
          <w:sz w:val="32"/>
          <w:szCs w:val="32"/>
        </w:rPr>
        <w:t>清洁过程确认部分</w:t>
      </w:r>
      <w:r w:rsidR="001E074A">
        <w:rPr>
          <w:rFonts w:eastAsia="仿宋_GB2312" w:hint="eastAsia"/>
          <w:bCs/>
          <w:sz w:val="32"/>
          <w:szCs w:val="32"/>
        </w:rPr>
        <w:t>三</w:t>
      </w:r>
      <w:r w:rsidRPr="004218FD">
        <w:rPr>
          <w:rFonts w:eastAsia="仿宋_GB2312" w:hint="eastAsia"/>
          <w:bCs/>
          <w:sz w:val="32"/>
          <w:szCs w:val="32"/>
        </w:rPr>
        <w:t>（一）</w:t>
      </w:r>
      <w:r w:rsidRPr="004218FD">
        <w:rPr>
          <w:rFonts w:eastAsia="仿宋_GB2312" w:hint="eastAsia"/>
          <w:bCs/>
          <w:sz w:val="32"/>
          <w:szCs w:val="32"/>
        </w:rPr>
        <w:t>3</w:t>
      </w:r>
      <w:r w:rsidR="001E074A">
        <w:rPr>
          <w:rFonts w:eastAsia="仿宋_GB2312" w:hint="eastAsia"/>
          <w:bCs/>
          <w:sz w:val="32"/>
          <w:szCs w:val="32"/>
        </w:rPr>
        <w:t>.</w:t>
      </w:r>
      <w:r w:rsidR="001E074A">
        <w:rPr>
          <w:rFonts w:eastAsia="仿宋_GB2312"/>
          <w:bCs/>
          <w:sz w:val="32"/>
          <w:szCs w:val="32"/>
        </w:rPr>
        <w:t>2</w:t>
      </w:r>
      <w:r>
        <w:rPr>
          <w:rFonts w:eastAsia="仿宋_GB2312"/>
          <w:bCs/>
          <w:sz w:val="32"/>
          <w:szCs w:val="32"/>
        </w:rPr>
        <w:t>的要求。应明确每个组别设置的具体方式，包含样本量。</w:t>
      </w:r>
    </w:p>
    <w:p w14:paraId="583DE687" w14:textId="77777777" w:rsidR="001A2D61" w:rsidRDefault="001A2D61" w:rsidP="002E363D">
      <w:pPr>
        <w:spacing w:line="520" w:lineRule="exact"/>
        <w:ind w:firstLineChars="200" w:firstLine="640"/>
        <w:outlineLvl w:val="2"/>
        <w:rPr>
          <w:rFonts w:eastAsia="仿宋_GB2312"/>
          <w:bCs/>
          <w:sz w:val="32"/>
          <w:szCs w:val="32"/>
        </w:rPr>
      </w:pPr>
      <w:r>
        <w:rPr>
          <w:rFonts w:eastAsia="仿宋_GB2312"/>
          <w:bCs/>
          <w:sz w:val="32"/>
          <w:szCs w:val="32"/>
        </w:rPr>
        <w:t>4.</w:t>
      </w:r>
      <w:r>
        <w:rPr>
          <w:rFonts w:eastAsia="仿宋_GB2312"/>
          <w:bCs/>
          <w:sz w:val="32"/>
          <w:szCs w:val="32"/>
        </w:rPr>
        <w:t>消毒方法</w:t>
      </w:r>
    </w:p>
    <w:p w14:paraId="59C1A62D" w14:textId="77777777" w:rsidR="001A2D61" w:rsidRDefault="001A2D61" w:rsidP="002E363D">
      <w:pPr>
        <w:spacing w:line="520" w:lineRule="exact"/>
        <w:ind w:firstLineChars="200" w:firstLine="640"/>
        <w:rPr>
          <w:rFonts w:eastAsia="仿宋_GB2312"/>
          <w:bCs/>
          <w:sz w:val="32"/>
          <w:szCs w:val="32"/>
        </w:rPr>
      </w:pPr>
      <w:r>
        <w:rPr>
          <w:rFonts w:eastAsia="仿宋_GB2312"/>
          <w:bCs/>
          <w:sz w:val="32"/>
          <w:szCs w:val="32"/>
        </w:rPr>
        <w:t>应明确常规消毒方法和确认用消毒方法。确认用消毒方法应采用最短时间、最低温度、最</w:t>
      </w:r>
      <w:r>
        <w:rPr>
          <w:rFonts w:eastAsia="仿宋_GB2312" w:hint="eastAsia"/>
          <w:bCs/>
          <w:sz w:val="32"/>
          <w:szCs w:val="32"/>
        </w:rPr>
        <w:t>低</w:t>
      </w:r>
      <w:r>
        <w:rPr>
          <w:rFonts w:eastAsia="仿宋_GB2312"/>
          <w:bCs/>
          <w:sz w:val="32"/>
          <w:szCs w:val="32"/>
        </w:rPr>
        <w:t>的稀释度等最不利的条件进行。方案应对常规消毒方法与确认用消毒方法对比，说明并论证其差异。常规消毒方法应与说明书的消毒方法保持一致。</w:t>
      </w:r>
    </w:p>
    <w:p w14:paraId="75110415" w14:textId="4D87BEE5" w:rsidR="001A2D61" w:rsidRDefault="00C6604C" w:rsidP="002E363D">
      <w:pPr>
        <w:spacing w:line="520" w:lineRule="exact"/>
        <w:ind w:firstLineChars="200" w:firstLine="640"/>
        <w:outlineLvl w:val="2"/>
        <w:rPr>
          <w:rFonts w:eastAsia="仿宋_GB2312"/>
          <w:bCs/>
          <w:sz w:val="32"/>
          <w:szCs w:val="32"/>
        </w:rPr>
      </w:pPr>
      <w:r>
        <w:rPr>
          <w:rFonts w:eastAsia="仿宋_GB2312"/>
          <w:bCs/>
          <w:sz w:val="32"/>
          <w:szCs w:val="32"/>
        </w:rPr>
        <w:t>5.</w:t>
      </w:r>
      <w:r w:rsidR="001A2D61">
        <w:rPr>
          <w:rFonts w:eastAsia="仿宋_GB2312"/>
          <w:bCs/>
          <w:sz w:val="32"/>
          <w:szCs w:val="32"/>
        </w:rPr>
        <w:t>确认过程</w:t>
      </w:r>
    </w:p>
    <w:p w14:paraId="28D67D83" w14:textId="5ADCEFF8" w:rsidR="001A2D61" w:rsidRDefault="001E074A" w:rsidP="002E363D">
      <w:pPr>
        <w:spacing w:line="520" w:lineRule="exact"/>
        <w:ind w:firstLineChars="200" w:firstLine="640"/>
        <w:rPr>
          <w:rFonts w:eastAsia="仿宋_GB2312"/>
          <w:bCs/>
          <w:sz w:val="32"/>
          <w:szCs w:val="32"/>
        </w:rPr>
      </w:pPr>
      <w:r>
        <w:rPr>
          <w:rFonts w:eastAsia="仿宋_GB2312"/>
          <w:bCs/>
          <w:sz w:val="32"/>
          <w:szCs w:val="32"/>
        </w:rPr>
        <w:t>5.1</w:t>
      </w:r>
      <w:r w:rsidR="001A2D61">
        <w:rPr>
          <w:rFonts w:eastAsia="仿宋_GB2312"/>
          <w:bCs/>
          <w:sz w:val="32"/>
          <w:szCs w:val="32"/>
        </w:rPr>
        <w:t>应明确确认的详细过程；</w:t>
      </w:r>
    </w:p>
    <w:p w14:paraId="4799C303" w14:textId="605208AA" w:rsidR="001A2D61" w:rsidRDefault="001E074A" w:rsidP="002E363D">
      <w:pPr>
        <w:spacing w:line="520" w:lineRule="exact"/>
        <w:ind w:firstLineChars="200" w:firstLine="640"/>
        <w:rPr>
          <w:rFonts w:eastAsia="仿宋_GB2312"/>
          <w:bCs/>
          <w:sz w:val="32"/>
          <w:szCs w:val="32"/>
        </w:rPr>
      </w:pPr>
      <w:r>
        <w:rPr>
          <w:rFonts w:eastAsia="仿宋_GB2312" w:hint="eastAsia"/>
          <w:bCs/>
          <w:sz w:val="32"/>
          <w:szCs w:val="32"/>
        </w:rPr>
        <w:t>5</w:t>
      </w:r>
      <w:r>
        <w:rPr>
          <w:rFonts w:eastAsia="仿宋_GB2312"/>
          <w:bCs/>
          <w:sz w:val="32"/>
          <w:szCs w:val="32"/>
        </w:rPr>
        <w:t>.2</w:t>
      </w:r>
      <w:r w:rsidR="001A2D61">
        <w:rPr>
          <w:rFonts w:eastAsia="仿宋_GB2312"/>
          <w:bCs/>
          <w:sz w:val="32"/>
          <w:szCs w:val="32"/>
        </w:rPr>
        <w:t>应明确微生物的收集方式；</w:t>
      </w:r>
    </w:p>
    <w:p w14:paraId="70DB1B4F" w14:textId="72B870C3" w:rsidR="001A2D61" w:rsidRDefault="001E074A" w:rsidP="002E363D">
      <w:pPr>
        <w:spacing w:line="520" w:lineRule="exact"/>
        <w:ind w:firstLineChars="200" w:firstLine="640"/>
        <w:rPr>
          <w:rFonts w:eastAsia="仿宋_GB2312"/>
          <w:bCs/>
          <w:sz w:val="32"/>
          <w:szCs w:val="32"/>
        </w:rPr>
      </w:pPr>
      <w:r>
        <w:rPr>
          <w:rFonts w:eastAsia="仿宋_GB2312" w:hint="eastAsia"/>
          <w:bCs/>
          <w:sz w:val="32"/>
          <w:szCs w:val="32"/>
        </w:rPr>
        <w:t>5</w:t>
      </w:r>
      <w:r>
        <w:rPr>
          <w:rFonts w:eastAsia="仿宋_GB2312"/>
          <w:bCs/>
          <w:sz w:val="32"/>
          <w:szCs w:val="32"/>
        </w:rPr>
        <w:t>.3</w:t>
      </w:r>
      <w:r w:rsidR="001A2D61">
        <w:rPr>
          <w:rFonts w:eastAsia="仿宋_GB2312"/>
          <w:bCs/>
          <w:sz w:val="32"/>
          <w:szCs w:val="32"/>
        </w:rPr>
        <w:t>应对微生物的收集方式进行确认；</w:t>
      </w:r>
    </w:p>
    <w:p w14:paraId="20B3A202" w14:textId="1642BFEE" w:rsidR="001A2D61" w:rsidRDefault="001E074A" w:rsidP="002E363D">
      <w:pPr>
        <w:spacing w:line="520" w:lineRule="exact"/>
        <w:ind w:firstLineChars="200" w:firstLine="640"/>
        <w:rPr>
          <w:rFonts w:eastAsia="仿宋_GB2312"/>
          <w:bCs/>
          <w:sz w:val="32"/>
          <w:szCs w:val="32"/>
        </w:rPr>
      </w:pPr>
      <w:r>
        <w:rPr>
          <w:rFonts w:eastAsia="仿宋_GB2312" w:hint="eastAsia"/>
          <w:bCs/>
          <w:sz w:val="32"/>
          <w:szCs w:val="32"/>
        </w:rPr>
        <w:lastRenderedPageBreak/>
        <w:t>5</w:t>
      </w:r>
      <w:r>
        <w:rPr>
          <w:rFonts w:eastAsia="仿宋_GB2312"/>
          <w:bCs/>
          <w:sz w:val="32"/>
          <w:szCs w:val="32"/>
        </w:rPr>
        <w:t>.4</w:t>
      </w:r>
      <w:r w:rsidR="001A2D61">
        <w:rPr>
          <w:rFonts w:eastAsia="仿宋_GB2312"/>
          <w:bCs/>
          <w:sz w:val="32"/>
          <w:szCs w:val="32"/>
        </w:rPr>
        <w:t>应明确微生物定量分析的检测方法；</w:t>
      </w:r>
    </w:p>
    <w:p w14:paraId="265AE764" w14:textId="4E917C35" w:rsidR="001A2D61" w:rsidRDefault="001E074A" w:rsidP="002E363D">
      <w:pPr>
        <w:spacing w:line="520" w:lineRule="exact"/>
        <w:ind w:firstLineChars="200" w:firstLine="640"/>
        <w:rPr>
          <w:rFonts w:eastAsia="仿宋_GB2312"/>
          <w:bCs/>
          <w:sz w:val="32"/>
          <w:szCs w:val="32"/>
        </w:rPr>
      </w:pPr>
      <w:r>
        <w:rPr>
          <w:rFonts w:eastAsia="仿宋_GB2312" w:hint="eastAsia"/>
          <w:bCs/>
          <w:sz w:val="32"/>
          <w:szCs w:val="32"/>
        </w:rPr>
        <w:t>5</w:t>
      </w:r>
      <w:r>
        <w:rPr>
          <w:rFonts w:eastAsia="仿宋_GB2312"/>
          <w:bCs/>
          <w:sz w:val="32"/>
          <w:szCs w:val="32"/>
        </w:rPr>
        <w:t>.5</w:t>
      </w:r>
      <w:r w:rsidR="001A2D61">
        <w:rPr>
          <w:rFonts w:eastAsia="仿宋_GB2312"/>
          <w:bCs/>
          <w:sz w:val="32"/>
          <w:szCs w:val="32"/>
        </w:rPr>
        <w:t>适当时，说明中和方法，并对中和方法进行确认；</w:t>
      </w:r>
    </w:p>
    <w:p w14:paraId="086BB7CE" w14:textId="15413D81" w:rsidR="001A2D61" w:rsidRDefault="001E074A" w:rsidP="002E363D">
      <w:pPr>
        <w:spacing w:line="520" w:lineRule="exact"/>
        <w:ind w:firstLineChars="200" w:firstLine="640"/>
        <w:rPr>
          <w:rFonts w:eastAsia="仿宋_GB2312"/>
          <w:bCs/>
          <w:sz w:val="32"/>
          <w:szCs w:val="32"/>
        </w:rPr>
      </w:pPr>
      <w:r>
        <w:rPr>
          <w:rFonts w:eastAsia="仿宋_GB2312" w:hint="eastAsia"/>
          <w:bCs/>
          <w:sz w:val="32"/>
          <w:szCs w:val="32"/>
        </w:rPr>
        <w:t>5</w:t>
      </w:r>
      <w:r>
        <w:rPr>
          <w:rFonts w:eastAsia="仿宋_GB2312"/>
          <w:bCs/>
          <w:sz w:val="32"/>
          <w:szCs w:val="32"/>
        </w:rPr>
        <w:t>.6</w:t>
      </w:r>
      <w:r w:rsidR="001A2D61">
        <w:rPr>
          <w:rFonts w:eastAsia="仿宋_GB2312"/>
          <w:bCs/>
          <w:sz w:val="32"/>
          <w:szCs w:val="32"/>
        </w:rPr>
        <w:t>适当时，应包括消毒剂残留评价。</w:t>
      </w:r>
    </w:p>
    <w:p w14:paraId="27771076" w14:textId="73295A2B" w:rsidR="001A2D61" w:rsidRDefault="00C6604C" w:rsidP="002E363D">
      <w:pPr>
        <w:spacing w:line="520" w:lineRule="exact"/>
        <w:ind w:firstLineChars="200" w:firstLine="640"/>
        <w:outlineLvl w:val="2"/>
        <w:rPr>
          <w:rFonts w:eastAsia="仿宋_GB2312"/>
          <w:bCs/>
          <w:sz w:val="32"/>
          <w:szCs w:val="32"/>
        </w:rPr>
      </w:pPr>
      <w:r>
        <w:rPr>
          <w:rFonts w:eastAsia="仿宋_GB2312"/>
          <w:bCs/>
          <w:sz w:val="32"/>
          <w:szCs w:val="32"/>
        </w:rPr>
        <w:t>6.</w:t>
      </w:r>
      <w:r w:rsidR="001A2D61">
        <w:rPr>
          <w:rFonts w:eastAsia="仿宋_GB2312"/>
          <w:bCs/>
          <w:sz w:val="32"/>
          <w:szCs w:val="32"/>
        </w:rPr>
        <w:t>评价方法</w:t>
      </w:r>
    </w:p>
    <w:p w14:paraId="1DBF424E" w14:textId="0F0AEACE" w:rsidR="001A2D61" w:rsidRDefault="001A2D61" w:rsidP="002E363D">
      <w:pPr>
        <w:spacing w:line="520" w:lineRule="exact"/>
        <w:ind w:firstLineChars="200" w:firstLine="640"/>
        <w:rPr>
          <w:rFonts w:eastAsia="仿宋_GB2312"/>
          <w:bCs/>
          <w:sz w:val="32"/>
          <w:szCs w:val="32"/>
        </w:rPr>
      </w:pPr>
      <w:r>
        <w:rPr>
          <w:rFonts w:eastAsia="仿宋_GB2312"/>
          <w:bCs/>
          <w:sz w:val="32"/>
          <w:szCs w:val="32"/>
        </w:rPr>
        <w:t>应明确结果的计算方式，建立接受准则。</w:t>
      </w:r>
      <w:r w:rsidR="00201027">
        <w:rPr>
          <w:rFonts w:eastAsia="仿宋_GB2312" w:hint="eastAsia"/>
          <w:bCs/>
          <w:sz w:val="32"/>
          <w:szCs w:val="32"/>
        </w:rPr>
        <w:t>注册</w:t>
      </w:r>
      <w:r>
        <w:rPr>
          <w:rFonts w:eastAsia="仿宋_GB2312"/>
          <w:bCs/>
          <w:sz w:val="32"/>
          <w:szCs w:val="32"/>
        </w:rPr>
        <w:t>申请人应论证接受准则的合理性。</w:t>
      </w:r>
    </w:p>
    <w:p w14:paraId="4D5F7018" w14:textId="77777777" w:rsidR="001A2D61" w:rsidRDefault="001A2D61" w:rsidP="002E363D">
      <w:pPr>
        <w:spacing w:line="520" w:lineRule="exact"/>
        <w:ind w:firstLineChars="200" w:firstLine="640"/>
        <w:outlineLvl w:val="1"/>
        <w:rPr>
          <w:rFonts w:eastAsia="仿宋_GB2312"/>
          <w:bCs/>
          <w:sz w:val="32"/>
          <w:szCs w:val="32"/>
        </w:rPr>
      </w:pPr>
      <w:r>
        <w:rPr>
          <w:rFonts w:eastAsia="仿宋_GB2312"/>
          <w:bCs/>
          <w:sz w:val="32"/>
          <w:szCs w:val="32"/>
        </w:rPr>
        <w:t>（三）灭菌确认方案的要求</w:t>
      </w:r>
    </w:p>
    <w:p w14:paraId="615C26AD" w14:textId="77777777" w:rsidR="001A2D61" w:rsidRDefault="001A2D61" w:rsidP="002E363D">
      <w:pPr>
        <w:spacing w:line="520" w:lineRule="exact"/>
        <w:ind w:firstLineChars="200" w:firstLine="640"/>
        <w:rPr>
          <w:rFonts w:eastAsia="仿宋_GB2312"/>
          <w:bCs/>
          <w:sz w:val="32"/>
          <w:szCs w:val="32"/>
        </w:rPr>
      </w:pPr>
      <w:r>
        <w:rPr>
          <w:rFonts w:eastAsia="仿宋_GB2312"/>
          <w:bCs/>
          <w:sz w:val="32"/>
          <w:szCs w:val="32"/>
        </w:rPr>
        <w:t>灭菌确认方案应至少包含以下内容：</w:t>
      </w:r>
    </w:p>
    <w:p w14:paraId="2744B283" w14:textId="2138EC78" w:rsidR="001A2D61" w:rsidRDefault="00C6604C" w:rsidP="002E363D">
      <w:pPr>
        <w:spacing w:line="520" w:lineRule="exact"/>
        <w:ind w:firstLineChars="200" w:firstLine="640"/>
        <w:outlineLvl w:val="2"/>
        <w:rPr>
          <w:rFonts w:eastAsia="仿宋_GB2312"/>
          <w:bCs/>
          <w:sz w:val="32"/>
          <w:szCs w:val="32"/>
        </w:rPr>
      </w:pPr>
      <w:r>
        <w:rPr>
          <w:rFonts w:eastAsia="仿宋_GB2312"/>
          <w:bCs/>
          <w:sz w:val="32"/>
          <w:szCs w:val="32"/>
        </w:rPr>
        <w:t>1.</w:t>
      </w:r>
      <w:r w:rsidR="001A2D61">
        <w:rPr>
          <w:rFonts w:eastAsia="仿宋_GB2312"/>
          <w:bCs/>
          <w:sz w:val="32"/>
          <w:szCs w:val="32"/>
        </w:rPr>
        <w:t>基本信息</w:t>
      </w:r>
    </w:p>
    <w:p w14:paraId="11810224" w14:textId="101E3F47" w:rsidR="001A2D61" w:rsidRDefault="001E074A" w:rsidP="002E363D">
      <w:pPr>
        <w:spacing w:line="520" w:lineRule="exact"/>
        <w:ind w:firstLineChars="200" w:firstLine="640"/>
        <w:outlineLvl w:val="3"/>
        <w:rPr>
          <w:rFonts w:eastAsia="仿宋_GB2312"/>
          <w:bCs/>
          <w:sz w:val="32"/>
          <w:szCs w:val="32"/>
        </w:rPr>
      </w:pPr>
      <w:r>
        <w:rPr>
          <w:rFonts w:eastAsia="仿宋_GB2312" w:hint="eastAsia"/>
          <w:bCs/>
          <w:sz w:val="32"/>
          <w:szCs w:val="32"/>
        </w:rPr>
        <w:t>1</w:t>
      </w:r>
      <w:r>
        <w:rPr>
          <w:rFonts w:eastAsia="仿宋_GB2312"/>
          <w:bCs/>
          <w:sz w:val="32"/>
          <w:szCs w:val="32"/>
        </w:rPr>
        <w:t>.1</w:t>
      </w:r>
      <w:r w:rsidR="001A2D61">
        <w:rPr>
          <w:rFonts w:eastAsia="仿宋_GB2312"/>
          <w:bCs/>
          <w:sz w:val="32"/>
          <w:szCs w:val="32"/>
        </w:rPr>
        <w:t>试验产品信息</w:t>
      </w:r>
    </w:p>
    <w:p w14:paraId="1D3BDB8C" w14:textId="77777777" w:rsidR="001A2D61" w:rsidRDefault="001A2D61" w:rsidP="002E363D">
      <w:pPr>
        <w:spacing w:line="520" w:lineRule="exact"/>
        <w:ind w:firstLineChars="200" w:firstLine="640"/>
        <w:rPr>
          <w:rFonts w:eastAsia="仿宋_GB2312"/>
          <w:bCs/>
          <w:sz w:val="32"/>
          <w:szCs w:val="32"/>
        </w:rPr>
      </w:pPr>
      <w:r>
        <w:rPr>
          <w:rFonts w:eastAsia="仿宋_GB2312"/>
          <w:bCs/>
          <w:sz w:val="32"/>
          <w:szCs w:val="32"/>
        </w:rPr>
        <w:t>明确产品的名称、型号规格、适用范围、结构组成等。</w:t>
      </w:r>
    </w:p>
    <w:p w14:paraId="1C6253BE" w14:textId="77777777" w:rsidR="001A2D61" w:rsidRDefault="001A2D61" w:rsidP="002E363D">
      <w:pPr>
        <w:spacing w:line="520" w:lineRule="exact"/>
        <w:ind w:firstLineChars="200" w:firstLine="640"/>
        <w:rPr>
          <w:rFonts w:eastAsia="仿宋_GB2312"/>
          <w:bCs/>
          <w:sz w:val="32"/>
          <w:szCs w:val="32"/>
        </w:rPr>
      </w:pPr>
      <w:r>
        <w:rPr>
          <w:rFonts w:eastAsia="仿宋_GB2312"/>
          <w:bCs/>
          <w:sz w:val="32"/>
          <w:szCs w:val="32"/>
        </w:rPr>
        <w:t>如注册单元中包含多个型号，应说明所选取的典型性试验产品的型号以及选择的依据；</w:t>
      </w:r>
    </w:p>
    <w:p w14:paraId="03335740" w14:textId="3DECDC9F" w:rsidR="001A2D61" w:rsidRDefault="001E074A" w:rsidP="002E363D">
      <w:pPr>
        <w:spacing w:line="520" w:lineRule="exact"/>
        <w:ind w:firstLineChars="200" w:firstLine="640"/>
        <w:outlineLvl w:val="3"/>
        <w:rPr>
          <w:rFonts w:eastAsia="仿宋_GB2312"/>
          <w:bCs/>
          <w:sz w:val="32"/>
          <w:szCs w:val="32"/>
        </w:rPr>
      </w:pPr>
      <w:r>
        <w:rPr>
          <w:rFonts w:eastAsia="仿宋_GB2312" w:hint="eastAsia"/>
          <w:bCs/>
          <w:sz w:val="32"/>
          <w:szCs w:val="32"/>
        </w:rPr>
        <w:t>1</w:t>
      </w:r>
      <w:r>
        <w:rPr>
          <w:rFonts w:eastAsia="仿宋_GB2312"/>
          <w:bCs/>
          <w:sz w:val="32"/>
          <w:szCs w:val="32"/>
        </w:rPr>
        <w:t>.2</w:t>
      </w:r>
      <w:r w:rsidR="001A2D61">
        <w:rPr>
          <w:rFonts w:eastAsia="仿宋_GB2312"/>
          <w:bCs/>
          <w:sz w:val="32"/>
          <w:szCs w:val="32"/>
        </w:rPr>
        <w:t>灭菌方法</w:t>
      </w:r>
    </w:p>
    <w:p w14:paraId="63A6E0B4" w14:textId="77777777" w:rsidR="001A2D61" w:rsidRDefault="001A2D61" w:rsidP="002E363D">
      <w:pPr>
        <w:spacing w:line="520" w:lineRule="exact"/>
        <w:ind w:firstLineChars="200" w:firstLine="640"/>
        <w:rPr>
          <w:rFonts w:eastAsia="仿宋_GB2312"/>
          <w:bCs/>
          <w:sz w:val="32"/>
          <w:szCs w:val="32"/>
        </w:rPr>
      </w:pPr>
      <w:r>
        <w:rPr>
          <w:rFonts w:eastAsia="仿宋_GB2312"/>
          <w:bCs/>
          <w:sz w:val="32"/>
          <w:szCs w:val="32"/>
        </w:rPr>
        <w:t>应说明本次确认的灭菌方法；</w:t>
      </w:r>
    </w:p>
    <w:p w14:paraId="14074AEA" w14:textId="77777777" w:rsidR="001A2D61" w:rsidRDefault="001A2D61" w:rsidP="002E363D">
      <w:pPr>
        <w:spacing w:line="520" w:lineRule="exact"/>
        <w:ind w:firstLineChars="200" w:firstLine="640"/>
        <w:rPr>
          <w:rFonts w:eastAsia="仿宋_GB2312"/>
          <w:bCs/>
          <w:sz w:val="32"/>
          <w:szCs w:val="32"/>
        </w:rPr>
      </w:pPr>
      <w:r>
        <w:rPr>
          <w:rFonts w:eastAsia="仿宋_GB2312"/>
          <w:bCs/>
          <w:sz w:val="32"/>
          <w:szCs w:val="32"/>
        </w:rPr>
        <w:t>灭菌方法应覆盖说明书中提供的灭菌方法；</w:t>
      </w:r>
    </w:p>
    <w:p w14:paraId="76D19E3D" w14:textId="0A7B026C" w:rsidR="001A2D61" w:rsidRDefault="001E074A" w:rsidP="002E363D">
      <w:pPr>
        <w:spacing w:line="520" w:lineRule="exact"/>
        <w:ind w:firstLineChars="200" w:firstLine="640"/>
        <w:outlineLvl w:val="3"/>
        <w:rPr>
          <w:rFonts w:eastAsia="仿宋_GB2312"/>
          <w:bCs/>
          <w:sz w:val="32"/>
          <w:szCs w:val="32"/>
        </w:rPr>
      </w:pPr>
      <w:r>
        <w:rPr>
          <w:rFonts w:eastAsia="仿宋_GB2312" w:hint="eastAsia"/>
          <w:bCs/>
          <w:sz w:val="32"/>
          <w:szCs w:val="32"/>
        </w:rPr>
        <w:t>1</w:t>
      </w:r>
      <w:r>
        <w:rPr>
          <w:rFonts w:eastAsia="仿宋_GB2312"/>
          <w:bCs/>
          <w:sz w:val="32"/>
          <w:szCs w:val="32"/>
        </w:rPr>
        <w:t>.3</w:t>
      </w:r>
      <w:r w:rsidR="001A2D61">
        <w:rPr>
          <w:rFonts w:eastAsia="仿宋_GB2312"/>
          <w:bCs/>
          <w:sz w:val="32"/>
          <w:szCs w:val="32"/>
        </w:rPr>
        <w:t>灭菌器</w:t>
      </w:r>
    </w:p>
    <w:p w14:paraId="62B082F1" w14:textId="77777777" w:rsidR="001A2D61" w:rsidRDefault="001A2D61" w:rsidP="002E363D">
      <w:pPr>
        <w:spacing w:line="520" w:lineRule="exact"/>
        <w:ind w:firstLineChars="200" w:firstLine="640"/>
        <w:rPr>
          <w:rFonts w:eastAsia="仿宋_GB2312"/>
          <w:bCs/>
          <w:sz w:val="32"/>
          <w:szCs w:val="32"/>
        </w:rPr>
      </w:pPr>
      <w:r>
        <w:rPr>
          <w:rFonts w:eastAsia="仿宋_GB2312"/>
          <w:bCs/>
          <w:sz w:val="32"/>
          <w:szCs w:val="32"/>
        </w:rPr>
        <w:t>请列</w:t>
      </w:r>
      <w:r>
        <w:rPr>
          <w:rFonts w:eastAsia="仿宋_GB2312" w:hint="eastAsia"/>
          <w:bCs/>
          <w:sz w:val="32"/>
          <w:szCs w:val="32"/>
        </w:rPr>
        <w:t>明</w:t>
      </w:r>
      <w:r>
        <w:rPr>
          <w:rFonts w:eastAsia="仿宋_GB2312"/>
          <w:bCs/>
          <w:sz w:val="32"/>
          <w:szCs w:val="32"/>
        </w:rPr>
        <w:t>确认使用的灭菌器的名称、型号、生产商以及医疗器械注册证编号。灭菌器应为医疗机构可使用的灭菌器。</w:t>
      </w:r>
    </w:p>
    <w:p w14:paraId="289C5043" w14:textId="15DF0655" w:rsidR="001A2D61" w:rsidRDefault="001E074A" w:rsidP="002E363D">
      <w:pPr>
        <w:spacing w:line="520" w:lineRule="exact"/>
        <w:ind w:firstLineChars="200" w:firstLine="640"/>
        <w:outlineLvl w:val="3"/>
        <w:rPr>
          <w:rFonts w:eastAsia="仿宋_GB2312"/>
          <w:bCs/>
          <w:sz w:val="32"/>
          <w:szCs w:val="32"/>
        </w:rPr>
      </w:pPr>
      <w:r>
        <w:rPr>
          <w:rFonts w:eastAsia="仿宋_GB2312" w:hint="eastAsia"/>
          <w:bCs/>
          <w:sz w:val="32"/>
          <w:szCs w:val="32"/>
        </w:rPr>
        <w:t>1</w:t>
      </w:r>
      <w:r>
        <w:rPr>
          <w:rFonts w:eastAsia="仿宋_GB2312"/>
          <w:bCs/>
          <w:sz w:val="32"/>
          <w:szCs w:val="32"/>
        </w:rPr>
        <w:t>.4</w:t>
      </w:r>
      <w:r w:rsidR="001A2D61">
        <w:rPr>
          <w:rFonts w:eastAsia="仿宋_GB2312" w:hint="eastAsia"/>
          <w:bCs/>
          <w:sz w:val="32"/>
          <w:szCs w:val="32"/>
        </w:rPr>
        <w:t>灭菌</w:t>
      </w:r>
      <w:r w:rsidR="001A2D61">
        <w:rPr>
          <w:rFonts w:eastAsia="仿宋_GB2312"/>
          <w:bCs/>
          <w:sz w:val="32"/>
          <w:szCs w:val="32"/>
        </w:rPr>
        <w:t>包装材料</w:t>
      </w:r>
    </w:p>
    <w:p w14:paraId="0FBFE5B9" w14:textId="77777777" w:rsidR="001A2D61" w:rsidRDefault="001A2D61" w:rsidP="002E363D">
      <w:pPr>
        <w:spacing w:line="520" w:lineRule="exact"/>
        <w:ind w:firstLineChars="200" w:firstLine="640"/>
        <w:rPr>
          <w:rFonts w:eastAsia="仿宋_GB2312"/>
          <w:bCs/>
          <w:sz w:val="32"/>
          <w:szCs w:val="32"/>
        </w:rPr>
      </w:pPr>
      <w:r>
        <w:rPr>
          <w:rFonts w:eastAsia="仿宋_GB2312" w:hint="eastAsia"/>
          <w:bCs/>
          <w:sz w:val="32"/>
          <w:szCs w:val="32"/>
        </w:rPr>
        <w:t>若灭菌前需要包装，应提供</w:t>
      </w:r>
      <w:r w:rsidRPr="00E52DA8">
        <w:rPr>
          <w:rFonts w:eastAsia="仿宋_GB2312" w:hint="eastAsia"/>
          <w:bCs/>
          <w:sz w:val="32"/>
          <w:szCs w:val="32"/>
        </w:rPr>
        <w:t>正确包装的信息（如材料、成分和尺寸等）。</w:t>
      </w:r>
    </w:p>
    <w:p w14:paraId="4FDC9358" w14:textId="30E15B53" w:rsidR="001A2D61" w:rsidRDefault="00C6604C" w:rsidP="002E363D">
      <w:pPr>
        <w:spacing w:line="520" w:lineRule="exact"/>
        <w:ind w:firstLineChars="200" w:firstLine="640"/>
        <w:outlineLvl w:val="2"/>
        <w:rPr>
          <w:rFonts w:eastAsia="仿宋_GB2312"/>
          <w:bCs/>
          <w:sz w:val="32"/>
          <w:szCs w:val="32"/>
        </w:rPr>
      </w:pPr>
      <w:r>
        <w:rPr>
          <w:rFonts w:eastAsia="仿宋_GB2312"/>
          <w:bCs/>
          <w:sz w:val="32"/>
          <w:szCs w:val="32"/>
        </w:rPr>
        <w:t>2.</w:t>
      </w:r>
      <w:r w:rsidR="001A2D61">
        <w:rPr>
          <w:rFonts w:eastAsia="仿宋_GB2312"/>
          <w:bCs/>
          <w:sz w:val="32"/>
          <w:szCs w:val="32"/>
        </w:rPr>
        <w:t>确认过程</w:t>
      </w:r>
    </w:p>
    <w:p w14:paraId="5C0D6617" w14:textId="77777777" w:rsidR="001A2D61" w:rsidRDefault="001A2D61" w:rsidP="002E363D">
      <w:pPr>
        <w:spacing w:line="520" w:lineRule="exact"/>
        <w:ind w:firstLineChars="200" w:firstLine="640"/>
        <w:rPr>
          <w:rFonts w:eastAsia="仿宋_GB2312"/>
          <w:bCs/>
          <w:sz w:val="32"/>
          <w:szCs w:val="32"/>
        </w:rPr>
      </w:pPr>
      <w:r>
        <w:rPr>
          <w:rFonts w:eastAsia="仿宋_GB2312"/>
          <w:bCs/>
          <w:sz w:val="32"/>
          <w:szCs w:val="32"/>
        </w:rPr>
        <w:t>灭菌确认过程应遵循适当的国家或者行业标准。</w:t>
      </w:r>
    </w:p>
    <w:p w14:paraId="0912795E" w14:textId="77777777" w:rsidR="001A2D61" w:rsidRPr="004218FD" w:rsidRDefault="001A2D61" w:rsidP="002E363D">
      <w:pPr>
        <w:spacing w:line="520" w:lineRule="exact"/>
        <w:ind w:firstLineChars="200" w:firstLine="640"/>
        <w:outlineLvl w:val="1"/>
        <w:rPr>
          <w:rFonts w:ascii="楷体" w:eastAsia="楷体" w:hAnsi="楷体"/>
          <w:bCs/>
          <w:sz w:val="32"/>
          <w:szCs w:val="32"/>
        </w:rPr>
      </w:pPr>
      <w:r w:rsidRPr="004218FD">
        <w:rPr>
          <w:rFonts w:ascii="楷体" w:eastAsia="楷体" w:hAnsi="楷体" w:hint="eastAsia"/>
          <w:bCs/>
          <w:sz w:val="32"/>
          <w:szCs w:val="32"/>
        </w:rPr>
        <w:t>（四）确认再处理方法时的典型性产品选择</w:t>
      </w:r>
    </w:p>
    <w:p w14:paraId="24C6CC0A" w14:textId="56A134E2" w:rsidR="001A2D61" w:rsidRDefault="001A2D61" w:rsidP="002E363D">
      <w:pPr>
        <w:spacing w:line="520" w:lineRule="exact"/>
        <w:ind w:firstLineChars="200" w:firstLine="640"/>
        <w:rPr>
          <w:rFonts w:eastAsia="仿宋_GB2312"/>
          <w:bCs/>
          <w:sz w:val="32"/>
          <w:szCs w:val="32"/>
        </w:rPr>
      </w:pPr>
      <w:r>
        <w:rPr>
          <w:rFonts w:eastAsia="仿宋_GB2312"/>
          <w:bCs/>
          <w:sz w:val="32"/>
          <w:szCs w:val="32"/>
        </w:rPr>
        <w:t>如设计、材料和其他因素相似，可建立产品族（例如具有一系列可</w:t>
      </w:r>
      <w:r>
        <w:rPr>
          <w:rFonts w:eastAsia="仿宋_GB2312"/>
          <w:bCs/>
          <w:sz w:val="32"/>
          <w:szCs w:val="32"/>
        </w:rPr>
        <w:lastRenderedPageBreak/>
        <w:t>用尺寸的器械组），以尽量减少再处理的确认工作。也就是说，产品族中最难再处理的器械的确认数据（即，最不利情况下的器械或</w:t>
      </w:r>
      <w:r>
        <w:rPr>
          <w:rFonts w:eastAsia="仿宋_GB2312"/>
          <w:bCs/>
          <w:sz w:val="32"/>
          <w:szCs w:val="32"/>
        </w:rPr>
        <w:t>“</w:t>
      </w:r>
      <w:r>
        <w:rPr>
          <w:rFonts w:eastAsia="仿宋_GB2312"/>
          <w:bCs/>
          <w:sz w:val="32"/>
          <w:szCs w:val="32"/>
        </w:rPr>
        <w:t>典型器械</w:t>
      </w:r>
      <w:r>
        <w:rPr>
          <w:rFonts w:eastAsia="仿宋_GB2312"/>
          <w:bCs/>
          <w:sz w:val="32"/>
          <w:szCs w:val="32"/>
        </w:rPr>
        <w:t>”</w:t>
      </w:r>
      <w:r>
        <w:rPr>
          <w:rFonts w:eastAsia="仿宋_GB2312"/>
          <w:bCs/>
          <w:sz w:val="32"/>
          <w:szCs w:val="32"/>
        </w:rPr>
        <w:t>）可涵盖再处理难度等同或更容易的器械。如果采用了这种方法，则</w:t>
      </w:r>
      <w:proofErr w:type="gramStart"/>
      <w:r>
        <w:rPr>
          <w:rFonts w:eastAsia="仿宋_GB2312"/>
          <w:bCs/>
          <w:sz w:val="32"/>
          <w:szCs w:val="32"/>
        </w:rPr>
        <w:t>应评价</w:t>
      </w:r>
      <w:proofErr w:type="gramEnd"/>
      <w:r>
        <w:rPr>
          <w:rFonts w:eastAsia="仿宋_GB2312"/>
          <w:bCs/>
          <w:sz w:val="32"/>
          <w:szCs w:val="32"/>
        </w:rPr>
        <w:t>在产品族中再处理较容易的器械的所有设计特征，例如与典型代表器械的再处理挑战相关的管腔长度和直径、材料、结构和质地，并确保其与典型代表器械再处理相比挑战性较小。任何可能影响灭菌剂渗透或效力的设计或材料的变化都可能导致需要进行重新确认。如果使用了典型代表器械，则应记录相关正当理由的支持性信息。</w:t>
      </w:r>
    </w:p>
    <w:p w14:paraId="66C6275A" w14:textId="60F138A7" w:rsidR="00380922" w:rsidRPr="007648F5" w:rsidRDefault="007648F5" w:rsidP="007648F5">
      <w:pPr>
        <w:spacing w:line="520" w:lineRule="exact"/>
        <w:ind w:firstLineChars="200" w:firstLine="640"/>
        <w:outlineLvl w:val="1"/>
        <w:rPr>
          <w:rFonts w:eastAsia="楷体"/>
          <w:sz w:val="32"/>
          <w:szCs w:val="32"/>
        </w:rPr>
      </w:pPr>
      <w:r>
        <w:rPr>
          <w:rFonts w:eastAsia="楷体" w:hint="eastAsia"/>
          <w:sz w:val="32"/>
          <w:szCs w:val="32"/>
        </w:rPr>
        <w:t>（五）</w:t>
      </w:r>
      <w:r w:rsidR="00380922" w:rsidRPr="007648F5">
        <w:rPr>
          <w:rFonts w:eastAsia="楷体"/>
          <w:sz w:val="32"/>
          <w:szCs w:val="32"/>
        </w:rPr>
        <w:t>再处理说明的要求</w:t>
      </w:r>
    </w:p>
    <w:p w14:paraId="5AE0879A" w14:textId="77777777" w:rsidR="00380922" w:rsidRDefault="00380922" w:rsidP="00380922">
      <w:pPr>
        <w:spacing w:line="520" w:lineRule="exact"/>
        <w:ind w:firstLineChars="200" w:firstLine="640"/>
        <w:rPr>
          <w:rFonts w:eastAsia="仿宋_GB2312"/>
          <w:sz w:val="32"/>
          <w:szCs w:val="32"/>
        </w:rPr>
      </w:pPr>
      <w:r>
        <w:rPr>
          <w:rFonts w:eastAsia="仿宋_GB2312" w:hint="eastAsia"/>
          <w:sz w:val="32"/>
          <w:szCs w:val="32"/>
        </w:rPr>
        <w:t>注册</w:t>
      </w:r>
      <w:r>
        <w:rPr>
          <w:rFonts w:eastAsia="仿宋_GB2312"/>
          <w:sz w:val="32"/>
          <w:szCs w:val="32"/>
        </w:rPr>
        <w:t>申请人应提供给用户包含再处理信息的说明，即再处理说明。再处理说明应符合以下六项要求。</w:t>
      </w:r>
    </w:p>
    <w:p w14:paraId="72BF0BF7" w14:textId="35CF50B3" w:rsidR="00380922" w:rsidRPr="007648F5" w:rsidRDefault="007648F5" w:rsidP="007648F5">
      <w:pPr>
        <w:spacing w:line="520" w:lineRule="exact"/>
        <w:ind w:firstLineChars="200" w:firstLine="640"/>
        <w:outlineLvl w:val="2"/>
        <w:rPr>
          <w:rFonts w:eastAsia="仿宋_GB2312"/>
          <w:bCs/>
          <w:sz w:val="32"/>
          <w:szCs w:val="32"/>
        </w:rPr>
      </w:pPr>
      <w:bookmarkStart w:id="8" w:name="_Toc481569198"/>
      <w:r>
        <w:rPr>
          <w:rFonts w:eastAsia="仿宋_GB2312" w:hint="eastAsia"/>
          <w:bCs/>
          <w:sz w:val="32"/>
          <w:szCs w:val="32"/>
        </w:rPr>
        <w:t>1</w:t>
      </w:r>
      <w:r>
        <w:rPr>
          <w:rFonts w:eastAsia="仿宋_GB2312"/>
          <w:bCs/>
          <w:sz w:val="32"/>
          <w:szCs w:val="32"/>
        </w:rPr>
        <w:t>.</w:t>
      </w:r>
      <w:r w:rsidR="00380922" w:rsidRPr="007648F5">
        <w:rPr>
          <w:rFonts w:eastAsia="仿宋_GB2312"/>
          <w:bCs/>
          <w:sz w:val="32"/>
          <w:szCs w:val="32"/>
        </w:rPr>
        <w:t>说明中应体现器械的</w:t>
      </w:r>
      <w:bookmarkEnd w:id="8"/>
      <w:r w:rsidR="00380922" w:rsidRPr="007648F5">
        <w:rPr>
          <w:rFonts w:eastAsia="仿宋_GB2312"/>
          <w:bCs/>
          <w:sz w:val="32"/>
          <w:szCs w:val="32"/>
        </w:rPr>
        <w:t>适用范围</w:t>
      </w:r>
    </w:p>
    <w:p w14:paraId="263AE796" w14:textId="77777777" w:rsidR="00380922" w:rsidRDefault="00380922" w:rsidP="00380922">
      <w:pPr>
        <w:spacing w:line="520" w:lineRule="exact"/>
        <w:ind w:firstLineChars="200" w:firstLine="640"/>
        <w:rPr>
          <w:rFonts w:eastAsia="仿宋_GB2312"/>
          <w:sz w:val="32"/>
          <w:szCs w:val="32"/>
        </w:rPr>
      </w:pPr>
      <w:r>
        <w:rPr>
          <w:rFonts w:eastAsia="仿宋_GB2312"/>
          <w:sz w:val="32"/>
          <w:szCs w:val="32"/>
        </w:rPr>
        <w:t>再处理方法应考虑器械的物理设计、适用范围以及在临床使用期间可能受到的污染情况。适当的再处理说明取决于器械是否：</w:t>
      </w:r>
    </w:p>
    <w:p w14:paraId="3CD32BDA" w14:textId="77777777" w:rsidR="00380922" w:rsidRPr="001E074A" w:rsidRDefault="00380922" w:rsidP="001E074A">
      <w:pPr>
        <w:pStyle w:val="af5"/>
        <w:numPr>
          <w:ilvl w:val="1"/>
          <w:numId w:val="2"/>
        </w:numPr>
        <w:tabs>
          <w:tab w:val="left" w:pos="993"/>
        </w:tabs>
        <w:snapToGrid w:val="0"/>
        <w:spacing w:line="520" w:lineRule="exact"/>
        <w:ind w:left="993" w:hanging="284"/>
        <w:jc w:val="both"/>
        <w:rPr>
          <w:rFonts w:eastAsia="仿宋_GB2312"/>
          <w:bCs/>
          <w:sz w:val="32"/>
          <w:szCs w:val="32"/>
          <w:lang w:eastAsia="zh-CN"/>
        </w:rPr>
      </w:pPr>
      <w:proofErr w:type="spellStart"/>
      <w:r w:rsidRPr="001E074A">
        <w:rPr>
          <w:rFonts w:eastAsia="仿宋_GB2312"/>
          <w:bCs/>
          <w:sz w:val="32"/>
          <w:szCs w:val="32"/>
          <w:lang w:eastAsia="zh-CN"/>
        </w:rPr>
        <w:t>仅接触患者完整皮肤</w:t>
      </w:r>
      <w:proofErr w:type="spellEnd"/>
      <w:r w:rsidRPr="001E074A">
        <w:rPr>
          <w:rFonts w:eastAsia="仿宋_GB2312"/>
          <w:bCs/>
          <w:sz w:val="32"/>
          <w:szCs w:val="32"/>
          <w:lang w:eastAsia="zh-CN"/>
        </w:rPr>
        <w:t>；</w:t>
      </w:r>
    </w:p>
    <w:p w14:paraId="0C46132E" w14:textId="77777777" w:rsidR="00380922" w:rsidRPr="001E074A" w:rsidRDefault="00380922" w:rsidP="001E074A">
      <w:pPr>
        <w:pStyle w:val="af5"/>
        <w:numPr>
          <w:ilvl w:val="1"/>
          <w:numId w:val="2"/>
        </w:numPr>
        <w:tabs>
          <w:tab w:val="left" w:pos="993"/>
        </w:tabs>
        <w:snapToGrid w:val="0"/>
        <w:spacing w:line="520" w:lineRule="exact"/>
        <w:ind w:left="993" w:hanging="284"/>
        <w:jc w:val="both"/>
        <w:rPr>
          <w:rFonts w:eastAsia="仿宋_GB2312"/>
          <w:bCs/>
          <w:sz w:val="32"/>
          <w:szCs w:val="32"/>
          <w:lang w:eastAsia="zh-CN"/>
        </w:rPr>
      </w:pPr>
      <w:proofErr w:type="spellStart"/>
      <w:r w:rsidRPr="001E074A">
        <w:rPr>
          <w:rFonts w:eastAsia="仿宋_GB2312"/>
          <w:bCs/>
          <w:sz w:val="32"/>
          <w:szCs w:val="32"/>
          <w:lang w:eastAsia="zh-CN"/>
        </w:rPr>
        <w:t>接触患者完整的</w:t>
      </w:r>
      <w:r w:rsidRPr="001E074A">
        <w:rPr>
          <w:rFonts w:eastAsia="仿宋_GB2312" w:hint="eastAsia"/>
          <w:bCs/>
          <w:sz w:val="32"/>
          <w:szCs w:val="32"/>
          <w:lang w:eastAsia="zh-CN"/>
        </w:rPr>
        <w:t>黏膜</w:t>
      </w:r>
      <w:r w:rsidRPr="001E074A">
        <w:rPr>
          <w:rFonts w:eastAsia="仿宋_GB2312"/>
          <w:bCs/>
          <w:sz w:val="32"/>
          <w:szCs w:val="32"/>
          <w:lang w:eastAsia="zh-CN"/>
        </w:rPr>
        <w:t>表面</w:t>
      </w:r>
      <w:proofErr w:type="spellEnd"/>
      <w:r w:rsidRPr="001E074A">
        <w:rPr>
          <w:rFonts w:eastAsia="仿宋_GB2312"/>
          <w:bCs/>
          <w:sz w:val="32"/>
          <w:szCs w:val="32"/>
          <w:lang w:eastAsia="zh-CN"/>
        </w:rPr>
        <w:t>；</w:t>
      </w:r>
    </w:p>
    <w:p w14:paraId="775A7C09" w14:textId="77777777" w:rsidR="00380922" w:rsidRPr="001E074A" w:rsidRDefault="00380922" w:rsidP="001E074A">
      <w:pPr>
        <w:pStyle w:val="af5"/>
        <w:numPr>
          <w:ilvl w:val="1"/>
          <w:numId w:val="2"/>
        </w:numPr>
        <w:tabs>
          <w:tab w:val="left" w:pos="993"/>
        </w:tabs>
        <w:snapToGrid w:val="0"/>
        <w:spacing w:line="520" w:lineRule="exact"/>
        <w:ind w:left="993" w:hanging="284"/>
        <w:jc w:val="both"/>
        <w:rPr>
          <w:rFonts w:eastAsia="仿宋_GB2312"/>
          <w:bCs/>
          <w:sz w:val="32"/>
          <w:szCs w:val="32"/>
          <w:lang w:eastAsia="zh-CN"/>
        </w:rPr>
      </w:pPr>
      <w:r w:rsidRPr="001E074A">
        <w:rPr>
          <w:rFonts w:eastAsia="仿宋_GB2312"/>
          <w:bCs/>
          <w:sz w:val="32"/>
          <w:szCs w:val="32"/>
          <w:lang w:eastAsia="zh-CN"/>
        </w:rPr>
        <w:t>接触患者无菌组织、血液或体液（如脑脊液，腹膜液，房水等）；</w:t>
      </w:r>
    </w:p>
    <w:p w14:paraId="65556B8A" w14:textId="77777777" w:rsidR="00380922" w:rsidRPr="001E074A" w:rsidRDefault="00380922" w:rsidP="001E074A">
      <w:pPr>
        <w:pStyle w:val="af5"/>
        <w:numPr>
          <w:ilvl w:val="1"/>
          <w:numId w:val="2"/>
        </w:numPr>
        <w:tabs>
          <w:tab w:val="left" w:pos="993"/>
        </w:tabs>
        <w:snapToGrid w:val="0"/>
        <w:spacing w:line="520" w:lineRule="exact"/>
        <w:ind w:left="993" w:hanging="284"/>
        <w:jc w:val="both"/>
        <w:rPr>
          <w:rFonts w:eastAsia="仿宋_GB2312"/>
          <w:bCs/>
          <w:sz w:val="32"/>
          <w:szCs w:val="32"/>
          <w:lang w:eastAsia="zh-CN"/>
        </w:rPr>
      </w:pPr>
      <w:r w:rsidRPr="001E074A">
        <w:rPr>
          <w:rFonts w:eastAsia="仿宋_GB2312"/>
          <w:bCs/>
          <w:sz w:val="32"/>
          <w:szCs w:val="32"/>
          <w:lang w:eastAsia="zh-CN"/>
        </w:rPr>
        <w:t>尽管不与患者直接接触，但由于</w:t>
      </w:r>
      <w:r w:rsidRPr="001E074A">
        <w:rPr>
          <w:rFonts w:eastAsia="仿宋_GB2312" w:hint="eastAsia"/>
          <w:bCs/>
          <w:sz w:val="32"/>
          <w:szCs w:val="32"/>
          <w:lang w:eastAsia="zh-CN"/>
        </w:rPr>
        <w:t>临近</w:t>
      </w:r>
      <w:r w:rsidRPr="001E074A">
        <w:rPr>
          <w:rFonts w:eastAsia="仿宋_GB2312"/>
          <w:bCs/>
          <w:sz w:val="32"/>
          <w:szCs w:val="32"/>
          <w:lang w:eastAsia="zh-CN"/>
        </w:rPr>
        <w:t>患者，将可能有体液或血液的飞溅；</w:t>
      </w:r>
    </w:p>
    <w:p w14:paraId="190B7A28" w14:textId="77777777" w:rsidR="00380922" w:rsidRPr="001E074A" w:rsidRDefault="00380922" w:rsidP="001E074A">
      <w:pPr>
        <w:pStyle w:val="af5"/>
        <w:numPr>
          <w:ilvl w:val="1"/>
          <w:numId w:val="2"/>
        </w:numPr>
        <w:tabs>
          <w:tab w:val="left" w:pos="993"/>
        </w:tabs>
        <w:snapToGrid w:val="0"/>
        <w:spacing w:line="520" w:lineRule="exact"/>
        <w:ind w:left="993" w:hanging="284"/>
        <w:jc w:val="both"/>
        <w:rPr>
          <w:rFonts w:eastAsia="仿宋_GB2312"/>
          <w:bCs/>
          <w:sz w:val="32"/>
          <w:szCs w:val="32"/>
          <w:lang w:eastAsia="zh-CN"/>
        </w:rPr>
      </w:pPr>
      <w:r w:rsidRPr="001E074A">
        <w:rPr>
          <w:rFonts w:eastAsia="仿宋_GB2312"/>
          <w:bCs/>
          <w:sz w:val="32"/>
          <w:szCs w:val="32"/>
          <w:lang w:eastAsia="zh-CN"/>
        </w:rPr>
        <w:t>使用过程中，可能由于接触患者或医护人员</w:t>
      </w:r>
      <w:r w:rsidRPr="001E074A">
        <w:rPr>
          <w:rFonts w:eastAsia="仿宋_GB2312" w:hint="eastAsia"/>
          <w:bCs/>
          <w:sz w:val="32"/>
          <w:szCs w:val="32"/>
          <w:lang w:eastAsia="zh-CN"/>
        </w:rPr>
        <w:t>受污染</w:t>
      </w:r>
      <w:r w:rsidRPr="001E074A">
        <w:rPr>
          <w:rFonts w:eastAsia="仿宋_GB2312"/>
          <w:bCs/>
          <w:sz w:val="32"/>
          <w:szCs w:val="32"/>
          <w:lang w:eastAsia="zh-CN"/>
        </w:rPr>
        <w:t>的手部而造成污染</w:t>
      </w:r>
      <w:r w:rsidRPr="001E074A">
        <w:rPr>
          <w:rFonts w:eastAsia="仿宋_GB2312" w:hint="eastAsia"/>
          <w:bCs/>
          <w:sz w:val="32"/>
          <w:szCs w:val="32"/>
          <w:lang w:eastAsia="zh-CN"/>
        </w:rPr>
        <w:t>（需</w:t>
      </w:r>
      <w:r w:rsidRPr="001E074A">
        <w:rPr>
          <w:rFonts w:eastAsia="仿宋_GB2312"/>
          <w:bCs/>
          <w:sz w:val="32"/>
          <w:szCs w:val="32"/>
          <w:lang w:eastAsia="zh-CN"/>
        </w:rPr>
        <w:t>注意的是，未洗</w:t>
      </w:r>
      <w:r w:rsidRPr="001E074A">
        <w:rPr>
          <w:rFonts w:eastAsia="仿宋_GB2312" w:hint="eastAsia"/>
          <w:bCs/>
          <w:sz w:val="32"/>
          <w:szCs w:val="32"/>
          <w:lang w:eastAsia="zh-CN"/>
        </w:rPr>
        <w:t>净</w:t>
      </w:r>
      <w:r w:rsidRPr="001E074A">
        <w:rPr>
          <w:rFonts w:eastAsia="仿宋_GB2312"/>
          <w:bCs/>
          <w:sz w:val="32"/>
          <w:szCs w:val="32"/>
          <w:lang w:eastAsia="zh-CN"/>
        </w:rPr>
        <w:t>戴手套的</w:t>
      </w:r>
      <w:r w:rsidRPr="001E074A">
        <w:rPr>
          <w:rFonts w:eastAsia="仿宋_GB2312" w:hint="eastAsia"/>
          <w:bCs/>
          <w:sz w:val="32"/>
          <w:szCs w:val="32"/>
          <w:lang w:eastAsia="zh-CN"/>
        </w:rPr>
        <w:t>手</w:t>
      </w:r>
      <w:r w:rsidRPr="001E074A">
        <w:rPr>
          <w:rFonts w:eastAsia="仿宋_GB2312"/>
          <w:bCs/>
          <w:sz w:val="32"/>
          <w:szCs w:val="32"/>
          <w:lang w:eastAsia="zh-CN"/>
        </w:rPr>
        <w:t>可能将有机污物和微生物转移至其触碰</w:t>
      </w:r>
      <w:r w:rsidRPr="001E074A">
        <w:rPr>
          <w:rFonts w:eastAsia="仿宋_GB2312" w:hint="eastAsia"/>
          <w:bCs/>
          <w:sz w:val="32"/>
          <w:szCs w:val="32"/>
          <w:lang w:eastAsia="zh-CN"/>
        </w:rPr>
        <w:t>的物品</w:t>
      </w:r>
      <w:r w:rsidRPr="001E074A">
        <w:rPr>
          <w:rFonts w:eastAsia="仿宋_GB2312"/>
          <w:bCs/>
          <w:sz w:val="32"/>
          <w:szCs w:val="32"/>
          <w:lang w:eastAsia="zh-CN"/>
        </w:rPr>
        <w:t>表面</w:t>
      </w:r>
      <w:r w:rsidRPr="001E074A">
        <w:rPr>
          <w:rFonts w:eastAsia="仿宋_GB2312" w:hint="eastAsia"/>
          <w:bCs/>
          <w:sz w:val="32"/>
          <w:szCs w:val="32"/>
          <w:lang w:eastAsia="zh-CN"/>
        </w:rPr>
        <w:t>）</w:t>
      </w:r>
      <w:r w:rsidRPr="001E074A">
        <w:rPr>
          <w:rFonts w:eastAsia="仿宋_GB2312"/>
          <w:bCs/>
          <w:sz w:val="32"/>
          <w:szCs w:val="32"/>
          <w:lang w:eastAsia="zh-CN"/>
        </w:rPr>
        <w:t>；</w:t>
      </w:r>
    </w:p>
    <w:p w14:paraId="685A0F05" w14:textId="77777777" w:rsidR="00380922" w:rsidRPr="001E074A" w:rsidRDefault="00380922" w:rsidP="001E074A">
      <w:pPr>
        <w:pStyle w:val="af5"/>
        <w:numPr>
          <w:ilvl w:val="1"/>
          <w:numId w:val="2"/>
        </w:numPr>
        <w:tabs>
          <w:tab w:val="left" w:pos="993"/>
        </w:tabs>
        <w:snapToGrid w:val="0"/>
        <w:spacing w:line="520" w:lineRule="exact"/>
        <w:ind w:left="993" w:hanging="284"/>
        <w:jc w:val="both"/>
        <w:rPr>
          <w:rFonts w:eastAsia="仿宋_GB2312"/>
          <w:bCs/>
          <w:sz w:val="32"/>
          <w:szCs w:val="32"/>
          <w:lang w:eastAsia="zh-CN"/>
        </w:rPr>
      </w:pPr>
      <w:r w:rsidRPr="001E074A">
        <w:rPr>
          <w:rFonts w:eastAsia="仿宋_GB2312"/>
          <w:bCs/>
          <w:sz w:val="32"/>
          <w:szCs w:val="32"/>
          <w:lang w:eastAsia="zh-CN"/>
        </w:rPr>
        <w:t>将因意外事件（例如患者出血、失禁、呕吐等）而导致的污染；</w:t>
      </w:r>
    </w:p>
    <w:p w14:paraId="61FF1F63" w14:textId="77777777" w:rsidR="00380922" w:rsidRPr="001E074A" w:rsidRDefault="00380922" w:rsidP="001E074A">
      <w:pPr>
        <w:pStyle w:val="af5"/>
        <w:numPr>
          <w:ilvl w:val="1"/>
          <w:numId w:val="2"/>
        </w:numPr>
        <w:tabs>
          <w:tab w:val="left" w:pos="993"/>
        </w:tabs>
        <w:snapToGrid w:val="0"/>
        <w:spacing w:line="520" w:lineRule="exact"/>
        <w:ind w:left="993" w:hanging="284"/>
        <w:jc w:val="both"/>
        <w:rPr>
          <w:rFonts w:eastAsia="仿宋_GB2312"/>
          <w:bCs/>
          <w:sz w:val="32"/>
          <w:szCs w:val="32"/>
          <w:lang w:eastAsia="zh-CN"/>
        </w:rPr>
      </w:pPr>
      <w:r w:rsidRPr="001E074A">
        <w:rPr>
          <w:rFonts w:eastAsia="仿宋_GB2312"/>
          <w:bCs/>
          <w:sz w:val="32"/>
          <w:szCs w:val="32"/>
          <w:lang w:eastAsia="zh-CN"/>
        </w:rPr>
        <w:t>由于未经充分</w:t>
      </w:r>
      <w:r w:rsidRPr="001E074A">
        <w:rPr>
          <w:rFonts w:eastAsia="仿宋_GB2312" w:hint="eastAsia"/>
          <w:bCs/>
          <w:sz w:val="32"/>
          <w:szCs w:val="32"/>
          <w:lang w:eastAsia="zh-CN"/>
        </w:rPr>
        <w:t>漂洗</w:t>
      </w:r>
      <w:r w:rsidRPr="001E074A">
        <w:rPr>
          <w:rFonts w:eastAsia="仿宋_GB2312"/>
          <w:bCs/>
          <w:sz w:val="32"/>
          <w:szCs w:val="32"/>
          <w:lang w:eastAsia="zh-CN"/>
        </w:rPr>
        <w:t>导致有害物残留，或采用了可能对器械材料或性能造成不利影响的消毒灭菌方法、试剂；</w:t>
      </w:r>
    </w:p>
    <w:p w14:paraId="1363FA60" w14:textId="77777777" w:rsidR="00380922" w:rsidRPr="001E074A" w:rsidRDefault="00380922" w:rsidP="001E074A">
      <w:pPr>
        <w:pStyle w:val="af5"/>
        <w:numPr>
          <w:ilvl w:val="1"/>
          <w:numId w:val="2"/>
        </w:numPr>
        <w:tabs>
          <w:tab w:val="left" w:pos="993"/>
        </w:tabs>
        <w:snapToGrid w:val="0"/>
        <w:spacing w:line="520" w:lineRule="exact"/>
        <w:ind w:left="993" w:hanging="284"/>
        <w:jc w:val="both"/>
        <w:rPr>
          <w:rFonts w:eastAsia="仿宋_GB2312"/>
          <w:bCs/>
          <w:sz w:val="32"/>
          <w:szCs w:val="32"/>
          <w:lang w:eastAsia="zh-CN"/>
        </w:rPr>
      </w:pPr>
      <w:r w:rsidRPr="001E074A">
        <w:rPr>
          <w:rFonts w:eastAsia="仿宋_GB2312"/>
          <w:bCs/>
          <w:sz w:val="32"/>
          <w:szCs w:val="32"/>
          <w:lang w:eastAsia="zh-CN"/>
        </w:rPr>
        <w:t>给患者或用户带来特定风险。</w:t>
      </w:r>
    </w:p>
    <w:p w14:paraId="7D88ED71" w14:textId="343D0241" w:rsidR="00380922" w:rsidRPr="007648F5" w:rsidRDefault="007648F5" w:rsidP="007648F5">
      <w:pPr>
        <w:spacing w:line="520" w:lineRule="exact"/>
        <w:ind w:firstLineChars="200" w:firstLine="640"/>
        <w:outlineLvl w:val="2"/>
        <w:rPr>
          <w:rFonts w:eastAsia="仿宋_GB2312"/>
          <w:bCs/>
          <w:sz w:val="32"/>
          <w:szCs w:val="32"/>
        </w:rPr>
      </w:pPr>
      <w:bookmarkStart w:id="9" w:name="_Toc481569199"/>
      <w:r w:rsidRPr="007648F5">
        <w:rPr>
          <w:rFonts w:eastAsia="仿宋_GB2312" w:hint="eastAsia"/>
          <w:bCs/>
          <w:sz w:val="32"/>
          <w:szCs w:val="32"/>
        </w:rPr>
        <w:lastRenderedPageBreak/>
        <w:t>2</w:t>
      </w:r>
      <w:r w:rsidRPr="007648F5">
        <w:rPr>
          <w:rFonts w:eastAsia="仿宋_GB2312"/>
          <w:bCs/>
          <w:sz w:val="32"/>
          <w:szCs w:val="32"/>
        </w:rPr>
        <w:t>.</w:t>
      </w:r>
      <w:r w:rsidR="00380922" w:rsidRPr="007648F5">
        <w:rPr>
          <w:rFonts w:eastAsia="仿宋_GB2312"/>
          <w:bCs/>
          <w:sz w:val="32"/>
          <w:szCs w:val="32"/>
        </w:rPr>
        <w:t>再处理说明应建议用户彻底清洁器械</w:t>
      </w:r>
      <w:bookmarkEnd w:id="9"/>
    </w:p>
    <w:p w14:paraId="090A0D94" w14:textId="77777777" w:rsidR="00380922" w:rsidRDefault="00380922" w:rsidP="00380922">
      <w:pPr>
        <w:spacing w:line="520" w:lineRule="exact"/>
        <w:ind w:firstLineChars="200" w:firstLine="640"/>
        <w:rPr>
          <w:rFonts w:eastAsia="仿宋_GB2312"/>
          <w:sz w:val="32"/>
          <w:szCs w:val="32"/>
        </w:rPr>
      </w:pPr>
      <w:r>
        <w:rPr>
          <w:rFonts w:eastAsia="仿宋_GB2312"/>
          <w:sz w:val="32"/>
          <w:szCs w:val="32"/>
        </w:rPr>
        <w:t>应在再处理说明中明确清洁是再处理的首要环节，清洁的效果将影响最终消毒和灭菌的效果。再处理说明中应明确进行彻底清洁的方法，清洁步骤</w:t>
      </w:r>
      <w:r>
        <w:rPr>
          <w:rFonts w:eastAsia="仿宋_GB2312" w:hint="eastAsia"/>
          <w:sz w:val="32"/>
          <w:szCs w:val="32"/>
        </w:rPr>
        <w:t>的</w:t>
      </w:r>
      <w:r>
        <w:rPr>
          <w:rFonts w:eastAsia="仿宋_GB2312"/>
          <w:sz w:val="32"/>
          <w:szCs w:val="32"/>
        </w:rPr>
        <w:t>详尽程度根据器械的复杂程度决定。</w:t>
      </w:r>
    </w:p>
    <w:p w14:paraId="61B78E40" w14:textId="70A4313B" w:rsidR="00380922" w:rsidRDefault="00380922" w:rsidP="00380922">
      <w:pPr>
        <w:spacing w:line="520" w:lineRule="exact"/>
        <w:ind w:firstLineChars="200" w:firstLine="640"/>
        <w:rPr>
          <w:rFonts w:eastAsia="仿宋_GB2312"/>
          <w:sz w:val="32"/>
          <w:szCs w:val="32"/>
        </w:rPr>
      </w:pPr>
      <w:r>
        <w:rPr>
          <w:rFonts w:eastAsia="仿宋_GB2312"/>
          <w:sz w:val="32"/>
          <w:szCs w:val="32"/>
        </w:rPr>
        <w:t>难以进行彻底清洁或者具有可能导致污染物残留的结构特征的器械在清</w:t>
      </w:r>
      <w:r>
        <w:rPr>
          <w:rFonts w:eastAsia="仿宋_GB2312" w:hint="eastAsia"/>
          <w:sz w:val="32"/>
          <w:szCs w:val="32"/>
        </w:rPr>
        <w:t>洁</w:t>
      </w:r>
      <w:r>
        <w:rPr>
          <w:rFonts w:eastAsia="仿宋_GB2312"/>
          <w:sz w:val="32"/>
          <w:szCs w:val="32"/>
        </w:rPr>
        <w:t>时可能需要进行拆解，</w:t>
      </w:r>
      <w:r>
        <w:rPr>
          <w:rFonts w:eastAsia="仿宋_GB2312" w:hint="eastAsia"/>
          <w:sz w:val="32"/>
          <w:szCs w:val="32"/>
        </w:rPr>
        <w:t>除非注册</w:t>
      </w:r>
      <w:r>
        <w:rPr>
          <w:rFonts w:eastAsia="仿宋_GB2312"/>
          <w:sz w:val="32"/>
          <w:szCs w:val="32"/>
        </w:rPr>
        <w:t>申请人</w:t>
      </w:r>
      <w:r>
        <w:rPr>
          <w:rFonts w:eastAsia="仿宋_GB2312" w:hint="eastAsia"/>
          <w:sz w:val="32"/>
          <w:szCs w:val="32"/>
        </w:rPr>
        <w:t>能证明</w:t>
      </w:r>
      <w:r>
        <w:rPr>
          <w:rFonts w:eastAsia="仿宋_GB2312"/>
          <w:sz w:val="32"/>
          <w:szCs w:val="32"/>
        </w:rPr>
        <w:t>在不拆解的情况下</w:t>
      </w:r>
      <w:r>
        <w:rPr>
          <w:rFonts w:eastAsia="仿宋_GB2312" w:hint="eastAsia"/>
          <w:sz w:val="32"/>
          <w:szCs w:val="32"/>
        </w:rPr>
        <w:t>可以完成</w:t>
      </w:r>
      <w:r>
        <w:rPr>
          <w:rFonts w:eastAsia="仿宋_GB2312"/>
          <w:sz w:val="32"/>
          <w:szCs w:val="32"/>
        </w:rPr>
        <w:t>清洁</w:t>
      </w:r>
      <w:r>
        <w:rPr>
          <w:rFonts w:eastAsia="仿宋_GB2312" w:hint="eastAsia"/>
          <w:sz w:val="32"/>
          <w:szCs w:val="32"/>
        </w:rPr>
        <w:t>效果</w:t>
      </w:r>
      <w:r>
        <w:rPr>
          <w:rFonts w:eastAsia="仿宋_GB2312"/>
          <w:sz w:val="32"/>
          <w:szCs w:val="32"/>
        </w:rPr>
        <w:t>的确认（即，应</w:t>
      </w:r>
      <w:r>
        <w:rPr>
          <w:rFonts w:eastAsia="仿宋_GB2312" w:hint="eastAsia"/>
          <w:sz w:val="32"/>
          <w:szCs w:val="32"/>
        </w:rPr>
        <w:t>对比</w:t>
      </w:r>
      <w:r>
        <w:rPr>
          <w:rFonts w:eastAsia="仿宋_GB2312"/>
          <w:sz w:val="32"/>
          <w:szCs w:val="32"/>
        </w:rPr>
        <w:t>在拆解状态及未拆解状态下进行清洁验证的数据）。此外，对于此类器械，清洁说明中应提供适当拆</w:t>
      </w:r>
      <w:proofErr w:type="gramStart"/>
      <w:r>
        <w:rPr>
          <w:rFonts w:eastAsia="仿宋_GB2312"/>
          <w:sz w:val="32"/>
          <w:szCs w:val="32"/>
        </w:rPr>
        <w:t>解图示及说明</w:t>
      </w:r>
      <w:proofErr w:type="gramEnd"/>
      <w:r>
        <w:rPr>
          <w:rFonts w:eastAsia="仿宋_GB2312"/>
          <w:sz w:val="32"/>
          <w:szCs w:val="32"/>
        </w:rPr>
        <w:t>（详见本指导原则第</w:t>
      </w:r>
      <w:r w:rsidR="001E074A">
        <w:rPr>
          <w:rFonts w:eastAsia="仿宋_GB2312" w:hint="eastAsia"/>
          <w:sz w:val="32"/>
          <w:szCs w:val="32"/>
        </w:rPr>
        <w:t>五</w:t>
      </w:r>
      <w:r>
        <w:rPr>
          <w:rFonts w:eastAsia="仿宋_GB2312"/>
          <w:sz w:val="32"/>
          <w:szCs w:val="32"/>
        </w:rPr>
        <w:t>（五）</w:t>
      </w:r>
      <w:r w:rsidR="00304FE0">
        <w:rPr>
          <w:rFonts w:eastAsia="仿宋_GB2312" w:hint="eastAsia"/>
          <w:sz w:val="32"/>
          <w:szCs w:val="32"/>
        </w:rPr>
        <w:t>5</w:t>
      </w:r>
      <w:r w:rsidR="00304FE0">
        <w:rPr>
          <w:rFonts w:eastAsia="仿宋_GB2312"/>
          <w:sz w:val="32"/>
          <w:szCs w:val="32"/>
        </w:rPr>
        <w:t>.</w:t>
      </w:r>
      <w:r>
        <w:rPr>
          <w:rFonts w:eastAsia="仿宋_GB2312"/>
          <w:sz w:val="32"/>
          <w:szCs w:val="32"/>
        </w:rPr>
        <w:t>3</w:t>
      </w:r>
      <w:r>
        <w:rPr>
          <w:rFonts w:eastAsia="仿宋_GB2312"/>
          <w:sz w:val="32"/>
          <w:szCs w:val="32"/>
        </w:rPr>
        <w:t>的要求）。</w:t>
      </w:r>
    </w:p>
    <w:p w14:paraId="59D922E3" w14:textId="77777777" w:rsidR="00380922" w:rsidRDefault="00380922" w:rsidP="00380922">
      <w:pPr>
        <w:spacing w:line="520" w:lineRule="exact"/>
        <w:ind w:firstLineChars="200" w:firstLine="640"/>
        <w:rPr>
          <w:rFonts w:eastAsia="仿宋_GB2312"/>
          <w:sz w:val="32"/>
          <w:szCs w:val="32"/>
        </w:rPr>
      </w:pPr>
      <w:r>
        <w:rPr>
          <w:rFonts w:eastAsia="仿宋_GB2312" w:hint="eastAsia"/>
          <w:sz w:val="32"/>
          <w:szCs w:val="32"/>
        </w:rPr>
        <w:t>注册</w:t>
      </w:r>
      <w:r>
        <w:rPr>
          <w:rFonts w:eastAsia="仿宋_GB2312"/>
          <w:sz w:val="32"/>
          <w:szCs w:val="32"/>
        </w:rPr>
        <w:t>申请人可以选择使用保护套等措施以减少器械在清洁时的复杂度。如果使用保护套，应明确仅能使用已经合法上市的产品。同时，清洁说明应包含在未使用保护套时使用器械的情况，因为在使用过程中保护套可能受损导致失效，而保护套的破损难以识别，同时一旦发生破损情况容易对器械造成污染。</w:t>
      </w:r>
    </w:p>
    <w:p w14:paraId="7A1C3F0B" w14:textId="77777777" w:rsidR="00380922" w:rsidRPr="008C4ACD" w:rsidRDefault="00380922" w:rsidP="00380922">
      <w:pPr>
        <w:spacing w:line="520" w:lineRule="exact"/>
        <w:ind w:firstLineChars="200" w:firstLine="640"/>
        <w:rPr>
          <w:rFonts w:eastAsia="仿宋_GB2312"/>
          <w:sz w:val="32"/>
          <w:szCs w:val="32"/>
        </w:rPr>
      </w:pPr>
      <w:r>
        <w:rPr>
          <w:rFonts w:eastAsia="仿宋_GB2312"/>
          <w:sz w:val="32"/>
          <w:szCs w:val="32"/>
        </w:rPr>
        <w:t>可冲洗器械（例如内窥镜，</w:t>
      </w:r>
      <w:r w:rsidRPr="00910648">
        <w:rPr>
          <w:rFonts w:eastAsia="仿宋_GB2312"/>
          <w:sz w:val="32"/>
          <w:szCs w:val="32"/>
        </w:rPr>
        <w:t>腹腔</w:t>
      </w:r>
      <w:r w:rsidRPr="00910648">
        <w:rPr>
          <w:rFonts w:eastAsia="仿宋_GB2312" w:hint="eastAsia"/>
          <w:sz w:val="32"/>
          <w:szCs w:val="32"/>
        </w:rPr>
        <w:t>内窥</w:t>
      </w:r>
      <w:r w:rsidRPr="00910648">
        <w:rPr>
          <w:rFonts w:eastAsia="仿宋_GB2312"/>
          <w:sz w:val="32"/>
          <w:szCs w:val="32"/>
        </w:rPr>
        <w:t>镜</w:t>
      </w:r>
      <w:r w:rsidRPr="00910648">
        <w:rPr>
          <w:rFonts w:eastAsia="仿宋_GB2312" w:hint="eastAsia"/>
          <w:sz w:val="32"/>
          <w:szCs w:val="32"/>
        </w:rPr>
        <w:t>手术器械</w:t>
      </w:r>
      <w:r>
        <w:rPr>
          <w:rFonts w:eastAsia="仿宋_GB2312"/>
          <w:sz w:val="32"/>
          <w:szCs w:val="32"/>
        </w:rPr>
        <w:t>和具有冲洗口的其他器械）容易产生污染物堆积，在清洁说明中应提供合适的冲洗方法（必要时可以配图）。</w:t>
      </w:r>
      <w:r>
        <w:rPr>
          <w:rFonts w:eastAsia="仿宋_GB2312" w:hint="eastAsia"/>
          <w:sz w:val="32"/>
          <w:szCs w:val="32"/>
        </w:rPr>
        <w:t>充分</w:t>
      </w:r>
      <w:r>
        <w:rPr>
          <w:rFonts w:eastAsia="仿宋_GB2312"/>
          <w:sz w:val="32"/>
          <w:szCs w:val="32"/>
        </w:rPr>
        <w:t>的</w:t>
      </w:r>
      <w:r>
        <w:rPr>
          <w:rFonts w:eastAsia="仿宋_GB2312" w:hint="eastAsia"/>
          <w:sz w:val="32"/>
          <w:szCs w:val="32"/>
        </w:rPr>
        <w:t>冲洗对于</w:t>
      </w:r>
      <w:r>
        <w:rPr>
          <w:rFonts w:eastAsia="仿宋_GB2312"/>
          <w:sz w:val="32"/>
          <w:szCs w:val="32"/>
        </w:rPr>
        <w:t>去除器械内部残留的污染十分重要。冲洗方法中应包含有关如何正确冲洗器械、需使用的相关附件（如与冲洗口尺寸适当的连接器、清洗刷等）以及用于确保有效清洁所使用的冲洗剂等内容的有关信息。</w:t>
      </w:r>
    </w:p>
    <w:p w14:paraId="28AB8E5F" w14:textId="2630245A" w:rsidR="00380922" w:rsidRPr="007648F5" w:rsidRDefault="007648F5" w:rsidP="007648F5">
      <w:pPr>
        <w:spacing w:line="520" w:lineRule="exact"/>
        <w:ind w:firstLineChars="200" w:firstLine="640"/>
        <w:outlineLvl w:val="2"/>
        <w:rPr>
          <w:rFonts w:eastAsia="仿宋_GB2312"/>
          <w:bCs/>
          <w:sz w:val="32"/>
          <w:szCs w:val="32"/>
        </w:rPr>
      </w:pPr>
      <w:bookmarkStart w:id="10" w:name="_Toc481569200"/>
      <w:r>
        <w:rPr>
          <w:rFonts w:eastAsia="仿宋_GB2312" w:hint="eastAsia"/>
          <w:bCs/>
          <w:sz w:val="32"/>
          <w:szCs w:val="32"/>
        </w:rPr>
        <w:t>3</w:t>
      </w:r>
      <w:r>
        <w:rPr>
          <w:rFonts w:eastAsia="仿宋_GB2312"/>
          <w:bCs/>
          <w:sz w:val="32"/>
          <w:szCs w:val="32"/>
        </w:rPr>
        <w:t>.</w:t>
      </w:r>
      <w:r w:rsidR="00380922" w:rsidRPr="007648F5">
        <w:rPr>
          <w:rFonts w:eastAsia="仿宋_GB2312"/>
          <w:bCs/>
          <w:sz w:val="32"/>
          <w:szCs w:val="32"/>
        </w:rPr>
        <w:t>再处理说明应明确器械适用的消毒灭菌方法</w:t>
      </w:r>
      <w:bookmarkEnd w:id="10"/>
    </w:p>
    <w:p w14:paraId="58819246" w14:textId="77777777" w:rsidR="00380922" w:rsidRDefault="00380922" w:rsidP="00380922">
      <w:pPr>
        <w:spacing w:line="520" w:lineRule="exact"/>
        <w:ind w:firstLineChars="200" w:firstLine="640"/>
        <w:rPr>
          <w:rFonts w:eastAsia="仿宋_GB2312"/>
          <w:sz w:val="32"/>
          <w:szCs w:val="32"/>
        </w:rPr>
      </w:pPr>
      <w:r>
        <w:rPr>
          <w:rFonts w:eastAsia="仿宋_GB2312" w:hint="eastAsia"/>
          <w:sz w:val="32"/>
          <w:szCs w:val="32"/>
        </w:rPr>
        <w:t>再处理</w:t>
      </w:r>
      <w:r>
        <w:rPr>
          <w:rFonts w:eastAsia="仿宋_GB2312"/>
          <w:sz w:val="32"/>
          <w:szCs w:val="32"/>
        </w:rPr>
        <w:t>说明应</w:t>
      </w:r>
      <w:r>
        <w:rPr>
          <w:rFonts w:eastAsia="仿宋_GB2312" w:hint="eastAsia"/>
          <w:sz w:val="32"/>
          <w:szCs w:val="32"/>
        </w:rPr>
        <w:t>符合</w:t>
      </w:r>
      <w:r>
        <w:rPr>
          <w:rFonts w:eastAsia="仿宋_GB2312"/>
          <w:sz w:val="32"/>
          <w:szCs w:val="32"/>
        </w:rPr>
        <w:t>感染控制</w:t>
      </w:r>
      <w:r>
        <w:rPr>
          <w:rFonts w:eastAsia="仿宋_GB2312" w:hint="eastAsia"/>
          <w:sz w:val="32"/>
          <w:szCs w:val="32"/>
        </w:rPr>
        <w:t>管理</w:t>
      </w:r>
      <w:r>
        <w:rPr>
          <w:rFonts w:eastAsia="仿宋_GB2312"/>
          <w:sz w:val="32"/>
          <w:szCs w:val="32"/>
        </w:rPr>
        <w:t>规范的要求。</w:t>
      </w:r>
      <w:r>
        <w:rPr>
          <w:rFonts w:eastAsia="仿宋_GB2312" w:hint="eastAsia"/>
          <w:sz w:val="32"/>
          <w:szCs w:val="32"/>
        </w:rPr>
        <w:t>注册</w:t>
      </w:r>
      <w:r>
        <w:rPr>
          <w:rFonts w:eastAsia="仿宋_GB2312"/>
          <w:sz w:val="32"/>
          <w:szCs w:val="32"/>
        </w:rPr>
        <w:t>申请人应根据器械的适用范围来</w:t>
      </w:r>
      <w:r>
        <w:rPr>
          <w:rFonts w:eastAsia="仿宋_GB2312" w:hint="eastAsia"/>
          <w:sz w:val="32"/>
          <w:szCs w:val="32"/>
        </w:rPr>
        <w:t>确定</w:t>
      </w:r>
      <w:r>
        <w:rPr>
          <w:rFonts w:eastAsia="仿宋_GB2312"/>
          <w:sz w:val="32"/>
          <w:szCs w:val="32"/>
        </w:rPr>
        <w:t>相应的消毒（高、中、低水平）或灭菌方法。</w:t>
      </w:r>
      <w:bookmarkStart w:id="11" w:name="A._Critical_Devices"/>
      <w:bookmarkStart w:id="12" w:name="B._Semi-Critical_Devices"/>
      <w:bookmarkEnd w:id="11"/>
      <w:bookmarkEnd w:id="12"/>
      <w:r>
        <w:rPr>
          <w:rFonts w:eastAsia="仿宋_GB2312"/>
          <w:sz w:val="32"/>
          <w:szCs w:val="32"/>
        </w:rPr>
        <w:t>需要注意的是，无论采用何种消毒或灭菌方法</w:t>
      </w:r>
      <w:r>
        <w:rPr>
          <w:rFonts w:eastAsia="仿宋_GB2312" w:hint="eastAsia"/>
          <w:sz w:val="32"/>
          <w:szCs w:val="32"/>
        </w:rPr>
        <w:t>，注册申请人</w:t>
      </w:r>
      <w:r>
        <w:rPr>
          <w:rFonts w:eastAsia="仿宋_GB2312"/>
          <w:sz w:val="32"/>
          <w:szCs w:val="32"/>
        </w:rPr>
        <w:t>都应</w:t>
      </w:r>
      <w:r>
        <w:rPr>
          <w:rFonts w:eastAsia="仿宋_GB2312" w:hint="eastAsia"/>
          <w:sz w:val="32"/>
          <w:szCs w:val="32"/>
        </w:rPr>
        <w:t>确认</w:t>
      </w:r>
      <w:r>
        <w:rPr>
          <w:rFonts w:eastAsia="仿宋_GB2312"/>
          <w:sz w:val="32"/>
          <w:szCs w:val="32"/>
        </w:rPr>
        <w:t>其</w:t>
      </w:r>
      <w:r>
        <w:rPr>
          <w:rFonts w:eastAsia="仿宋_GB2312" w:hint="eastAsia"/>
          <w:sz w:val="32"/>
          <w:szCs w:val="32"/>
        </w:rPr>
        <w:t>与器械的兼容以及其可有效进行再处理</w:t>
      </w:r>
      <w:r>
        <w:rPr>
          <w:rFonts w:eastAsia="仿宋_GB2312"/>
          <w:sz w:val="32"/>
          <w:szCs w:val="32"/>
        </w:rPr>
        <w:t>，并在使用说明中进行说明。</w:t>
      </w:r>
      <w:r>
        <w:rPr>
          <w:rFonts w:eastAsia="仿宋_GB2312" w:hint="eastAsia"/>
          <w:sz w:val="32"/>
          <w:szCs w:val="32"/>
        </w:rPr>
        <w:t>再处理</w:t>
      </w:r>
      <w:r>
        <w:rPr>
          <w:rFonts w:eastAsia="仿宋_GB2312"/>
          <w:sz w:val="32"/>
          <w:szCs w:val="32"/>
        </w:rPr>
        <w:t>过程的确认应证明经</w:t>
      </w:r>
      <w:r>
        <w:rPr>
          <w:rFonts w:eastAsia="仿宋_GB2312" w:hint="eastAsia"/>
          <w:sz w:val="32"/>
          <w:szCs w:val="32"/>
        </w:rPr>
        <w:t>再处理</w:t>
      </w:r>
      <w:r>
        <w:rPr>
          <w:rFonts w:eastAsia="仿宋_GB2312"/>
          <w:sz w:val="32"/>
          <w:szCs w:val="32"/>
        </w:rPr>
        <w:t>后能</w:t>
      </w:r>
      <w:r w:rsidRPr="00304CDB">
        <w:rPr>
          <w:rFonts w:eastAsia="仿宋_GB2312"/>
          <w:sz w:val="32"/>
          <w:szCs w:val="32"/>
        </w:rPr>
        <w:t>有效去除污染物</w:t>
      </w:r>
      <w:r>
        <w:rPr>
          <w:rFonts w:eastAsia="仿宋_GB2312"/>
          <w:sz w:val="32"/>
          <w:szCs w:val="32"/>
        </w:rPr>
        <w:t>并且达到预期的消毒或灭</w:t>
      </w:r>
      <w:r>
        <w:rPr>
          <w:rFonts w:eastAsia="仿宋_GB2312"/>
          <w:sz w:val="32"/>
          <w:szCs w:val="32"/>
        </w:rPr>
        <w:lastRenderedPageBreak/>
        <w:t>菌效果。</w:t>
      </w:r>
    </w:p>
    <w:p w14:paraId="7DD5775E" w14:textId="77777777" w:rsidR="00380922" w:rsidRDefault="00380922" w:rsidP="00380922">
      <w:pPr>
        <w:spacing w:line="520" w:lineRule="exact"/>
        <w:ind w:firstLineChars="200" w:firstLine="640"/>
        <w:rPr>
          <w:rFonts w:eastAsia="仿宋_GB2312"/>
          <w:sz w:val="32"/>
          <w:szCs w:val="32"/>
        </w:rPr>
      </w:pPr>
      <w:r>
        <w:rPr>
          <w:rFonts w:eastAsia="仿宋_GB2312"/>
          <w:sz w:val="32"/>
          <w:szCs w:val="32"/>
        </w:rPr>
        <w:t>依据斯波尔丁分类原则，可以将器械分为高度危险性、中度危险性和低度危险性器械，并根据其可能引起的潜在感染风险程度对其需要的再处理过程给出建议。</w:t>
      </w:r>
    </w:p>
    <w:p w14:paraId="01515F97" w14:textId="3E184B2B" w:rsidR="00380922" w:rsidRPr="004F484D" w:rsidRDefault="007648F5" w:rsidP="007648F5">
      <w:pPr>
        <w:spacing w:line="520" w:lineRule="exact"/>
        <w:ind w:firstLineChars="200" w:firstLine="640"/>
        <w:outlineLvl w:val="3"/>
        <w:rPr>
          <w:rFonts w:eastAsia="仿宋_GB2312"/>
          <w:sz w:val="32"/>
          <w:szCs w:val="32"/>
        </w:rPr>
      </w:pPr>
      <w:r>
        <w:rPr>
          <w:rFonts w:eastAsia="仿宋_GB2312"/>
          <w:sz w:val="32"/>
          <w:szCs w:val="32"/>
        </w:rPr>
        <w:t>3.1</w:t>
      </w:r>
      <w:r w:rsidR="00380922" w:rsidRPr="004F484D">
        <w:rPr>
          <w:rFonts w:eastAsia="仿宋_GB2312"/>
          <w:sz w:val="32"/>
          <w:szCs w:val="32"/>
        </w:rPr>
        <w:t>高度危险性器械</w:t>
      </w:r>
    </w:p>
    <w:p w14:paraId="29CCE2DF" w14:textId="77777777" w:rsidR="00380922" w:rsidRDefault="00380922" w:rsidP="00380922">
      <w:pPr>
        <w:spacing w:line="520" w:lineRule="exact"/>
        <w:ind w:firstLineChars="200" w:firstLine="640"/>
        <w:rPr>
          <w:rFonts w:eastAsia="仿宋_GB2312"/>
          <w:sz w:val="32"/>
          <w:szCs w:val="32"/>
        </w:rPr>
      </w:pPr>
      <w:r w:rsidRPr="002F73BE">
        <w:rPr>
          <w:rFonts w:eastAsia="仿宋_GB2312" w:hint="eastAsia"/>
          <w:sz w:val="32"/>
          <w:szCs w:val="32"/>
        </w:rPr>
        <w:t>指直接进入人体血液</w:t>
      </w:r>
      <w:r w:rsidRPr="002F73BE">
        <w:rPr>
          <w:rFonts w:eastAsia="仿宋_GB2312"/>
          <w:sz w:val="32"/>
          <w:szCs w:val="32"/>
        </w:rPr>
        <w:t>循环</w:t>
      </w:r>
      <w:r w:rsidRPr="002F73BE">
        <w:rPr>
          <w:rFonts w:eastAsia="仿宋_GB2312" w:hint="eastAsia"/>
          <w:sz w:val="32"/>
          <w:szCs w:val="32"/>
        </w:rPr>
        <w:t>系统、</w:t>
      </w:r>
      <w:r w:rsidRPr="002F73BE">
        <w:rPr>
          <w:rFonts w:eastAsia="仿宋_GB2312"/>
          <w:sz w:val="32"/>
          <w:szCs w:val="32"/>
        </w:rPr>
        <w:t>接触无菌组织</w:t>
      </w:r>
      <w:r w:rsidRPr="002F73BE">
        <w:rPr>
          <w:rFonts w:eastAsia="仿宋_GB2312" w:hint="eastAsia"/>
          <w:sz w:val="32"/>
          <w:szCs w:val="32"/>
        </w:rPr>
        <w:t>或</w:t>
      </w:r>
      <w:r w:rsidRPr="002F73BE">
        <w:rPr>
          <w:rFonts w:eastAsia="仿宋_GB2312"/>
          <w:sz w:val="32"/>
          <w:szCs w:val="32"/>
        </w:rPr>
        <w:t>体腔</w:t>
      </w:r>
      <w:r w:rsidRPr="002F73BE">
        <w:rPr>
          <w:rFonts w:eastAsia="仿宋_GB2312" w:hint="eastAsia"/>
          <w:sz w:val="32"/>
          <w:szCs w:val="32"/>
        </w:rPr>
        <w:t>的</w:t>
      </w:r>
      <w:r w:rsidRPr="002F73BE">
        <w:rPr>
          <w:rFonts w:eastAsia="仿宋_GB2312"/>
          <w:sz w:val="32"/>
          <w:szCs w:val="32"/>
        </w:rPr>
        <w:t>医疗</w:t>
      </w:r>
      <w:r w:rsidRPr="002F73BE">
        <w:rPr>
          <w:rFonts w:eastAsia="仿宋_GB2312" w:hint="eastAsia"/>
          <w:sz w:val="32"/>
          <w:szCs w:val="32"/>
        </w:rPr>
        <w:t>器械。</w:t>
      </w:r>
      <w:r>
        <w:rPr>
          <w:rFonts w:eastAsia="仿宋_GB2312" w:hint="eastAsia"/>
          <w:sz w:val="32"/>
          <w:szCs w:val="32"/>
        </w:rPr>
        <w:t>如果</w:t>
      </w:r>
      <w:r>
        <w:rPr>
          <w:rFonts w:eastAsia="仿宋_GB2312"/>
          <w:sz w:val="32"/>
          <w:szCs w:val="32"/>
        </w:rPr>
        <w:t>医疗器械</w:t>
      </w:r>
      <w:r>
        <w:rPr>
          <w:rFonts w:eastAsia="仿宋_GB2312" w:hint="eastAsia"/>
          <w:sz w:val="32"/>
          <w:szCs w:val="32"/>
        </w:rPr>
        <w:t>达不到</w:t>
      </w:r>
      <w:r>
        <w:rPr>
          <w:rFonts w:eastAsia="仿宋_GB2312"/>
          <w:sz w:val="32"/>
          <w:szCs w:val="32"/>
        </w:rPr>
        <w:t>无菌效果可能会</w:t>
      </w:r>
      <w:r>
        <w:rPr>
          <w:rFonts w:eastAsia="仿宋_GB2312" w:hint="eastAsia"/>
          <w:sz w:val="32"/>
          <w:szCs w:val="32"/>
        </w:rPr>
        <w:t>有</w:t>
      </w:r>
      <w:r>
        <w:rPr>
          <w:rFonts w:eastAsia="仿宋_GB2312"/>
          <w:sz w:val="32"/>
          <w:szCs w:val="32"/>
        </w:rPr>
        <w:t>微生物传播</w:t>
      </w:r>
      <w:r>
        <w:rPr>
          <w:rFonts w:eastAsia="仿宋_GB2312" w:hint="eastAsia"/>
          <w:sz w:val="32"/>
          <w:szCs w:val="32"/>
        </w:rPr>
        <w:t>导致</w:t>
      </w:r>
      <w:r>
        <w:rPr>
          <w:rFonts w:eastAsia="仿宋_GB2312"/>
          <w:sz w:val="32"/>
          <w:szCs w:val="32"/>
        </w:rPr>
        <w:t>感染风险，应</w:t>
      </w:r>
      <w:r>
        <w:rPr>
          <w:rFonts w:eastAsia="仿宋_GB2312" w:hint="eastAsia"/>
          <w:sz w:val="32"/>
          <w:szCs w:val="32"/>
        </w:rPr>
        <w:t>要求</w:t>
      </w:r>
      <w:r>
        <w:rPr>
          <w:rFonts w:eastAsia="仿宋_GB2312"/>
          <w:sz w:val="32"/>
          <w:szCs w:val="32"/>
        </w:rPr>
        <w:t>用户在每次使用后进行拆</w:t>
      </w:r>
      <w:r>
        <w:rPr>
          <w:rFonts w:eastAsia="仿宋_GB2312" w:hint="eastAsia"/>
          <w:sz w:val="32"/>
          <w:szCs w:val="32"/>
        </w:rPr>
        <w:t>解</w:t>
      </w:r>
      <w:r>
        <w:rPr>
          <w:rFonts w:eastAsia="仿宋_GB2312"/>
          <w:sz w:val="32"/>
          <w:szCs w:val="32"/>
        </w:rPr>
        <w:t>（如适用）、彻底清洁并对</w:t>
      </w:r>
      <w:r>
        <w:rPr>
          <w:rFonts w:eastAsia="仿宋_GB2312" w:hint="eastAsia"/>
          <w:sz w:val="32"/>
          <w:szCs w:val="32"/>
        </w:rPr>
        <w:t>其</w:t>
      </w:r>
      <w:r>
        <w:rPr>
          <w:rFonts w:eastAsia="仿宋_GB2312"/>
          <w:sz w:val="32"/>
          <w:szCs w:val="32"/>
        </w:rPr>
        <w:t>进行灭菌。</w:t>
      </w:r>
    </w:p>
    <w:p w14:paraId="342855A3" w14:textId="77777777" w:rsidR="00380922" w:rsidRPr="00D60942" w:rsidRDefault="00380922" w:rsidP="00380922">
      <w:pPr>
        <w:spacing w:line="520" w:lineRule="exact"/>
        <w:ind w:firstLineChars="200" w:firstLine="640"/>
        <w:rPr>
          <w:rFonts w:eastAsia="仿宋_GB2312"/>
          <w:sz w:val="32"/>
          <w:szCs w:val="32"/>
        </w:rPr>
      </w:pPr>
      <w:r w:rsidRPr="00D60942">
        <w:rPr>
          <w:rFonts w:eastAsia="仿宋_GB2312" w:hint="eastAsia"/>
          <w:sz w:val="32"/>
          <w:szCs w:val="32"/>
        </w:rPr>
        <w:t>高度危险性器械的示例：如手术器械、穿刺针、腹腔镜、心脏导管和内窥镜活检附件。</w:t>
      </w:r>
    </w:p>
    <w:p w14:paraId="0A6A1E48" w14:textId="64B0DE70" w:rsidR="00380922" w:rsidRPr="004F484D" w:rsidRDefault="007648F5" w:rsidP="007648F5">
      <w:pPr>
        <w:spacing w:line="520" w:lineRule="exact"/>
        <w:ind w:firstLineChars="200" w:firstLine="640"/>
        <w:outlineLvl w:val="3"/>
        <w:rPr>
          <w:rFonts w:eastAsia="仿宋_GB2312"/>
          <w:sz w:val="32"/>
          <w:szCs w:val="32"/>
        </w:rPr>
      </w:pPr>
      <w:r>
        <w:rPr>
          <w:rFonts w:eastAsia="仿宋_GB2312"/>
          <w:sz w:val="32"/>
          <w:szCs w:val="32"/>
        </w:rPr>
        <w:t>3.2</w:t>
      </w:r>
      <w:r w:rsidR="00380922" w:rsidRPr="004F484D">
        <w:rPr>
          <w:rFonts w:eastAsia="仿宋_GB2312"/>
          <w:sz w:val="32"/>
          <w:szCs w:val="32"/>
        </w:rPr>
        <w:t>中度危险性器械</w:t>
      </w:r>
    </w:p>
    <w:p w14:paraId="241853A3" w14:textId="77777777" w:rsidR="00380922" w:rsidRDefault="00380922" w:rsidP="00380922">
      <w:pPr>
        <w:spacing w:line="520" w:lineRule="exact"/>
        <w:ind w:firstLineChars="200" w:firstLine="640"/>
        <w:rPr>
          <w:rFonts w:eastAsia="仿宋_GB2312"/>
          <w:sz w:val="32"/>
          <w:szCs w:val="32"/>
        </w:rPr>
      </w:pPr>
      <w:r w:rsidRPr="002F73BE">
        <w:rPr>
          <w:rFonts w:eastAsia="仿宋_GB2312" w:hint="eastAsia"/>
          <w:sz w:val="32"/>
          <w:szCs w:val="32"/>
        </w:rPr>
        <w:t>中度危险性</w:t>
      </w:r>
      <w:r w:rsidRPr="002F73BE">
        <w:rPr>
          <w:rFonts w:eastAsia="仿宋_GB2312"/>
          <w:sz w:val="32"/>
          <w:szCs w:val="32"/>
        </w:rPr>
        <w:t>器械是</w:t>
      </w:r>
      <w:r w:rsidRPr="002F73BE">
        <w:rPr>
          <w:rFonts w:eastAsia="仿宋_GB2312" w:hint="eastAsia"/>
          <w:sz w:val="32"/>
          <w:szCs w:val="32"/>
        </w:rPr>
        <w:t>指</w:t>
      </w:r>
      <w:r w:rsidRPr="002F73BE">
        <w:rPr>
          <w:rFonts w:eastAsia="仿宋_GB2312"/>
          <w:sz w:val="32"/>
          <w:szCs w:val="32"/>
        </w:rPr>
        <w:t>接触完整</w:t>
      </w:r>
      <w:r w:rsidRPr="002F73BE">
        <w:rPr>
          <w:rFonts w:eastAsia="仿宋_GB2312" w:hint="eastAsia"/>
          <w:sz w:val="32"/>
          <w:szCs w:val="32"/>
        </w:rPr>
        <w:t>黏膜或不</w:t>
      </w:r>
      <w:r w:rsidRPr="002F73BE">
        <w:rPr>
          <w:rFonts w:eastAsia="仿宋_GB2312"/>
          <w:sz w:val="32"/>
          <w:szCs w:val="32"/>
        </w:rPr>
        <w:t>完整</w:t>
      </w:r>
      <w:r w:rsidRPr="002F73BE">
        <w:rPr>
          <w:rFonts w:eastAsia="仿宋_GB2312" w:hint="eastAsia"/>
          <w:sz w:val="32"/>
          <w:szCs w:val="32"/>
        </w:rPr>
        <w:t>皮肤的器械，</w:t>
      </w:r>
      <w:r w:rsidRPr="002F73BE">
        <w:rPr>
          <w:rFonts w:eastAsia="仿宋_GB2312"/>
          <w:sz w:val="32"/>
          <w:szCs w:val="32"/>
        </w:rPr>
        <w:t>这</w:t>
      </w:r>
      <w:r w:rsidRPr="002F73BE">
        <w:rPr>
          <w:rFonts w:eastAsia="仿宋_GB2312" w:hint="eastAsia"/>
          <w:sz w:val="32"/>
          <w:szCs w:val="32"/>
        </w:rPr>
        <w:t>类</w:t>
      </w:r>
      <w:r w:rsidRPr="002F73BE">
        <w:rPr>
          <w:rFonts w:eastAsia="仿宋_GB2312"/>
          <w:sz w:val="32"/>
          <w:szCs w:val="32"/>
        </w:rPr>
        <w:t>器械</w:t>
      </w:r>
      <w:r w:rsidRPr="002F73BE">
        <w:rPr>
          <w:rFonts w:eastAsia="仿宋_GB2312" w:hint="eastAsia"/>
          <w:sz w:val="32"/>
          <w:szCs w:val="32"/>
        </w:rPr>
        <w:t>不侵入</w:t>
      </w:r>
      <w:r w:rsidRPr="002F73BE">
        <w:rPr>
          <w:rFonts w:eastAsia="仿宋_GB2312"/>
          <w:sz w:val="32"/>
          <w:szCs w:val="32"/>
        </w:rPr>
        <w:t>人体组织或者人体</w:t>
      </w:r>
      <w:r w:rsidRPr="002F73BE">
        <w:rPr>
          <w:rFonts w:eastAsia="仿宋_GB2312" w:hint="eastAsia"/>
          <w:sz w:val="32"/>
          <w:szCs w:val="32"/>
        </w:rPr>
        <w:t>无菌部位</w:t>
      </w:r>
      <w:r w:rsidRPr="002F73BE">
        <w:rPr>
          <w:rFonts w:eastAsia="仿宋_GB2312"/>
          <w:sz w:val="32"/>
          <w:szCs w:val="32"/>
        </w:rPr>
        <w:t>。</w:t>
      </w:r>
      <w:r w:rsidRPr="002F73BE">
        <w:rPr>
          <w:rFonts w:eastAsia="仿宋_GB2312" w:hint="eastAsia"/>
          <w:sz w:val="32"/>
          <w:szCs w:val="32"/>
        </w:rPr>
        <w:t>尽</w:t>
      </w:r>
      <w:r>
        <w:rPr>
          <w:rFonts w:eastAsia="仿宋_GB2312" w:hint="eastAsia"/>
          <w:sz w:val="32"/>
          <w:szCs w:val="32"/>
        </w:rPr>
        <w:t>管完整黏膜</w:t>
      </w:r>
      <w:r>
        <w:rPr>
          <w:rFonts w:eastAsia="仿宋_GB2312"/>
          <w:sz w:val="32"/>
          <w:szCs w:val="32"/>
        </w:rPr>
        <w:t>通常可以抵御</w:t>
      </w:r>
      <w:r>
        <w:rPr>
          <w:rFonts w:eastAsia="仿宋_GB2312" w:hint="eastAsia"/>
          <w:sz w:val="32"/>
          <w:szCs w:val="32"/>
        </w:rPr>
        <w:t>少量</w:t>
      </w:r>
      <w:r>
        <w:rPr>
          <w:rFonts w:eastAsia="仿宋_GB2312"/>
          <w:sz w:val="32"/>
          <w:szCs w:val="32"/>
        </w:rPr>
        <w:t>的</w:t>
      </w:r>
      <w:r>
        <w:rPr>
          <w:rFonts w:eastAsia="仿宋_GB2312" w:hint="eastAsia"/>
          <w:sz w:val="32"/>
          <w:szCs w:val="32"/>
        </w:rPr>
        <w:t>孢子</w:t>
      </w:r>
      <w:r>
        <w:rPr>
          <w:rFonts w:eastAsia="仿宋_GB2312"/>
          <w:sz w:val="32"/>
          <w:szCs w:val="32"/>
        </w:rPr>
        <w:t>进入</w:t>
      </w:r>
      <w:r>
        <w:rPr>
          <w:rFonts w:eastAsia="仿宋_GB2312" w:hint="eastAsia"/>
          <w:sz w:val="32"/>
          <w:szCs w:val="32"/>
        </w:rPr>
        <w:t>，仍应</w:t>
      </w:r>
      <w:r>
        <w:rPr>
          <w:rFonts w:eastAsia="仿宋_GB2312"/>
          <w:sz w:val="32"/>
          <w:szCs w:val="32"/>
        </w:rPr>
        <w:t>通过</w:t>
      </w:r>
      <w:r>
        <w:rPr>
          <w:rFonts w:eastAsia="仿宋_GB2312" w:hint="eastAsia"/>
          <w:sz w:val="32"/>
          <w:szCs w:val="32"/>
        </w:rPr>
        <w:t>再处理</w:t>
      </w:r>
      <w:r>
        <w:rPr>
          <w:rFonts w:eastAsia="仿宋_GB2312"/>
          <w:sz w:val="32"/>
          <w:szCs w:val="32"/>
        </w:rPr>
        <w:t>过程去除</w:t>
      </w:r>
      <w:r>
        <w:rPr>
          <w:rFonts w:eastAsia="仿宋_GB2312" w:hint="eastAsia"/>
          <w:sz w:val="32"/>
          <w:szCs w:val="32"/>
        </w:rPr>
        <w:t>这类</w:t>
      </w:r>
      <w:r>
        <w:rPr>
          <w:rFonts w:eastAsia="仿宋_GB2312"/>
          <w:sz w:val="32"/>
          <w:szCs w:val="32"/>
        </w:rPr>
        <w:t>器械</w:t>
      </w:r>
      <w:r>
        <w:rPr>
          <w:rFonts w:eastAsia="仿宋_GB2312" w:hint="eastAsia"/>
          <w:sz w:val="32"/>
          <w:szCs w:val="32"/>
        </w:rPr>
        <w:t>上</w:t>
      </w:r>
      <w:r>
        <w:rPr>
          <w:rFonts w:eastAsia="仿宋_GB2312"/>
          <w:sz w:val="32"/>
          <w:szCs w:val="32"/>
        </w:rPr>
        <w:t>的所有</w:t>
      </w:r>
      <w:r>
        <w:rPr>
          <w:rFonts w:eastAsia="仿宋_GB2312" w:hint="eastAsia"/>
          <w:sz w:val="32"/>
          <w:szCs w:val="32"/>
        </w:rPr>
        <w:t>形式</w:t>
      </w:r>
      <w:r>
        <w:rPr>
          <w:rFonts w:eastAsia="仿宋_GB2312"/>
          <w:sz w:val="32"/>
          <w:szCs w:val="32"/>
        </w:rPr>
        <w:t>的微生物。应</w:t>
      </w:r>
      <w:r>
        <w:rPr>
          <w:rFonts w:eastAsia="仿宋_GB2312" w:hint="eastAsia"/>
          <w:sz w:val="32"/>
          <w:szCs w:val="32"/>
        </w:rPr>
        <w:t>要求</w:t>
      </w:r>
      <w:r>
        <w:rPr>
          <w:rFonts w:eastAsia="仿宋_GB2312"/>
          <w:sz w:val="32"/>
          <w:szCs w:val="32"/>
        </w:rPr>
        <w:t>用户彻底清洁这些器械，然后通过灭菌对其进行再处理。如果器械设计不允许进行灭菌（例如，器械材料不能经受灭菌），则应使用高水平的消毒。</w:t>
      </w:r>
    </w:p>
    <w:p w14:paraId="544D5B22" w14:textId="77777777" w:rsidR="00380922" w:rsidRDefault="00380922" w:rsidP="00380922">
      <w:pPr>
        <w:spacing w:line="520" w:lineRule="exact"/>
        <w:ind w:firstLineChars="200" w:firstLine="640"/>
        <w:rPr>
          <w:rFonts w:eastAsia="仿宋_GB2312"/>
          <w:sz w:val="32"/>
          <w:szCs w:val="32"/>
        </w:rPr>
      </w:pPr>
      <w:r>
        <w:rPr>
          <w:rFonts w:eastAsia="仿宋_GB2312" w:hint="eastAsia"/>
          <w:sz w:val="32"/>
          <w:szCs w:val="32"/>
        </w:rPr>
        <w:t>中度危险性</w:t>
      </w:r>
      <w:r>
        <w:rPr>
          <w:rFonts w:eastAsia="仿宋_GB2312"/>
          <w:sz w:val="32"/>
          <w:szCs w:val="32"/>
        </w:rPr>
        <w:t>器械的示例</w:t>
      </w:r>
      <w:r>
        <w:rPr>
          <w:rFonts w:eastAsia="仿宋_GB2312" w:hint="eastAsia"/>
          <w:sz w:val="32"/>
          <w:szCs w:val="32"/>
        </w:rPr>
        <w:t>：如压舌板和肛门直肠压力测量导管等</w:t>
      </w:r>
      <w:r>
        <w:rPr>
          <w:rFonts w:eastAsia="仿宋_GB2312"/>
          <w:sz w:val="32"/>
          <w:szCs w:val="32"/>
        </w:rPr>
        <w:t>。</w:t>
      </w:r>
    </w:p>
    <w:p w14:paraId="36AE116A" w14:textId="77777777" w:rsidR="00380922" w:rsidRPr="009E7E03" w:rsidRDefault="00380922" w:rsidP="00380922">
      <w:pPr>
        <w:spacing w:line="520" w:lineRule="exact"/>
        <w:ind w:firstLineChars="200" w:firstLine="640"/>
        <w:rPr>
          <w:rFonts w:eastAsia="仿宋_GB2312"/>
          <w:sz w:val="32"/>
          <w:szCs w:val="32"/>
        </w:rPr>
      </w:pPr>
      <w:r>
        <w:rPr>
          <w:rFonts w:eastAsia="仿宋_GB2312" w:hint="eastAsia"/>
          <w:sz w:val="32"/>
          <w:szCs w:val="32"/>
        </w:rPr>
        <w:t>耐热器械（如硬性内窥镜）宜通过蒸汽灭菌来进行再处理。对于不耐热器械，可用“低温”再处理方式，包括过氧化氢低温等离子体灭菌、低温蒸汽甲醛灭菌、环氧乙烷（</w:t>
      </w:r>
      <w:r>
        <w:rPr>
          <w:rFonts w:eastAsia="仿宋_GB2312" w:hint="eastAsia"/>
          <w:sz w:val="32"/>
          <w:szCs w:val="32"/>
        </w:rPr>
        <w:t>EO</w:t>
      </w:r>
      <w:r>
        <w:rPr>
          <w:rFonts w:eastAsia="仿宋_GB2312" w:hint="eastAsia"/>
          <w:sz w:val="32"/>
          <w:szCs w:val="32"/>
        </w:rPr>
        <w:t>）灭菌和液体化学灭菌或高水平消毒等方法。</w:t>
      </w:r>
    </w:p>
    <w:p w14:paraId="4EDEDA6F" w14:textId="3A04CB71" w:rsidR="00380922" w:rsidRPr="00D626DC" w:rsidRDefault="00380922" w:rsidP="007648F5">
      <w:pPr>
        <w:spacing w:line="520" w:lineRule="exact"/>
        <w:ind w:firstLineChars="200" w:firstLine="640"/>
        <w:outlineLvl w:val="3"/>
        <w:rPr>
          <w:rFonts w:eastAsia="仿宋_GB2312"/>
          <w:sz w:val="32"/>
          <w:szCs w:val="32"/>
        </w:rPr>
      </w:pPr>
      <w:bookmarkStart w:id="13" w:name="C._Non-Critical_Devices"/>
      <w:bookmarkEnd w:id="13"/>
      <w:r w:rsidRPr="00D626DC">
        <w:rPr>
          <w:rFonts w:eastAsia="仿宋_GB2312"/>
          <w:sz w:val="32"/>
          <w:szCs w:val="32"/>
        </w:rPr>
        <w:t>3.</w:t>
      </w:r>
      <w:r w:rsidR="007648F5">
        <w:rPr>
          <w:rFonts w:eastAsia="仿宋_GB2312"/>
          <w:sz w:val="32"/>
          <w:szCs w:val="32"/>
        </w:rPr>
        <w:t>3</w:t>
      </w:r>
      <w:r w:rsidRPr="00D626DC">
        <w:rPr>
          <w:rFonts w:eastAsia="仿宋_GB2312"/>
          <w:sz w:val="32"/>
          <w:szCs w:val="32"/>
        </w:rPr>
        <w:t>低度危险性器械</w:t>
      </w:r>
    </w:p>
    <w:p w14:paraId="566EC6BD" w14:textId="77777777" w:rsidR="00380922" w:rsidRDefault="00380922" w:rsidP="00380922">
      <w:pPr>
        <w:spacing w:line="520" w:lineRule="exact"/>
        <w:ind w:firstLineChars="200" w:firstLine="640"/>
        <w:rPr>
          <w:rFonts w:eastAsia="仿宋_GB2312"/>
          <w:sz w:val="32"/>
          <w:szCs w:val="32"/>
        </w:rPr>
      </w:pPr>
      <w:r w:rsidRPr="002F73BE">
        <w:rPr>
          <w:rFonts w:eastAsia="仿宋_GB2312" w:hint="eastAsia"/>
          <w:sz w:val="32"/>
          <w:szCs w:val="32"/>
        </w:rPr>
        <w:t>低度危险性</w:t>
      </w:r>
      <w:r w:rsidRPr="002F73BE">
        <w:rPr>
          <w:rFonts w:eastAsia="仿宋_GB2312"/>
          <w:sz w:val="32"/>
          <w:szCs w:val="32"/>
        </w:rPr>
        <w:t>器械是</w:t>
      </w:r>
      <w:r w:rsidRPr="002F73BE">
        <w:rPr>
          <w:rFonts w:eastAsia="仿宋_GB2312" w:hint="eastAsia"/>
          <w:sz w:val="32"/>
          <w:szCs w:val="32"/>
        </w:rPr>
        <w:t>与完整皮肤接触而</w:t>
      </w:r>
      <w:proofErr w:type="gramStart"/>
      <w:r w:rsidRPr="002F73BE">
        <w:rPr>
          <w:rFonts w:eastAsia="仿宋_GB2312" w:hint="eastAsia"/>
          <w:sz w:val="32"/>
          <w:szCs w:val="32"/>
        </w:rPr>
        <w:t>不</w:t>
      </w:r>
      <w:proofErr w:type="gramEnd"/>
      <w:r w:rsidRPr="002F73BE">
        <w:rPr>
          <w:rFonts w:eastAsia="仿宋_GB2312" w:hint="eastAsia"/>
          <w:sz w:val="32"/>
          <w:szCs w:val="32"/>
        </w:rPr>
        <w:t>穿透皮肤的器械</w:t>
      </w:r>
      <w:r w:rsidRPr="002F73BE">
        <w:rPr>
          <w:rFonts w:eastAsia="仿宋_GB2312"/>
          <w:sz w:val="32"/>
          <w:szCs w:val="32"/>
        </w:rPr>
        <w:t>。</w:t>
      </w:r>
      <w:r w:rsidRPr="002F73BE">
        <w:rPr>
          <w:rFonts w:eastAsia="仿宋_GB2312" w:hint="eastAsia"/>
          <w:sz w:val="32"/>
          <w:szCs w:val="32"/>
        </w:rPr>
        <w:t>低度危险性</w:t>
      </w:r>
      <w:r w:rsidRPr="002F73BE">
        <w:rPr>
          <w:rFonts w:eastAsia="仿宋_GB2312"/>
          <w:sz w:val="32"/>
          <w:szCs w:val="32"/>
        </w:rPr>
        <w:t>器械还包括不直接接触患者但在患者护理期间可能被污染（例如</w:t>
      </w:r>
      <w:r w:rsidRPr="002F73BE">
        <w:rPr>
          <w:rFonts w:eastAsia="仿宋_GB2312" w:hint="eastAsia"/>
          <w:sz w:val="32"/>
          <w:szCs w:val="32"/>
        </w:rPr>
        <w:t>遭受</w:t>
      </w:r>
      <w:r w:rsidRPr="002F73BE">
        <w:rPr>
          <w:rFonts w:eastAsia="仿宋_GB2312"/>
          <w:sz w:val="32"/>
          <w:szCs w:val="32"/>
        </w:rPr>
        <w:t>血液、体液</w:t>
      </w:r>
      <w:r w:rsidRPr="002F73BE">
        <w:rPr>
          <w:rFonts w:eastAsia="仿宋_GB2312" w:hint="eastAsia"/>
          <w:sz w:val="32"/>
          <w:szCs w:val="32"/>
        </w:rPr>
        <w:t>飞溅</w:t>
      </w:r>
      <w:r w:rsidRPr="002F73BE">
        <w:rPr>
          <w:rFonts w:eastAsia="仿宋_GB2312"/>
          <w:sz w:val="32"/>
          <w:szCs w:val="32"/>
        </w:rPr>
        <w:t>）的器械</w:t>
      </w:r>
      <w:r>
        <w:rPr>
          <w:rFonts w:eastAsia="仿宋_GB2312"/>
          <w:sz w:val="32"/>
          <w:szCs w:val="32"/>
        </w:rPr>
        <w:t>；</w:t>
      </w:r>
      <w:r>
        <w:rPr>
          <w:rFonts w:eastAsia="仿宋_GB2312" w:hint="eastAsia"/>
          <w:sz w:val="32"/>
          <w:szCs w:val="32"/>
        </w:rPr>
        <w:t>视觉上</w:t>
      </w:r>
      <w:r>
        <w:rPr>
          <w:rFonts w:eastAsia="仿宋_GB2312"/>
          <w:sz w:val="32"/>
          <w:szCs w:val="32"/>
        </w:rPr>
        <w:t>看，此类器械的污染可能</w:t>
      </w:r>
      <w:r>
        <w:rPr>
          <w:rFonts w:eastAsia="仿宋_GB2312" w:hint="eastAsia"/>
          <w:sz w:val="32"/>
          <w:szCs w:val="32"/>
        </w:rPr>
        <w:t>并</w:t>
      </w:r>
      <w:r>
        <w:rPr>
          <w:rFonts w:eastAsia="仿宋_GB2312"/>
          <w:sz w:val="32"/>
          <w:szCs w:val="32"/>
        </w:rPr>
        <w:t>不明显。</w:t>
      </w:r>
      <w:r>
        <w:rPr>
          <w:rFonts w:eastAsia="仿宋_GB2312" w:hint="eastAsia"/>
          <w:sz w:val="32"/>
          <w:szCs w:val="32"/>
        </w:rPr>
        <w:t>应</w:t>
      </w:r>
      <w:r>
        <w:rPr>
          <w:rFonts w:eastAsia="仿宋_GB2312" w:hint="eastAsia"/>
          <w:sz w:val="32"/>
          <w:szCs w:val="32"/>
        </w:rPr>
        <w:lastRenderedPageBreak/>
        <w:t>要求用户</w:t>
      </w:r>
      <w:r>
        <w:rPr>
          <w:rFonts w:eastAsia="仿宋_GB2312"/>
          <w:sz w:val="32"/>
          <w:szCs w:val="32"/>
        </w:rPr>
        <w:t>进行彻底清洁，然后根据污染的性质和程度进行中等水平或低水平消毒。</w:t>
      </w:r>
    </w:p>
    <w:p w14:paraId="72CB2882" w14:textId="77777777" w:rsidR="00380922" w:rsidRPr="00DB5A76" w:rsidRDefault="00380922" w:rsidP="00380922">
      <w:pPr>
        <w:spacing w:line="520" w:lineRule="exact"/>
        <w:ind w:firstLineChars="200" w:firstLine="640"/>
        <w:rPr>
          <w:rFonts w:eastAsia="仿宋_GB2312"/>
          <w:sz w:val="32"/>
          <w:szCs w:val="32"/>
        </w:rPr>
      </w:pPr>
      <w:r>
        <w:rPr>
          <w:rFonts w:eastAsia="仿宋_GB2312" w:hint="eastAsia"/>
          <w:sz w:val="32"/>
          <w:szCs w:val="32"/>
        </w:rPr>
        <w:t>低度危险性</w:t>
      </w:r>
      <w:r>
        <w:rPr>
          <w:rFonts w:eastAsia="仿宋_GB2312"/>
          <w:sz w:val="32"/>
          <w:szCs w:val="32"/>
        </w:rPr>
        <w:t>器械的示例</w:t>
      </w:r>
      <w:r>
        <w:rPr>
          <w:rFonts w:eastAsia="仿宋_GB2312" w:hint="eastAsia"/>
          <w:sz w:val="32"/>
          <w:szCs w:val="32"/>
        </w:rPr>
        <w:t>：如</w:t>
      </w:r>
      <w:r>
        <w:rPr>
          <w:rFonts w:eastAsia="仿宋_GB2312"/>
          <w:sz w:val="32"/>
          <w:szCs w:val="32"/>
        </w:rPr>
        <w:t>血压袖带、听诊器和皮肤电极</w:t>
      </w:r>
      <w:r>
        <w:rPr>
          <w:rFonts w:eastAsia="仿宋_GB2312" w:hint="eastAsia"/>
          <w:sz w:val="32"/>
          <w:szCs w:val="32"/>
        </w:rPr>
        <w:t>等</w:t>
      </w:r>
      <w:r>
        <w:rPr>
          <w:rFonts w:eastAsia="仿宋_GB2312"/>
          <w:sz w:val="32"/>
          <w:szCs w:val="32"/>
        </w:rPr>
        <w:t>。不直接接触患者但在患者护理期间可能被污染的器械示例</w:t>
      </w:r>
      <w:r>
        <w:rPr>
          <w:rFonts w:eastAsia="仿宋_GB2312" w:hint="eastAsia"/>
          <w:sz w:val="32"/>
          <w:szCs w:val="32"/>
        </w:rPr>
        <w:t>：如</w:t>
      </w:r>
      <w:r>
        <w:rPr>
          <w:rFonts w:eastAsia="仿宋_GB2312"/>
          <w:sz w:val="32"/>
          <w:szCs w:val="32"/>
        </w:rPr>
        <w:t>输液泵和呼吸机</w:t>
      </w:r>
      <w:r>
        <w:rPr>
          <w:rFonts w:eastAsia="仿宋_GB2312" w:hint="eastAsia"/>
          <w:sz w:val="32"/>
          <w:szCs w:val="32"/>
        </w:rPr>
        <w:t>等</w:t>
      </w:r>
      <w:r>
        <w:rPr>
          <w:rFonts w:eastAsia="仿宋_GB2312"/>
          <w:sz w:val="32"/>
          <w:szCs w:val="32"/>
        </w:rPr>
        <w:t>。</w:t>
      </w:r>
    </w:p>
    <w:p w14:paraId="76DDF9FC" w14:textId="77777777" w:rsidR="00380922" w:rsidRDefault="00380922" w:rsidP="00380922">
      <w:pPr>
        <w:spacing w:line="520" w:lineRule="exact"/>
        <w:ind w:firstLineChars="200" w:firstLine="640"/>
        <w:rPr>
          <w:rFonts w:eastAsia="仿宋_GB2312"/>
          <w:sz w:val="32"/>
          <w:szCs w:val="32"/>
        </w:rPr>
      </w:pPr>
      <w:r>
        <w:rPr>
          <w:rFonts w:eastAsia="仿宋_GB2312"/>
          <w:sz w:val="32"/>
          <w:szCs w:val="32"/>
        </w:rPr>
        <w:t>在选择消毒剂时应考虑器械在临床使用中可能遭受到的最严重的污染的情况，同时消毒剂应与器械有良好的兼容性。此外</w:t>
      </w:r>
      <w:r>
        <w:rPr>
          <w:rFonts w:eastAsia="仿宋_GB2312" w:hint="eastAsia"/>
          <w:sz w:val="32"/>
          <w:szCs w:val="32"/>
        </w:rPr>
        <w:t>注册</w:t>
      </w:r>
      <w:r>
        <w:rPr>
          <w:rFonts w:eastAsia="仿宋_GB2312"/>
          <w:sz w:val="32"/>
          <w:szCs w:val="32"/>
        </w:rPr>
        <w:t>申请人使用的消毒剂应尽可能是医疗机构中常用的。如果某些消毒剂可能会对器械造成损害，应在说明</w:t>
      </w:r>
      <w:r>
        <w:rPr>
          <w:rFonts w:eastAsia="仿宋_GB2312" w:hint="eastAsia"/>
          <w:sz w:val="32"/>
          <w:szCs w:val="32"/>
        </w:rPr>
        <w:t>书</w:t>
      </w:r>
      <w:r>
        <w:rPr>
          <w:rFonts w:eastAsia="仿宋_GB2312"/>
          <w:sz w:val="32"/>
          <w:szCs w:val="32"/>
        </w:rPr>
        <w:t>中予以警告。</w:t>
      </w:r>
      <w:bookmarkStart w:id="14" w:name="Criterion_4._Reprocessing_instructions_s"/>
      <w:bookmarkEnd w:id="14"/>
    </w:p>
    <w:p w14:paraId="3CCC3501" w14:textId="77777777" w:rsidR="00380922" w:rsidRPr="00A23460" w:rsidRDefault="00380922" w:rsidP="00380922">
      <w:pPr>
        <w:spacing w:line="520" w:lineRule="exact"/>
        <w:ind w:firstLineChars="200" w:firstLine="640"/>
        <w:rPr>
          <w:rFonts w:eastAsia="仿宋_GB2312"/>
          <w:sz w:val="32"/>
          <w:szCs w:val="32"/>
        </w:rPr>
      </w:pPr>
      <w:r>
        <w:rPr>
          <w:rFonts w:eastAsia="仿宋_GB2312"/>
          <w:sz w:val="32"/>
          <w:szCs w:val="32"/>
        </w:rPr>
        <w:t>在使用期间可能不会被病原体污染的</w:t>
      </w:r>
      <w:r>
        <w:rPr>
          <w:rFonts w:eastAsia="仿宋_GB2312" w:hint="eastAsia"/>
          <w:sz w:val="32"/>
          <w:szCs w:val="32"/>
        </w:rPr>
        <w:t>低度</w:t>
      </w:r>
      <w:r>
        <w:rPr>
          <w:rFonts w:eastAsia="仿宋_GB2312"/>
          <w:sz w:val="32"/>
          <w:szCs w:val="32"/>
        </w:rPr>
        <w:t>危险性器械（例如</w:t>
      </w:r>
      <w:r>
        <w:rPr>
          <w:rFonts w:eastAsia="仿宋_GB2312" w:hint="eastAsia"/>
          <w:sz w:val="32"/>
          <w:szCs w:val="32"/>
        </w:rPr>
        <w:t>血压</w:t>
      </w:r>
      <w:r>
        <w:rPr>
          <w:rFonts w:eastAsia="仿宋_GB2312"/>
          <w:sz w:val="32"/>
          <w:szCs w:val="32"/>
        </w:rPr>
        <w:t>计袖带、听诊器等）通常无需消毒，清洁后即可使用</w:t>
      </w:r>
      <w:r>
        <w:rPr>
          <w:rFonts w:eastAsia="仿宋_GB2312" w:hint="eastAsia"/>
          <w:sz w:val="32"/>
          <w:szCs w:val="32"/>
        </w:rPr>
        <w:t>；</w:t>
      </w:r>
      <w:r>
        <w:rPr>
          <w:rFonts w:eastAsia="仿宋_GB2312"/>
          <w:sz w:val="32"/>
          <w:szCs w:val="32"/>
        </w:rPr>
        <w:t>如</w:t>
      </w:r>
      <w:r>
        <w:rPr>
          <w:rFonts w:eastAsia="仿宋_GB2312" w:hint="eastAsia"/>
          <w:sz w:val="32"/>
          <w:szCs w:val="32"/>
        </w:rPr>
        <w:t>遇</w:t>
      </w:r>
      <w:r>
        <w:rPr>
          <w:rFonts w:eastAsia="仿宋_GB2312"/>
          <w:sz w:val="32"/>
          <w:szCs w:val="32"/>
        </w:rPr>
        <w:t>有污染应及时先清洁，后采用中</w:t>
      </w:r>
      <w:r>
        <w:rPr>
          <w:rFonts w:eastAsia="仿宋_GB2312" w:hint="eastAsia"/>
          <w:sz w:val="32"/>
          <w:szCs w:val="32"/>
        </w:rPr>
        <w:t>、</w:t>
      </w:r>
      <w:r>
        <w:rPr>
          <w:rFonts w:eastAsia="仿宋_GB2312"/>
          <w:sz w:val="32"/>
          <w:szCs w:val="32"/>
        </w:rPr>
        <w:t>低效的消毒剂进行消毒。</w:t>
      </w:r>
    </w:p>
    <w:p w14:paraId="011A35F8" w14:textId="56D4DA72" w:rsidR="00380922" w:rsidRDefault="007648F5" w:rsidP="007648F5">
      <w:pPr>
        <w:spacing w:line="520" w:lineRule="exact"/>
        <w:ind w:firstLineChars="200" w:firstLine="640"/>
        <w:outlineLvl w:val="2"/>
        <w:rPr>
          <w:rFonts w:eastAsia="楷体"/>
          <w:sz w:val="32"/>
          <w:szCs w:val="32"/>
        </w:rPr>
      </w:pPr>
      <w:bookmarkStart w:id="15" w:name="_Toc481569201"/>
      <w:r w:rsidRPr="007648F5">
        <w:rPr>
          <w:rFonts w:eastAsia="仿宋_GB2312"/>
          <w:bCs/>
          <w:sz w:val="32"/>
          <w:szCs w:val="32"/>
        </w:rPr>
        <w:t>4.</w:t>
      </w:r>
      <w:r w:rsidR="00380922" w:rsidRPr="007648F5">
        <w:rPr>
          <w:rFonts w:eastAsia="仿宋_GB2312"/>
          <w:bCs/>
          <w:sz w:val="32"/>
          <w:szCs w:val="32"/>
        </w:rPr>
        <w:t>再处理说明在技术上应可行</w:t>
      </w:r>
      <w:bookmarkEnd w:id="15"/>
      <w:r w:rsidR="00380922" w:rsidRPr="007648F5">
        <w:rPr>
          <w:rFonts w:eastAsia="仿宋_GB2312" w:hint="eastAsia"/>
          <w:bCs/>
          <w:sz w:val="32"/>
          <w:szCs w:val="32"/>
        </w:rPr>
        <w:t>且使用</w:t>
      </w:r>
      <w:r w:rsidR="00380922" w:rsidRPr="007648F5">
        <w:rPr>
          <w:rFonts w:eastAsia="仿宋_GB2312"/>
          <w:bCs/>
          <w:sz w:val="32"/>
          <w:szCs w:val="32"/>
        </w:rPr>
        <w:t>合法上市的</w:t>
      </w:r>
      <w:r w:rsidR="00380922" w:rsidRPr="007648F5">
        <w:rPr>
          <w:rFonts w:eastAsia="仿宋_GB2312" w:hint="eastAsia"/>
          <w:bCs/>
          <w:sz w:val="32"/>
          <w:szCs w:val="32"/>
        </w:rPr>
        <w:t>设备</w:t>
      </w:r>
      <w:r w:rsidR="00380922" w:rsidRPr="007648F5">
        <w:rPr>
          <w:rFonts w:eastAsia="仿宋_GB2312"/>
          <w:bCs/>
          <w:sz w:val="32"/>
          <w:szCs w:val="32"/>
        </w:rPr>
        <w:t>和附件</w:t>
      </w:r>
    </w:p>
    <w:p w14:paraId="65950CF6" w14:textId="77777777" w:rsidR="00380922" w:rsidRDefault="00380922" w:rsidP="00380922">
      <w:pPr>
        <w:spacing w:line="520" w:lineRule="exact"/>
        <w:ind w:firstLineChars="200" w:firstLine="640"/>
        <w:rPr>
          <w:rFonts w:eastAsia="仿宋_GB2312"/>
          <w:sz w:val="32"/>
          <w:szCs w:val="32"/>
        </w:rPr>
      </w:pPr>
      <w:r>
        <w:rPr>
          <w:rFonts w:eastAsia="仿宋_GB2312"/>
          <w:sz w:val="32"/>
          <w:szCs w:val="32"/>
        </w:rPr>
        <w:t>在预期使用环境（例如，医疗机构或家庭）中，再处理说明应具有可操作性，并明确再处理过程所需的设备和附件。例如，辐照灭菌通常仅用于</w:t>
      </w:r>
      <w:r>
        <w:rPr>
          <w:rFonts w:eastAsia="仿宋_GB2312" w:hint="eastAsia"/>
          <w:sz w:val="32"/>
          <w:szCs w:val="32"/>
        </w:rPr>
        <w:t>生产</w:t>
      </w:r>
      <w:r>
        <w:rPr>
          <w:rFonts w:eastAsia="仿宋_GB2312"/>
          <w:sz w:val="32"/>
          <w:szCs w:val="32"/>
        </w:rPr>
        <w:t>企业灭菌而非</w:t>
      </w:r>
      <w:r>
        <w:rPr>
          <w:rFonts w:eastAsia="仿宋_GB2312" w:hint="eastAsia"/>
          <w:sz w:val="32"/>
          <w:szCs w:val="32"/>
        </w:rPr>
        <w:t>使用者灭菌，在</w:t>
      </w:r>
      <w:r>
        <w:rPr>
          <w:rFonts w:eastAsia="仿宋_GB2312"/>
          <w:sz w:val="32"/>
          <w:szCs w:val="32"/>
        </w:rPr>
        <w:t>医疗机构中蒸汽灭菌</w:t>
      </w:r>
      <w:r>
        <w:rPr>
          <w:rFonts w:eastAsia="仿宋_GB2312" w:hint="eastAsia"/>
          <w:sz w:val="32"/>
          <w:szCs w:val="32"/>
        </w:rPr>
        <w:t>是</w:t>
      </w:r>
      <w:r>
        <w:rPr>
          <w:rFonts w:eastAsia="仿宋_GB2312"/>
          <w:sz w:val="32"/>
          <w:szCs w:val="32"/>
        </w:rPr>
        <w:t>最常见，</w:t>
      </w:r>
      <w:r>
        <w:rPr>
          <w:rFonts w:eastAsia="仿宋_GB2312" w:hint="eastAsia"/>
          <w:sz w:val="32"/>
          <w:szCs w:val="32"/>
        </w:rPr>
        <w:t>也</w:t>
      </w:r>
      <w:r>
        <w:rPr>
          <w:rFonts w:eastAsia="仿宋_GB2312"/>
          <w:sz w:val="32"/>
          <w:szCs w:val="32"/>
        </w:rPr>
        <w:t>可</w:t>
      </w:r>
      <w:r>
        <w:rPr>
          <w:rFonts w:eastAsia="仿宋_GB2312" w:hint="eastAsia"/>
          <w:sz w:val="32"/>
          <w:szCs w:val="32"/>
        </w:rPr>
        <w:t>见</w:t>
      </w:r>
      <w:r>
        <w:rPr>
          <w:rFonts w:eastAsia="仿宋_GB2312"/>
          <w:sz w:val="32"/>
          <w:szCs w:val="32"/>
        </w:rPr>
        <w:t>到</w:t>
      </w:r>
      <w:r>
        <w:rPr>
          <w:rFonts w:eastAsia="仿宋_GB2312" w:hint="eastAsia"/>
          <w:sz w:val="32"/>
          <w:szCs w:val="32"/>
        </w:rPr>
        <w:t>EO</w:t>
      </w:r>
      <w:r>
        <w:rPr>
          <w:rFonts w:eastAsia="仿宋_GB2312"/>
          <w:sz w:val="32"/>
          <w:szCs w:val="32"/>
        </w:rPr>
        <w:t>、过氧化氢</w:t>
      </w:r>
      <w:r>
        <w:rPr>
          <w:rFonts w:eastAsia="仿宋_GB2312" w:hint="eastAsia"/>
          <w:sz w:val="32"/>
          <w:szCs w:val="32"/>
        </w:rPr>
        <w:t>、</w:t>
      </w:r>
      <w:r>
        <w:rPr>
          <w:rFonts w:eastAsia="仿宋_GB2312"/>
          <w:sz w:val="32"/>
          <w:szCs w:val="32"/>
        </w:rPr>
        <w:t>臭氧以及</w:t>
      </w:r>
      <w:r>
        <w:rPr>
          <w:rFonts w:eastAsia="仿宋_GB2312" w:hint="eastAsia"/>
          <w:sz w:val="32"/>
          <w:szCs w:val="32"/>
        </w:rPr>
        <w:t>液体</w:t>
      </w:r>
      <w:r>
        <w:rPr>
          <w:rFonts w:eastAsia="仿宋_GB2312"/>
          <w:sz w:val="32"/>
          <w:szCs w:val="32"/>
        </w:rPr>
        <w:t>化学灭菌，</w:t>
      </w:r>
      <w:r>
        <w:rPr>
          <w:rFonts w:eastAsia="仿宋_GB2312" w:hint="eastAsia"/>
          <w:sz w:val="32"/>
          <w:szCs w:val="32"/>
        </w:rPr>
        <w:t>但较少</w:t>
      </w:r>
      <w:r>
        <w:rPr>
          <w:rFonts w:eastAsia="仿宋_GB2312"/>
          <w:sz w:val="32"/>
          <w:szCs w:val="32"/>
        </w:rPr>
        <w:t>见到干热</w:t>
      </w:r>
      <w:r>
        <w:rPr>
          <w:rFonts w:eastAsia="仿宋_GB2312" w:hint="eastAsia"/>
          <w:sz w:val="32"/>
          <w:szCs w:val="32"/>
        </w:rPr>
        <w:t>和</w:t>
      </w:r>
      <w:r>
        <w:rPr>
          <w:rFonts w:eastAsia="仿宋_GB2312"/>
          <w:sz w:val="32"/>
          <w:szCs w:val="32"/>
        </w:rPr>
        <w:t>化学蒸汽灭菌。</w:t>
      </w:r>
    </w:p>
    <w:p w14:paraId="221F171B" w14:textId="77777777" w:rsidR="00380922" w:rsidRDefault="00380922" w:rsidP="00380922">
      <w:pPr>
        <w:spacing w:line="520" w:lineRule="exact"/>
        <w:ind w:firstLineChars="200" w:firstLine="640"/>
        <w:rPr>
          <w:rFonts w:eastAsia="仿宋_GB2312"/>
          <w:sz w:val="32"/>
          <w:szCs w:val="32"/>
        </w:rPr>
      </w:pPr>
      <w:r>
        <w:rPr>
          <w:rFonts w:eastAsia="仿宋_GB2312"/>
          <w:sz w:val="32"/>
          <w:szCs w:val="32"/>
        </w:rPr>
        <w:t>再处理说明中规定的、用于器械再处理的灭菌参数应与常用的灭菌器的经确认的灭菌参数一致。</w:t>
      </w:r>
    </w:p>
    <w:p w14:paraId="1DC62EAB" w14:textId="77777777" w:rsidR="00380922" w:rsidRDefault="00380922" w:rsidP="00380922">
      <w:pPr>
        <w:spacing w:line="520" w:lineRule="exact"/>
        <w:ind w:firstLineChars="200" w:firstLine="640"/>
        <w:rPr>
          <w:rFonts w:eastAsia="仿宋_GB2312"/>
          <w:sz w:val="32"/>
          <w:szCs w:val="32"/>
        </w:rPr>
      </w:pPr>
      <w:r>
        <w:rPr>
          <w:rFonts w:eastAsia="仿宋_GB2312"/>
          <w:sz w:val="32"/>
          <w:szCs w:val="32"/>
        </w:rPr>
        <w:t>加强循环通常包括较长的暴露时间和</w:t>
      </w:r>
      <w:r>
        <w:rPr>
          <w:rFonts w:eastAsia="仿宋_GB2312"/>
          <w:sz w:val="32"/>
          <w:szCs w:val="32"/>
        </w:rPr>
        <w:t>/</w:t>
      </w:r>
      <w:r>
        <w:rPr>
          <w:rFonts w:eastAsia="仿宋_GB2312"/>
          <w:sz w:val="32"/>
          <w:szCs w:val="32"/>
        </w:rPr>
        <w:t>或较高的温度。通常用于对复杂器械或较大负载进行灭菌。如果再处理说明中推荐使用加强循环，则应明确经过确认的循环参数及可以用于此类加强循环的附件。</w:t>
      </w:r>
    </w:p>
    <w:p w14:paraId="56F91103" w14:textId="14BF2304" w:rsidR="00380922" w:rsidRDefault="007648F5" w:rsidP="007648F5">
      <w:pPr>
        <w:spacing w:line="520" w:lineRule="exact"/>
        <w:ind w:firstLineChars="200" w:firstLine="640"/>
        <w:outlineLvl w:val="2"/>
        <w:rPr>
          <w:rFonts w:eastAsia="仿宋_GB2312"/>
          <w:sz w:val="32"/>
          <w:szCs w:val="32"/>
        </w:rPr>
      </w:pPr>
      <w:bookmarkStart w:id="16" w:name="_Toc481569202"/>
      <w:r w:rsidRPr="007648F5">
        <w:rPr>
          <w:rFonts w:eastAsia="仿宋_GB2312" w:hint="eastAsia"/>
          <w:bCs/>
          <w:sz w:val="32"/>
          <w:szCs w:val="32"/>
        </w:rPr>
        <w:t>5</w:t>
      </w:r>
      <w:r w:rsidRPr="007648F5">
        <w:rPr>
          <w:rFonts w:eastAsia="仿宋_GB2312"/>
          <w:bCs/>
          <w:sz w:val="32"/>
          <w:szCs w:val="32"/>
        </w:rPr>
        <w:t>.</w:t>
      </w:r>
      <w:r w:rsidR="00380922" w:rsidRPr="007648F5">
        <w:rPr>
          <w:rFonts w:eastAsia="仿宋_GB2312"/>
          <w:bCs/>
          <w:sz w:val="32"/>
          <w:szCs w:val="32"/>
        </w:rPr>
        <w:t>再处理说明应全面</w:t>
      </w:r>
      <w:bookmarkEnd w:id="16"/>
    </w:p>
    <w:p w14:paraId="2C0E9774" w14:textId="77777777" w:rsidR="00380922" w:rsidRDefault="00380922" w:rsidP="00380922">
      <w:pPr>
        <w:spacing w:line="520" w:lineRule="exact"/>
        <w:ind w:firstLineChars="200" w:firstLine="640"/>
        <w:rPr>
          <w:sz w:val="24"/>
        </w:rPr>
      </w:pPr>
      <w:r>
        <w:rPr>
          <w:rFonts w:eastAsia="仿宋_GB2312"/>
          <w:sz w:val="32"/>
          <w:szCs w:val="32"/>
        </w:rPr>
        <w:t>全面的说明使用户能够准确了解如何安全有效地实施整个再处理过程。再处理说明可以有多种格式</w:t>
      </w:r>
      <w:r>
        <w:rPr>
          <w:rFonts w:eastAsia="仿宋_GB2312" w:hint="eastAsia"/>
          <w:sz w:val="32"/>
          <w:szCs w:val="32"/>
        </w:rPr>
        <w:t>，</w:t>
      </w:r>
      <w:r>
        <w:rPr>
          <w:rFonts w:eastAsia="仿宋_GB2312"/>
          <w:sz w:val="32"/>
          <w:szCs w:val="32"/>
        </w:rPr>
        <w:t>完整的再处理说明应包含以下所有内</w:t>
      </w:r>
      <w:r>
        <w:rPr>
          <w:rFonts w:eastAsia="仿宋_GB2312"/>
          <w:sz w:val="32"/>
          <w:szCs w:val="32"/>
        </w:rPr>
        <w:lastRenderedPageBreak/>
        <w:t>容。如果器械不适用于某些条款，则</w:t>
      </w:r>
      <w:r>
        <w:rPr>
          <w:rFonts w:eastAsia="仿宋_GB2312" w:hint="eastAsia"/>
          <w:sz w:val="32"/>
          <w:szCs w:val="32"/>
        </w:rPr>
        <w:t>注册</w:t>
      </w:r>
      <w:r>
        <w:rPr>
          <w:rFonts w:eastAsia="仿宋_GB2312"/>
          <w:sz w:val="32"/>
          <w:szCs w:val="32"/>
        </w:rPr>
        <w:t>申请人在申报资料中应说明相应的不适用原因及依据。</w:t>
      </w:r>
    </w:p>
    <w:p w14:paraId="46D4FE2E" w14:textId="4AFE3CBE" w:rsidR="00380922" w:rsidRDefault="007648F5" w:rsidP="007648F5">
      <w:pPr>
        <w:spacing w:line="520" w:lineRule="exact"/>
        <w:ind w:firstLineChars="200" w:firstLine="640"/>
        <w:outlineLvl w:val="3"/>
        <w:rPr>
          <w:rFonts w:eastAsia="仿宋_GB2312"/>
          <w:sz w:val="32"/>
          <w:szCs w:val="32"/>
        </w:rPr>
      </w:pPr>
      <w:r>
        <w:rPr>
          <w:rFonts w:eastAsia="仿宋_GB2312"/>
          <w:sz w:val="32"/>
          <w:szCs w:val="32"/>
        </w:rPr>
        <w:t>5.</w:t>
      </w:r>
      <w:r w:rsidR="00380922">
        <w:rPr>
          <w:rFonts w:eastAsia="仿宋_GB2312"/>
          <w:sz w:val="32"/>
          <w:szCs w:val="32"/>
        </w:rPr>
        <w:t>1</w:t>
      </w:r>
      <w:r w:rsidR="00380922">
        <w:rPr>
          <w:rFonts w:eastAsia="仿宋_GB2312"/>
          <w:sz w:val="32"/>
          <w:szCs w:val="32"/>
        </w:rPr>
        <w:t>特殊附件</w:t>
      </w:r>
      <w:bookmarkStart w:id="17" w:name="C._Disassembly_and_Reassembly"/>
      <w:bookmarkStart w:id="18" w:name="B._Point-of-Use_Processing"/>
      <w:bookmarkEnd w:id="17"/>
      <w:bookmarkEnd w:id="18"/>
    </w:p>
    <w:p w14:paraId="7427F7A9" w14:textId="77777777" w:rsidR="00380922" w:rsidRDefault="00380922" w:rsidP="00380922">
      <w:pPr>
        <w:spacing w:line="520" w:lineRule="exact"/>
        <w:ind w:firstLineChars="200" w:firstLine="640"/>
        <w:rPr>
          <w:rFonts w:eastAsia="仿宋_GB2312"/>
          <w:sz w:val="32"/>
          <w:szCs w:val="32"/>
        </w:rPr>
      </w:pPr>
      <w:r>
        <w:rPr>
          <w:rFonts w:eastAsia="仿宋_GB2312"/>
          <w:sz w:val="32"/>
          <w:szCs w:val="32"/>
        </w:rPr>
        <w:t>再处理说明应明确再处理过程中需要的附件。如果器械在再处理期间需要特殊保护（例如，</w:t>
      </w:r>
      <w:r>
        <w:rPr>
          <w:rFonts w:eastAsia="仿宋_GB2312" w:hint="eastAsia"/>
          <w:sz w:val="32"/>
          <w:szCs w:val="32"/>
        </w:rPr>
        <w:t>使用</w:t>
      </w:r>
      <w:r>
        <w:rPr>
          <w:rFonts w:eastAsia="仿宋_GB2312"/>
          <w:sz w:val="32"/>
          <w:szCs w:val="32"/>
        </w:rPr>
        <w:t>阀门、塞子或</w:t>
      </w:r>
      <w:proofErr w:type="gramStart"/>
      <w:r>
        <w:rPr>
          <w:rFonts w:eastAsia="仿宋_GB2312"/>
          <w:sz w:val="32"/>
          <w:szCs w:val="32"/>
        </w:rPr>
        <w:t>螺旋帽以防止</w:t>
      </w:r>
      <w:proofErr w:type="gramEnd"/>
      <w:r>
        <w:rPr>
          <w:rFonts w:eastAsia="仿宋_GB2312"/>
          <w:sz w:val="32"/>
          <w:szCs w:val="32"/>
        </w:rPr>
        <w:t>刺激性化学品进入），则应对其进行详细描述。再处理说明还应确定所需的任何特殊工具</w:t>
      </w:r>
      <w:r>
        <w:rPr>
          <w:rFonts w:eastAsia="仿宋_GB2312" w:hint="eastAsia"/>
          <w:sz w:val="32"/>
          <w:szCs w:val="32"/>
        </w:rPr>
        <w:t>、</w:t>
      </w:r>
      <w:r>
        <w:rPr>
          <w:rFonts w:eastAsia="仿宋_GB2312"/>
          <w:sz w:val="32"/>
          <w:szCs w:val="32"/>
        </w:rPr>
        <w:t>刷子（</w:t>
      </w:r>
      <w:r>
        <w:rPr>
          <w:rFonts w:eastAsia="仿宋_GB2312" w:hint="eastAsia"/>
          <w:sz w:val="32"/>
          <w:szCs w:val="32"/>
        </w:rPr>
        <w:t>包括</w:t>
      </w:r>
      <w:r>
        <w:rPr>
          <w:rFonts w:eastAsia="仿宋_GB2312"/>
          <w:sz w:val="32"/>
          <w:szCs w:val="32"/>
        </w:rPr>
        <w:t>定制化刷子）</w:t>
      </w:r>
      <w:r>
        <w:rPr>
          <w:rFonts w:eastAsia="仿宋_GB2312" w:hint="eastAsia"/>
          <w:sz w:val="32"/>
          <w:szCs w:val="32"/>
        </w:rPr>
        <w:t>的</w:t>
      </w:r>
      <w:r>
        <w:rPr>
          <w:rFonts w:eastAsia="仿宋_GB2312"/>
          <w:sz w:val="32"/>
          <w:szCs w:val="32"/>
        </w:rPr>
        <w:t>类型和尺寸、冲洗</w:t>
      </w:r>
      <w:r>
        <w:rPr>
          <w:rFonts w:eastAsia="仿宋_GB2312" w:hint="eastAsia"/>
          <w:sz w:val="32"/>
          <w:szCs w:val="32"/>
        </w:rPr>
        <w:t>口</w:t>
      </w:r>
      <w:r>
        <w:rPr>
          <w:rFonts w:eastAsia="仿宋_GB2312"/>
          <w:sz w:val="32"/>
          <w:szCs w:val="32"/>
        </w:rPr>
        <w:t>连接器的尺寸规格、托盘、测试工具、灭菌器附件的尺寸和类型</w:t>
      </w:r>
      <w:r>
        <w:rPr>
          <w:rFonts w:eastAsia="仿宋_GB2312" w:hint="eastAsia"/>
          <w:sz w:val="32"/>
          <w:szCs w:val="32"/>
        </w:rPr>
        <w:t>等</w:t>
      </w:r>
      <w:r>
        <w:rPr>
          <w:rFonts w:eastAsia="仿宋_GB2312"/>
          <w:sz w:val="32"/>
          <w:szCs w:val="32"/>
        </w:rPr>
        <w:t>。说明应足够清晰以便用户可以购买正确的物品，包括任何定制的附件，或明确购买渠道。</w:t>
      </w:r>
    </w:p>
    <w:p w14:paraId="3C54FD24" w14:textId="14CB8B8E" w:rsidR="00380922" w:rsidRDefault="007648F5" w:rsidP="007648F5">
      <w:pPr>
        <w:spacing w:line="520" w:lineRule="exact"/>
        <w:ind w:firstLineChars="200" w:firstLine="640"/>
        <w:outlineLvl w:val="3"/>
        <w:rPr>
          <w:rFonts w:eastAsia="仿宋_GB2312"/>
          <w:sz w:val="32"/>
          <w:szCs w:val="32"/>
        </w:rPr>
      </w:pPr>
      <w:r>
        <w:rPr>
          <w:rFonts w:eastAsia="仿宋_GB2312"/>
          <w:sz w:val="32"/>
          <w:szCs w:val="32"/>
        </w:rPr>
        <w:t>5.2</w:t>
      </w:r>
      <w:r w:rsidR="00380922">
        <w:rPr>
          <w:rFonts w:eastAsia="仿宋_GB2312"/>
          <w:sz w:val="32"/>
          <w:szCs w:val="32"/>
        </w:rPr>
        <w:t>预处理</w:t>
      </w:r>
    </w:p>
    <w:p w14:paraId="2380138A" w14:textId="77777777" w:rsidR="00380922" w:rsidRDefault="00380922" w:rsidP="00380922">
      <w:pPr>
        <w:spacing w:line="520" w:lineRule="exact"/>
        <w:ind w:firstLineChars="200" w:firstLine="640"/>
        <w:rPr>
          <w:rFonts w:eastAsia="仿宋_GB2312"/>
          <w:sz w:val="32"/>
          <w:szCs w:val="32"/>
        </w:rPr>
      </w:pPr>
      <w:r>
        <w:rPr>
          <w:rFonts w:eastAsia="仿宋_GB2312"/>
          <w:sz w:val="32"/>
          <w:szCs w:val="32"/>
        </w:rPr>
        <w:t>根据需要，再处理说明应包括适当的</w:t>
      </w:r>
      <w:r>
        <w:rPr>
          <w:rFonts w:eastAsia="仿宋_GB2312" w:hint="eastAsia"/>
          <w:sz w:val="32"/>
          <w:szCs w:val="32"/>
        </w:rPr>
        <w:t>器械</w:t>
      </w:r>
      <w:r>
        <w:rPr>
          <w:rFonts w:eastAsia="仿宋_GB2312"/>
          <w:sz w:val="32"/>
          <w:szCs w:val="32"/>
        </w:rPr>
        <w:t>使用</w:t>
      </w:r>
      <w:r>
        <w:rPr>
          <w:rFonts w:eastAsia="仿宋_GB2312" w:hint="eastAsia"/>
          <w:sz w:val="32"/>
          <w:szCs w:val="32"/>
        </w:rPr>
        <w:t>现场</w:t>
      </w:r>
      <w:r>
        <w:rPr>
          <w:rFonts w:eastAsia="仿宋_GB2312"/>
          <w:sz w:val="32"/>
          <w:szCs w:val="32"/>
        </w:rPr>
        <w:t>的预处理说明。例如，</w:t>
      </w:r>
      <w:r>
        <w:rPr>
          <w:rFonts w:eastAsia="仿宋_GB2312" w:hint="eastAsia"/>
          <w:sz w:val="32"/>
          <w:szCs w:val="32"/>
        </w:rPr>
        <w:t>宜在</w:t>
      </w:r>
      <w:r>
        <w:rPr>
          <w:rFonts w:eastAsia="仿宋_GB2312"/>
          <w:sz w:val="32"/>
          <w:szCs w:val="32"/>
        </w:rPr>
        <w:t>清洁步骤之前在</w:t>
      </w:r>
      <w:r>
        <w:rPr>
          <w:rFonts w:eastAsia="仿宋_GB2312" w:hint="eastAsia"/>
          <w:sz w:val="32"/>
          <w:szCs w:val="32"/>
        </w:rPr>
        <w:t>器械</w:t>
      </w:r>
      <w:r>
        <w:rPr>
          <w:rFonts w:eastAsia="仿宋_GB2312"/>
          <w:sz w:val="32"/>
          <w:szCs w:val="32"/>
        </w:rPr>
        <w:t>使用</w:t>
      </w:r>
      <w:r>
        <w:rPr>
          <w:rFonts w:eastAsia="仿宋_GB2312" w:hint="eastAsia"/>
          <w:sz w:val="32"/>
          <w:szCs w:val="32"/>
        </w:rPr>
        <w:t>现场</w:t>
      </w:r>
      <w:r>
        <w:rPr>
          <w:rFonts w:eastAsia="仿宋_GB2312"/>
          <w:sz w:val="32"/>
          <w:szCs w:val="32"/>
        </w:rPr>
        <w:t>进行快速的</w:t>
      </w:r>
      <w:r>
        <w:rPr>
          <w:rFonts w:eastAsia="仿宋_GB2312" w:hint="eastAsia"/>
          <w:sz w:val="32"/>
          <w:szCs w:val="32"/>
        </w:rPr>
        <w:t>预处理</w:t>
      </w:r>
      <w:r>
        <w:rPr>
          <w:rFonts w:eastAsia="仿宋_GB2312"/>
          <w:sz w:val="32"/>
          <w:szCs w:val="32"/>
        </w:rPr>
        <w:t>或</w:t>
      </w:r>
      <w:r>
        <w:rPr>
          <w:rFonts w:eastAsia="仿宋_GB2312" w:hint="eastAsia"/>
          <w:sz w:val="32"/>
          <w:szCs w:val="32"/>
        </w:rPr>
        <w:t>采取</w:t>
      </w:r>
      <w:r>
        <w:rPr>
          <w:rFonts w:eastAsia="仿宋_GB2312"/>
          <w:sz w:val="32"/>
          <w:szCs w:val="32"/>
        </w:rPr>
        <w:t>防止污物在器械表面上</w:t>
      </w:r>
      <w:proofErr w:type="gramStart"/>
      <w:r>
        <w:rPr>
          <w:rFonts w:eastAsia="仿宋_GB2312"/>
          <w:sz w:val="32"/>
          <w:szCs w:val="32"/>
        </w:rPr>
        <w:t>干固</w:t>
      </w:r>
      <w:proofErr w:type="gramEnd"/>
      <w:r>
        <w:rPr>
          <w:rFonts w:eastAsia="仿宋_GB2312" w:hint="eastAsia"/>
          <w:sz w:val="32"/>
          <w:szCs w:val="32"/>
        </w:rPr>
        <w:t>的</w:t>
      </w:r>
      <w:r>
        <w:rPr>
          <w:rFonts w:eastAsia="仿宋_GB2312"/>
          <w:sz w:val="32"/>
          <w:szCs w:val="32"/>
        </w:rPr>
        <w:t>措施，</w:t>
      </w:r>
      <w:r>
        <w:rPr>
          <w:rFonts w:eastAsia="仿宋_GB2312" w:hint="eastAsia"/>
          <w:sz w:val="32"/>
          <w:szCs w:val="32"/>
        </w:rPr>
        <w:t>以有利于</w:t>
      </w:r>
      <w:r>
        <w:rPr>
          <w:rFonts w:eastAsia="仿宋_GB2312"/>
          <w:sz w:val="32"/>
          <w:szCs w:val="32"/>
        </w:rPr>
        <w:t>后续的清洁操作。</w:t>
      </w:r>
    </w:p>
    <w:p w14:paraId="037A5739" w14:textId="77777777" w:rsidR="00380922" w:rsidRDefault="00380922" w:rsidP="00380922">
      <w:pPr>
        <w:spacing w:line="520" w:lineRule="exact"/>
        <w:ind w:firstLineChars="200" w:firstLine="640"/>
        <w:rPr>
          <w:rFonts w:eastAsia="仿宋_GB2312"/>
          <w:sz w:val="32"/>
          <w:szCs w:val="32"/>
        </w:rPr>
      </w:pPr>
      <w:r>
        <w:rPr>
          <w:rFonts w:eastAsia="仿宋_GB2312"/>
          <w:sz w:val="32"/>
          <w:szCs w:val="32"/>
        </w:rPr>
        <w:t>一般来说，再处理过程应尽可能缩短每一步骤之间的时间间隔。过长的时间间隔可能利于微生物的</w:t>
      </w:r>
      <w:r>
        <w:rPr>
          <w:rFonts w:eastAsia="仿宋_GB2312" w:hint="eastAsia"/>
          <w:sz w:val="32"/>
          <w:szCs w:val="32"/>
        </w:rPr>
        <w:t>生长</w:t>
      </w:r>
      <w:r>
        <w:rPr>
          <w:rFonts w:eastAsia="仿宋_GB2312"/>
          <w:sz w:val="32"/>
          <w:szCs w:val="32"/>
        </w:rPr>
        <w:t>，从而增加后续处理（如清洁和消毒</w:t>
      </w:r>
      <w:r>
        <w:rPr>
          <w:rFonts w:eastAsia="仿宋_GB2312"/>
          <w:sz w:val="32"/>
          <w:szCs w:val="32"/>
        </w:rPr>
        <w:t>/</w:t>
      </w:r>
      <w:r>
        <w:rPr>
          <w:rFonts w:eastAsia="仿宋_GB2312"/>
          <w:sz w:val="32"/>
          <w:szCs w:val="32"/>
        </w:rPr>
        <w:t>灭菌）过程的难度，因为有机污染物可能会阻止消毒剂</w:t>
      </w:r>
      <w:r>
        <w:rPr>
          <w:rFonts w:eastAsia="仿宋_GB2312" w:hint="eastAsia"/>
          <w:sz w:val="32"/>
          <w:szCs w:val="32"/>
        </w:rPr>
        <w:t>或</w:t>
      </w:r>
      <w:r>
        <w:rPr>
          <w:rFonts w:eastAsia="仿宋_GB2312"/>
          <w:sz w:val="32"/>
          <w:szCs w:val="32"/>
        </w:rPr>
        <w:t>灭菌</w:t>
      </w:r>
      <w:r>
        <w:rPr>
          <w:rFonts w:eastAsia="仿宋_GB2312" w:hint="eastAsia"/>
          <w:sz w:val="32"/>
          <w:szCs w:val="32"/>
        </w:rPr>
        <w:t>剂</w:t>
      </w:r>
      <w:r>
        <w:rPr>
          <w:rFonts w:eastAsia="仿宋_GB2312"/>
          <w:sz w:val="32"/>
          <w:szCs w:val="32"/>
        </w:rPr>
        <w:t>的</w:t>
      </w:r>
      <w:r>
        <w:rPr>
          <w:rFonts w:eastAsia="仿宋_GB2312" w:hint="eastAsia"/>
          <w:sz w:val="32"/>
          <w:szCs w:val="32"/>
        </w:rPr>
        <w:t>完全</w:t>
      </w:r>
      <w:r>
        <w:rPr>
          <w:rFonts w:eastAsia="仿宋_GB2312"/>
          <w:sz w:val="32"/>
          <w:szCs w:val="32"/>
        </w:rPr>
        <w:t>渗透。</w:t>
      </w:r>
    </w:p>
    <w:p w14:paraId="0770E121" w14:textId="1A433E0D" w:rsidR="00380922" w:rsidRDefault="007648F5" w:rsidP="007648F5">
      <w:pPr>
        <w:spacing w:line="520" w:lineRule="exact"/>
        <w:ind w:firstLineChars="200" w:firstLine="640"/>
        <w:outlineLvl w:val="3"/>
        <w:rPr>
          <w:rFonts w:eastAsia="仿宋_GB2312"/>
          <w:sz w:val="32"/>
          <w:szCs w:val="32"/>
        </w:rPr>
      </w:pPr>
      <w:r>
        <w:rPr>
          <w:rFonts w:eastAsia="仿宋_GB2312"/>
          <w:sz w:val="32"/>
          <w:szCs w:val="32"/>
        </w:rPr>
        <w:t>5.3</w:t>
      </w:r>
      <w:r w:rsidR="00380922">
        <w:rPr>
          <w:rFonts w:eastAsia="仿宋_GB2312"/>
          <w:sz w:val="32"/>
          <w:szCs w:val="32"/>
        </w:rPr>
        <w:t>拆卸和重新组装</w:t>
      </w:r>
    </w:p>
    <w:p w14:paraId="1079640A" w14:textId="77777777" w:rsidR="00380922" w:rsidRDefault="00380922" w:rsidP="00380922">
      <w:pPr>
        <w:spacing w:line="520" w:lineRule="exact"/>
        <w:ind w:firstLineChars="200" w:firstLine="640"/>
        <w:rPr>
          <w:rFonts w:eastAsia="仿宋_GB2312"/>
          <w:sz w:val="32"/>
          <w:szCs w:val="32"/>
        </w:rPr>
      </w:pPr>
      <w:r>
        <w:rPr>
          <w:rFonts w:eastAsia="仿宋_GB2312"/>
          <w:sz w:val="32"/>
          <w:szCs w:val="32"/>
        </w:rPr>
        <w:t>如果器械具有可拆解的部件，则再处理说明应包括每一步拆卸和重新组装的说明</w:t>
      </w:r>
      <w:r>
        <w:rPr>
          <w:rFonts w:eastAsia="仿宋_GB2312" w:hint="eastAsia"/>
          <w:sz w:val="32"/>
          <w:szCs w:val="32"/>
        </w:rPr>
        <w:t>，以及</w:t>
      </w:r>
      <w:r>
        <w:rPr>
          <w:rFonts w:eastAsia="仿宋_GB2312"/>
          <w:sz w:val="32"/>
          <w:szCs w:val="32"/>
        </w:rPr>
        <w:t>进行</w:t>
      </w:r>
      <w:r>
        <w:rPr>
          <w:rFonts w:eastAsia="仿宋_GB2312" w:hint="eastAsia"/>
          <w:sz w:val="32"/>
          <w:szCs w:val="32"/>
        </w:rPr>
        <w:t>拆卸</w:t>
      </w:r>
      <w:r>
        <w:rPr>
          <w:rFonts w:eastAsia="仿宋_GB2312"/>
          <w:sz w:val="32"/>
          <w:szCs w:val="32"/>
        </w:rPr>
        <w:t>所需的</w:t>
      </w:r>
      <w:r>
        <w:rPr>
          <w:rFonts w:eastAsia="仿宋_GB2312" w:hint="eastAsia"/>
          <w:sz w:val="32"/>
          <w:szCs w:val="32"/>
        </w:rPr>
        <w:t>工具</w:t>
      </w:r>
      <w:r>
        <w:rPr>
          <w:rFonts w:eastAsia="仿宋_GB2312"/>
          <w:sz w:val="32"/>
          <w:szCs w:val="32"/>
        </w:rPr>
        <w:t>，必要时可以使用图</w:t>
      </w:r>
      <w:r>
        <w:rPr>
          <w:rFonts w:eastAsia="仿宋_GB2312" w:hint="eastAsia"/>
          <w:sz w:val="32"/>
          <w:szCs w:val="32"/>
        </w:rPr>
        <w:t>示</w:t>
      </w:r>
      <w:r>
        <w:rPr>
          <w:rFonts w:eastAsia="仿宋_GB2312"/>
          <w:sz w:val="32"/>
          <w:szCs w:val="32"/>
        </w:rPr>
        <w:t>、照片、视频</w:t>
      </w:r>
      <w:r>
        <w:rPr>
          <w:rFonts w:eastAsia="仿宋_GB2312" w:hint="eastAsia"/>
          <w:sz w:val="32"/>
          <w:szCs w:val="32"/>
        </w:rPr>
        <w:t>等</w:t>
      </w:r>
      <w:r>
        <w:rPr>
          <w:rFonts w:eastAsia="仿宋_GB2312"/>
          <w:sz w:val="32"/>
          <w:szCs w:val="32"/>
        </w:rPr>
        <w:t>。此外，还应该规定对器械进行拆卸及组装的工作区域（如器械使用</w:t>
      </w:r>
      <w:r>
        <w:rPr>
          <w:rFonts w:eastAsia="仿宋_GB2312" w:hint="eastAsia"/>
          <w:sz w:val="32"/>
          <w:szCs w:val="32"/>
        </w:rPr>
        <w:t>现场</w:t>
      </w:r>
      <w:r>
        <w:rPr>
          <w:rFonts w:eastAsia="仿宋_GB2312"/>
          <w:sz w:val="32"/>
          <w:szCs w:val="32"/>
        </w:rPr>
        <w:t>，或特定的清洁区）。</w:t>
      </w:r>
    </w:p>
    <w:p w14:paraId="1BFF9E30" w14:textId="77777777" w:rsidR="00380922" w:rsidRDefault="00380922" w:rsidP="00380922">
      <w:pPr>
        <w:spacing w:line="520" w:lineRule="exact"/>
        <w:ind w:firstLineChars="200" w:firstLine="640"/>
        <w:rPr>
          <w:rFonts w:eastAsia="仿宋_GB2312"/>
          <w:sz w:val="32"/>
          <w:szCs w:val="32"/>
        </w:rPr>
      </w:pPr>
      <w:r>
        <w:rPr>
          <w:rFonts w:eastAsia="仿宋_GB2312"/>
          <w:sz w:val="32"/>
          <w:szCs w:val="32"/>
        </w:rPr>
        <w:t>拆卸和重新组装说明应清晰明确</w:t>
      </w:r>
      <w:r>
        <w:rPr>
          <w:rFonts w:eastAsia="仿宋_GB2312" w:hint="eastAsia"/>
          <w:sz w:val="32"/>
          <w:szCs w:val="32"/>
        </w:rPr>
        <w:t>且具有强针对性，</w:t>
      </w:r>
      <w:r>
        <w:rPr>
          <w:rFonts w:eastAsia="仿宋_GB2312"/>
          <w:sz w:val="32"/>
          <w:szCs w:val="32"/>
        </w:rPr>
        <w:t>能</w:t>
      </w:r>
      <w:r>
        <w:rPr>
          <w:rFonts w:eastAsia="仿宋_GB2312" w:hint="eastAsia"/>
          <w:sz w:val="32"/>
          <w:szCs w:val="32"/>
        </w:rPr>
        <w:t>体现</w:t>
      </w:r>
      <w:r>
        <w:rPr>
          <w:rFonts w:eastAsia="仿宋_GB2312"/>
          <w:sz w:val="32"/>
          <w:szCs w:val="32"/>
        </w:rPr>
        <w:t>经确认的</w:t>
      </w:r>
      <w:r>
        <w:rPr>
          <w:rFonts w:eastAsia="仿宋_GB2312" w:hint="eastAsia"/>
          <w:sz w:val="32"/>
          <w:szCs w:val="32"/>
        </w:rPr>
        <w:t>操作</w:t>
      </w:r>
      <w:r>
        <w:rPr>
          <w:rFonts w:eastAsia="仿宋_GB2312"/>
          <w:sz w:val="32"/>
          <w:szCs w:val="32"/>
        </w:rPr>
        <w:t>过程。</w:t>
      </w:r>
      <w:r>
        <w:rPr>
          <w:rFonts w:eastAsia="仿宋_GB2312"/>
          <w:sz w:val="32"/>
          <w:szCs w:val="32"/>
        </w:rPr>
        <w:t>“</w:t>
      </w:r>
      <w:r>
        <w:rPr>
          <w:rFonts w:eastAsia="仿宋_GB2312" w:hint="eastAsia"/>
          <w:sz w:val="32"/>
          <w:szCs w:val="32"/>
        </w:rPr>
        <w:t>如适用</w:t>
      </w:r>
      <w:r>
        <w:rPr>
          <w:rFonts w:eastAsia="仿宋_GB2312"/>
          <w:sz w:val="32"/>
          <w:szCs w:val="32"/>
        </w:rPr>
        <w:t>，则进行拆卸</w:t>
      </w:r>
      <w:r>
        <w:rPr>
          <w:rFonts w:eastAsia="仿宋_GB2312"/>
          <w:sz w:val="32"/>
          <w:szCs w:val="32"/>
        </w:rPr>
        <w:t>”</w:t>
      </w:r>
      <w:r>
        <w:rPr>
          <w:rFonts w:eastAsia="仿宋_GB2312" w:hint="eastAsia"/>
          <w:sz w:val="32"/>
          <w:szCs w:val="32"/>
        </w:rPr>
        <w:t>之类</w:t>
      </w:r>
      <w:r>
        <w:rPr>
          <w:rFonts w:eastAsia="仿宋_GB2312"/>
          <w:sz w:val="32"/>
          <w:szCs w:val="32"/>
        </w:rPr>
        <w:t>的模糊表述</w:t>
      </w:r>
      <w:r>
        <w:rPr>
          <w:rFonts w:eastAsia="仿宋_GB2312" w:hint="eastAsia"/>
          <w:sz w:val="32"/>
          <w:szCs w:val="32"/>
        </w:rPr>
        <w:t>会</w:t>
      </w:r>
      <w:r>
        <w:rPr>
          <w:rFonts w:eastAsia="仿宋_GB2312"/>
          <w:sz w:val="32"/>
          <w:szCs w:val="32"/>
        </w:rPr>
        <w:t>将决策权留给用户，应避免使用这类的</w:t>
      </w:r>
      <w:r>
        <w:rPr>
          <w:rFonts w:eastAsia="仿宋_GB2312" w:hint="eastAsia"/>
          <w:sz w:val="32"/>
          <w:szCs w:val="32"/>
        </w:rPr>
        <w:t>表述。</w:t>
      </w:r>
      <w:r>
        <w:rPr>
          <w:rFonts w:eastAsia="仿宋_GB2312"/>
          <w:sz w:val="32"/>
          <w:szCs w:val="32"/>
        </w:rPr>
        <w:t>如果要求</w:t>
      </w:r>
      <w:r>
        <w:rPr>
          <w:rFonts w:eastAsia="仿宋_GB2312" w:hint="eastAsia"/>
          <w:sz w:val="32"/>
          <w:szCs w:val="32"/>
        </w:rPr>
        <w:t>在</w:t>
      </w:r>
      <w:r>
        <w:rPr>
          <w:rFonts w:eastAsia="仿宋_GB2312"/>
          <w:sz w:val="32"/>
          <w:szCs w:val="32"/>
        </w:rPr>
        <w:t>清洁之前必须拆卸器械，则应确认在需要时能够正确重新组装。为了保证重新组装后的器械可以正常使用，</w:t>
      </w:r>
      <w:r>
        <w:rPr>
          <w:rFonts w:eastAsia="仿宋_GB2312"/>
          <w:sz w:val="32"/>
          <w:szCs w:val="32"/>
        </w:rPr>
        <w:lastRenderedPageBreak/>
        <w:t>再处理说明应提供用户</w:t>
      </w:r>
      <w:r>
        <w:rPr>
          <w:rFonts w:eastAsia="仿宋_GB2312" w:hint="eastAsia"/>
          <w:sz w:val="32"/>
          <w:szCs w:val="32"/>
        </w:rPr>
        <w:t>能够</w:t>
      </w:r>
      <w:r>
        <w:rPr>
          <w:rFonts w:eastAsia="仿宋_GB2312"/>
          <w:sz w:val="32"/>
          <w:szCs w:val="32"/>
        </w:rPr>
        <w:t>确认</w:t>
      </w:r>
      <w:r>
        <w:rPr>
          <w:rFonts w:eastAsia="仿宋_GB2312" w:hint="eastAsia"/>
          <w:sz w:val="32"/>
          <w:szCs w:val="32"/>
        </w:rPr>
        <w:t>器械</w:t>
      </w:r>
      <w:r>
        <w:rPr>
          <w:rFonts w:eastAsia="仿宋_GB2312"/>
          <w:sz w:val="32"/>
          <w:szCs w:val="32"/>
        </w:rPr>
        <w:t>已</w:t>
      </w:r>
      <w:r>
        <w:rPr>
          <w:rFonts w:eastAsia="仿宋_GB2312" w:hint="eastAsia"/>
          <w:sz w:val="32"/>
          <w:szCs w:val="32"/>
        </w:rPr>
        <w:t>正确重新</w:t>
      </w:r>
      <w:r>
        <w:rPr>
          <w:rFonts w:eastAsia="仿宋_GB2312"/>
          <w:sz w:val="32"/>
          <w:szCs w:val="32"/>
        </w:rPr>
        <w:t>组装</w:t>
      </w:r>
      <w:r>
        <w:rPr>
          <w:rFonts w:eastAsia="仿宋_GB2312" w:hint="eastAsia"/>
          <w:sz w:val="32"/>
          <w:szCs w:val="32"/>
        </w:rPr>
        <w:t>的</w:t>
      </w:r>
      <w:r>
        <w:rPr>
          <w:rFonts w:eastAsia="仿宋_GB2312"/>
          <w:sz w:val="32"/>
          <w:szCs w:val="32"/>
        </w:rPr>
        <w:t>方法。</w:t>
      </w:r>
      <w:r>
        <w:rPr>
          <w:rFonts w:eastAsia="仿宋_GB2312" w:hint="eastAsia"/>
          <w:sz w:val="32"/>
          <w:szCs w:val="32"/>
        </w:rPr>
        <w:t>再处理</w:t>
      </w:r>
      <w:r>
        <w:rPr>
          <w:rFonts w:eastAsia="仿宋_GB2312"/>
          <w:sz w:val="32"/>
          <w:szCs w:val="32"/>
        </w:rPr>
        <w:t>说明还应规定拆解后的器械应在灭菌之前还是之后进行重新组装。此外，</w:t>
      </w:r>
      <w:r>
        <w:rPr>
          <w:rFonts w:eastAsia="仿宋_GB2312" w:hint="eastAsia"/>
          <w:sz w:val="32"/>
          <w:szCs w:val="32"/>
        </w:rPr>
        <w:t>在器械</w:t>
      </w:r>
      <w:r>
        <w:rPr>
          <w:rFonts w:eastAsia="仿宋_GB2312"/>
          <w:sz w:val="32"/>
          <w:szCs w:val="32"/>
        </w:rPr>
        <w:t>完全组装的</w:t>
      </w:r>
      <w:r>
        <w:rPr>
          <w:rFonts w:eastAsia="仿宋_GB2312" w:hint="eastAsia"/>
          <w:sz w:val="32"/>
          <w:szCs w:val="32"/>
        </w:rPr>
        <w:t>状态</w:t>
      </w:r>
      <w:r>
        <w:rPr>
          <w:rFonts w:eastAsia="仿宋_GB2312"/>
          <w:sz w:val="32"/>
          <w:szCs w:val="32"/>
        </w:rPr>
        <w:t>下</w:t>
      </w:r>
      <w:r>
        <w:rPr>
          <w:rFonts w:eastAsia="仿宋_GB2312" w:hint="eastAsia"/>
          <w:sz w:val="32"/>
          <w:szCs w:val="32"/>
        </w:rPr>
        <w:t>可能</w:t>
      </w:r>
      <w:r>
        <w:rPr>
          <w:rFonts w:eastAsia="仿宋_GB2312"/>
          <w:sz w:val="32"/>
          <w:szCs w:val="32"/>
        </w:rPr>
        <w:t>无法评估某些部件的磨损</w:t>
      </w:r>
      <w:r>
        <w:rPr>
          <w:rFonts w:eastAsia="仿宋_GB2312" w:hint="eastAsia"/>
          <w:sz w:val="32"/>
          <w:szCs w:val="32"/>
        </w:rPr>
        <w:t>情况</w:t>
      </w:r>
      <w:r>
        <w:rPr>
          <w:rFonts w:eastAsia="仿宋_GB2312"/>
          <w:sz w:val="32"/>
          <w:szCs w:val="32"/>
        </w:rPr>
        <w:t>，拆卸和</w:t>
      </w:r>
      <w:r>
        <w:rPr>
          <w:rFonts w:eastAsia="仿宋_GB2312" w:hint="eastAsia"/>
          <w:sz w:val="32"/>
          <w:szCs w:val="32"/>
        </w:rPr>
        <w:t>重新</w:t>
      </w:r>
      <w:r>
        <w:rPr>
          <w:rFonts w:eastAsia="仿宋_GB2312"/>
          <w:sz w:val="32"/>
          <w:szCs w:val="32"/>
        </w:rPr>
        <w:t>组装说明</w:t>
      </w:r>
      <w:r>
        <w:rPr>
          <w:rFonts w:eastAsia="仿宋_GB2312" w:hint="eastAsia"/>
          <w:sz w:val="32"/>
          <w:szCs w:val="32"/>
        </w:rPr>
        <w:t>应告知</w:t>
      </w:r>
      <w:r>
        <w:rPr>
          <w:rFonts w:eastAsia="仿宋_GB2312"/>
          <w:sz w:val="32"/>
          <w:szCs w:val="32"/>
        </w:rPr>
        <w:t>用户</w:t>
      </w:r>
      <w:r>
        <w:rPr>
          <w:rFonts w:eastAsia="仿宋_GB2312" w:hint="eastAsia"/>
          <w:sz w:val="32"/>
          <w:szCs w:val="32"/>
        </w:rPr>
        <w:t>在</w:t>
      </w:r>
      <w:r>
        <w:rPr>
          <w:rFonts w:eastAsia="仿宋_GB2312"/>
          <w:sz w:val="32"/>
          <w:szCs w:val="32"/>
        </w:rPr>
        <w:t>拆解状态下如何目视检查这些部件</w:t>
      </w:r>
      <w:r>
        <w:rPr>
          <w:rFonts w:eastAsia="仿宋_GB2312" w:hint="eastAsia"/>
          <w:sz w:val="32"/>
          <w:szCs w:val="32"/>
        </w:rPr>
        <w:t>。</w:t>
      </w:r>
    </w:p>
    <w:p w14:paraId="38646703" w14:textId="1CD91F09" w:rsidR="00380922" w:rsidRDefault="007648F5" w:rsidP="007648F5">
      <w:pPr>
        <w:spacing w:line="520" w:lineRule="exact"/>
        <w:ind w:firstLineChars="200" w:firstLine="640"/>
        <w:outlineLvl w:val="3"/>
        <w:rPr>
          <w:rFonts w:eastAsia="仿宋_GB2312"/>
          <w:sz w:val="32"/>
          <w:szCs w:val="32"/>
        </w:rPr>
      </w:pPr>
      <w:r>
        <w:rPr>
          <w:rFonts w:eastAsia="仿宋_GB2312"/>
          <w:sz w:val="32"/>
          <w:szCs w:val="32"/>
        </w:rPr>
        <w:t>5.4</w:t>
      </w:r>
      <w:r w:rsidR="00380922">
        <w:rPr>
          <w:rFonts w:eastAsia="仿宋_GB2312"/>
          <w:sz w:val="32"/>
          <w:szCs w:val="32"/>
        </w:rPr>
        <w:t>清洁方法</w:t>
      </w:r>
    </w:p>
    <w:p w14:paraId="7ED0B42E" w14:textId="77777777" w:rsidR="00380922" w:rsidRDefault="00380922" w:rsidP="00380922">
      <w:pPr>
        <w:spacing w:line="520" w:lineRule="exact"/>
        <w:ind w:firstLineChars="200" w:firstLine="640"/>
        <w:rPr>
          <w:rFonts w:eastAsia="仿宋_GB2312"/>
          <w:sz w:val="32"/>
          <w:szCs w:val="32"/>
        </w:rPr>
      </w:pPr>
      <w:r>
        <w:rPr>
          <w:rFonts w:eastAsia="仿宋_GB2312" w:hint="eastAsia"/>
          <w:sz w:val="32"/>
          <w:szCs w:val="32"/>
        </w:rPr>
        <w:t>再处理</w:t>
      </w:r>
      <w:r>
        <w:rPr>
          <w:rFonts w:eastAsia="仿宋_GB2312"/>
          <w:sz w:val="32"/>
          <w:szCs w:val="32"/>
        </w:rPr>
        <w:t>说明中应提供详细的、经过确认的清洁方法，该方法可以是手动</w:t>
      </w:r>
      <w:r>
        <w:rPr>
          <w:rFonts w:eastAsia="仿宋_GB2312" w:hint="eastAsia"/>
          <w:sz w:val="32"/>
          <w:szCs w:val="32"/>
        </w:rPr>
        <w:t>的</w:t>
      </w:r>
      <w:r>
        <w:rPr>
          <w:rFonts w:eastAsia="仿宋_GB2312"/>
          <w:sz w:val="32"/>
          <w:szCs w:val="32"/>
        </w:rPr>
        <w:t>、自动</w:t>
      </w:r>
      <w:r>
        <w:rPr>
          <w:rFonts w:eastAsia="仿宋_GB2312" w:hint="eastAsia"/>
          <w:sz w:val="32"/>
          <w:szCs w:val="32"/>
        </w:rPr>
        <w:t>的</w:t>
      </w:r>
      <w:r>
        <w:rPr>
          <w:rFonts w:eastAsia="仿宋_GB2312"/>
          <w:sz w:val="32"/>
          <w:szCs w:val="32"/>
        </w:rPr>
        <w:t>（例如，清洗消毒设备、超声波清洗器）或者两者结合。</w:t>
      </w:r>
      <w:r>
        <w:rPr>
          <w:rFonts w:eastAsia="仿宋_GB2312" w:hint="eastAsia"/>
          <w:sz w:val="32"/>
          <w:szCs w:val="32"/>
        </w:rPr>
        <w:t>需要</w:t>
      </w:r>
      <w:r>
        <w:rPr>
          <w:rFonts w:eastAsia="仿宋_GB2312"/>
          <w:sz w:val="32"/>
          <w:szCs w:val="32"/>
        </w:rPr>
        <w:t>注意的是，</w:t>
      </w:r>
      <w:r>
        <w:rPr>
          <w:rFonts w:eastAsia="仿宋_GB2312" w:hint="eastAsia"/>
          <w:sz w:val="32"/>
          <w:szCs w:val="32"/>
        </w:rPr>
        <w:t>某些</w:t>
      </w:r>
      <w:r w:rsidRPr="00821663">
        <w:rPr>
          <w:rFonts w:eastAsia="仿宋_GB2312" w:hint="eastAsia"/>
          <w:sz w:val="32"/>
          <w:szCs w:val="32"/>
        </w:rPr>
        <w:t>医疗</w:t>
      </w:r>
      <w:r w:rsidRPr="00821663">
        <w:rPr>
          <w:rFonts w:eastAsia="仿宋_GB2312"/>
          <w:sz w:val="32"/>
          <w:szCs w:val="32"/>
        </w:rPr>
        <w:t>器械</w:t>
      </w:r>
      <w:r w:rsidRPr="00821663">
        <w:rPr>
          <w:rFonts w:eastAsia="仿宋_GB2312" w:hint="eastAsia"/>
          <w:sz w:val="32"/>
          <w:szCs w:val="32"/>
        </w:rPr>
        <w:t>可能</w:t>
      </w:r>
      <w:r w:rsidRPr="00821663">
        <w:rPr>
          <w:rFonts w:eastAsia="仿宋_GB2312"/>
          <w:sz w:val="32"/>
          <w:szCs w:val="32"/>
        </w:rPr>
        <w:t>会</w:t>
      </w:r>
      <w:r w:rsidRPr="00821663">
        <w:rPr>
          <w:rFonts w:eastAsia="仿宋_GB2312" w:hint="eastAsia"/>
          <w:sz w:val="32"/>
          <w:szCs w:val="32"/>
        </w:rPr>
        <w:t>应用在</w:t>
      </w:r>
      <w:r>
        <w:rPr>
          <w:rFonts w:eastAsia="仿宋_GB2312"/>
          <w:sz w:val="32"/>
          <w:szCs w:val="32"/>
        </w:rPr>
        <w:t>并未配备</w:t>
      </w:r>
      <w:r>
        <w:rPr>
          <w:rFonts w:eastAsia="仿宋_GB2312" w:hint="eastAsia"/>
          <w:sz w:val="32"/>
          <w:szCs w:val="32"/>
        </w:rPr>
        <w:t>自动</w:t>
      </w:r>
      <w:r>
        <w:rPr>
          <w:rFonts w:eastAsia="仿宋_GB2312"/>
          <w:sz w:val="32"/>
          <w:szCs w:val="32"/>
        </w:rPr>
        <w:t>清洁设备</w:t>
      </w:r>
      <w:r>
        <w:rPr>
          <w:rFonts w:eastAsia="仿宋_GB2312" w:hint="eastAsia"/>
          <w:sz w:val="32"/>
          <w:szCs w:val="32"/>
        </w:rPr>
        <w:t>的</w:t>
      </w:r>
      <w:r>
        <w:rPr>
          <w:rFonts w:eastAsia="仿宋_GB2312"/>
          <w:sz w:val="32"/>
          <w:szCs w:val="32"/>
        </w:rPr>
        <w:t>医疗机构中，</w:t>
      </w:r>
      <w:r>
        <w:rPr>
          <w:rFonts w:eastAsia="仿宋_GB2312" w:hint="eastAsia"/>
          <w:sz w:val="32"/>
          <w:szCs w:val="32"/>
        </w:rPr>
        <w:t>这种</w:t>
      </w:r>
      <w:r>
        <w:rPr>
          <w:rFonts w:eastAsia="仿宋_GB2312"/>
          <w:sz w:val="32"/>
          <w:szCs w:val="32"/>
        </w:rPr>
        <w:t>情况下需要提供</w:t>
      </w:r>
      <w:r>
        <w:rPr>
          <w:rFonts w:eastAsia="仿宋_GB2312" w:hint="eastAsia"/>
          <w:sz w:val="32"/>
          <w:szCs w:val="32"/>
        </w:rPr>
        <w:t>经</w:t>
      </w:r>
      <w:r>
        <w:rPr>
          <w:rFonts w:eastAsia="仿宋_GB2312"/>
          <w:sz w:val="32"/>
          <w:szCs w:val="32"/>
        </w:rPr>
        <w:t>确认的</w:t>
      </w:r>
      <w:r>
        <w:rPr>
          <w:rFonts w:eastAsia="仿宋_GB2312" w:hint="eastAsia"/>
          <w:sz w:val="32"/>
          <w:szCs w:val="32"/>
        </w:rPr>
        <w:t>手动</w:t>
      </w:r>
      <w:r>
        <w:rPr>
          <w:rFonts w:eastAsia="仿宋_GB2312"/>
          <w:sz w:val="32"/>
          <w:szCs w:val="32"/>
        </w:rPr>
        <w:t>清洁方法</w:t>
      </w:r>
      <w:r>
        <w:rPr>
          <w:rFonts w:eastAsia="仿宋_GB2312" w:hint="eastAsia"/>
          <w:sz w:val="32"/>
          <w:szCs w:val="32"/>
        </w:rPr>
        <w:t>。</w:t>
      </w:r>
      <w:r>
        <w:rPr>
          <w:rFonts w:eastAsia="仿宋_GB2312"/>
          <w:sz w:val="32"/>
          <w:szCs w:val="32"/>
        </w:rPr>
        <w:t>应明确每一种推荐方法所应用的参数等信息。</w:t>
      </w:r>
    </w:p>
    <w:p w14:paraId="279D3D9A" w14:textId="77777777" w:rsidR="00380922" w:rsidRDefault="00380922" w:rsidP="00380922">
      <w:pPr>
        <w:spacing w:line="520" w:lineRule="exact"/>
        <w:ind w:firstLineChars="200" w:firstLine="640"/>
        <w:rPr>
          <w:rFonts w:eastAsia="仿宋_GB2312"/>
          <w:sz w:val="32"/>
          <w:szCs w:val="32"/>
        </w:rPr>
      </w:pPr>
      <w:r>
        <w:rPr>
          <w:rFonts w:eastAsia="仿宋_GB2312"/>
          <w:sz w:val="32"/>
          <w:szCs w:val="32"/>
        </w:rPr>
        <w:t>对于手动清洁，再处理说明应指明每个步骤的持续时间、温度、水质和其他必要条件。</w:t>
      </w:r>
      <w:r>
        <w:rPr>
          <w:rFonts w:eastAsia="仿宋_GB2312" w:hint="eastAsia"/>
          <w:sz w:val="32"/>
          <w:szCs w:val="32"/>
        </w:rPr>
        <w:t>基于</w:t>
      </w:r>
      <w:r>
        <w:rPr>
          <w:rFonts w:eastAsia="仿宋_GB2312"/>
          <w:sz w:val="32"/>
          <w:szCs w:val="32"/>
        </w:rPr>
        <w:t>产品的</w:t>
      </w:r>
      <w:r>
        <w:rPr>
          <w:rFonts w:eastAsia="仿宋_GB2312" w:hint="eastAsia"/>
          <w:sz w:val="32"/>
          <w:szCs w:val="32"/>
        </w:rPr>
        <w:t>设计和</w:t>
      </w:r>
      <w:r>
        <w:rPr>
          <w:rFonts w:eastAsia="仿宋_GB2312"/>
          <w:sz w:val="32"/>
          <w:szCs w:val="32"/>
        </w:rPr>
        <w:t>确认活动</w:t>
      </w:r>
      <w:r>
        <w:rPr>
          <w:rFonts w:eastAsia="仿宋_GB2312" w:hint="eastAsia"/>
          <w:sz w:val="32"/>
          <w:szCs w:val="32"/>
        </w:rPr>
        <w:t>所需</w:t>
      </w:r>
      <w:r>
        <w:rPr>
          <w:rFonts w:eastAsia="仿宋_GB2312"/>
          <w:sz w:val="32"/>
          <w:szCs w:val="32"/>
        </w:rPr>
        <w:t>，</w:t>
      </w:r>
      <w:r>
        <w:rPr>
          <w:rFonts w:eastAsia="仿宋_GB2312" w:hint="eastAsia"/>
          <w:sz w:val="32"/>
          <w:szCs w:val="32"/>
        </w:rPr>
        <w:t>再处理说明中</w:t>
      </w:r>
      <w:r>
        <w:rPr>
          <w:rFonts w:eastAsia="仿宋_GB2312"/>
          <w:sz w:val="32"/>
          <w:szCs w:val="32"/>
        </w:rPr>
        <w:t>可要求对器械</w:t>
      </w:r>
      <w:r>
        <w:rPr>
          <w:rFonts w:eastAsia="仿宋_GB2312" w:hint="eastAsia"/>
          <w:sz w:val="32"/>
          <w:szCs w:val="32"/>
        </w:rPr>
        <w:t>进行重复启动</w:t>
      </w:r>
      <w:r>
        <w:rPr>
          <w:rFonts w:eastAsia="仿宋_GB2312"/>
          <w:sz w:val="32"/>
          <w:szCs w:val="32"/>
        </w:rPr>
        <w:t>、</w:t>
      </w:r>
      <w:r>
        <w:rPr>
          <w:rFonts w:eastAsia="仿宋_GB2312" w:hint="eastAsia"/>
          <w:sz w:val="32"/>
          <w:szCs w:val="32"/>
        </w:rPr>
        <w:t>弯曲等</w:t>
      </w:r>
      <w:r>
        <w:rPr>
          <w:rFonts w:eastAsia="仿宋_GB2312"/>
          <w:sz w:val="32"/>
          <w:szCs w:val="32"/>
        </w:rPr>
        <w:t>操</w:t>
      </w:r>
      <w:r>
        <w:rPr>
          <w:rFonts w:eastAsia="仿宋_GB2312" w:hint="eastAsia"/>
          <w:sz w:val="32"/>
          <w:szCs w:val="32"/>
        </w:rPr>
        <w:t>作。</w:t>
      </w:r>
      <w:r>
        <w:rPr>
          <w:rFonts w:eastAsia="仿宋_GB2312"/>
          <w:sz w:val="32"/>
          <w:szCs w:val="32"/>
        </w:rPr>
        <w:t>类似地，对于自动清洁，再处理说明应指明所有处理条件。</w:t>
      </w:r>
      <w:r>
        <w:rPr>
          <w:rFonts w:eastAsia="仿宋_GB2312" w:hint="eastAsia"/>
          <w:sz w:val="32"/>
          <w:szCs w:val="32"/>
        </w:rPr>
        <w:t>再处理</w:t>
      </w:r>
      <w:r>
        <w:rPr>
          <w:rFonts w:eastAsia="仿宋_GB2312"/>
          <w:sz w:val="32"/>
          <w:szCs w:val="32"/>
        </w:rPr>
        <w:t>说明应给出具体的设备设置，如时间、温度和最大负载等。</w:t>
      </w:r>
    </w:p>
    <w:p w14:paraId="5650FE35" w14:textId="5B7628B7" w:rsidR="00380922" w:rsidRDefault="00380922" w:rsidP="00380922">
      <w:pPr>
        <w:spacing w:line="520" w:lineRule="exact"/>
        <w:ind w:firstLineChars="200" w:firstLine="640"/>
        <w:rPr>
          <w:rFonts w:eastAsia="仿宋_GB2312"/>
          <w:sz w:val="32"/>
          <w:szCs w:val="32"/>
        </w:rPr>
      </w:pPr>
      <w:r>
        <w:rPr>
          <w:rFonts w:eastAsia="仿宋_GB2312"/>
          <w:sz w:val="32"/>
          <w:szCs w:val="32"/>
        </w:rPr>
        <w:t>无论清洁方法为手动、自动还是两者结合，再处理说明都应包含每个清洁、</w:t>
      </w:r>
      <w:r>
        <w:rPr>
          <w:rFonts w:eastAsia="仿宋_GB2312" w:hint="eastAsia"/>
          <w:sz w:val="32"/>
          <w:szCs w:val="32"/>
        </w:rPr>
        <w:t>漂</w:t>
      </w:r>
      <w:r>
        <w:rPr>
          <w:rFonts w:eastAsia="仿宋_GB2312"/>
          <w:sz w:val="32"/>
          <w:szCs w:val="32"/>
        </w:rPr>
        <w:t>洗、干燥等步骤的全面的操作说明</w:t>
      </w:r>
      <w:r>
        <w:rPr>
          <w:rFonts w:eastAsia="仿宋_GB2312" w:hint="eastAsia"/>
          <w:sz w:val="32"/>
          <w:szCs w:val="32"/>
        </w:rPr>
        <w:t>（</w:t>
      </w:r>
      <w:r>
        <w:rPr>
          <w:rFonts w:eastAsia="仿宋_GB2312"/>
          <w:sz w:val="32"/>
          <w:szCs w:val="32"/>
        </w:rPr>
        <w:t>包括图片和</w:t>
      </w:r>
      <w:r w:rsidR="0085456F">
        <w:rPr>
          <w:rFonts w:eastAsia="仿宋_GB2312" w:hint="eastAsia"/>
          <w:sz w:val="32"/>
          <w:szCs w:val="32"/>
        </w:rPr>
        <w:t>/</w:t>
      </w:r>
      <w:r>
        <w:rPr>
          <w:rFonts w:eastAsia="仿宋_GB2312"/>
          <w:sz w:val="32"/>
          <w:szCs w:val="32"/>
        </w:rPr>
        <w:t>或图表</w:t>
      </w:r>
      <w:r>
        <w:rPr>
          <w:rFonts w:eastAsia="仿宋_GB2312" w:hint="eastAsia"/>
          <w:sz w:val="32"/>
          <w:szCs w:val="32"/>
        </w:rPr>
        <w:t>）</w:t>
      </w:r>
      <w:r>
        <w:rPr>
          <w:rFonts w:eastAsia="仿宋_GB2312"/>
          <w:sz w:val="32"/>
          <w:szCs w:val="32"/>
        </w:rPr>
        <w:t>，以便用户可以准确地遵循这些步骤去执行。清洁剂</w:t>
      </w:r>
      <w:r>
        <w:rPr>
          <w:rFonts w:eastAsia="仿宋_GB2312" w:hint="eastAsia"/>
          <w:sz w:val="32"/>
          <w:szCs w:val="32"/>
        </w:rPr>
        <w:t>和</w:t>
      </w:r>
      <w:r>
        <w:rPr>
          <w:rFonts w:eastAsia="仿宋_GB2312"/>
          <w:sz w:val="32"/>
          <w:szCs w:val="32"/>
        </w:rPr>
        <w:t>自动清洁</w:t>
      </w:r>
      <w:r>
        <w:rPr>
          <w:rFonts w:eastAsia="仿宋_GB2312" w:hint="eastAsia"/>
          <w:sz w:val="32"/>
          <w:szCs w:val="32"/>
        </w:rPr>
        <w:t>设备的推荐</w:t>
      </w:r>
      <w:r>
        <w:rPr>
          <w:rFonts w:eastAsia="仿宋_GB2312"/>
          <w:sz w:val="32"/>
          <w:szCs w:val="32"/>
        </w:rPr>
        <w:t>使用</w:t>
      </w:r>
      <w:r>
        <w:rPr>
          <w:rFonts w:eastAsia="仿宋_GB2312" w:hint="eastAsia"/>
          <w:sz w:val="32"/>
          <w:szCs w:val="32"/>
        </w:rPr>
        <w:t>说明</w:t>
      </w:r>
      <w:r>
        <w:rPr>
          <w:rFonts w:eastAsia="仿宋_GB2312"/>
          <w:sz w:val="32"/>
          <w:szCs w:val="32"/>
        </w:rPr>
        <w:t>应与</w:t>
      </w:r>
      <w:r>
        <w:rPr>
          <w:rFonts w:eastAsia="仿宋_GB2312" w:hint="eastAsia"/>
          <w:sz w:val="32"/>
          <w:szCs w:val="32"/>
        </w:rPr>
        <w:t>清洁剂和清洁设备制造商</w:t>
      </w:r>
      <w:r>
        <w:rPr>
          <w:rFonts w:eastAsia="仿宋_GB2312"/>
          <w:sz w:val="32"/>
          <w:szCs w:val="32"/>
        </w:rPr>
        <w:t>的说明保持一致。</w:t>
      </w:r>
    </w:p>
    <w:p w14:paraId="7C35191B" w14:textId="77777777" w:rsidR="00380922" w:rsidRDefault="00380922" w:rsidP="00380922">
      <w:pPr>
        <w:spacing w:line="520" w:lineRule="exact"/>
        <w:ind w:firstLineChars="200" w:firstLine="640"/>
        <w:rPr>
          <w:rFonts w:eastAsia="仿宋_GB2312"/>
          <w:sz w:val="32"/>
          <w:szCs w:val="32"/>
        </w:rPr>
      </w:pPr>
      <w:r>
        <w:rPr>
          <w:rFonts w:eastAsia="仿宋_GB2312"/>
          <w:sz w:val="32"/>
          <w:szCs w:val="32"/>
        </w:rPr>
        <w:t>由于医务人员的日常活动，某些器械可能</w:t>
      </w:r>
      <w:r>
        <w:rPr>
          <w:rFonts w:eastAsia="仿宋_GB2312" w:hint="eastAsia"/>
          <w:sz w:val="32"/>
          <w:szCs w:val="32"/>
        </w:rPr>
        <w:t>存在</w:t>
      </w:r>
      <w:r>
        <w:rPr>
          <w:rFonts w:eastAsia="仿宋_GB2312"/>
          <w:sz w:val="32"/>
          <w:szCs w:val="32"/>
        </w:rPr>
        <w:t>被患者污染物污染的风险，此类器械再处理说明中应包含医疗器械表面的清洁说明，即使仅进行简单的表面清洁，再处理说明都应该明确清洁方法</w:t>
      </w:r>
      <w:r>
        <w:rPr>
          <w:rFonts w:eastAsia="仿宋_GB2312" w:hint="eastAsia"/>
          <w:sz w:val="32"/>
          <w:szCs w:val="32"/>
        </w:rPr>
        <w:t>、</w:t>
      </w:r>
      <w:r>
        <w:rPr>
          <w:rFonts w:eastAsia="仿宋_GB2312"/>
          <w:sz w:val="32"/>
          <w:szCs w:val="32"/>
        </w:rPr>
        <w:t>针对特定</w:t>
      </w:r>
      <w:r>
        <w:rPr>
          <w:rFonts w:eastAsia="仿宋_GB2312" w:hint="eastAsia"/>
          <w:sz w:val="32"/>
          <w:szCs w:val="32"/>
        </w:rPr>
        <w:t>部位或</w:t>
      </w:r>
      <w:r>
        <w:rPr>
          <w:rFonts w:eastAsia="仿宋_GB2312"/>
          <w:sz w:val="32"/>
          <w:szCs w:val="32"/>
        </w:rPr>
        <w:t>材料</w:t>
      </w:r>
      <w:r>
        <w:rPr>
          <w:rFonts w:eastAsia="仿宋_GB2312" w:hint="eastAsia"/>
          <w:sz w:val="32"/>
          <w:szCs w:val="32"/>
        </w:rPr>
        <w:t>的</w:t>
      </w:r>
      <w:r>
        <w:rPr>
          <w:rFonts w:eastAsia="仿宋_GB2312"/>
          <w:sz w:val="32"/>
          <w:szCs w:val="32"/>
        </w:rPr>
        <w:t>注意事项</w:t>
      </w:r>
      <w:r>
        <w:rPr>
          <w:rFonts w:eastAsia="仿宋_GB2312" w:hint="eastAsia"/>
          <w:sz w:val="32"/>
          <w:szCs w:val="32"/>
        </w:rPr>
        <w:t>、</w:t>
      </w:r>
      <w:r>
        <w:rPr>
          <w:rFonts w:eastAsia="仿宋_GB2312"/>
          <w:sz w:val="32"/>
          <w:szCs w:val="32"/>
        </w:rPr>
        <w:t>拆解</w:t>
      </w:r>
      <w:r>
        <w:rPr>
          <w:rFonts w:eastAsia="仿宋_GB2312" w:hint="eastAsia"/>
          <w:sz w:val="32"/>
          <w:szCs w:val="32"/>
        </w:rPr>
        <w:t>要求</w:t>
      </w:r>
      <w:r>
        <w:rPr>
          <w:rFonts w:eastAsia="仿宋_GB2312"/>
          <w:sz w:val="32"/>
          <w:szCs w:val="32"/>
        </w:rPr>
        <w:t>以及</w:t>
      </w:r>
      <w:r>
        <w:rPr>
          <w:rFonts w:eastAsia="仿宋_GB2312" w:hint="eastAsia"/>
          <w:sz w:val="32"/>
          <w:szCs w:val="32"/>
        </w:rPr>
        <w:t>后续</w:t>
      </w:r>
      <w:r>
        <w:rPr>
          <w:rFonts w:eastAsia="仿宋_GB2312"/>
          <w:sz w:val="32"/>
          <w:szCs w:val="32"/>
        </w:rPr>
        <w:t>的处理步骤。需要注意的是，某些器械产品在临床使用时内部组件未被污染，但进行表面清洁时，由于与医用清洗剂或消毒剂的接触可能导致内部组件的受损，表面清洁说明中应说明如何充分清洁器械，并避免器械内部受到损害。</w:t>
      </w:r>
    </w:p>
    <w:p w14:paraId="1C11298E" w14:textId="7B968059" w:rsidR="00380922" w:rsidRDefault="007648F5" w:rsidP="007648F5">
      <w:pPr>
        <w:spacing w:line="520" w:lineRule="exact"/>
        <w:ind w:firstLineChars="200" w:firstLine="640"/>
        <w:outlineLvl w:val="3"/>
        <w:rPr>
          <w:rFonts w:eastAsia="仿宋_GB2312"/>
          <w:sz w:val="32"/>
          <w:szCs w:val="32"/>
        </w:rPr>
      </w:pPr>
      <w:r>
        <w:rPr>
          <w:rFonts w:eastAsia="仿宋_GB2312"/>
          <w:sz w:val="32"/>
          <w:szCs w:val="32"/>
        </w:rPr>
        <w:lastRenderedPageBreak/>
        <w:t>5.</w:t>
      </w:r>
      <w:r w:rsidR="00380922">
        <w:rPr>
          <w:rFonts w:eastAsia="仿宋_GB2312"/>
          <w:sz w:val="32"/>
          <w:szCs w:val="32"/>
        </w:rPr>
        <w:t>5</w:t>
      </w:r>
      <w:bookmarkStart w:id="19" w:name="F._Rinsing"/>
      <w:bookmarkEnd w:id="19"/>
      <w:r w:rsidR="00380922">
        <w:rPr>
          <w:rFonts w:eastAsia="仿宋_GB2312"/>
          <w:sz w:val="32"/>
          <w:szCs w:val="32"/>
        </w:rPr>
        <w:t>医用清洗剂</w:t>
      </w:r>
    </w:p>
    <w:p w14:paraId="5973F318" w14:textId="77777777" w:rsidR="00380922" w:rsidRDefault="00380922" w:rsidP="00380922">
      <w:pPr>
        <w:spacing w:line="520" w:lineRule="exact"/>
        <w:ind w:firstLineChars="200" w:firstLine="640"/>
        <w:rPr>
          <w:rFonts w:eastAsia="仿宋_GB2312"/>
          <w:sz w:val="32"/>
          <w:szCs w:val="32"/>
        </w:rPr>
      </w:pPr>
      <w:r>
        <w:rPr>
          <w:rFonts w:eastAsia="仿宋_GB2312"/>
          <w:sz w:val="32"/>
          <w:szCs w:val="32"/>
        </w:rPr>
        <w:t>再处理说明中推荐的医用清洗剂应是与器械相容性良好且经过确认能够达到预期的清洗效果。</w:t>
      </w:r>
      <w:r>
        <w:rPr>
          <w:rFonts w:eastAsia="仿宋_GB2312" w:hint="eastAsia"/>
          <w:sz w:val="32"/>
          <w:szCs w:val="32"/>
        </w:rPr>
        <w:t>再处理</w:t>
      </w:r>
      <w:r>
        <w:rPr>
          <w:rFonts w:eastAsia="仿宋_GB2312"/>
          <w:sz w:val="32"/>
          <w:szCs w:val="32"/>
        </w:rPr>
        <w:t>说明中应提供制备和使用这些清洗剂的说明（例如，每</w:t>
      </w:r>
      <w:proofErr w:type="gramStart"/>
      <w:r>
        <w:rPr>
          <w:rFonts w:eastAsia="仿宋_GB2312"/>
          <w:sz w:val="32"/>
          <w:szCs w:val="32"/>
        </w:rPr>
        <w:t>千克水</w:t>
      </w:r>
      <w:proofErr w:type="gramEnd"/>
      <w:r>
        <w:rPr>
          <w:rFonts w:eastAsia="仿宋_GB2312"/>
          <w:sz w:val="32"/>
          <w:szCs w:val="32"/>
        </w:rPr>
        <w:t>混合</w:t>
      </w:r>
      <w:r>
        <w:rPr>
          <w:rFonts w:eastAsia="仿宋_GB2312"/>
          <w:sz w:val="32"/>
          <w:szCs w:val="32"/>
        </w:rPr>
        <w:t>10</w:t>
      </w:r>
      <w:r>
        <w:rPr>
          <w:rFonts w:eastAsia="仿宋_GB2312"/>
          <w:sz w:val="32"/>
          <w:szCs w:val="32"/>
        </w:rPr>
        <w:t>克清洗剂），或者参考清洗剂的使用说明（例如，根据清洗剂制造商的要求）。用于特定医疗器械的说明应符合相应的清洗剂制造商的产品使用说明。</w:t>
      </w:r>
    </w:p>
    <w:p w14:paraId="5041B6A3" w14:textId="77777777" w:rsidR="00380922" w:rsidRDefault="00380922" w:rsidP="00380922">
      <w:pPr>
        <w:spacing w:line="520" w:lineRule="exact"/>
        <w:ind w:firstLineChars="200" w:firstLine="640"/>
        <w:rPr>
          <w:rFonts w:eastAsia="仿宋_GB2312"/>
          <w:sz w:val="32"/>
          <w:szCs w:val="32"/>
        </w:rPr>
      </w:pPr>
      <w:r>
        <w:rPr>
          <w:rFonts w:eastAsia="仿宋_GB2312"/>
          <w:sz w:val="32"/>
          <w:szCs w:val="32"/>
        </w:rPr>
        <w:t>需要注意的是，某些产品（例如一些季铵化合物和</w:t>
      </w:r>
      <w:proofErr w:type="gramStart"/>
      <w:r>
        <w:rPr>
          <w:rFonts w:eastAsia="仿宋_GB2312"/>
          <w:sz w:val="32"/>
          <w:szCs w:val="32"/>
        </w:rPr>
        <w:t>醇）</w:t>
      </w:r>
      <w:proofErr w:type="gramEnd"/>
      <w:r>
        <w:rPr>
          <w:rFonts w:eastAsia="仿宋_GB2312"/>
          <w:sz w:val="32"/>
          <w:szCs w:val="32"/>
        </w:rPr>
        <w:t>可用于清洁（去除污物）和消毒（微生物灭活）。而其他产品可能只能完成单一清洁或消毒作用。如果旨在进行清洁和消毒，</w:t>
      </w:r>
      <w:r>
        <w:rPr>
          <w:rFonts w:eastAsia="仿宋_GB2312" w:hint="eastAsia"/>
          <w:sz w:val="32"/>
          <w:szCs w:val="32"/>
        </w:rPr>
        <w:t>再处理</w:t>
      </w:r>
      <w:r>
        <w:rPr>
          <w:rFonts w:eastAsia="仿宋_GB2312"/>
          <w:sz w:val="32"/>
          <w:szCs w:val="32"/>
        </w:rPr>
        <w:t>说明应明确清洁和消毒之间的区别以及每个步骤的使用方法。</w:t>
      </w:r>
    </w:p>
    <w:p w14:paraId="040859AB" w14:textId="0EA82E8A" w:rsidR="00380922" w:rsidRDefault="007648F5" w:rsidP="007648F5">
      <w:pPr>
        <w:spacing w:line="520" w:lineRule="exact"/>
        <w:ind w:firstLineChars="200" w:firstLine="640"/>
        <w:outlineLvl w:val="3"/>
        <w:rPr>
          <w:rFonts w:eastAsia="仿宋_GB2312"/>
          <w:sz w:val="32"/>
          <w:szCs w:val="32"/>
        </w:rPr>
      </w:pPr>
      <w:r>
        <w:rPr>
          <w:rFonts w:eastAsia="仿宋_GB2312"/>
          <w:sz w:val="32"/>
          <w:szCs w:val="32"/>
        </w:rPr>
        <w:t>5.</w:t>
      </w:r>
      <w:r w:rsidR="00380922">
        <w:rPr>
          <w:rFonts w:eastAsia="仿宋_GB2312"/>
          <w:sz w:val="32"/>
          <w:szCs w:val="32"/>
        </w:rPr>
        <w:t>6</w:t>
      </w:r>
      <w:r w:rsidR="00380922">
        <w:rPr>
          <w:rFonts w:eastAsia="仿宋_GB2312" w:hint="eastAsia"/>
          <w:sz w:val="32"/>
          <w:szCs w:val="32"/>
        </w:rPr>
        <w:t>漂</w:t>
      </w:r>
      <w:r w:rsidR="00380922">
        <w:rPr>
          <w:rFonts w:eastAsia="仿宋_GB2312"/>
          <w:sz w:val="32"/>
          <w:szCs w:val="32"/>
        </w:rPr>
        <w:t>洗</w:t>
      </w:r>
    </w:p>
    <w:p w14:paraId="4F64AF6A" w14:textId="77777777" w:rsidR="00380922" w:rsidRDefault="00380922" w:rsidP="00380922">
      <w:pPr>
        <w:spacing w:line="520" w:lineRule="exact"/>
        <w:ind w:firstLineChars="200" w:firstLine="640"/>
        <w:rPr>
          <w:rFonts w:eastAsia="仿宋_GB2312"/>
          <w:sz w:val="32"/>
          <w:szCs w:val="32"/>
        </w:rPr>
      </w:pPr>
      <w:r>
        <w:rPr>
          <w:rFonts w:eastAsia="仿宋_GB2312"/>
          <w:sz w:val="32"/>
          <w:szCs w:val="32"/>
        </w:rPr>
        <w:t>再处理说明中应包含用以去除再处理过程中使用的化学残留物的</w:t>
      </w:r>
      <w:r>
        <w:rPr>
          <w:rFonts w:eastAsia="仿宋_GB2312" w:hint="eastAsia"/>
          <w:sz w:val="32"/>
          <w:szCs w:val="32"/>
        </w:rPr>
        <w:t>漂</w:t>
      </w:r>
      <w:r>
        <w:rPr>
          <w:rFonts w:eastAsia="仿宋_GB2312"/>
          <w:sz w:val="32"/>
          <w:szCs w:val="32"/>
        </w:rPr>
        <w:t>洗说明，清洁后</w:t>
      </w:r>
      <w:r>
        <w:rPr>
          <w:rFonts w:eastAsia="仿宋_GB2312" w:hint="eastAsia"/>
          <w:sz w:val="32"/>
          <w:szCs w:val="32"/>
        </w:rPr>
        <w:t>、</w:t>
      </w:r>
      <w:r>
        <w:rPr>
          <w:rFonts w:eastAsia="仿宋_GB2312"/>
          <w:sz w:val="32"/>
          <w:szCs w:val="32"/>
        </w:rPr>
        <w:t>使用</w:t>
      </w:r>
      <w:r>
        <w:rPr>
          <w:rFonts w:eastAsia="仿宋_GB2312" w:hint="eastAsia"/>
          <w:sz w:val="32"/>
          <w:szCs w:val="32"/>
        </w:rPr>
        <w:t>液体高水平</w:t>
      </w:r>
      <w:r>
        <w:rPr>
          <w:rFonts w:eastAsia="仿宋_GB2312"/>
          <w:sz w:val="32"/>
          <w:szCs w:val="32"/>
        </w:rPr>
        <w:t>消毒剂</w:t>
      </w:r>
      <w:r>
        <w:rPr>
          <w:rFonts w:eastAsia="仿宋_GB2312" w:hint="eastAsia"/>
          <w:sz w:val="32"/>
          <w:szCs w:val="32"/>
        </w:rPr>
        <w:t>和</w:t>
      </w:r>
      <w:r>
        <w:rPr>
          <w:rFonts w:eastAsia="仿宋_GB2312"/>
          <w:sz w:val="32"/>
          <w:szCs w:val="32"/>
        </w:rPr>
        <w:t>液体</w:t>
      </w:r>
      <w:r>
        <w:rPr>
          <w:rFonts w:eastAsia="仿宋_GB2312" w:hint="eastAsia"/>
          <w:sz w:val="32"/>
          <w:szCs w:val="32"/>
        </w:rPr>
        <w:t>化学杀菌剂</w:t>
      </w:r>
      <w:r>
        <w:rPr>
          <w:rFonts w:eastAsia="仿宋_GB2312"/>
          <w:sz w:val="32"/>
          <w:szCs w:val="32"/>
        </w:rPr>
        <w:t>后应进行</w:t>
      </w:r>
      <w:r>
        <w:rPr>
          <w:rFonts w:eastAsia="仿宋_GB2312" w:hint="eastAsia"/>
          <w:sz w:val="32"/>
          <w:szCs w:val="32"/>
        </w:rPr>
        <w:t>漂洗</w:t>
      </w:r>
      <w:r>
        <w:rPr>
          <w:rFonts w:eastAsia="仿宋_GB2312"/>
          <w:sz w:val="32"/>
          <w:szCs w:val="32"/>
        </w:rPr>
        <w:t>。</w:t>
      </w:r>
      <w:r>
        <w:rPr>
          <w:rFonts w:eastAsia="仿宋_GB2312" w:hint="eastAsia"/>
          <w:sz w:val="32"/>
          <w:szCs w:val="32"/>
        </w:rPr>
        <w:t>漂洗</w:t>
      </w:r>
      <w:r>
        <w:rPr>
          <w:rFonts w:eastAsia="仿宋_GB2312"/>
          <w:sz w:val="32"/>
          <w:szCs w:val="32"/>
        </w:rPr>
        <w:t>可能是手动或自动。</w:t>
      </w:r>
      <w:r>
        <w:rPr>
          <w:rFonts w:eastAsia="仿宋_GB2312" w:hint="eastAsia"/>
          <w:sz w:val="32"/>
          <w:szCs w:val="32"/>
        </w:rPr>
        <w:t>漂洗</w:t>
      </w:r>
      <w:r>
        <w:rPr>
          <w:rFonts w:eastAsia="仿宋_GB2312"/>
          <w:sz w:val="32"/>
          <w:szCs w:val="32"/>
        </w:rPr>
        <w:t>说明应提供</w:t>
      </w:r>
      <w:r>
        <w:rPr>
          <w:rFonts w:eastAsia="仿宋_GB2312" w:hint="eastAsia"/>
          <w:sz w:val="32"/>
          <w:szCs w:val="32"/>
        </w:rPr>
        <w:t>漂洗</w:t>
      </w:r>
      <w:r>
        <w:rPr>
          <w:rFonts w:eastAsia="仿宋_GB2312"/>
          <w:sz w:val="32"/>
          <w:szCs w:val="32"/>
        </w:rPr>
        <w:t>水的类型和质量、</w:t>
      </w:r>
      <w:r>
        <w:rPr>
          <w:rFonts w:eastAsia="仿宋_GB2312" w:hint="eastAsia"/>
          <w:sz w:val="32"/>
          <w:szCs w:val="32"/>
        </w:rPr>
        <w:t>漂洗</w:t>
      </w:r>
      <w:r>
        <w:rPr>
          <w:rFonts w:eastAsia="仿宋_GB2312"/>
          <w:sz w:val="32"/>
          <w:szCs w:val="32"/>
        </w:rPr>
        <w:t>持续时间（或</w:t>
      </w:r>
      <w:r>
        <w:rPr>
          <w:rFonts w:eastAsia="仿宋_GB2312" w:hint="eastAsia"/>
          <w:sz w:val="32"/>
          <w:szCs w:val="32"/>
        </w:rPr>
        <w:t>漂</w:t>
      </w:r>
      <w:r>
        <w:rPr>
          <w:rFonts w:eastAsia="仿宋_GB2312"/>
          <w:sz w:val="32"/>
          <w:szCs w:val="32"/>
        </w:rPr>
        <w:t>洗次数、体积和重复次数）以及温度等参数。可以参考清洗剂的使用说明来制定</w:t>
      </w:r>
      <w:r>
        <w:rPr>
          <w:rFonts w:eastAsia="仿宋_GB2312" w:hint="eastAsia"/>
          <w:sz w:val="32"/>
          <w:szCs w:val="32"/>
        </w:rPr>
        <w:t>漂洗</w:t>
      </w:r>
      <w:r>
        <w:rPr>
          <w:rFonts w:eastAsia="仿宋_GB2312"/>
          <w:sz w:val="32"/>
          <w:szCs w:val="32"/>
        </w:rPr>
        <w:t>说明。</w:t>
      </w:r>
    </w:p>
    <w:p w14:paraId="64AA5B7C" w14:textId="77777777" w:rsidR="00380922" w:rsidRDefault="00380922" w:rsidP="00380922">
      <w:pPr>
        <w:spacing w:line="520" w:lineRule="exact"/>
        <w:ind w:firstLineChars="200" w:firstLine="640"/>
        <w:rPr>
          <w:rFonts w:eastAsia="仿宋_GB2312"/>
          <w:sz w:val="32"/>
          <w:szCs w:val="32"/>
        </w:rPr>
      </w:pPr>
      <w:r>
        <w:rPr>
          <w:rFonts w:eastAsia="仿宋_GB2312" w:hint="eastAsia"/>
          <w:sz w:val="32"/>
          <w:szCs w:val="32"/>
        </w:rPr>
        <w:t>经</w:t>
      </w:r>
      <w:r>
        <w:rPr>
          <w:rFonts w:eastAsia="仿宋_GB2312"/>
          <w:sz w:val="32"/>
          <w:szCs w:val="32"/>
        </w:rPr>
        <w:t>确认的</w:t>
      </w:r>
      <w:r>
        <w:rPr>
          <w:rFonts w:eastAsia="仿宋_GB2312" w:hint="eastAsia"/>
          <w:sz w:val="32"/>
          <w:szCs w:val="32"/>
        </w:rPr>
        <w:t>漂洗</w:t>
      </w:r>
      <w:r>
        <w:rPr>
          <w:rFonts w:eastAsia="仿宋_GB2312"/>
          <w:sz w:val="32"/>
          <w:szCs w:val="32"/>
        </w:rPr>
        <w:t>说明应</w:t>
      </w:r>
      <w:r>
        <w:rPr>
          <w:rFonts w:eastAsia="仿宋_GB2312" w:hint="eastAsia"/>
          <w:sz w:val="32"/>
          <w:szCs w:val="32"/>
        </w:rPr>
        <w:t>确保残留</w:t>
      </w:r>
      <w:r>
        <w:rPr>
          <w:rFonts w:eastAsia="仿宋_GB2312"/>
          <w:sz w:val="32"/>
          <w:szCs w:val="32"/>
        </w:rPr>
        <w:t>的清洁剂和液体化学</w:t>
      </w:r>
      <w:r>
        <w:rPr>
          <w:rFonts w:eastAsia="仿宋_GB2312" w:hint="eastAsia"/>
          <w:sz w:val="32"/>
          <w:szCs w:val="32"/>
        </w:rPr>
        <w:t>消毒剂</w:t>
      </w:r>
      <w:r>
        <w:rPr>
          <w:rFonts w:eastAsia="仿宋_GB2312" w:hint="eastAsia"/>
          <w:sz w:val="32"/>
          <w:szCs w:val="32"/>
        </w:rPr>
        <w:t>/</w:t>
      </w:r>
      <w:r>
        <w:rPr>
          <w:rFonts w:eastAsia="仿宋_GB2312"/>
          <w:sz w:val="32"/>
          <w:szCs w:val="32"/>
        </w:rPr>
        <w:t>杀菌剂不</w:t>
      </w:r>
      <w:r>
        <w:rPr>
          <w:rFonts w:eastAsia="仿宋_GB2312" w:hint="eastAsia"/>
          <w:sz w:val="32"/>
          <w:szCs w:val="32"/>
        </w:rPr>
        <w:t>会</w:t>
      </w:r>
      <w:r>
        <w:rPr>
          <w:rFonts w:eastAsia="仿宋_GB2312"/>
          <w:sz w:val="32"/>
          <w:szCs w:val="32"/>
        </w:rPr>
        <w:t>干扰后续的再处理以及</w:t>
      </w:r>
      <w:r>
        <w:rPr>
          <w:rFonts w:eastAsia="仿宋_GB2312" w:hint="eastAsia"/>
          <w:sz w:val="32"/>
          <w:szCs w:val="32"/>
        </w:rPr>
        <w:t>降低</w:t>
      </w:r>
      <w:r>
        <w:rPr>
          <w:rFonts w:eastAsia="仿宋_GB2312"/>
          <w:sz w:val="32"/>
          <w:szCs w:val="32"/>
        </w:rPr>
        <w:t>到无毒</w:t>
      </w:r>
      <w:r>
        <w:rPr>
          <w:rFonts w:eastAsia="仿宋_GB2312" w:hint="eastAsia"/>
          <w:sz w:val="32"/>
          <w:szCs w:val="32"/>
        </w:rPr>
        <w:t>性</w:t>
      </w:r>
      <w:r>
        <w:rPr>
          <w:rFonts w:eastAsia="仿宋_GB2312"/>
          <w:sz w:val="32"/>
          <w:szCs w:val="32"/>
        </w:rPr>
        <w:t>的水平。此外，对于某些器械，应注意</w:t>
      </w:r>
      <w:r>
        <w:rPr>
          <w:rFonts w:eastAsia="仿宋_GB2312" w:hint="eastAsia"/>
          <w:sz w:val="32"/>
          <w:szCs w:val="32"/>
        </w:rPr>
        <w:t>终末漂洗</w:t>
      </w:r>
      <w:r>
        <w:rPr>
          <w:rFonts w:eastAsia="仿宋_GB2312"/>
          <w:sz w:val="32"/>
          <w:szCs w:val="32"/>
        </w:rPr>
        <w:t>水</w:t>
      </w:r>
      <w:r>
        <w:rPr>
          <w:rFonts w:eastAsia="仿宋_GB2312" w:hint="eastAsia"/>
          <w:sz w:val="32"/>
          <w:szCs w:val="32"/>
        </w:rPr>
        <w:t>应</w:t>
      </w:r>
      <w:r>
        <w:rPr>
          <w:rFonts w:eastAsia="仿宋_GB2312"/>
          <w:sz w:val="32"/>
          <w:szCs w:val="32"/>
        </w:rPr>
        <w:t>足以去除细菌内毒素（请注意，自来水可能含有</w:t>
      </w:r>
      <w:r w:rsidRPr="00885441">
        <w:rPr>
          <w:rFonts w:eastAsia="仿宋_GB2312" w:hint="eastAsia"/>
          <w:sz w:val="32"/>
          <w:szCs w:val="32"/>
        </w:rPr>
        <w:t>细菌内毒素</w:t>
      </w:r>
      <w:r>
        <w:rPr>
          <w:rFonts w:eastAsia="仿宋_GB2312"/>
          <w:sz w:val="32"/>
          <w:szCs w:val="32"/>
        </w:rPr>
        <w:t>）。</w:t>
      </w:r>
      <w:r>
        <w:rPr>
          <w:rFonts w:eastAsia="仿宋_GB2312" w:hint="eastAsia"/>
          <w:sz w:val="32"/>
          <w:szCs w:val="32"/>
        </w:rPr>
        <w:t>注册</w:t>
      </w:r>
      <w:r>
        <w:rPr>
          <w:rFonts w:eastAsia="仿宋_GB2312"/>
          <w:sz w:val="32"/>
          <w:szCs w:val="32"/>
        </w:rPr>
        <w:t>申请人可以参考当前版本的</w:t>
      </w:r>
      <w:r>
        <w:rPr>
          <w:rFonts w:eastAsia="仿宋_GB2312"/>
          <w:sz w:val="32"/>
          <w:szCs w:val="32"/>
        </w:rPr>
        <w:t>AAMI TIR34 “Water for the reprocessing of medical devices”</w:t>
      </w:r>
      <w:r>
        <w:rPr>
          <w:rFonts w:eastAsia="仿宋_GB2312" w:hint="eastAsia"/>
          <w:sz w:val="32"/>
          <w:szCs w:val="32"/>
        </w:rPr>
        <w:t>或</w:t>
      </w:r>
      <w:r>
        <w:rPr>
          <w:rFonts w:eastAsia="仿宋_GB2312"/>
          <w:sz w:val="32"/>
          <w:szCs w:val="32"/>
        </w:rPr>
        <w:t>者</w:t>
      </w:r>
      <w:r>
        <w:rPr>
          <w:rFonts w:eastAsia="仿宋_GB2312" w:hint="eastAsia"/>
          <w:sz w:val="32"/>
          <w:szCs w:val="32"/>
        </w:rPr>
        <w:t>WS</w:t>
      </w:r>
      <w:r>
        <w:rPr>
          <w:rFonts w:eastAsia="仿宋_GB2312"/>
          <w:sz w:val="32"/>
          <w:szCs w:val="32"/>
        </w:rPr>
        <w:t xml:space="preserve"> </w:t>
      </w:r>
      <w:r>
        <w:rPr>
          <w:rFonts w:eastAsia="仿宋_GB2312" w:hint="eastAsia"/>
          <w:sz w:val="32"/>
          <w:szCs w:val="32"/>
        </w:rPr>
        <w:t xml:space="preserve">310.1 </w:t>
      </w:r>
      <w:r>
        <w:rPr>
          <w:rFonts w:eastAsia="仿宋_GB2312" w:hint="eastAsia"/>
          <w:sz w:val="32"/>
          <w:szCs w:val="32"/>
        </w:rPr>
        <w:t>“医院</w:t>
      </w:r>
      <w:r>
        <w:rPr>
          <w:rFonts w:eastAsia="仿宋_GB2312"/>
          <w:sz w:val="32"/>
          <w:szCs w:val="32"/>
        </w:rPr>
        <w:t>消毒供应中心</w:t>
      </w:r>
      <w:r>
        <w:rPr>
          <w:rFonts w:eastAsia="仿宋_GB2312" w:hint="eastAsia"/>
          <w:sz w:val="32"/>
          <w:szCs w:val="32"/>
        </w:rPr>
        <w:t xml:space="preserve"> </w:t>
      </w:r>
      <w:r>
        <w:rPr>
          <w:rFonts w:eastAsia="仿宋_GB2312" w:hint="eastAsia"/>
          <w:sz w:val="32"/>
          <w:szCs w:val="32"/>
        </w:rPr>
        <w:t>第</w:t>
      </w:r>
      <w:r>
        <w:rPr>
          <w:rFonts w:eastAsia="仿宋_GB2312" w:hint="eastAsia"/>
          <w:sz w:val="32"/>
          <w:szCs w:val="32"/>
        </w:rPr>
        <w:t>1</w:t>
      </w:r>
      <w:r>
        <w:rPr>
          <w:rFonts w:eastAsia="仿宋_GB2312" w:hint="eastAsia"/>
          <w:sz w:val="32"/>
          <w:szCs w:val="32"/>
        </w:rPr>
        <w:t>部分</w:t>
      </w:r>
      <w:r>
        <w:rPr>
          <w:rFonts w:eastAsia="仿宋_GB2312"/>
          <w:sz w:val="32"/>
          <w:szCs w:val="32"/>
        </w:rPr>
        <w:t>：管理规范</w:t>
      </w:r>
      <w:r>
        <w:rPr>
          <w:rFonts w:eastAsia="仿宋_GB2312" w:hint="eastAsia"/>
          <w:sz w:val="32"/>
          <w:szCs w:val="32"/>
        </w:rPr>
        <w:t>”</w:t>
      </w:r>
      <w:r>
        <w:rPr>
          <w:rFonts w:eastAsia="仿宋_GB2312"/>
          <w:sz w:val="32"/>
          <w:szCs w:val="32"/>
        </w:rPr>
        <w:t>，了解有关</w:t>
      </w:r>
      <w:r>
        <w:rPr>
          <w:rFonts w:eastAsia="仿宋_GB2312" w:hint="eastAsia"/>
          <w:sz w:val="32"/>
          <w:szCs w:val="32"/>
        </w:rPr>
        <w:t>终末漂洗</w:t>
      </w:r>
      <w:r>
        <w:rPr>
          <w:rFonts w:eastAsia="仿宋_GB2312"/>
          <w:sz w:val="32"/>
          <w:szCs w:val="32"/>
        </w:rPr>
        <w:t>水的更多信息，并根据器械的适用范围确定</w:t>
      </w:r>
      <w:r>
        <w:rPr>
          <w:rFonts w:eastAsia="仿宋_GB2312" w:hint="eastAsia"/>
          <w:sz w:val="32"/>
          <w:szCs w:val="32"/>
        </w:rPr>
        <w:t>终末漂洗</w:t>
      </w:r>
      <w:r>
        <w:rPr>
          <w:rFonts w:eastAsia="仿宋_GB2312"/>
          <w:sz w:val="32"/>
          <w:szCs w:val="32"/>
        </w:rPr>
        <w:t>的最佳水质。</w:t>
      </w:r>
    </w:p>
    <w:p w14:paraId="7684860D" w14:textId="77777777" w:rsidR="00380922" w:rsidRDefault="00380922" w:rsidP="00380922">
      <w:pPr>
        <w:spacing w:line="520" w:lineRule="exact"/>
        <w:ind w:firstLineChars="200" w:firstLine="640"/>
        <w:rPr>
          <w:rFonts w:eastAsia="仿宋_GB2312"/>
          <w:sz w:val="32"/>
          <w:szCs w:val="32"/>
        </w:rPr>
      </w:pPr>
      <w:r>
        <w:rPr>
          <w:rFonts w:eastAsia="仿宋_GB2312"/>
          <w:sz w:val="32"/>
          <w:szCs w:val="32"/>
        </w:rPr>
        <w:t>此外，不建议将生理盐水溶液作为</w:t>
      </w:r>
      <w:r>
        <w:rPr>
          <w:rFonts w:eastAsia="仿宋_GB2312" w:hint="eastAsia"/>
          <w:sz w:val="32"/>
          <w:szCs w:val="32"/>
        </w:rPr>
        <w:t>终末漂洗用水</w:t>
      </w:r>
      <w:r>
        <w:rPr>
          <w:rFonts w:eastAsia="仿宋_GB2312"/>
          <w:sz w:val="32"/>
          <w:szCs w:val="32"/>
        </w:rPr>
        <w:t>，因为生理盐水溶液可能会干扰后续消毒或灭菌步骤，也可能导致某些器械的腐蚀和无机残留物的积聚。</w:t>
      </w:r>
      <w:bookmarkStart w:id="20" w:name="H._Visual_Inspection"/>
      <w:bookmarkStart w:id="21" w:name="G._Lubricating_Agents"/>
      <w:bookmarkStart w:id="22" w:name="Method_of_Disinfection_or_Sterilization"/>
      <w:bookmarkEnd w:id="20"/>
      <w:bookmarkEnd w:id="21"/>
      <w:bookmarkEnd w:id="22"/>
    </w:p>
    <w:p w14:paraId="5517910A" w14:textId="76D03E0D" w:rsidR="00380922" w:rsidRDefault="007648F5" w:rsidP="007648F5">
      <w:pPr>
        <w:spacing w:line="520" w:lineRule="exact"/>
        <w:ind w:firstLineChars="200" w:firstLine="640"/>
        <w:outlineLvl w:val="3"/>
        <w:rPr>
          <w:rFonts w:eastAsia="仿宋_GB2312"/>
          <w:sz w:val="32"/>
          <w:szCs w:val="32"/>
        </w:rPr>
      </w:pPr>
      <w:r>
        <w:rPr>
          <w:rFonts w:eastAsia="仿宋_GB2312"/>
          <w:sz w:val="32"/>
          <w:szCs w:val="32"/>
        </w:rPr>
        <w:lastRenderedPageBreak/>
        <w:t>5.7</w:t>
      </w:r>
      <w:r w:rsidR="00380922">
        <w:rPr>
          <w:rFonts w:eastAsia="仿宋_GB2312"/>
          <w:sz w:val="32"/>
          <w:szCs w:val="32"/>
        </w:rPr>
        <w:t>润滑剂</w:t>
      </w:r>
    </w:p>
    <w:p w14:paraId="04241144" w14:textId="77777777" w:rsidR="00380922" w:rsidRDefault="00380922" w:rsidP="00380922">
      <w:pPr>
        <w:spacing w:line="520" w:lineRule="exact"/>
        <w:ind w:firstLineChars="200" w:firstLine="640"/>
        <w:rPr>
          <w:rFonts w:eastAsia="仿宋_GB2312"/>
          <w:sz w:val="32"/>
          <w:szCs w:val="32"/>
        </w:rPr>
      </w:pPr>
      <w:r>
        <w:rPr>
          <w:rFonts w:eastAsia="仿宋_GB2312"/>
          <w:sz w:val="32"/>
          <w:szCs w:val="32"/>
        </w:rPr>
        <w:t>使用润滑剂可以减少器械磨损和腐蚀，是延长某些医疗器械使用寿命的有效方法。如果适用，再处理说明</w:t>
      </w:r>
      <w:r>
        <w:rPr>
          <w:rFonts w:eastAsia="仿宋_GB2312" w:hint="eastAsia"/>
          <w:sz w:val="32"/>
          <w:szCs w:val="32"/>
        </w:rPr>
        <w:t>应给出推荐</w:t>
      </w:r>
      <w:r>
        <w:rPr>
          <w:rFonts w:eastAsia="仿宋_GB2312"/>
          <w:sz w:val="32"/>
          <w:szCs w:val="32"/>
        </w:rPr>
        <w:t>的润滑剂</w:t>
      </w:r>
      <w:r>
        <w:rPr>
          <w:rFonts w:eastAsia="仿宋_GB2312" w:hint="eastAsia"/>
          <w:sz w:val="32"/>
          <w:szCs w:val="32"/>
        </w:rPr>
        <w:t>名称或润滑剂</w:t>
      </w:r>
      <w:r>
        <w:rPr>
          <w:rFonts w:eastAsia="仿宋_GB2312"/>
          <w:sz w:val="32"/>
          <w:szCs w:val="32"/>
        </w:rPr>
        <w:t>种类（</w:t>
      </w:r>
      <w:r>
        <w:rPr>
          <w:rFonts w:eastAsia="仿宋_GB2312" w:hint="eastAsia"/>
          <w:sz w:val="32"/>
          <w:szCs w:val="32"/>
        </w:rPr>
        <w:t>如</w:t>
      </w:r>
      <w:r>
        <w:rPr>
          <w:rFonts w:eastAsia="仿宋_GB2312"/>
          <w:sz w:val="32"/>
          <w:szCs w:val="32"/>
        </w:rPr>
        <w:t>水溶性的润滑剂）</w:t>
      </w:r>
      <w:r>
        <w:rPr>
          <w:rFonts w:eastAsia="仿宋_GB2312" w:hint="eastAsia"/>
          <w:sz w:val="32"/>
          <w:szCs w:val="32"/>
        </w:rPr>
        <w:t>，</w:t>
      </w:r>
      <w:r>
        <w:rPr>
          <w:rFonts w:eastAsia="仿宋_GB2312"/>
          <w:sz w:val="32"/>
          <w:szCs w:val="32"/>
        </w:rPr>
        <w:t>润滑剂应与医疗器械、适用范围以及后续处理步骤（如灭菌）具有良好的相容性。此外，再处理说明还应参考润滑剂的使用说明。</w:t>
      </w:r>
    </w:p>
    <w:p w14:paraId="76B70F01" w14:textId="77777777" w:rsidR="00380922" w:rsidRDefault="00380922" w:rsidP="00380922">
      <w:pPr>
        <w:spacing w:line="520" w:lineRule="exact"/>
        <w:ind w:firstLineChars="200" w:firstLine="640"/>
        <w:rPr>
          <w:rFonts w:eastAsia="仿宋_GB2312"/>
          <w:sz w:val="32"/>
          <w:szCs w:val="32"/>
        </w:rPr>
      </w:pPr>
      <w:r>
        <w:rPr>
          <w:rFonts w:eastAsia="仿宋_GB2312"/>
          <w:sz w:val="32"/>
          <w:szCs w:val="32"/>
        </w:rPr>
        <w:t>如果再处理说明明确要求使用润滑剂，则应在使用润滑剂的条件下确认器械再处理方法。</w:t>
      </w:r>
    </w:p>
    <w:p w14:paraId="67C78722" w14:textId="77777777" w:rsidR="00380922" w:rsidRDefault="00380922" w:rsidP="00380922">
      <w:pPr>
        <w:spacing w:line="520" w:lineRule="exact"/>
        <w:ind w:firstLineChars="200" w:firstLine="640"/>
        <w:rPr>
          <w:rFonts w:eastAsia="仿宋_GB2312"/>
          <w:sz w:val="32"/>
          <w:szCs w:val="32"/>
        </w:rPr>
      </w:pPr>
      <w:r>
        <w:rPr>
          <w:rFonts w:eastAsia="仿宋_GB2312"/>
          <w:sz w:val="32"/>
          <w:szCs w:val="32"/>
        </w:rPr>
        <w:t>应谨慎使用油基和硅酮润滑剂，因为其可以</w:t>
      </w:r>
      <w:r>
        <w:rPr>
          <w:rFonts w:eastAsia="仿宋_GB2312" w:hint="eastAsia"/>
          <w:sz w:val="32"/>
          <w:szCs w:val="32"/>
        </w:rPr>
        <w:t>覆盖</w:t>
      </w:r>
      <w:r>
        <w:rPr>
          <w:rFonts w:eastAsia="仿宋_GB2312"/>
          <w:sz w:val="32"/>
          <w:szCs w:val="32"/>
        </w:rPr>
        <w:t>和保护表面微生物，并降低某些灭菌方法（如蒸汽和</w:t>
      </w:r>
      <w:r>
        <w:rPr>
          <w:rFonts w:eastAsia="仿宋_GB2312"/>
          <w:sz w:val="32"/>
          <w:szCs w:val="32"/>
        </w:rPr>
        <w:t>EO</w:t>
      </w:r>
      <w:r>
        <w:rPr>
          <w:rFonts w:eastAsia="仿宋_GB2312"/>
          <w:sz w:val="32"/>
          <w:szCs w:val="32"/>
        </w:rPr>
        <w:t>）的有效性，甚至可以为微生物生长提供营养。</w:t>
      </w:r>
    </w:p>
    <w:p w14:paraId="6C98013C" w14:textId="61429D52" w:rsidR="00380922" w:rsidRDefault="007648F5" w:rsidP="007648F5">
      <w:pPr>
        <w:spacing w:line="520" w:lineRule="exact"/>
        <w:ind w:firstLineChars="200" w:firstLine="640"/>
        <w:outlineLvl w:val="3"/>
        <w:rPr>
          <w:rFonts w:eastAsia="仿宋_GB2312"/>
          <w:sz w:val="32"/>
          <w:szCs w:val="32"/>
        </w:rPr>
      </w:pPr>
      <w:r>
        <w:rPr>
          <w:rFonts w:eastAsia="仿宋_GB2312"/>
          <w:sz w:val="32"/>
          <w:szCs w:val="32"/>
        </w:rPr>
        <w:t>5.8</w:t>
      </w:r>
      <w:r w:rsidR="00380922">
        <w:rPr>
          <w:rFonts w:eastAsia="仿宋_GB2312"/>
          <w:sz w:val="32"/>
          <w:szCs w:val="32"/>
        </w:rPr>
        <w:t>目视检查</w:t>
      </w:r>
    </w:p>
    <w:p w14:paraId="1E744B7E" w14:textId="77777777" w:rsidR="00380922" w:rsidRDefault="00380922" w:rsidP="00380922">
      <w:pPr>
        <w:spacing w:line="520" w:lineRule="exact"/>
        <w:ind w:firstLineChars="200" w:firstLine="640"/>
        <w:rPr>
          <w:rFonts w:eastAsia="仿宋_GB2312"/>
          <w:sz w:val="32"/>
          <w:szCs w:val="32"/>
        </w:rPr>
      </w:pPr>
      <w:r>
        <w:rPr>
          <w:rFonts w:eastAsia="仿宋_GB2312"/>
          <w:sz w:val="32"/>
          <w:szCs w:val="32"/>
        </w:rPr>
        <w:t>清洁说明应提供目视检查说明</w:t>
      </w:r>
      <w:r>
        <w:rPr>
          <w:rFonts w:eastAsia="仿宋_GB2312" w:hint="eastAsia"/>
          <w:sz w:val="32"/>
          <w:szCs w:val="32"/>
        </w:rPr>
        <w:t>，</w:t>
      </w:r>
      <w:r>
        <w:rPr>
          <w:rFonts w:eastAsia="仿宋_GB2312"/>
          <w:sz w:val="32"/>
          <w:szCs w:val="32"/>
        </w:rPr>
        <w:t>可能需要使用放大设备以及照明</w:t>
      </w:r>
      <w:r>
        <w:rPr>
          <w:rFonts w:eastAsia="仿宋_GB2312" w:hint="eastAsia"/>
          <w:sz w:val="32"/>
          <w:szCs w:val="32"/>
        </w:rPr>
        <w:t>设备</w:t>
      </w:r>
      <w:r>
        <w:rPr>
          <w:rFonts w:eastAsia="仿宋_GB2312"/>
          <w:sz w:val="32"/>
          <w:szCs w:val="32"/>
        </w:rPr>
        <w:t>。说明应要求如果在清洁步骤完成时观察到器械未完全清洁，则应重复之前的清洁步骤</w:t>
      </w:r>
      <w:r>
        <w:rPr>
          <w:rFonts w:eastAsia="仿宋_GB2312" w:hint="eastAsia"/>
          <w:sz w:val="32"/>
          <w:szCs w:val="32"/>
        </w:rPr>
        <w:t>或者</w:t>
      </w:r>
      <w:r>
        <w:rPr>
          <w:rFonts w:eastAsia="仿宋_GB2312"/>
          <w:sz w:val="32"/>
          <w:szCs w:val="32"/>
        </w:rPr>
        <w:t>安全</w:t>
      </w:r>
      <w:r>
        <w:rPr>
          <w:rFonts w:eastAsia="仿宋_GB2312" w:hint="eastAsia"/>
          <w:sz w:val="32"/>
          <w:szCs w:val="32"/>
        </w:rPr>
        <w:t>地</w:t>
      </w:r>
      <w:r>
        <w:rPr>
          <w:rFonts w:eastAsia="仿宋_GB2312"/>
          <w:sz w:val="32"/>
          <w:szCs w:val="32"/>
        </w:rPr>
        <w:t>废弃该器械。此外，目视检查说明应明确与器械性能相关的验收标准（例如，腐蚀、变色、点蚀、密封破裂等），以及正确处置故障器械的说明（如停止使用、废弃等）。</w:t>
      </w:r>
    </w:p>
    <w:p w14:paraId="6E80DB71" w14:textId="666E05A8" w:rsidR="00380922" w:rsidRDefault="007648F5" w:rsidP="007648F5">
      <w:pPr>
        <w:spacing w:line="520" w:lineRule="exact"/>
        <w:ind w:firstLineChars="200" w:firstLine="640"/>
        <w:outlineLvl w:val="3"/>
        <w:rPr>
          <w:rFonts w:eastAsia="仿宋_GB2312"/>
          <w:sz w:val="32"/>
          <w:szCs w:val="32"/>
        </w:rPr>
      </w:pPr>
      <w:r>
        <w:rPr>
          <w:rFonts w:eastAsia="仿宋_GB2312"/>
          <w:sz w:val="32"/>
          <w:szCs w:val="32"/>
        </w:rPr>
        <w:t>5.9</w:t>
      </w:r>
      <w:r w:rsidR="00380922">
        <w:rPr>
          <w:rFonts w:eastAsia="仿宋_GB2312"/>
          <w:sz w:val="32"/>
          <w:szCs w:val="32"/>
        </w:rPr>
        <w:t>消毒或灭菌方法</w:t>
      </w:r>
    </w:p>
    <w:p w14:paraId="606F6081" w14:textId="75894121" w:rsidR="00380922" w:rsidRDefault="00380922" w:rsidP="00380922">
      <w:pPr>
        <w:spacing w:line="520" w:lineRule="exact"/>
        <w:ind w:firstLineChars="200" w:firstLine="640"/>
        <w:rPr>
          <w:rFonts w:eastAsia="仿宋_GB2312"/>
          <w:sz w:val="32"/>
          <w:szCs w:val="32"/>
        </w:rPr>
      </w:pPr>
      <w:r>
        <w:rPr>
          <w:rFonts w:eastAsia="仿宋_GB2312"/>
          <w:sz w:val="32"/>
          <w:szCs w:val="32"/>
        </w:rPr>
        <w:t>对于要进行消毒或灭菌的可重复使用器械，再处理说明应规定至少一种经过确认的</w:t>
      </w:r>
      <w:r>
        <w:rPr>
          <w:rFonts w:eastAsia="仿宋_GB2312" w:hint="eastAsia"/>
          <w:sz w:val="32"/>
          <w:szCs w:val="32"/>
        </w:rPr>
        <w:t>杀灭微生物</w:t>
      </w:r>
      <w:r>
        <w:rPr>
          <w:rFonts w:eastAsia="仿宋_GB2312"/>
          <w:sz w:val="32"/>
          <w:szCs w:val="32"/>
        </w:rPr>
        <w:t>方法</w:t>
      </w:r>
      <w:r>
        <w:rPr>
          <w:rFonts w:eastAsia="仿宋_GB2312" w:hint="eastAsia"/>
          <w:sz w:val="32"/>
          <w:szCs w:val="32"/>
        </w:rPr>
        <w:t>（消毒</w:t>
      </w:r>
      <w:r>
        <w:rPr>
          <w:rFonts w:eastAsia="仿宋_GB2312"/>
          <w:sz w:val="32"/>
          <w:szCs w:val="32"/>
        </w:rPr>
        <w:t>或灭菌</w:t>
      </w:r>
      <w:r>
        <w:rPr>
          <w:rFonts w:eastAsia="仿宋_GB2312" w:hint="eastAsia"/>
          <w:sz w:val="32"/>
          <w:szCs w:val="32"/>
        </w:rPr>
        <w:t>）</w:t>
      </w:r>
      <w:r>
        <w:rPr>
          <w:rFonts w:eastAsia="仿宋_GB2312"/>
          <w:sz w:val="32"/>
          <w:szCs w:val="32"/>
        </w:rPr>
        <w:t>。</w:t>
      </w:r>
      <w:r>
        <w:rPr>
          <w:rFonts w:eastAsia="仿宋_GB2312" w:hint="eastAsia"/>
          <w:sz w:val="32"/>
          <w:szCs w:val="32"/>
        </w:rPr>
        <w:t>杀灭</w:t>
      </w:r>
      <w:r>
        <w:rPr>
          <w:rFonts w:eastAsia="仿宋_GB2312"/>
          <w:sz w:val="32"/>
          <w:szCs w:val="32"/>
        </w:rPr>
        <w:t>微生物的方法</w:t>
      </w:r>
      <w:r>
        <w:rPr>
          <w:rFonts w:eastAsia="仿宋_GB2312" w:hint="eastAsia"/>
          <w:sz w:val="32"/>
          <w:szCs w:val="32"/>
        </w:rPr>
        <w:t>的选择</w:t>
      </w:r>
      <w:r>
        <w:rPr>
          <w:rFonts w:eastAsia="仿宋_GB2312"/>
          <w:sz w:val="32"/>
          <w:szCs w:val="32"/>
        </w:rPr>
        <w:t>主要取决于</w:t>
      </w:r>
      <w:r>
        <w:rPr>
          <w:rFonts w:eastAsia="仿宋_GB2312" w:hint="eastAsia"/>
          <w:sz w:val="32"/>
          <w:szCs w:val="32"/>
        </w:rPr>
        <w:t>再处理</w:t>
      </w:r>
      <w:r>
        <w:rPr>
          <w:rFonts w:eastAsia="仿宋_GB2312"/>
          <w:sz w:val="32"/>
          <w:szCs w:val="32"/>
        </w:rPr>
        <w:t>产品</w:t>
      </w:r>
      <w:r>
        <w:rPr>
          <w:rFonts w:eastAsia="仿宋_GB2312" w:hint="eastAsia"/>
          <w:sz w:val="32"/>
          <w:szCs w:val="32"/>
        </w:rPr>
        <w:t>的</w:t>
      </w:r>
      <w:r>
        <w:rPr>
          <w:rFonts w:eastAsia="仿宋_GB2312"/>
          <w:sz w:val="32"/>
          <w:szCs w:val="32"/>
        </w:rPr>
        <w:t>类型，请参考本指导原则</w:t>
      </w:r>
      <w:r w:rsidR="00E708B6">
        <w:rPr>
          <w:rFonts w:eastAsia="仿宋_GB2312" w:hint="eastAsia"/>
          <w:sz w:val="32"/>
          <w:szCs w:val="32"/>
        </w:rPr>
        <w:t>五</w:t>
      </w:r>
      <w:r>
        <w:rPr>
          <w:rFonts w:eastAsia="仿宋_GB2312"/>
          <w:sz w:val="32"/>
          <w:szCs w:val="32"/>
        </w:rPr>
        <w:t>（</w:t>
      </w:r>
      <w:r w:rsidR="00E708B6">
        <w:rPr>
          <w:rFonts w:eastAsia="仿宋_GB2312" w:hint="eastAsia"/>
          <w:sz w:val="32"/>
          <w:szCs w:val="32"/>
        </w:rPr>
        <w:t>五</w:t>
      </w:r>
      <w:r>
        <w:rPr>
          <w:rFonts w:eastAsia="仿宋_GB2312"/>
          <w:sz w:val="32"/>
          <w:szCs w:val="32"/>
        </w:rPr>
        <w:t>）</w:t>
      </w:r>
      <w:r w:rsidR="00E708B6">
        <w:rPr>
          <w:rFonts w:eastAsia="仿宋_GB2312" w:hint="eastAsia"/>
          <w:sz w:val="32"/>
          <w:szCs w:val="32"/>
        </w:rPr>
        <w:t>3</w:t>
      </w:r>
      <w:r>
        <w:rPr>
          <w:rFonts w:eastAsia="仿宋_GB2312"/>
          <w:sz w:val="32"/>
          <w:szCs w:val="32"/>
        </w:rPr>
        <w:t>的要求。</w:t>
      </w:r>
    </w:p>
    <w:p w14:paraId="2BD628C7" w14:textId="77777777" w:rsidR="00380922" w:rsidRDefault="00380922" w:rsidP="00380922">
      <w:pPr>
        <w:spacing w:line="520" w:lineRule="exact"/>
        <w:ind w:firstLineChars="200" w:firstLine="640"/>
        <w:rPr>
          <w:rFonts w:eastAsia="仿宋_GB2312"/>
          <w:sz w:val="32"/>
          <w:szCs w:val="32"/>
        </w:rPr>
      </w:pPr>
      <w:r>
        <w:rPr>
          <w:rFonts w:eastAsia="仿宋_GB2312"/>
          <w:sz w:val="32"/>
          <w:szCs w:val="32"/>
        </w:rPr>
        <w:t>灭菌设备的规格和灭菌周期的参数因</w:t>
      </w:r>
      <w:r>
        <w:rPr>
          <w:rFonts w:eastAsia="仿宋_GB2312" w:hint="eastAsia"/>
          <w:sz w:val="32"/>
          <w:szCs w:val="32"/>
        </w:rPr>
        <w:t>灭菌设备制造商</w:t>
      </w:r>
      <w:r>
        <w:rPr>
          <w:rFonts w:eastAsia="仿宋_GB2312"/>
          <w:sz w:val="32"/>
          <w:szCs w:val="32"/>
        </w:rPr>
        <w:t>而异</w:t>
      </w:r>
      <w:r>
        <w:rPr>
          <w:rFonts w:eastAsia="仿宋_GB2312" w:hint="eastAsia"/>
          <w:sz w:val="32"/>
          <w:szCs w:val="32"/>
        </w:rPr>
        <w:t>，</w:t>
      </w:r>
      <w:r>
        <w:rPr>
          <w:rFonts w:eastAsia="仿宋_GB2312"/>
          <w:sz w:val="32"/>
          <w:szCs w:val="32"/>
        </w:rPr>
        <w:t>再处理说明应识别</w:t>
      </w:r>
      <w:r>
        <w:rPr>
          <w:rFonts w:eastAsia="仿宋_GB2312" w:hint="eastAsia"/>
          <w:sz w:val="32"/>
          <w:szCs w:val="32"/>
        </w:rPr>
        <w:t>灭菌方法</w:t>
      </w:r>
      <w:r>
        <w:rPr>
          <w:rFonts w:eastAsia="仿宋_GB2312"/>
          <w:sz w:val="32"/>
          <w:szCs w:val="32"/>
        </w:rPr>
        <w:t>和类型，并且列</w:t>
      </w:r>
      <w:r>
        <w:rPr>
          <w:rFonts w:eastAsia="仿宋_GB2312" w:hint="eastAsia"/>
          <w:sz w:val="32"/>
          <w:szCs w:val="32"/>
        </w:rPr>
        <w:t>明确认</w:t>
      </w:r>
      <w:r>
        <w:rPr>
          <w:rFonts w:eastAsia="仿宋_GB2312"/>
          <w:sz w:val="32"/>
          <w:szCs w:val="32"/>
        </w:rPr>
        <w:t>过的循环参数。传统的灭菌方法（如蒸汽和</w:t>
      </w:r>
      <w:r>
        <w:rPr>
          <w:rFonts w:eastAsia="仿宋_GB2312"/>
          <w:sz w:val="32"/>
          <w:szCs w:val="32"/>
        </w:rPr>
        <w:t>EO</w:t>
      </w:r>
      <w:r>
        <w:rPr>
          <w:rFonts w:eastAsia="仿宋_GB2312"/>
          <w:sz w:val="32"/>
          <w:szCs w:val="32"/>
        </w:rPr>
        <w:t>）已在行业中标准</w:t>
      </w:r>
      <w:r>
        <w:rPr>
          <w:rFonts w:eastAsia="仿宋_GB2312" w:hint="eastAsia"/>
          <w:sz w:val="32"/>
          <w:szCs w:val="32"/>
        </w:rPr>
        <w:t>化</w:t>
      </w:r>
      <w:r>
        <w:rPr>
          <w:rFonts w:eastAsia="仿宋_GB2312"/>
          <w:sz w:val="32"/>
          <w:szCs w:val="32"/>
        </w:rPr>
        <w:t>，从而可以通过重要循环参数来确定灭菌周期。也可使用重要循环参数确定这些灭菌过程所需附</w:t>
      </w:r>
      <w:r>
        <w:rPr>
          <w:rFonts w:eastAsia="仿宋_GB2312" w:hint="eastAsia"/>
          <w:sz w:val="32"/>
          <w:szCs w:val="32"/>
        </w:rPr>
        <w:t>件</w:t>
      </w:r>
      <w:r>
        <w:rPr>
          <w:rFonts w:eastAsia="仿宋_GB2312"/>
          <w:sz w:val="32"/>
          <w:szCs w:val="32"/>
        </w:rPr>
        <w:t>（灭菌容器、灭菌包装等）。</w:t>
      </w:r>
    </w:p>
    <w:p w14:paraId="51E7340E" w14:textId="77777777" w:rsidR="00380922" w:rsidRDefault="00380922" w:rsidP="00380922">
      <w:pPr>
        <w:spacing w:line="520" w:lineRule="exact"/>
        <w:ind w:firstLineChars="200" w:firstLine="640"/>
        <w:rPr>
          <w:rFonts w:eastAsia="仿宋_GB2312"/>
          <w:sz w:val="32"/>
          <w:szCs w:val="32"/>
        </w:rPr>
      </w:pPr>
      <w:r>
        <w:rPr>
          <w:rFonts w:eastAsia="仿宋_GB2312"/>
          <w:sz w:val="32"/>
          <w:szCs w:val="32"/>
        </w:rPr>
        <w:lastRenderedPageBreak/>
        <w:t>使用较新的低温化学灭菌方法（例如，</w:t>
      </w:r>
      <w:r>
        <w:rPr>
          <w:rFonts w:eastAsia="仿宋_GB2312" w:hint="eastAsia"/>
          <w:sz w:val="32"/>
          <w:szCs w:val="32"/>
        </w:rPr>
        <w:t>过氧化氢</w:t>
      </w:r>
      <w:r>
        <w:rPr>
          <w:rFonts w:eastAsia="仿宋_GB2312"/>
          <w:sz w:val="32"/>
          <w:szCs w:val="32"/>
        </w:rPr>
        <w:t>、</w:t>
      </w:r>
      <w:r>
        <w:rPr>
          <w:rFonts w:eastAsia="仿宋_GB2312" w:hint="eastAsia"/>
          <w:sz w:val="32"/>
          <w:szCs w:val="32"/>
        </w:rPr>
        <w:t>臭氧</w:t>
      </w:r>
      <w:r>
        <w:rPr>
          <w:rFonts w:eastAsia="仿宋_GB2312"/>
          <w:sz w:val="32"/>
          <w:szCs w:val="32"/>
        </w:rPr>
        <w:t>等）灭菌时的灭菌参数也因</w:t>
      </w:r>
      <w:r>
        <w:rPr>
          <w:rFonts w:eastAsia="仿宋_GB2312" w:hint="eastAsia"/>
          <w:sz w:val="32"/>
          <w:szCs w:val="32"/>
        </w:rPr>
        <w:t>灭菌设备</w:t>
      </w:r>
      <w:r>
        <w:rPr>
          <w:rFonts w:eastAsia="仿宋_GB2312"/>
          <w:sz w:val="32"/>
          <w:szCs w:val="32"/>
        </w:rPr>
        <w:t>制造商而异。因此，对于这些灭菌过程，应在再处理说明中明确灭菌设备的制造商、型号和灭菌</w:t>
      </w:r>
      <w:r>
        <w:rPr>
          <w:rFonts w:eastAsia="仿宋_GB2312" w:hint="eastAsia"/>
          <w:sz w:val="32"/>
          <w:szCs w:val="32"/>
        </w:rPr>
        <w:t>循环标识</w:t>
      </w:r>
      <w:r>
        <w:rPr>
          <w:rFonts w:eastAsia="仿宋_GB2312"/>
          <w:sz w:val="32"/>
          <w:szCs w:val="32"/>
        </w:rPr>
        <w:t>（</w:t>
      </w:r>
      <w:r>
        <w:rPr>
          <w:rFonts w:eastAsia="仿宋_GB2312" w:hint="eastAsia"/>
          <w:sz w:val="32"/>
          <w:szCs w:val="32"/>
        </w:rPr>
        <w:t>名称</w:t>
      </w:r>
      <w:r>
        <w:rPr>
          <w:rFonts w:eastAsia="仿宋_GB2312"/>
          <w:sz w:val="32"/>
          <w:szCs w:val="32"/>
        </w:rPr>
        <w:t>或灭菌参数）。适用于这些灭菌过程的附件应由附件的制造商明确其适用的灭菌设备的制造商、型号</w:t>
      </w:r>
      <w:r>
        <w:rPr>
          <w:rFonts w:eastAsia="仿宋_GB2312" w:hint="eastAsia"/>
          <w:sz w:val="32"/>
          <w:szCs w:val="32"/>
        </w:rPr>
        <w:t>、灭菌</w:t>
      </w:r>
      <w:r>
        <w:rPr>
          <w:rFonts w:eastAsia="仿宋_GB2312"/>
          <w:sz w:val="32"/>
          <w:szCs w:val="32"/>
        </w:rPr>
        <w:t>循环名称</w:t>
      </w:r>
      <w:r>
        <w:rPr>
          <w:rFonts w:eastAsia="仿宋_GB2312" w:hint="eastAsia"/>
          <w:sz w:val="32"/>
          <w:szCs w:val="32"/>
        </w:rPr>
        <w:t>和</w:t>
      </w:r>
      <w:r>
        <w:rPr>
          <w:rFonts w:eastAsia="仿宋_GB2312" w:hint="eastAsia"/>
          <w:sz w:val="32"/>
          <w:szCs w:val="32"/>
        </w:rPr>
        <w:t>/</w:t>
      </w:r>
      <w:r>
        <w:rPr>
          <w:rFonts w:eastAsia="仿宋_GB2312"/>
          <w:sz w:val="32"/>
          <w:szCs w:val="32"/>
        </w:rPr>
        <w:t>或循环参数。</w:t>
      </w:r>
    </w:p>
    <w:p w14:paraId="2DC4EE27" w14:textId="77777777" w:rsidR="00380922" w:rsidRDefault="00380922" w:rsidP="00380922">
      <w:pPr>
        <w:spacing w:line="520" w:lineRule="exact"/>
        <w:ind w:firstLineChars="200" w:firstLine="640"/>
        <w:rPr>
          <w:sz w:val="24"/>
        </w:rPr>
      </w:pPr>
      <w:r>
        <w:rPr>
          <w:rFonts w:eastAsia="仿宋_GB2312"/>
          <w:sz w:val="32"/>
          <w:szCs w:val="32"/>
        </w:rPr>
        <w:t>对于任何灭菌方法，完整的灭菌参数应包括所有关键循环参数和其他相关信息。例如：</w:t>
      </w:r>
    </w:p>
    <w:p w14:paraId="76F12BAD" w14:textId="77777777" w:rsidR="00380922" w:rsidRPr="00E708B6" w:rsidRDefault="00380922" w:rsidP="00E708B6">
      <w:pPr>
        <w:pStyle w:val="af5"/>
        <w:numPr>
          <w:ilvl w:val="1"/>
          <w:numId w:val="2"/>
        </w:numPr>
        <w:tabs>
          <w:tab w:val="left" w:pos="993"/>
        </w:tabs>
        <w:snapToGrid w:val="0"/>
        <w:spacing w:line="520" w:lineRule="exact"/>
        <w:ind w:left="993" w:hanging="284"/>
        <w:jc w:val="both"/>
        <w:rPr>
          <w:rFonts w:eastAsia="仿宋_GB2312"/>
          <w:bCs/>
          <w:sz w:val="32"/>
          <w:szCs w:val="32"/>
          <w:lang w:eastAsia="zh-CN"/>
        </w:rPr>
      </w:pPr>
      <w:r w:rsidRPr="00E708B6">
        <w:rPr>
          <w:rFonts w:eastAsia="仿宋_GB2312"/>
          <w:bCs/>
          <w:sz w:val="32"/>
          <w:szCs w:val="32"/>
          <w:lang w:eastAsia="zh-CN"/>
        </w:rPr>
        <w:t>湿热</w:t>
      </w:r>
      <w:r w:rsidRPr="00E708B6">
        <w:rPr>
          <w:rFonts w:eastAsia="仿宋_GB2312"/>
          <w:bCs/>
          <w:sz w:val="32"/>
          <w:szCs w:val="32"/>
          <w:lang w:eastAsia="zh-CN"/>
        </w:rPr>
        <w:t>/</w:t>
      </w:r>
      <w:r w:rsidRPr="00E708B6">
        <w:rPr>
          <w:rFonts w:eastAsia="仿宋_GB2312"/>
          <w:bCs/>
          <w:sz w:val="32"/>
          <w:szCs w:val="32"/>
          <w:lang w:eastAsia="zh-CN"/>
        </w:rPr>
        <w:t>蒸汽</w:t>
      </w:r>
      <w:r w:rsidRPr="00E708B6">
        <w:rPr>
          <w:rFonts w:eastAsia="仿宋_GB2312" w:hint="eastAsia"/>
          <w:bCs/>
          <w:sz w:val="32"/>
          <w:szCs w:val="32"/>
          <w:lang w:eastAsia="zh-CN"/>
        </w:rPr>
        <w:t>：</w:t>
      </w:r>
      <w:r w:rsidRPr="00E708B6">
        <w:rPr>
          <w:rFonts w:eastAsia="仿宋_GB2312"/>
          <w:bCs/>
          <w:sz w:val="32"/>
          <w:szCs w:val="32"/>
          <w:lang w:eastAsia="zh-CN"/>
        </w:rPr>
        <w:t>循环类型（</w:t>
      </w:r>
      <w:r w:rsidRPr="00E708B6">
        <w:rPr>
          <w:rFonts w:eastAsia="仿宋_GB2312" w:hint="eastAsia"/>
          <w:bCs/>
          <w:sz w:val="32"/>
          <w:szCs w:val="32"/>
          <w:lang w:eastAsia="zh-CN"/>
        </w:rPr>
        <w:t>脉动预真空</w:t>
      </w:r>
      <w:r w:rsidRPr="00E708B6">
        <w:rPr>
          <w:rFonts w:eastAsia="仿宋_GB2312"/>
          <w:bCs/>
          <w:sz w:val="32"/>
          <w:szCs w:val="32"/>
          <w:lang w:eastAsia="zh-CN"/>
        </w:rPr>
        <w:t>或下排气）、暴露时间、温度、干燥时间</w:t>
      </w:r>
    </w:p>
    <w:p w14:paraId="1D258010" w14:textId="77777777" w:rsidR="00380922" w:rsidRPr="00E708B6" w:rsidRDefault="00380922" w:rsidP="00E708B6">
      <w:pPr>
        <w:pStyle w:val="af5"/>
        <w:numPr>
          <w:ilvl w:val="1"/>
          <w:numId w:val="2"/>
        </w:numPr>
        <w:tabs>
          <w:tab w:val="left" w:pos="993"/>
        </w:tabs>
        <w:snapToGrid w:val="0"/>
        <w:spacing w:line="520" w:lineRule="exact"/>
        <w:ind w:left="993" w:hanging="284"/>
        <w:jc w:val="both"/>
        <w:rPr>
          <w:rFonts w:eastAsia="仿宋_GB2312"/>
          <w:bCs/>
          <w:sz w:val="32"/>
          <w:szCs w:val="32"/>
          <w:lang w:eastAsia="zh-CN"/>
        </w:rPr>
      </w:pPr>
      <w:r w:rsidRPr="00E708B6">
        <w:rPr>
          <w:rFonts w:eastAsia="仿宋_GB2312"/>
          <w:bCs/>
          <w:sz w:val="32"/>
          <w:szCs w:val="32"/>
          <w:lang w:eastAsia="zh-CN"/>
        </w:rPr>
        <w:t>EO</w:t>
      </w:r>
      <w:r w:rsidRPr="00E708B6">
        <w:rPr>
          <w:rFonts w:eastAsia="仿宋_GB2312" w:hint="eastAsia"/>
          <w:bCs/>
          <w:sz w:val="32"/>
          <w:szCs w:val="32"/>
          <w:lang w:eastAsia="zh-CN"/>
        </w:rPr>
        <w:t>：</w:t>
      </w:r>
      <w:r w:rsidRPr="00E708B6">
        <w:rPr>
          <w:rFonts w:eastAsia="仿宋_GB2312"/>
          <w:bCs/>
          <w:sz w:val="32"/>
          <w:szCs w:val="32"/>
          <w:lang w:eastAsia="zh-CN"/>
        </w:rPr>
        <w:t>EO</w:t>
      </w:r>
      <w:r w:rsidRPr="00E708B6">
        <w:rPr>
          <w:rFonts w:eastAsia="仿宋_GB2312"/>
          <w:bCs/>
          <w:sz w:val="32"/>
          <w:szCs w:val="32"/>
          <w:lang w:eastAsia="zh-CN"/>
        </w:rPr>
        <w:t>浓度（和气体成分）、暴露时间、相对湿度、温度、通风时间</w:t>
      </w:r>
    </w:p>
    <w:p w14:paraId="42AEB529" w14:textId="77777777" w:rsidR="00380922" w:rsidRPr="00E708B6" w:rsidRDefault="00380922" w:rsidP="00E708B6">
      <w:pPr>
        <w:pStyle w:val="af5"/>
        <w:numPr>
          <w:ilvl w:val="1"/>
          <w:numId w:val="2"/>
        </w:numPr>
        <w:tabs>
          <w:tab w:val="left" w:pos="993"/>
        </w:tabs>
        <w:snapToGrid w:val="0"/>
        <w:spacing w:line="520" w:lineRule="exact"/>
        <w:ind w:left="993" w:hanging="284"/>
        <w:jc w:val="both"/>
        <w:rPr>
          <w:rFonts w:eastAsia="仿宋_GB2312"/>
          <w:bCs/>
          <w:sz w:val="32"/>
          <w:szCs w:val="32"/>
          <w:lang w:eastAsia="zh-CN"/>
        </w:rPr>
      </w:pPr>
      <w:r w:rsidRPr="00E708B6">
        <w:rPr>
          <w:rFonts w:eastAsia="仿宋_GB2312"/>
          <w:bCs/>
          <w:sz w:val="32"/>
          <w:szCs w:val="32"/>
          <w:lang w:eastAsia="zh-CN"/>
        </w:rPr>
        <w:t>H</w:t>
      </w:r>
      <w:r w:rsidRPr="00236A4F">
        <w:rPr>
          <w:rFonts w:eastAsia="仿宋_GB2312"/>
          <w:bCs/>
          <w:sz w:val="32"/>
          <w:szCs w:val="32"/>
          <w:vertAlign w:val="subscript"/>
          <w:lang w:eastAsia="zh-CN"/>
        </w:rPr>
        <w:t>2</w:t>
      </w:r>
      <w:r w:rsidRPr="00E708B6">
        <w:rPr>
          <w:rFonts w:eastAsia="仿宋_GB2312"/>
          <w:bCs/>
          <w:sz w:val="32"/>
          <w:szCs w:val="32"/>
          <w:lang w:eastAsia="zh-CN"/>
        </w:rPr>
        <w:t>O</w:t>
      </w:r>
      <w:r w:rsidRPr="00236A4F">
        <w:rPr>
          <w:rFonts w:eastAsia="仿宋_GB2312"/>
          <w:bCs/>
          <w:sz w:val="32"/>
          <w:szCs w:val="32"/>
          <w:vertAlign w:val="subscript"/>
          <w:lang w:eastAsia="zh-CN"/>
        </w:rPr>
        <w:t>2</w:t>
      </w:r>
      <w:r w:rsidRPr="00E708B6">
        <w:rPr>
          <w:rFonts w:eastAsia="仿宋_GB2312"/>
          <w:bCs/>
          <w:sz w:val="32"/>
          <w:szCs w:val="32"/>
          <w:lang w:eastAsia="zh-CN"/>
        </w:rPr>
        <w:t>和</w:t>
      </w:r>
      <w:r w:rsidRPr="00E708B6">
        <w:rPr>
          <w:rFonts w:eastAsia="仿宋_GB2312"/>
          <w:bCs/>
          <w:sz w:val="32"/>
          <w:szCs w:val="32"/>
          <w:lang w:eastAsia="zh-CN"/>
        </w:rPr>
        <w:t>O</w:t>
      </w:r>
      <w:r w:rsidRPr="00301CD5">
        <w:rPr>
          <w:rFonts w:eastAsia="仿宋_GB2312"/>
          <w:bCs/>
          <w:sz w:val="32"/>
          <w:szCs w:val="32"/>
          <w:vertAlign w:val="subscript"/>
          <w:lang w:eastAsia="zh-CN"/>
        </w:rPr>
        <w:t>3</w:t>
      </w:r>
      <w:r w:rsidRPr="00E708B6">
        <w:rPr>
          <w:rFonts w:eastAsia="仿宋_GB2312" w:hint="eastAsia"/>
          <w:bCs/>
          <w:sz w:val="32"/>
          <w:szCs w:val="32"/>
          <w:lang w:eastAsia="zh-CN"/>
        </w:rPr>
        <w:t>：设备</w:t>
      </w:r>
      <w:r w:rsidRPr="00E708B6">
        <w:rPr>
          <w:rFonts w:eastAsia="仿宋_GB2312"/>
          <w:bCs/>
          <w:sz w:val="32"/>
          <w:szCs w:val="32"/>
          <w:lang w:eastAsia="zh-CN"/>
        </w:rPr>
        <w:t>制造商</w:t>
      </w:r>
      <w:r w:rsidRPr="00E708B6">
        <w:rPr>
          <w:rFonts w:eastAsia="仿宋_GB2312" w:hint="eastAsia"/>
          <w:bCs/>
          <w:sz w:val="32"/>
          <w:szCs w:val="32"/>
          <w:lang w:eastAsia="zh-CN"/>
        </w:rPr>
        <w:t>、</w:t>
      </w:r>
      <w:r w:rsidRPr="00E708B6">
        <w:rPr>
          <w:rFonts w:eastAsia="仿宋_GB2312"/>
          <w:bCs/>
          <w:sz w:val="32"/>
          <w:szCs w:val="32"/>
          <w:lang w:eastAsia="zh-CN"/>
        </w:rPr>
        <w:t>型号、每个型号的特定循环参数（按名称或特定循环参数标识）</w:t>
      </w:r>
    </w:p>
    <w:p w14:paraId="4368CD72" w14:textId="77777777" w:rsidR="00380922" w:rsidRPr="00E708B6" w:rsidRDefault="00380922" w:rsidP="00E708B6">
      <w:pPr>
        <w:pStyle w:val="af5"/>
        <w:numPr>
          <w:ilvl w:val="1"/>
          <w:numId w:val="2"/>
        </w:numPr>
        <w:tabs>
          <w:tab w:val="left" w:pos="993"/>
        </w:tabs>
        <w:snapToGrid w:val="0"/>
        <w:spacing w:line="520" w:lineRule="exact"/>
        <w:ind w:left="993" w:hanging="284"/>
        <w:jc w:val="both"/>
        <w:rPr>
          <w:rFonts w:eastAsia="仿宋_GB2312"/>
          <w:bCs/>
          <w:sz w:val="32"/>
          <w:szCs w:val="32"/>
          <w:lang w:eastAsia="zh-CN"/>
        </w:rPr>
      </w:pPr>
      <w:r w:rsidRPr="00E708B6">
        <w:rPr>
          <w:rFonts w:eastAsia="仿宋_GB2312"/>
          <w:bCs/>
          <w:sz w:val="32"/>
          <w:szCs w:val="32"/>
          <w:lang w:eastAsia="zh-CN"/>
        </w:rPr>
        <w:t>干热</w:t>
      </w:r>
      <w:r w:rsidRPr="00E708B6">
        <w:rPr>
          <w:rFonts w:eastAsia="仿宋_GB2312" w:hint="eastAsia"/>
          <w:bCs/>
          <w:sz w:val="32"/>
          <w:szCs w:val="32"/>
          <w:lang w:eastAsia="zh-CN"/>
        </w:rPr>
        <w:t>：</w:t>
      </w:r>
      <w:r w:rsidRPr="00E708B6">
        <w:rPr>
          <w:rFonts w:eastAsia="仿宋_GB2312"/>
          <w:bCs/>
          <w:sz w:val="32"/>
          <w:szCs w:val="32"/>
          <w:lang w:eastAsia="zh-CN"/>
        </w:rPr>
        <w:t>暴露时间、温度</w:t>
      </w:r>
    </w:p>
    <w:p w14:paraId="269E694E" w14:textId="77777777" w:rsidR="00380922" w:rsidRDefault="00380922" w:rsidP="00380922">
      <w:pPr>
        <w:spacing w:line="520" w:lineRule="exact"/>
        <w:ind w:firstLineChars="200" w:firstLine="640"/>
        <w:rPr>
          <w:rFonts w:eastAsia="仿宋_GB2312"/>
          <w:sz w:val="32"/>
          <w:szCs w:val="32"/>
        </w:rPr>
      </w:pPr>
      <w:r>
        <w:rPr>
          <w:rFonts w:eastAsia="仿宋_GB2312" w:hint="eastAsia"/>
          <w:sz w:val="32"/>
          <w:szCs w:val="32"/>
        </w:rPr>
        <w:t>再处理</w:t>
      </w:r>
      <w:r>
        <w:rPr>
          <w:rFonts w:eastAsia="仿宋_GB2312"/>
          <w:sz w:val="32"/>
          <w:szCs w:val="32"/>
        </w:rPr>
        <w:t>说明中应</w:t>
      </w:r>
      <w:r>
        <w:rPr>
          <w:rFonts w:eastAsia="仿宋_GB2312" w:hint="eastAsia"/>
          <w:sz w:val="32"/>
          <w:szCs w:val="32"/>
        </w:rPr>
        <w:t>尽可能最大</w:t>
      </w:r>
      <w:r>
        <w:rPr>
          <w:rFonts w:eastAsia="仿宋_GB2312"/>
          <w:sz w:val="32"/>
          <w:szCs w:val="32"/>
        </w:rPr>
        <w:t>限度的提供产品设计、包装以及装载特性</w:t>
      </w:r>
      <w:r>
        <w:rPr>
          <w:rFonts w:eastAsia="仿宋_GB2312" w:hint="eastAsia"/>
          <w:sz w:val="32"/>
          <w:szCs w:val="32"/>
        </w:rPr>
        <w:t>相关</w:t>
      </w:r>
      <w:r>
        <w:rPr>
          <w:rFonts w:eastAsia="仿宋_GB2312"/>
          <w:sz w:val="32"/>
          <w:szCs w:val="32"/>
        </w:rPr>
        <w:t>的</w:t>
      </w:r>
      <w:r>
        <w:rPr>
          <w:rFonts w:eastAsia="仿宋_GB2312" w:hint="eastAsia"/>
          <w:sz w:val="32"/>
          <w:szCs w:val="32"/>
        </w:rPr>
        <w:t>规格</w:t>
      </w:r>
      <w:r>
        <w:rPr>
          <w:rFonts w:eastAsia="仿宋_GB2312"/>
          <w:sz w:val="32"/>
          <w:szCs w:val="32"/>
        </w:rPr>
        <w:t>信息。</w:t>
      </w:r>
      <w:r>
        <w:rPr>
          <w:rFonts w:eastAsia="仿宋_GB2312" w:hint="eastAsia"/>
          <w:sz w:val="32"/>
          <w:szCs w:val="32"/>
        </w:rPr>
        <w:t>例如</w:t>
      </w:r>
      <w:r>
        <w:rPr>
          <w:rFonts w:eastAsia="仿宋_GB2312"/>
          <w:sz w:val="32"/>
          <w:szCs w:val="32"/>
        </w:rPr>
        <w:t>：</w:t>
      </w:r>
    </w:p>
    <w:p w14:paraId="263A957A" w14:textId="77777777" w:rsidR="00380922" w:rsidRPr="00E708B6" w:rsidRDefault="00380922" w:rsidP="00E708B6">
      <w:pPr>
        <w:pStyle w:val="af5"/>
        <w:numPr>
          <w:ilvl w:val="1"/>
          <w:numId w:val="2"/>
        </w:numPr>
        <w:tabs>
          <w:tab w:val="left" w:pos="993"/>
        </w:tabs>
        <w:snapToGrid w:val="0"/>
        <w:spacing w:line="520" w:lineRule="exact"/>
        <w:ind w:left="993" w:hanging="284"/>
        <w:jc w:val="both"/>
        <w:rPr>
          <w:rFonts w:eastAsia="仿宋_GB2312"/>
          <w:bCs/>
          <w:sz w:val="32"/>
          <w:szCs w:val="32"/>
          <w:lang w:eastAsia="zh-CN"/>
        </w:rPr>
      </w:pPr>
      <w:r w:rsidRPr="00E708B6">
        <w:rPr>
          <w:rFonts w:eastAsia="仿宋_GB2312" w:hint="eastAsia"/>
          <w:bCs/>
          <w:sz w:val="32"/>
          <w:szCs w:val="32"/>
          <w:lang w:eastAsia="zh-CN"/>
        </w:rPr>
        <w:t>重量</w:t>
      </w:r>
      <w:r w:rsidRPr="00E708B6">
        <w:rPr>
          <w:rFonts w:eastAsia="仿宋_GB2312"/>
          <w:bCs/>
          <w:sz w:val="32"/>
          <w:szCs w:val="32"/>
          <w:lang w:eastAsia="zh-CN"/>
        </w:rPr>
        <w:t>：应提供装载托盘的最大承重信息；</w:t>
      </w:r>
    </w:p>
    <w:p w14:paraId="30852F61" w14:textId="77777777" w:rsidR="00380922" w:rsidRPr="00E708B6" w:rsidRDefault="00380922" w:rsidP="00E708B6">
      <w:pPr>
        <w:pStyle w:val="af5"/>
        <w:numPr>
          <w:ilvl w:val="1"/>
          <w:numId w:val="2"/>
        </w:numPr>
        <w:tabs>
          <w:tab w:val="left" w:pos="993"/>
        </w:tabs>
        <w:snapToGrid w:val="0"/>
        <w:spacing w:line="520" w:lineRule="exact"/>
        <w:ind w:left="993" w:hanging="284"/>
        <w:jc w:val="both"/>
        <w:rPr>
          <w:rFonts w:eastAsia="仿宋_GB2312"/>
          <w:bCs/>
          <w:sz w:val="32"/>
          <w:szCs w:val="32"/>
          <w:lang w:eastAsia="zh-CN"/>
        </w:rPr>
      </w:pPr>
      <w:r w:rsidRPr="00E708B6">
        <w:rPr>
          <w:rFonts w:eastAsia="仿宋_GB2312" w:hint="eastAsia"/>
          <w:bCs/>
          <w:sz w:val="32"/>
          <w:szCs w:val="32"/>
          <w:lang w:eastAsia="zh-CN"/>
        </w:rPr>
        <w:t>材料</w:t>
      </w:r>
      <w:r w:rsidRPr="00E708B6">
        <w:rPr>
          <w:rFonts w:eastAsia="仿宋_GB2312"/>
          <w:bCs/>
          <w:sz w:val="32"/>
          <w:szCs w:val="32"/>
          <w:lang w:eastAsia="zh-CN"/>
        </w:rPr>
        <w:t>：应警示</w:t>
      </w:r>
      <w:r w:rsidRPr="00E708B6">
        <w:rPr>
          <w:rFonts w:eastAsia="仿宋_GB2312" w:hint="eastAsia"/>
          <w:bCs/>
          <w:sz w:val="32"/>
          <w:szCs w:val="32"/>
          <w:lang w:eastAsia="zh-CN"/>
        </w:rPr>
        <w:t>与</w:t>
      </w:r>
      <w:r w:rsidRPr="00E708B6">
        <w:rPr>
          <w:rFonts w:eastAsia="仿宋_GB2312"/>
          <w:bCs/>
          <w:sz w:val="32"/>
          <w:szCs w:val="32"/>
          <w:lang w:eastAsia="zh-CN"/>
        </w:rPr>
        <w:t>灭菌</w:t>
      </w:r>
      <w:r w:rsidRPr="00E708B6">
        <w:rPr>
          <w:rFonts w:eastAsia="仿宋_GB2312" w:hint="eastAsia"/>
          <w:bCs/>
          <w:sz w:val="32"/>
          <w:szCs w:val="32"/>
          <w:lang w:eastAsia="zh-CN"/>
        </w:rPr>
        <w:t>过程</w:t>
      </w:r>
      <w:r w:rsidRPr="00E708B6">
        <w:rPr>
          <w:rFonts w:eastAsia="仿宋_GB2312"/>
          <w:bCs/>
          <w:sz w:val="32"/>
          <w:szCs w:val="32"/>
          <w:lang w:eastAsia="zh-CN"/>
        </w:rPr>
        <w:t>不兼容的材料（</w:t>
      </w:r>
      <w:r w:rsidRPr="00E708B6">
        <w:rPr>
          <w:rFonts w:eastAsia="仿宋_GB2312" w:hint="eastAsia"/>
          <w:bCs/>
          <w:sz w:val="32"/>
          <w:szCs w:val="32"/>
          <w:lang w:eastAsia="zh-CN"/>
        </w:rPr>
        <w:t>如纤维素与</w:t>
      </w:r>
      <w:r w:rsidRPr="00E708B6">
        <w:rPr>
          <w:rFonts w:eastAsia="仿宋_GB2312"/>
          <w:bCs/>
          <w:sz w:val="32"/>
          <w:szCs w:val="32"/>
          <w:lang w:eastAsia="zh-CN"/>
        </w:rPr>
        <w:t>H</w:t>
      </w:r>
      <w:r w:rsidRPr="00236A4F">
        <w:rPr>
          <w:rFonts w:eastAsia="仿宋_GB2312"/>
          <w:bCs/>
          <w:sz w:val="32"/>
          <w:szCs w:val="32"/>
          <w:vertAlign w:val="subscript"/>
          <w:lang w:eastAsia="zh-CN"/>
        </w:rPr>
        <w:t>2</w:t>
      </w:r>
      <w:r w:rsidRPr="00E708B6">
        <w:rPr>
          <w:rFonts w:eastAsia="仿宋_GB2312"/>
          <w:bCs/>
          <w:sz w:val="32"/>
          <w:szCs w:val="32"/>
          <w:lang w:eastAsia="zh-CN"/>
        </w:rPr>
        <w:t>O</w:t>
      </w:r>
      <w:r w:rsidRPr="00236A4F">
        <w:rPr>
          <w:rFonts w:eastAsia="仿宋_GB2312"/>
          <w:bCs/>
          <w:sz w:val="32"/>
          <w:szCs w:val="32"/>
          <w:vertAlign w:val="subscript"/>
          <w:lang w:eastAsia="zh-CN"/>
        </w:rPr>
        <w:t>2</w:t>
      </w:r>
      <w:r w:rsidRPr="00E708B6">
        <w:rPr>
          <w:rFonts w:eastAsia="仿宋_GB2312"/>
          <w:bCs/>
          <w:sz w:val="32"/>
          <w:szCs w:val="32"/>
          <w:lang w:eastAsia="zh-CN"/>
        </w:rPr>
        <w:t>不兼容）</w:t>
      </w:r>
      <w:r w:rsidRPr="00E708B6">
        <w:rPr>
          <w:rFonts w:eastAsia="仿宋_GB2312" w:hint="eastAsia"/>
          <w:bCs/>
          <w:sz w:val="32"/>
          <w:szCs w:val="32"/>
          <w:lang w:eastAsia="zh-CN"/>
        </w:rPr>
        <w:t>；</w:t>
      </w:r>
    </w:p>
    <w:p w14:paraId="00776FB6" w14:textId="77777777" w:rsidR="00380922" w:rsidRPr="00E708B6" w:rsidRDefault="00380922" w:rsidP="00E708B6">
      <w:pPr>
        <w:pStyle w:val="af5"/>
        <w:numPr>
          <w:ilvl w:val="1"/>
          <w:numId w:val="2"/>
        </w:numPr>
        <w:tabs>
          <w:tab w:val="left" w:pos="993"/>
        </w:tabs>
        <w:snapToGrid w:val="0"/>
        <w:spacing w:line="520" w:lineRule="exact"/>
        <w:ind w:left="993" w:hanging="284"/>
        <w:jc w:val="both"/>
        <w:rPr>
          <w:rFonts w:eastAsia="仿宋_GB2312"/>
          <w:bCs/>
          <w:sz w:val="32"/>
          <w:szCs w:val="32"/>
          <w:lang w:eastAsia="zh-CN"/>
        </w:rPr>
      </w:pPr>
      <w:r w:rsidRPr="00E708B6">
        <w:rPr>
          <w:rFonts w:eastAsia="仿宋_GB2312"/>
          <w:bCs/>
          <w:sz w:val="32"/>
          <w:szCs w:val="32"/>
          <w:lang w:eastAsia="zh-CN"/>
        </w:rPr>
        <w:t>设计：</w:t>
      </w:r>
      <w:r w:rsidRPr="00E708B6">
        <w:rPr>
          <w:rFonts w:eastAsia="仿宋_GB2312" w:hint="eastAsia"/>
          <w:bCs/>
          <w:sz w:val="32"/>
          <w:szCs w:val="32"/>
          <w:lang w:eastAsia="zh-CN"/>
        </w:rPr>
        <w:t>被</w:t>
      </w:r>
      <w:r w:rsidRPr="00E708B6">
        <w:rPr>
          <w:rFonts w:eastAsia="仿宋_GB2312"/>
          <w:bCs/>
          <w:sz w:val="32"/>
          <w:szCs w:val="32"/>
          <w:lang w:eastAsia="zh-CN"/>
        </w:rPr>
        <w:t>灭菌</w:t>
      </w:r>
      <w:r w:rsidRPr="00E708B6">
        <w:rPr>
          <w:rFonts w:eastAsia="仿宋_GB2312" w:hint="eastAsia"/>
          <w:bCs/>
          <w:sz w:val="32"/>
          <w:szCs w:val="32"/>
          <w:lang w:eastAsia="zh-CN"/>
        </w:rPr>
        <w:t>器械的</w:t>
      </w:r>
      <w:r w:rsidRPr="00E708B6">
        <w:rPr>
          <w:rFonts w:eastAsia="仿宋_GB2312"/>
          <w:bCs/>
          <w:sz w:val="32"/>
          <w:szCs w:val="32"/>
          <w:lang w:eastAsia="zh-CN"/>
        </w:rPr>
        <w:t>尺寸</w:t>
      </w:r>
      <w:r w:rsidRPr="00E708B6">
        <w:rPr>
          <w:rFonts w:eastAsia="仿宋_GB2312" w:hint="eastAsia"/>
          <w:bCs/>
          <w:sz w:val="32"/>
          <w:szCs w:val="32"/>
          <w:lang w:eastAsia="zh-CN"/>
        </w:rPr>
        <w:t>或</w:t>
      </w:r>
      <w:r w:rsidRPr="00E708B6">
        <w:rPr>
          <w:rFonts w:eastAsia="仿宋_GB2312"/>
          <w:bCs/>
          <w:sz w:val="32"/>
          <w:szCs w:val="32"/>
          <w:lang w:eastAsia="zh-CN"/>
        </w:rPr>
        <w:t>特性</w:t>
      </w:r>
      <w:r w:rsidRPr="00E708B6">
        <w:rPr>
          <w:rFonts w:eastAsia="仿宋_GB2312" w:hint="eastAsia"/>
          <w:bCs/>
          <w:sz w:val="32"/>
          <w:szCs w:val="32"/>
          <w:lang w:eastAsia="zh-CN"/>
        </w:rPr>
        <w:t>（如管腔</w:t>
      </w:r>
      <w:r w:rsidRPr="00E708B6">
        <w:rPr>
          <w:rFonts w:eastAsia="仿宋_GB2312"/>
          <w:bCs/>
          <w:sz w:val="32"/>
          <w:szCs w:val="32"/>
          <w:lang w:eastAsia="zh-CN"/>
        </w:rPr>
        <w:t>规格、</w:t>
      </w:r>
      <w:r w:rsidRPr="00E708B6">
        <w:rPr>
          <w:rFonts w:eastAsia="仿宋_GB2312" w:hint="eastAsia"/>
          <w:bCs/>
          <w:sz w:val="32"/>
          <w:szCs w:val="32"/>
          <w:lang w:eastAsia="zh-CN"/>
        </w:rPr>
        <w:t>电动的</w:t>
      </w:r>
      <w:r w:rsidRPr="00E708B6">
        <w:rPr>
          <w:rFonts w:eastAsia="仿宋_GB2312"/>
          <w:bCs/>
          <w:sz w:val="32"/>
          <w:szCs w:val="32"/>
          <w:lang w:eastAsia="zh-CN"/>
        </w:rPr>
        <w:t>牙科手机</w:t>
      </w:r>
      <w:r w:rsidRPr="00E708B6">
        <w:rPr>
          <w:rFonts w:eastAsia="仿宋_GB2312" w:hint="eastAsia"/>
          <w:bCs/>
          <w:sz w:val="32"/>
          <w:szCs w:val="32"/>
          <w:lang w:eastAsia="zh-CN"/>
        </w:rPr>
        <w:t>）</w:t>
      </w:r>
      <w:r w:rsidRPr="00E708B6">
        <w:rPr>
          <w:rFonts w:eastAsia="仿宋_GB2312"/>
          <w:bCs/>
          <w:sz w:val="32"/>
          <w:szCs w:val="32"/>
          <w:lang w:eastAsia="zh-CN"/>
        </w:rPr>
        <w:t>应</w:t>
      </w:r>
      <w:r w:rsidRPr="00E708B6">
        <w:rPr>
          <w:rFonts w:eastAsia="仿宋_GB2312" w:hint="eastAsia"/>
          <w:bCs/>
          <w:sz w:val="32"/>
          <w:szCs w:val="32"/>
          <w:lang w:eastAsia="zh-CN"/>
        </w:rPr>
        <w:t>与灭菌</w:t>
      </w:r>
      <w:r w:rsidRPr="00E708B6">
        <w:rPr>
          <w:rFonts w:eastAsia="仿宋_GB2312"/>
          <w:bCs/>
          <w:sz w:val="32"/>
          <w:szCs w:val="32"/>
          <w:lang w:eastAsia="zh-CN"/>
        </w:rPr>
        <w:t>器或灭菌循环</w:t>
      </w:r>
      <w:r w:rsidRPr="00E708B6">
        <w:rPr>
          <w:rFonts w:eastAsia="仿宋_GB2312" w:hint="eastAsia"/>
          <w:bCs/>
          <w:sz w:val="32"/>
          <w:szCs w:val="32"/>
          <w:lang w:eastAsia="zh-CN"/>
        </w:rPr>
        <w:t>兼容</w:t>
      </w:r>
      <w:r w:rsidRPr="00E708B6">
        <w:rPr>
          <w:rFonts w:eastAsia="仿宋_GB2312"/>
          <w:bCs/>
          <w:sz w:val="32"/>
          <w:szCs w:val="32"/>
          <w:lang w:eastAsia="zh-CN"/>
        </w:rPr>
        <w:t>；</w:t>
      </w:r>
    </w:p>
    <w:p w14:paraId="010559EF" w14:textId="77777777" w:rsidR="00380922" w:rsidRPr="00E708B6" w:rsidRDefault="00380922" w:rsidP="00E708B6">
      <w:pPr>
        <w:pStyle w:val="af5"/>
        <w:numPr>
          <w:ilvl w:val="1"/>
          <w:numId w:val="2"/>
        </w:numPr>
        <w:tabs>
          <w:tab w:val="left" w:pos="993"/>
        </w:tabs>
        <w:snapToGrid w:val="0"/>
        <w:spacing w:line="520" w:lineRule="exact"/>
        <w:ind w:left="993" w:hanging="284"/>
        <w:jc w:val="both"/>
        <w:rPr>
          <w:rFonts w:eastAsia="仿宋_GB2312"/>
          <w:bCs/>
          <w:sz w:val="32"/>
          <w:szCs w:val="32"/>
          <w:lang w:eastAsia="zh-CN"/>
        </w:rPr>
      </w:pPr>
      <w:r w:rsidRPr="00E708B6">
        <w:rPr>
          <w:rFonts w:eastAsia="仿宋_GB2312" w:hint="eastAsia"/>
          <w:bCs/>
          <w:sz w:val="32"/>
          <w:szCs w:val="32"/>
          <w:lang w:eastAsia="zh-CN"/>
        </w:rPr>
        <w:t>装载</w:t>
      </w:r>
      <w:r w:rsidRPr="00E708B6">
        <w:rPr>
          <w:rFonts w:eastAsia="仿宋_GB2312"/>
          <w:bCs/>
          <w:sz w:val="32"/>
          <w:szCs w:val="32"/>
          <w:lang w:eastAsia="zh-CN"/>
        </w:rPr>
        <w:t>：应描述装载的情况</w:t>
      </w:r>
      <w:r w:rsidRPr="00E708B6">
        <w:rPr>
          <w:rFonts w:eastAsia="仿宋_GB2312" w:hint="eastAsia"/>
          <w:bCs/>
          <w:sz w:val="32"/>
          <w:szCs w:val="32"/>
          <w:lang w:eastAsia="zh-CN"/>
        </w:rPr>
        <w:t>，</w:t>
      </w:r>
      <w:r w:rsidRPr="00E708B6">
        <w:rPr>
          <w:rFonts w:eastAsia="仿宋_GB2312"/>
          <w:bCs/>
          <w:sz w:val="32"/>
          <w:szCs w:val="32"/>
          <w:lang w:eastAsia="zh-CN"/>
        </w:rPr>
        <w:t>例如，</w:t>
      </w:r>
      <w:r w:rsidRPr="00E708B6">
        <w:rPr>
          <w:rFonts w:eastAsia="仿宋_GB2312" w:hint="eastAsia"/>
          <w:bCs/>
          <w:sz w:val="32"/>
          <w:szCs w:val="32"/>
          <w:lang w:eastAsia="zh-CN"/>
        </w:rPr>
        <w:t>是</w:t>
      </w:r>
      <w:r w:rsidRPr="00E708B6">
        <w:rPr>
          <w:rFonts w:eastAsia="仿宋_GB2312"/>
          <w:bCs/>
          <w:sz w:val="32"/>
          <w:szCs w:val="32"/>
          <w:lang w:eastAsia="zh-CN"/>
        </w:rPr>
        <w:t>在空载还是在满载（</w:t>
      </w:r>
      <w:r w:rsidRPr="00E708B6">
        <w:rPr>
          <w:rFonts w:eastAsia="仿宋_GB2312" w:hint="eastAsia"/>
          <w:bCs/>
          <w:sz w:val="32"/>
          <w:szCs w:val="32"/>
          <w:lang w:eastAsia="zh-CN"/>
        </w:rPr>
        <w:t>最差</w:t>
      </w:r>
      <w:r w:rsidRPr="00E708B6">
        <w:rPr>
          <w:rFonts w:eastAsia="仿宋_GB2312"/>
          <w:bCs/>
          <w:sz w:val="32"/>
          <w:szCs w:val="32"/>
          <w:lang w:eastAsia="zh-CN"/>
        </w:rPr>
        <w:t>情况）</w:t>
      </w:r>
      <w:r w:rsidRPr="00E708B6">
        <w:rPr>
          <w:rFonts w:eastAsia="仿宋_GB2312" w:hint="eastAsia"/>
          <w:bCs/>
          <w:sz w:val="32"/>
          <w:szCs w:val="32"/>
          <w:lang w:eastAsia="zh-CN"/>
        </w:rPr>
        <w:t>下</w:t>
      </w:r>
      <w:r w:rsidRPr="00E708B6">
        <w:rPr>
          <w:rFonts w:eastAsia="仿宋_GB2312"/>
          <w:bCs/>
          <w:sz w:val="32"/>
          <w:szCs w:val="32"/>
          <w:lang w:eastAsia="zh-CN"/>
        </w:rPr>
        <w:t>做的确认；</w:t>
      </w:r>
    </w:p>
    <w:p w14:paraId="4557DDDF" w14:textId="77777777" w:rsidR="00380922" w:rsidRPr="00E708B6" w:rsidRDefault="00380922" w:rsidP="00E708B6">
      <w:pPr>
        <w:pStyle w:val="af5"/>
        <w:numPr>
          <w:ilvl w:val="1"/>
          <w:numId w:val="2"/>
        </w:numPr>
        <w:tabs>
          <w:tab w:val="left" w:pos="993"/>
        </w:tabs>
        <w:snapToGrid w:val="0"/>
        <w:spacing w:line="520" w:lineRule="exact"/>
        <w:ind w:left="993" w:hanging="284"/>
        <w:jc w:val="both"/>
        <w:rPr>
          <w:rFonts w:eastAsia="仿宋_GB2312"/>
          <w:bCs/>
          <w:sz w:val="32"/>
          <w:szCs w:val="32"/>
          <w:lang w:eastAsia="zh-CN"/>
        </w:rPr>
      </w:pPr>
      <w:r w:rsidRPr="00E708B6">
        <w:rPr>
          <w:rFonts w:eastAsia="仿宋_GB2312" w:hint="eastAsia"/>
          <w:bCs/>
          <w:sz w:val="32"/>
          <w:szCs w:val="32"/>
          <w:lang w:eastAsia="zh-CN"/>
        </w:rPr>
        <w:t>干燥</w:t>
      </w:r>
      <w:r w:rsidRPr="00E708B6">
        <w:rPr>
          <w:rFonts w:eastAsia="仿宋_GB2312"/>
          <w:bCs/>
          <w:sz w:val="32"/>
          <w:szCs w:val="32"/>
          <w:lang w:eastAsia="zh-CN"/>
        </w:rPr>
        <w:t>：应告知用户在</w:t>
      </w:r>
      <w:r w:rsidRPr="00E708B6">
        <w:rPr>
          <w:rFonts w:eastAsia="仿宋_GB2312" w:hint="eastAsia"/>
          <w:bCs/>
          <w:sz w:val="32"/>
          <w:szCs w:val="32"/>
          <w:lang w:eastAsia="zh-CN"/>
        </w:rPr>
        <w:t>为灭菌而</w:t>
      </w:r>
      <w:r w:rsidRPr="00E708B6">
        <w:rPr>
          <w:rFonts w:eastAsia="仿宋_GB2312"/>
          <w:bCs/>
          <w:sz w:val="32"/>
          <w:szCs w:val="32"/>
          <w:lang w:eastAsia="zh-CN"/>
        </w:rPr>
        <w:t>进行</w:t>
      </w:r>
      <w:r w:rsidRPr="00E708B6">
        <w:rPr>
          <w:rFonts w:eastAsia="仿宋_GB2312" w:hint="eastAsia"/>
          <w:bCs/>
          <w:sz w:val="32"/>
          <w:szCs w:val="32"/>
          <w:lang w:eastAsia="zh-CN"/>
        </w:rPr>
        <w:t>包装时</w:t>
      </w:r>
      <w:r w:rsidRPr="00E708B6">
        <w:rPr>
          <w:rFonts w:eastAsia="仿宋_GB2312"/>
          <w:bCs/>
          <w:sz w:val="32"/>
          <w:szCs w:val="32"/>
          <w:lang w:eastAsia="zh-CN"/>
        </w:rPr>
        <w:t>，</w:t>
      </w:r>
      <w:r w:rsidRPr="00E708B6">
        <w:rPr>
          <w:rFonts w:eastAsia="仿宋_GB2312" w:hint="eastAsia"/>
          <w:bCs/>
          <w:sz w:val="32"/>
          <w:szCs w:val="32"/>
          <w:lang w:eastAsia="zh-CN"/>
        </w:rPr>
        <w:t>器械</w:t>
      </w:r>
      <w:r w:rsidRPr="00E708B6">
        <w:rPr>
          <w:rFonts w:eastAsia="仿宋_GB2312"/>
          <w:bCs/>
          <w:sz w:val="32"/>
          <w:szCs w:val="32"/>
          <w:lang w:eastAsia="zh-CN"/>
        </w:rPr>
        <w:t>应</w:t>
      </w:r>
      <w:r w:rsidRPr="00E708B6">
        <w:rPr>
          <w:rFonts w:eastAsia="仿宋_GB2312" w:hint="eastAsia"/>
          <w:bCs/>
          <w:sz w:val="32"/>
          <w:szCs w:val="32"/>
          <w:lang w:eastAsia="zh-CN"/>
        </w:rPr>
        <w:t>是</w:t>
      </w:r>
      <w:r w:rsidRPr="00E708B6">
        <w:rPr>
          <w:rFonts w:eastAsia="仿宋_GB2312"/>
          <w:bCs/>
          <w:sz w:val="32"/>
          <w:szCs w:val="32"/>
          <w:lang w:eastAsia="zh-CN"/>
        </w:rPr>
        <w:t>干燥</w:t>
      </w:r>
      <w:r w:rsidRPr="00E708B6">
        <w:rPr>
          <w:rFonts w:eastAsia="仿宋_GB2312" w:hint="eastAsia"/>
          <w:bCs/>
          <w:sz w:val="32"/>
          <w:szCs w:val="32"/>
          <w:lang w:eastAsia="zh-CN"/>
        </w:rPr>
        <w:t>的</w:t>
      </w:r>
      <w:r w:rsidRPr="00E708B6">
        <w:rPr>
          <w:rFonts w:eastAsia="仿宋_GB2312"/>
          <w:bCs/>
          <w:sz w:val="32"/>
          <w:szCs w:val="32"/>
          <w:lang w:eastAsia="zh-CN"/>
        </w:rPr>
        <w:t>；</w:t>
      </w:r>
    </w:p>
    <w:p w14:paraId="56E79441" w14:textId="53153701" w:rsidR="00380922" w:rsidRPr="00E708B6" w:rsidRDefault="00380922" w:rsidP="00E708B6">
      <w:pPr>
        <w:pStyle w:val="af5"/>
        <w:numPr>
          <w:ilvl w:val="1"/>
          <w:numId w:val="2"/>
        </w:numPr>
        <w:tabs>
          <w:tab w:val="left" w:pos="993"/>
        </w:tabs>
        <w:snapToGrid w:val="0"/>
        <w:spacing w:line="520" w:lineRule="exact"/>
        <w:ind w:left="993" w:hanging="284"/>
        <w:jc w:val="both"/>
        <w:rPr>
          <w:rFonts w:eastAsia="仿宋_GB2312"/>
          <w:bCs/>
          <w:sz w:val="32"/>
          <w:szCs w:val="32"/>
          <w:lang w:eastAsia="zh-CN"/>
        </w:rPr>
      </w:pPr>
      <w:r w:rsidRPr="00E708B6">
        <w:rPr>
          <w:rFonts w:eastAsia="仿宋_GB2312" w:hint="eastAsia"/>
          <w:bCs/>
          <w:sz w:val="32"/>
          <w:szCs w:val="32"/>
          <w:lang w:eastAsia="zh-CN"/>
        </w:rPr>
        <w:t>无菌</w:t>
      </w:r>
      <w:r w:rsidRPr="00E708B6">
        <w:rPr>
          <w:rFonts w:eastAsia="仿宋_GB2312"/>
          <w:bCs/>
          <w:sz w:val="32"/>
          <w:szCs w:val="32"/>
          <w:lang w:eastAsia="zh-CN"/>
        </w:rPr>
        <w:t>的保持：应</w:t>
      </w:r>
      <w:r w:rsidRPr="00E708B6">
        <w:rPr>
          <w:rFonts w:eastAsia="仿宋_GB2312" w:hint="eastAsia"/>
          <w:bCs/>
          <w:sz w:val="32"/>
          <w:szCs w:val="32"/>
          <w:lang w:eastAsia="zh-CN"/>
        </w:rPr>
        <w:t>提供</w:t>
      </w:r>
      <w:r w:rsidRPr="00E708B6">
        <w:rPr>
          <w:rFonts w:eastAsia="仿宋_GB2312"/>
          <w:bCs/>
          <w:sz w:val="32"/>
          <w:szCs w:val="32"/>
          <w:lang w:eastAsia="zh-CN"/>
        </w:rPr>
        <w:t>可以容许灭菌剂穿透</w:t>
      </w:r>
      <w:r w:rsidRPr="00E708B6">
        <w:rPr>
          <w:rFonts w:eastAsia="仿宋_GB2312" w:hint="eastAsia"/>
          <w:bCs/>
          <w:sz w:val="32"/>
          <w:szCs w:val="32"/>
          <w:lang w:eastAsia="zh-CN"/>
        </w:rPr>
        <w:t>以及保持</w:t>
      </w:r>
      <w:r w:rsidRPr="00E708B6">
        <w:rPr>
          <w:rFonts w:eastAsia="仿宋_GB2312"/>
          <w:bCs/>
          <w:sz w:val="32"/>
          <w:szCs w:val="32"/>
          <w:lang w:eastAsia="zh-CN"/>
        </w:rPr>
        <w:t>器械无菌的</w:t>
      </w:r>
      <w:r w:rsidRPr="00E708B6">
        <w:rPr>
          <w:rFonts w:eastAsia="仿宋_GB2312" w:hint="eastAsia"/>
          <w:bCs/>
          <w:sz w:val="32"/>
          <w:szCs w:val="32"/>
          <w:lang w:eastAsia="zh-CN"/>
        </w:rPr>
        <w:t>包装</w:t>
      </w:r>
      <w:r w:rsidRPr="00E708B6">
        <w:rPr>
          <w:rFonts w:eastAsia="仿宋_GB2312"/>
          <w:bCs/>
          <w:sz w:val="32"/>
          <w:szCs w:val="32"/>
          <w:lang w:eastAsia="zh-CN"/>
        </w:rPr>
        <w:t>信息</w:t>
      </w:r>
      <w:r w:rsidRPr="00E708B6">
        <w:rPr>
          <w:rFonts w:eastAsia="仿宋_GB2312" w:hint="eastAsia"/>
          <w:bCs/>
          <w:sz w:val="32"/>
          <w:szCs w:val="32"/>
          <w:lang w:eastAsia="zh-CN"/>
        </w:rPr>
        <w:t>，</w:t>
      </w:r>
      <w:r w:rsidR="00E708B6">
        <w:rPr>
          <w:rFonts w:eastAsia="仿宋_GB2312"/>
          <w:bCs/>
          <w:sz w:val="32"/>
          <w:szCs w:val="32"/>
          <w:lang w:eastAsia="zh-CN"/>
        </w:rPr>
        <w:t>详见</w:t>
      </w:r>
      <w:r w:rsidR="00E708B6">
        <w:rPr>
          <w:rFonts w:eastAsia="仿宋_GB2312" w:hint="eastAsia"/>
          <w:bCs/>
          <w:sz w:val="32"/>
          <w:szCs w:val="32"/>
          <w:lang w:eastAsia="zh-CN"/>
        </w:rPr>
        <w:t>五</w:t>
      </w:r>
      <w:r w:rsidRPr="00E708B6">
        <w:rPr>
          <w:rFonts w:eastAsia="仿宋_GB2312"/>
          <w:bCs/>
          <w:sz w:val="32"/>
          <w:szCs w:val="32"/>
          <w:lang w:eastAsia="zh-CN"/>
        </w:rPr>
        <w:t>（</w:t>
      </w:r>
      <w:r w:rsidRPr="00E708B6">
        <w:rPr>
          <w:rFonts w:eastAsia="仿宋_GB2312" w:hint="eastAsia"/>
          <w:bCs/>
          <w:sz w:val="32"/>
          <w:szCs w:val="32"/>
          <w:lang w:eastAsia="zh-CN"/>
        </w:rPr>
        <w:t>三</w:t>
      </w:r>
      <w:r w:rsidRPr="00E708B6">
        <w:rPr>
          <w:rFonts w:eastAsia="仿宋_GB2312"/>
          <w:bCs/>
          <w:sz w:val="32"/>
          <w:szCs w:val="32"/>
          <w:lang w:eastAsia="zh-CN"/>
        </w:rPr>
        <w:t>）</w:t>
      </w:r>
      <w:r w:rsidR="00E708B6">
        <w:rPr>
          <w:rFonts w:eastAsia="仿宋_GB2312"/>
          <w:bCs/>
          <w:sz w:val="32"/>
          <w:szCs w:val="32"/>
          <w:lang w:eastAsia="zh-CN"/>
        </w:rPr>
        <w:t>1.4</w:t>
      </w:r>
      <w:r w:rsidRPr="00E708B6">
        <w:rPr>
          <w:rFonts w:eastAsia="仿宋_GB2312"/>
          <w:bCs/>
          <w:sz w:val="32"/>
          <w:szCs w:val="32"/>
          <w:lang w:eastAsia="zh-CN"/>
        </w:rPr>
        <w:t>。</w:t>
      </w:r>
    </w:p>
    <w:p w14:paraId="0D2F63D9" w14:textId="239A9D08" w:rsidR="00380922" w:rsidRDefault="007648F5" w:rsidP="007648F5">
      <w:pPr>
        <w:spacing w:line="520" w:lineRule="exact"/>
        <w:ind w:firstLineChars="200" w:firstLine="640"/>
        <w:outlineLvl w:val="3"/>
        <w:rPr>
          <w:rFonts w:eastAsia="仿宋_GB2312"/>
          <w:sz w:val="32"/>
          <w:szCs w:val="32"/>
        </w:rPr>
      </w:pPr>
      <w:r>
        <w:rPr>
          <w:rFonts w:eastAsia="仿宋_GB2312"/>
          <w:sz w:val="32"/>
          <w:szCs w:val="32"/>
        </w:rPr>
        <w:t>5.10</w:t>
      </w:r>
      <w:r w:rsidR="00380922">
        <w:rPr>
          <w:rFonts w:eastAsia="仿宋_GB2312"/>
          <w:sz w:val="32"/>
          <w:szCs w:val="32"/>
        </w:rPr>
        <w:t>减少灭菌剂残留</w:t>
      </w:r>
    </w:p>
    <w:p w14:paraId="6E163453" w14:textId="77777777" w:rsidR="00380922" w:rsidRDefault="00380922" w:rsidP="00380922">
      <w:pPr>
        <w:spacing w:line="520" w:lineRule="exact"/>
        <w:ind w:firstLineChars="200" w:firstLine="640"/>
        <w:rPr>
          <w:rFonts w:eastAsia="仿宋_GB2312"/>
          <w:sz w:val="32"/>
          <w:szCs w:val="32"/>
        </w:rPr>
      </w:pPr>
      <w:r>
        <w:rPr>
          <w:rFonts w:eastAsia="仿宋_GB2312"/>
          <w:sz w:val="32"/>
          <w:szCs w:val="32"/>
        </w:rPr>
        <w:lastRenderedPageBreak/>
        <w:t>针对某些可能在器械上残留灭菌剂的其他灭菌过程（如</w:t>
      </w:r>
      <w:r>
        <w:rPr>
          <w:rFonts w:eastAsia="仿宋_GB2312"/>
          <w:sz w:val="32"/>
          <w:szCs w:val="32"/>
        </w:rPr>
        <w:t>EO</w:t>
      </w:r>
      <w:r>
        <w:rPr>
          <w:rFonts w:eastAsia="仿宋_GB2312"/>
          <w:sz w:val="32"/>
          <w:szCs w:val="32"/>
        </w:rPr>
        <w:t>、过氧化氢等），应提供减少灭菌剂残留（例如通风）的再处理说明。</w:t>
      </w:r>
    </w:p>
    <w:p w14:paraId="64E252B4" w14:textId="2DF42407" w:rsidR="00380922" w:rsidRDefault="00380922" w:rsidP="00380922">
      <w:pPr>
        <w:spacing w:line="520" w:lineRule="exact"/>
        <w:ind w:firstLineChars="200" w:firstLine="640"/>
        <w:rPr>
          <w:rFonts w:eastAsia="仿宋_GB2312"/>
          <w:sz w:val="32"/>
          <w:szCs w:val="32"/>
        </w:rPr>
      </w:pPr>
      <w:r>
        <w:rPr>
          <w:rFonts w:eastAsia="仿宋_GB2312"/>
          <w:sz w:val="32"/>
          <w:szCs w:val="32"/>
        </w:rPr>
        <w:t>例如，对于使用</w:t>
      </w:r>
      <w:r>
        <w:rPr>
          <w:rFonts w:eastAsia="仿宋_GB2312"/>
          <w:sz w:val="32"/>
          <w:szCs w:val="32"/>
        </w:rPr>
        <w:t>EO</w:t>
      </w:r>
      <w:r>
        <w:rPr>
          <w:rFonts w:eastAsia="仿宋_GB2312"/>
          <w:sz w:val="32"/>
          <w:szCs w:val="32"/>
        </w:rPr>
        <w:t>进行灭菌的器械，说明中应给出建议的</w:t>
      </w:r>
      <w:r w:rsidRPr="000D54AA">
        <w:rPr>
          <w:rFonts w:eastAsia="仿宋_GB2312"/>
          <w:sz w:val="32"/>
          <w:szCs w:val="32"/>
        </w:rPr>
        <w:t>通风时间</w:t>
      </w:r>
      <w:r>
        <w:rPr>
          <w:rFonts w:eastAsia="仿宋_GB2312"/>
          <w:sz w:val="32"/>
          <w:szCs w:val="32"/>
        </w:rPr>
        <w:t>，以将</w:t>
      </w:r>
      <w:r>
        <w:rPr>
          <w:rFonts w:eastAsia="仿宋_GB2312"/>
          <w:sz w:val="32"/>
          <w:szCs w:val="32"/>
        </w:rPr>
        <w:t>EO</w:t>
      </w:r>
      <w:r>
        <w:rPr>
          <w:rFonts w:eastAsia="仿宋_GB2312"/>
          <w:sz w:val="32"/>
          <w:szCs w:val="32"/>
        </w:rPr>
        <w:t>残留减少到可接受的水平。有关</w:t>
      </w:r>
      <w:r>
        <w:rPr>
          <w:rFonts w:eastAsia="仿宋_GB2312"/>
          <w:sz w:val="32"/>
          <w:szCs w:val="32"/>
        </w:rPr>
        <w:t>EO</w:t>
      </w:r>
      <w:r w:rsidRPr="0090100D">
        <w:rPr>
          <w:rFonts w:eastAsia="仿宋_GB2312"/>
          <w:sz w:val="32"/>
          <w:szCs w:val="32"/>
        </w:rPr>
        <w:t>通风</w:t>
      </w:r>
      <w:r>
        <w:rPr>
          <w:rFonts w:eastAsia="仿宋_GB2312"/>
          <w:sz w:val="32"/>
          <w:szCs w:val="32"/>
        </w:rPr>
        <w:t>的建议，可以参考</w:t>
      </w:r>
      <w:r w:rsidRPr="00474EE7">
        <w:rPr>
          <w:rFonts w:eastAsia="仿宋_GB2312"/>
          <w:sz w:val="32"/>
          <w:szCs w:val="32"/>
        </w:rPr>
        <w:t>YY/T 1544 “</w:t>
      </w:r>
      <w:r w:rsidRPr="00474EE7">
        <w:rPr>
          <w:rFonts w:eastAsia="仿宋_GB2312"/>
          <w:sz w:val="32"/>
          <w:szCs w:val="32"/>
        </w:rPr>
        <w:t>环氧乙烷灭菌安全性和有效性的基础保障要求</w:t>
      </w:r>
      <w:r w:rsidRPr="00474EE7">
        <w:rPr>
          <w:rFonts w:eastAsia="仿宋_GB2312"/>
          <w:sz w:val="32"/>
          <w:szCs w:val="32"/>
        </w:rPr>
        <w:t>”</w:t>
      </w:r>
      <w:r>
        <w:rPr>
          <w:rFonts w:eastAsia="仿宋_GB2312" w:hint="eastAsia"/>
          <w:sz w:val="32"/>
          <w:szCs w:val="32"/>
        </w:rPr>
        <w:t>、</w:t>
      </w:r>
      <w:r w:rsidRPr="0041772A">
        <w:rPr>
          <w:rFonts w:eastAsia="仿宋_GB2312" w:hint="eastAsia"/>
          <w:sz w:val="32"/>
          <w:szCs w:val="32"/>
        </w:rPr>
        <w:t xml:space="preserve">WS/T 367 </w:t>
      </w:r>
      <w:r>
        <w:rPr>
          <w:rFonts w:eastAsia="仿宋_GB2312"/>
          <w:sz w:val="32"/>
          <w:szCs w:val="32"/>
        </w:rPr>
        <w:t>“</w:t>
      </w:r>
      <w:r>
        <w:rPr>
          <w:rFonts w:eastAsia="仿宋_GB2312" w:hint="eastAsia"/>
          <w:sz w:val="32"/>
          <w:szCs w:val="32"/>
        </w:rPr>
        <w:t>医疗机构消毒技术规范</w:t>
      </w:r>
      <w:r>
        <w:rPr>
          <w:rFonts w:eastAsia="仿宋_GB2312"/>
          <w:sz w:val="32"/>
          <w:szCs w:val="32"/>
        </w:rPr>
        <w:t>”</w:t>
      </w:r>
      <w:r>
        <w:rPr>
          <w:rFonts w:eastAsia="仿宋_GB2312"/>
          <w:sz w:val="32"/>
          <w:szCs w:val="32"/>
        </w:rPr>
        <w:t>和</w:t>
      </w:r>
      <w:r>
        <w:rPr>
          <w:rFonts w:eastAsia="仿宋_GB2312"/>
          <w:sz w:val="32"/>
          <w:szCs w:val="32"/>
        </w:rPr>
        <w:t>AAMI ST41 “Ethylene Oxide Sterilization in Health Care Facilities: Safety and Effectiveness”</w:t>
      </w:r>
      <w:r>
        <w:rPr>
          <w:rFonts w:eastAsia="仿宋_GB2312"/>
          <w:sz w:val="32"/>
          <w:szCs w:val="32"/>
        </w:rPr>
        <w:t>等内容。（有关可接受</w:t>
      </w:r>
      <w:r>
        <w:rPr>
          <w:rFonts w:eastAsia="仿宋_GB2312"/>
          <w:sz w:val="32"/>
          <w:szCs w:val="32"/>
        </w:rPr>
        <w:t>EO</w:t>
      </w:r>
      <w:r>
        <w:rPr>
          <w:rFonts w:eastAsia="仿宋_GB2312"/>
          <w:sz w:val="32"/>
          <w:szCs w:val="32"/>
        </w:rPr>
        <w:t>残留水平的更多内容可以参考</w:t>
      </w:r>
      <w:r>
        <w:rPr>
          <w:rFonts w:eastAsia="仿宋_GB2312"/>
          <w:sz w:val="32"/>
          <w:szCs w:val="32"/>
        </w:rPr>
        <w:t>GB/T 16886.7</w:t>
      </w:r>
      <w:r>
        <w:rPr>
          <w:rFonts w:eastAsia="仿宋_GB2312"/>
          <w:sz w:val="32"/>
          <w:szCs w:val="32"/>
        </w:rPr>
        <w:t>及</w:t>
      </w:r>
      <w:r>
        <w:rPr>
          <w:rFonts w:eastAsia="仿宋_GB2312"/>
          <w:sz w:val="32"/>
          <w:szCs w:val="32"/>
        </w:rPr>
        <w:t>GB 18279</w:t>
      </w:r>
      <w:r>
        <w:rPr>
          <w:rFonts w:eastAsia="仿宋_GB2312"/>
          <w:sz w:val="32"/>
          <w:szCs w:val="32"/>
        </w:rPr>
        <w:t>系列等相关标准）。</w:t>
      </w:r>
    </w:p>
    <w:p w14:paraId="598BBBA6" w14:textId="2907B509" w:rsidR="00380922" w:rsidRDefault="007648F5" w:rsidP="007648F5">
      <w:pPr>
        <w:spacing w:line="520" w:lineRule="exact"/>
        <w:ind w:firstLineChars="200" w:firstLine="640"/>
        <w:outlineLvl w:val="3"/>
        <w:rPr>
          <w:rFonts w:eastAsia="仿宋_GB2312"/>
          <w:sz w:val="32"/>
          <w:szCs w:val="32"/>
        </w:rPr>
      </w:pPr>
      <w:r>
        <w:rPr>
          <w:rFonts w:eastAsia="仿宋_GB2312"/>
          <w:sz w:val="32"/>
          <w:szCs w:val="32"/>
        </w:rPr>
        <w:t>5.</w:t>
      </w:r>
      <w:r w:rsidR="00380922">
        <w:rPr>
          <w:rFonts w:eastAsia="仿宋_GB2312"/>
          <w:sz w:val="32"/>
          <w:szCs w:val="32"/>
        </w:rPr>
        <w:t>11</w:t>
      </w:r>
      <w:r w:rsidR="00380922">
        <w:rPr>
          <w:rFonts w:eastAsia="仿宋_GB2312"/>
          <w:sz w:val="32"/>
          <w:szCs w:val="32"/>
        </w:rPr>
        <w:t>干燥</w:t>
      </w:r>
    </w:p>
    <w:p w14:paraId="60AABD99" w14:textId="77777777" w:rsidR="00380922" w:rsidRDefault="00380922" w:rsidP="00380922">
      <w:pPr>
        <w:spacing w:line="520" w:lineRule="exact"/>
        <w:ind w:firstLineChars="200" w:firstLine="640"/>
        <w:rPr>
          <w:rFonts w:eastAsia="仿宋_GB2312"/>
          <w:sz w:val="32"/>
          <w:szCs w:val="32"/>
        </w:rPr>
      </w:pPr>
      <w:r>
        <w:rPr>
          <w:rFonts w:eastAsia="仿宋_GB2312"/>
          <w:sz w:val="32"/>
          <w:szCs w:val="32"/>
        </w:rPr>
        <w:t>在高水平消毒或液体化学灭菌后，器械有可能有液体附着，干燥步骤可以减少或消除</w:t>
      </w:r>
      <w:r>
        <w:rPr>
          <w:rFonts w:eastAsia="仿宋_GB2312" w:hint="eastAsia"/>
          <w:sz w:val="32"/>
          <w:szCs w:val="32"/>
        </w:rPr>
        <w:t>未</w:t>
      </w:r>
      <w:r>
        <w:rPr>
          <w:rFonts w:eastAsia="仿宋_GB2312"/>
          <w:sz w:val="32"/>
          <w:szCs w:val="32"/>
        </w:rPr>
        <w:t>包装器械的再污染。</w:t>
      </w:r>
      <w:r>
        <w:rPr>
          <w:rFonts w:eastAsia="仿宋_GB2312" w:hint="eastAsia"/>
          <w:sz w:val="32"/>
          <w:szCs w:val="32"/>
        </w:rPr>
        <w:t>再处理</w:t>
      </w:r>
      <w:r>
        <w:rPr>
          <w:rFonts w:eastAsia="仿宋_GB2312"/>
          <w:sz w:val="32"/>
          <w:szCs w:val="32"/>
        </w:rPr>
        <w:t>说明中应给出推荐的干燥方法，这样可以降低被微生物污染的风险。</w:t>
      </w:r>
      <w:r>
        <w:rPr>
          <w:rFonts w:eastAsia="仿宋_GB2312" w:hint="eastAsia"/>
          <w:sz w:val="32"/>
          <w:szCs w:val="32"/>
        </w:rPr>
        <w:t>再处理</w:t>
      </w:r>
      <w:r>
        <w:rPr>
          <w:rFonts w:eastAsia="仿宋_GB2312"/>
          <w:sz w:val="32"/>
          <w:szCs w:val="32"/>
        </w:rPr>
        <w:t>说明中还应建议经过确认的最短干燥时间。再处理后驻留在产品上的水分</w:t>
      </w:r>
      <w:r>
        <w:rPr>
          <w:rFonts w:eastAsia="仿宋_GB2312" w:hint="eastAsia"/>
          <w:sz w:val="32"/>
          <w:szCs w:val="32"/>
        </w:rPr>
        <w:t>可能会损害包装材料的无菌屏障属性和密封的有效性，从而</w:t>
      </w:r>
      <w:r>
        <w:rPr>
          <w:rFonts w:eastAsia="仿宋_GB2312"/>
          <w:sz w:val="32"/>
          <w:szCs w:val="32"/>
        </w:rPr>
        <w:t>损害包装的完整性和密封性。</w:t>
      </w:r>
    </w:p>
    <w:p w14:paraId="11387ECF" w14:textId="77777777" w:rsidR="00380922" w:rsidRDefault="00380922" w:rsidP="00380922">
      <w:pPr>
        <w:spacing w:line="520" w:lineRule="exact"/>
        <w:ind w:firstLineChars="200" w:firstLine="640"/>
        <w:rPr>
          <w:rFonts w:eastAsia="仿宋_GB2312"/>
          <w:sz w:val="32"/>
          <w:szCs w:val="32"/>
        </w:rPr>
      </w:pPr>
      <w:r>
        <w:rPr>
          <w:rFonts w:eastAsia="仿宋_GB2312" w:hint="eastAsia"/>
          <w:sz w:val="32"/>
          <w:szCs w:val="32"/>
        </w:rPr>
        <w:t>中途</w:t>
      </w:r>
      <w:r>
        <w:rPr>
          <w:rFonts w:eastAsia="仿宋_GB2312"/>
          <w:sz w:val="32"/>
          <w:szCs w:val="32"/>
        </w:rPr>
        <w:t>干燥（即，清洁后的干燥）是另一个需要重点关注的因素，因为在器械上残留的水分可能会干扰后续再处理过程。如果后续再处理过程在清洁后的一段时间才进行，那么</w:t>
      </w:r>
      <w:r>
        <w:rPr>
          <w:rFonts w:eastAsia="仿宋_GB2312" w:hint="eastAsia"/>
          <w:sz w:val="32"/>
          <w:szCs w:val="32"/>
        </w:rPr>
        <w:t>再处理</w:t>
      </w:r>
      <w:r>
        <w:rPr>
          <w:rFonts w:eastAsia="仿宋_GB2312"/>
          <w:sz w:val="32"/>
          <w:szCs w:val="32"/>
        </w:rPr>
        <w:t>说明中应该给出建议的有效的</w:t>
      </w:r>
      <w:r>
        <w:rPr>
          <w:rFonts w:eastAsia="仿宋_GB2312" w:hint="eastAsia"/>
          <w:sz w:val="32"/>
          <w:szCs w:val="32"/>
        </w:rPr>
        <w:t>中途</w:t>
      </w:r>
      <w:r>
        <w:rPr>
          <w:rFonts w:eastAsia="仿宋_GB2312"/>
          <w:sz w:val="32"/>
          <w:szCs w:val="32"/>
        </w:rPr>
        <w:t>干燥方法，以满足后续再处理的需要。</w:t>
      </w:r>
    </w:p>
    <w:p w14:paraId="3F659813" w14:textId="294202D2" w:rsidR="00380922" w:rsidRDefault="007648F5" w:rsidP="007648F5">
      <w:pPr>
        <w:spacing w:line="520" w:lineRule="exact"/>
        <w:ind w:firstLineChars="200" w:firstLine="640"/>
        <w:outlineLvl w:val="3"/>
        <w:rPr>
          <w:rFonts w:eastAsia="仿宋_GB2312"/>
          <w:sz w:val="32"/>
          <w:szCs w:val="32"/>
        </w:rPr>
      </w:pPr>
      <w:bookmarkStart w:id="23" w:name="M._Additional_Labeling_Recommendations"/>
      <w:bookmarkStart w:id="24" w:name="L._Reuse_Life"/>
      <w:bookmarkEnd w:id="23"/>
      <w:bookmarkEnd w:id="24"/>
      <w:r>
        <w:rPr>
          <w:rFonts w:eastAsia="仿宋_GB2312"/>
          <w:sz w:val="32"/>
          <w:szCs w:val="32"/>
        </w:rPr>
        <w:t>5.12</w:t>
      </w:r>
      <w:r w:rsidR="00380922">
        <w:rPr>
          <w:rFonts w:eastAsia="仿宋_GB2312"/>
          <w:sz w:val="32"/>
          <w:szCs w:val="32"/>
        </w:rPr>
        <w:t>重复使用寿命</w:t>
      </w:r>
    </w:p>
    <w:p w14:paraId="3787F8AE" w14:textId="77777777" w:rsidR="00380922" w:rsidRDefault="00380922" w:rsidP="00380922">
      <w:pPr>
        <w:spacing w:line="520" w:lineRule="exact"/>
        <w:ind w:firstLineChars="200" w:firstLine="640"/>
        <w:rPr>
          <w:sz w:val="24"/>
        </w:rPr>
      </w:pPr>
      <w:r>
        <w:rPr>
          <w:rFonts w:eastAsia="仿宋_GB2312" w:hint="eastAsia"/>
          <w:sz w:val="32"/>
          <w:szCs w:val="32"/>
        </w:rPr>
        <w:t>再处理说明</w:t>
      </w:r>
      <w:r>
        <w:rPr>
          <w:rFonts w:eastAsia="仿宋_GB2312"/>
          <w:sz w:val="32"/>
          <w:szCs w:val="32"/>
        </w:rPr>
        <w:t>应</w:t>
      </w:r>
      <w:r w:rsidRPr="00F00C96">
        <w:rPr>
          <w:rFonts w:eastAsia="仿宋_GB2312"/>
          <w:sz w:val="32"/>
          <w:szCs w:val="32"/>
        </w:rPr>
        <w:t>基于</w:t>
      </w:r>
      <w:r w:rsidRPr="00F00C96">
        <w:rPr>
          <w:rFonts w:eastAsia="仿宋_GB2312" w:hint="eastAsia"/>
          <w:sz w:val="32"/>
          <w:szCs w:val="32"/>
        </w:rPr>
        <w:t>验证</w:t>
      </w:r>
      <w:r w:rsidRPr="00F00C96">
        <w:rPr>
          <w:rFonts w:eastAsia="仿宋_GB2312"/>
          <w:sz w:val="32"/>
          <w:szCs w:val="32"/>
        </w:rPr>
        <w:t>结果</w:t>
      </w:r>
      <w:r w:rsidRPr="00F00C96">
        <w:rPr>
          <w:rFonts w:eastAsia="仿宋_GB2312" w:hint="eastAsia"/>
          <w:sz w:val="32"/>
          <w:szCs w:val="32"/>
        </w:rPr>
        <w:t>告知</w:t>
      </w:r>
      <w:r w:rsidRPr="00F00C96">
        <w:rPr>
          <w:rFonts w:eastAsia="仿宋_GB2312"/>
          <w:sz w:val="32"/>
          <w:szCs w:val="32"/>
        </w:rPr>
        <w:t>用户</w:t>
      </w:r>
      <w:r w:rsidRPr="00F00C96">
        <w:rPr>
          <w:rFonts w:eastAsia="仿宋_GB2312" w:hint="eastAsia"/>
          <w:sz w:val="32"/>
          <w:szCs w:val="32"/>
        </w:rPr>
        <w:t>产品</w:t>
      </w:r>
      <w:r>
        <w:rPr>
          <w:rFonts w:eastAsia="仿宋_GB2312" w:hint="eastAsia"/>
          <w:sz w:val="32"/>
          <w:szCs w:val="32"/>
        </w:rPr>
        <w:t>可</w:t>
      </w:r>
      <w:r w:rsidRPr="00F00C96">
        <w:rPr>
          <w:rFonts w:eastAsia="仿宋_GB2312"/>
          <w:sz w:val="32"/>
          <w:szCs w:val="32"/>
        </w:rPr>
        <w:t>使用</w:t>
      </w:r>
      <w:r>
        <w:rPr>
          <w:rFonts w:eastAsia="仿宋_GB2312" w:hint="eastAsia"/>
          <w:sz w:val="32"/>
          <w:szCs w:val="32"/>
        </w:rPr>
        <w:t>的</w:t>
      </w:r>
      <w:r w:rsidRPr="00F00C96">
        <w:rPr>
          <w:rFonts w:eastAsia="仿宋_GB2312" w:hint="eastAsia"/>
          <w:sz w:val="32"/>
          <w:szCs w:val="32"/>
        </w:rPr>
        <w:t>次数</w:t>
      </w:r>
      <w:r>
        <w:rPr>
          <w:rFonts w:eastAsia="仿宋_GB2312"/>
          <w:sz w:val="32"/>
          <w:szCs w:val="32"/>
        </w:rPr>
        <w:t>；或向用户提供用于确定器械是否已经超过其使用寿命的方法。在后一种情况下，应给出确定该器械仍然满足其性能指标（适用范围）的方法</w:t>
      </w:r>
      <w:r>
        <w:rPr>
          <w:rFonts w:eastAsia="仿宋_GB2312" w:hint="eastAsia"/>
          <w:sz w:val="32"/>
          <w:szCs w:val="32"/>
        </w:rPr>
        <w:t>；</w:t>
      </w:r>
      <w:r>
        <w:rPr>
          <w:rFonts w:eastAsia="仿宋_GB2312"/>
          <w:sz w:val="32"/>
          <w:szCs w:val="32"/>
        </w:rPr>
        <w:t>同时，若其不能满足，也应给出适当的处理方法。例如：</w:t>
      </w:r>
    </w:p>
    <w:p w14:paraId="765BF4A3" w14:textId="77777777" w:rsidR="00380922" w:rsidRPr="00236A4F" w:rsidRDefault="00380922" w:rsidP="00236A4F">
      <w:pPr>
        <w:pStyle w:val="af5"/>
        <w:numPr>
          <w:ilvl w:val="1"/>
          <w:numId w:val="2"/>
        </w:numPr>
        <w:tabs>
          <w:tab w:val="left" w:pos="993"/>
        </w:tabs>
        <w:snapToGrid w:val="0"/>
        <w:spacing w:line="520" w:lineRule="exact"/>
        <w:ind w:left="993" w:hanging="284"/>
        <w:jc w:val="both"/>
        <w:rPr>
          <w:rFonts w:eastAsia="仿宋_GB2312"/>
          <w:bCs/>
          <w:sz w:val="32"/>
          <w:szCs w:val="32"/>
          <w:lang w:eastAsia="zh-CN"/>
        </w:rPr>
      </w:pPr>
      <w:r w:rsidRPr="00236A4F">
        <w:rPr>
          <w:rFonts w:eastAsia="仿宋_GB2312" w:hint="eastAsia"/>
          <w:bCs/>
          <w:sz w:val="32"/>
          <w:szCs w:val="32"/>
          <w:lang w:eastAsia="zh-CN"/>
        </w:rPr>
        <w:t>说明</w:t>
      </w:r>
      <w:r w:rsidRPr="00236A4F">
        <w:rPr>
          <w:rFonts w:eastAsia="仿宋_GB2312"/>
          <w:bCs/>
          <w:sz w:val="32"/>
          <w:szCs w:val="32"/>
          <w:lang w:eastAsia="zh-CN"/>
        </w:rPr>
        <w:t>器械设计</w:t>
      </w:r>
      <w:r w:rsidRPr="00236A4F">
        <w:rPr>
          <w:rFonts w:eastAsia="仿宋_GB2312" w:hint="eastAsia"/>
          <w:bCs/>
          <w:sz w:val="32"/>
          <w:szCs w:val="32"/>
          <w:lang w:eastAsia="zh-CN"/>
        </w:rPr>
        <w:t>特性</w:t>
      </w:r>
      <w:r w:rsidRPr="00236A4F">
        <w:rPr>
          <w:rFonts w:eastAsia="仿宋_GB2312"/>
          <w:bCs/>
          <w:sz w:val="32"/>
          <w:szCs w:val="32"/>
          <w:lang w:eastAsia="zh-CN"/>
        </w:rPr>
        <w:t>，如内置的自动预检功能；</w:t>
      </w:r>
    </w:p>
    <w:p w14:paraId="40C511B8" w14:textId="77777777" w:rsidR="00380922" w:rsidRPr="00236A4F" w:rsidRDefault="00380922" w:rsidP="00236A4F">
      <w:pPr>
        <w:pStyle w:val="af5"/>
        <w:numPr>
          <w:ilvl w:val="1"/>
          <w:numId w:val="2"/>
        </w:numPr>
        <w:tabs>
          <w:tab w:val="left" w:pos="993"/>
        </w:tabs>
        <w:snapToGrid w:val="0"/>
        <w:spacing w:line="520" w:lineRule="exact"/>
        <w:ind w:left="993" w:hanging="284"/>
        <w:jc w:val="both"/>
        <w:rPr>
          <w:rFonts w:eastAsia="仿宋_GB2312"/>
          <w:bCs/>
          <w:sz w:val="32"/>
          <w:szCs w:val="32"/>
          <w:lang w:eastAsia="zh-CN"/>
        </w:rPr>
      </w:pPr>
      <w:r w:rsidRPr="00236A4F">
        <w:rPr>
          <w:rFonts w:eastAsia="仿宋_GB2312" w:hint="eastAsia"/>
          <w:bCs/>
          <w:sz w:val="32"/>
          <w:szCs w:val="32"/>
          <w:lang w:eastAsia="zh-CN"/>
        </w:rPr>
        <w:t>说明</w:t>
      </w:r>
      <w:r w:rsidRPr="00236A4F">
        <w:rPr>
          <w:rFonts w:eastAsia="仿宋_GB2312"/>
          <w:bCs/>
          <w:sz w:val="32"/>
          <w:szCs w:val="32"/>
          <w:lang w:eastAsia="zh-CN"/>
        </w:rPr>
        <w:t>重新使用之前应通过的测试内容；</w:t>
      </w:r>
    </w:p>
    <w:p w14:paraId="63458719" w14:textId="77777777" w:rsidR="00380922" w:rsidRPr="00236A4F" w:rsidRDefault="00380922" w:rsidP="00236A4F">
      <w:pPr>
        <w:pStyle w:val="af5"/>
        <w:numPr>
          <w:ilvl w:val="1"/>
          <w:numId w:val="2"/>
        </w:numPr>
        <w:tabs>
          <w:tab w:val="left" w:pos="993"/>
        </w:tabs>
        <w:snapToGrid w:val="0"/>
        <w:spacing w:line="520" w:lineRule="exact"/>
        <w:ind w:left="993" w:hanging="284"/>
        <w:jc w:val="both"/>
        <w:rPr>
          <w:rFonts w:eastAsia="仿宋_GB2312"/>
          <w:bCs/>
          <w:sz w:val="32"/>
          <w:szCs w:val="32"/>
          <w:lang w:eastAsia="zh-CN"/>
        </w:rPr>
      </w:pPr>
      <w:r w:rsidRPr="00236A4F">
        <w:rPr>
          <w:rFonts w:eastAsia="仿宋_GB2312" w:hint="eastAsia"/>
          <w:bCs/>
          <w:sz w:val="32"/>
          <w:szCs w:val="32"/>
          <w:lang w:eastAsia="zh-CN"/>
        </w:rPr>
        <w:lastRenderedPageBreak/>
        <w:t>说明</w:t>
      </w:r>
      <w:r w:rsidRPr="00236A4F">
        <w:rPr>
          <w:rFonts w:eastAsia="仿宋_GB2312"/>
          <w:bCs/>
          <w:sz w:val="32"/>
          <w:szCs w:val="32"/>
          <w:lang w:eastAsia="zh-CN"/>
        </w:rPr>
        <w:t>目视检查的验收标准（例如不可接受的恶化，如腐蚀、变色、点蚀、密封破裂）。</w:t>
      </w:r>
    </w:p>
    <w:p w14:paraId="7D5CC051" w14:textId="77777777" w:rsidR="00380922" w:rsidRDefault="00380922" w:rsidP="00380922">
      <w:pPr>
        <w:spacing w:line="520" w:lineRule="exact"/>
        <w:ind w:firstLineChars="200" w:firstLine="640"/>
        <w:rPr>
          <w:rFonts w:eastAsia="仿宋_GB2312"/>
          <w:sz w:val="32"/>
          <w:szCs w:val="32"/>
        </w:rPr>
      </w:pPr>
      <w:r>
        <w:rPr>
          <w:rFonts w:eastAsia="仿宋_GB2312"/>
          <w:sz w:val="32"/>
          <w:szCs w:val="32"/>
        </w:rPr>
        <w:t>无论选择哪种方法，</w:t>
      </w:r>
      <w:r>
        <w:rPr>
          <w:rFonts w:eastAsia="仿宋_GB2312" w:hint="eastAsia"/>
          <w:sz w:val="32"/>
          <w:szCs w:val="32"/>
        </w:rPr>
        <w:t>再处理</w:t>
      </w:r>
      <w:r>
        <w:rPr>
          <w:rFonts w:eastAsia="仿宋_GB2312"/>
          <w:sz w:val="32"/>
          <w:szCs w:val="32"/>
        </w:rPr>
        <w:t>说明应针对如何评估复杂器械中难以直接观察到的区域的老化程度给出建议，特别是管腔内的老化（例如可采用泄漏试验）。</w:t>
      </w:r>
    </w:p>
    <w:p w14:paraId="6A4AD564" w14:textId="77777777" w:rsidR="00380922" w:rsidRDefault="00380922" w:rsidP="00380922">
      <w:pPr>
        <w:spacing w:line="520" w:lineRule="exact"/>
        <w:ind w:firstLineChars="200" w:firstLine="640"/>
        <w:rPr>
          <w:rFonts w:eastAsia="仿宋_GB2312"/>
          <w:sz w:val="32"/>
          <w:szCs w:val="32"/>
        </w:rPr>
      </w:pPr>
      <w:r>
        <w:rPr>
          <w:rFonts w:eastAsia="仿宋_GB2312"/>
          <w:sz w:val="32"/>
          <w:szCs w:val="32"/>
        </w:rPr>
        <w:t>重复使用寿命应综合考虑产品可以耐受的再处理及重复使用的</w:t>
      </w:r>
      <w:r>
        <w:rPr>
          <w:rFonts w:eastAsia="仿宋_GB2312" w:hint="eastAsia"/>
          <w:sz w:val="32"/>
          <w:szCs w:val="32"/>
        </w:rPr>
        <w:t>次数</w:t>
      </w:r>
      <w:r>
        <w:rPr>
          <w:rFonts w:eastAsia="仿宋_GB2312"/>
          <w:sz w:val="32"/>
          <w:szCs w:val="32"/>
        </w:rPr>
        <w:t>来确定，并在再处理说明中给出。如果再处理过程对器械的重复使用寿命起到决定性作用，则</w:t>
      </w:r>
      <w:r>
        <w:rPr>
          <w:rFonts w:eastAsia="仿宋_GB2312" w:hint="eastAsia"/>
          <w:sz w:val="32"/>
          <w:szCs w:val="32"/>
        </w:rPr>
        <w:t>再处理</w:t>
      </w:r>
      <w:r>
        <w:rPr>
          <w:rFonts w:eastAsia="仿宋_GB2312"/>
          <w:sz w:val="32"/>
          <w:szCs w:val="32"/>
        </w:rPr>
        <w:t>说明中应给出产品可耐受再处理循环的次数，并应提醒用户该</w:t>
      </w:r>
      <w:proofErr w:type="gramStart"/>
      <w:r>
        <w:rPr>
          <w:rFonts w:eastAsia="仿宋_GB2312"/>
          <w:sz w:val="32"/>
          <w:szCs w:val="32"/>
        </w:rPr>
        <w:t>有限次</w:t>
      </w:r>
      <w:proofErr w:type="gramEnd"/>
      <w:r>
        <w:rPr>
          <w:rFonts w:eastAsia="仿宋_GB2312"/>
          <w:sz w:val="32"/>
          <w:szCs w:val="32"/>
        </w:rPr>
        <w:t>重复使用循环取决于是否完全遵守该器械的使用说明。</w:t>
      </w:r>
    </w:p>
    <w:p w14:paraId="53E941CE" w14:textId="5B8F4852" w:rsidR="00380922" w:rsidRDefault="007648F5" w:rsidP="007648F5">
      <w:pPr>
        <w:spacing w:line="520" w:lineRule="exact"/>
        <w:ind w:firstLineChars="200" w:firstLine="640"/>
        <w:outlineLvl w:val="3"/>
        <w:rPr>
          <w:rFonts w:eastAsia="仿宋_GB2312"/>
          <w:sz w:val="32"/>
          <w:szCs w:val="32"/>
        </w:rPr>
      </w:pPr>
      <w:r>
        <w:rPr>
          <w:rFonts w:eastAsia="仿宋_GB2312"/>
          <w:sz w:val="32"/>
          <w:szCs w:val="32"/>
        </w:rPr>
        <w:t>5.13</w:t>
      </w:r>
      <w:r w:rsidR="00380922">
        <w:rPr>
          <w:rFonts w:eastAsia="仿宋_GB2312"/>
          <w:sz w:val="32"/>
          <w:szCs w:val="32"/>
        </w:rPr>
        <w:t>其他建议</w:t>
      </w:r>
    </w:p>
    <w:p w14:paraId="368E6BEE" w14:textId="77777777" w:rsidR="00380922" w:rsidRDefault="00380922" w:rsidP="00380922">
      <w:pPr>
        <w:spacing w:line="520" w:lineRule="exact"/>
        <w:ind w:firstLineChars="200" w:firstLine="640"/>
        <w:rPr>
          <w:rFonts w:eastAsia="仿宋_GB2312"/>
          <w:sz w:val="32"/>
          <w:szCs w:val="32"/>
        </w:rPr>
      </w:pPr>
      <w:r>
        <w:rPr>
          <w:rFonts w:eastAsia="仿宋_GB2312"/>
          <w:sz w:val="32"/>
          <w:szCs w:val="32"/>
        </w:rPr>
        <w:t>最初以</w:t>
      </w:r>
      <w:r>
        <w:rPr>
          <w:rFonts w:eastAsia="仿宋_GB2312" w:hint="eastAsia"/>
          <w:sz w:val="32"/>
          <w:szCs w:val="32"/>
        </w:rPr>
        <w:t>非</w:t>
      </w:r>
      <w:r>
        <w:rPr>
          <w:rFonts w:eastAsia="仿宋_GB2312"/>
          <w:sz w:val="32"/>
          <w:szCs w:val="32"/>
        </w:rPr>
        <w:t>无菌形式提供给用户，并且要求用户在首次使用</w:t>
      </w:r>
      <w:r>
        <w:rPr>
          <w:rFonts w:eastAsia="仿宋_GB2312" w:hint="eastAsia"/>
          <w:sz w:val="32"/>
          <w:szCs w:val="32"/>
        </w:rPr>
        <w:t>前进行</w:t>
      </w:r>
      <w:r>
        <w:rPr>
          <w:rFonts w:eastAsia="仿宋_GB2312"/>
          <w:sz w:val="32"/>
          <w:szCs w:val="32"/>
        </w:rPr>
        <w:t>灭菌的产品，</w:t>
      </w:r>
      <w:r>
        <w:rPr>
          <w:rFonts w:eastAsia="仿宋_GB2312" w:hint="eastAsia"/>
          <w:sz w:val="32"/>
          <w:szCs w:val="32"/>
        </w:rPr>
        <w:t>需要</w:t>
      </w:r>
      <w:r>
        <w:rPr>
          <w:rFonts w:eastAsia="仿宋_GB2312"/>
          <w:sz w:val="32"/>
          <w:szCs w:val="32"/>
        </w:rPr>
        <w:t>在每个产品</w:t>
      </w:r>
      <w:r>
        <w:rPr>
          <w:rFonts w:eastAsia="仿宋_GB2312" w:hint="eastAsia"/>
          <w:sz w:val="32"/>
          <w:szCs w:val="32"/>
        </w:rPr>
        <w:t>的</w:t>
      </w:r>
      <w:r>
        <w:rPr>
          <w:rFonts w:eastAsia="仿宋_GB2312"/>
          <w:sz w:val="32"/>
          <w:szCs w:val="32"/>
        </w:rPr>
        <w:t>独立包装上</w:t>
      </w:r>
      <w:r>
        <w:rPr>
          <w:rFonts w:eastAsia="仿宋_GB2312" w:hint="eastAsia"/>
          <w:sz w:val="32"/>
          <w:szCs w:val="32"/>
        </w:rPr>
        <w:t>（而</w:t>
      </w:r>
      <w:r>
        <w:rPr>
          <w:rFonts w:eastAsia="仿宋_GB2312"/>
          <w:sz w:val="32"/>
          <w:szCs w:val="32"/>
        </w:rPr>
        <w:t>非仅仅</w:t>
      </w:r>
      <w:r>
        <w:rPr>
          <w:rFonts w:eastAsia="仿宋_GB2312" w:hint="eastAsia"/>
          <w:sz w:val="32"/>
          <w:szCs w:val="32"/>
        </w:rPr>
        <w:t>在</w:t>
      </w:r>
      <w:r>
        <w:rPr>
          <w:rFonts w:eastAsia="仿宋_GB2312"/>
          <w:sz w:val="32"/>
          <w:szCs w:val="32"/>
        </w:rPr>
        <w:t>运输包装上</w:t>
      </w:r>
      <w:r>
        <w:rPr>
          <w:rFonts w:eastAsia="仿宋_GB2312" w:hint="eastAsia"/>
          <w:sz w:val="32"/>
          <w:szCs w:val="32"/>
        </w:rPr>
        <w:t>）对</w:t>
      </w:r>
      <w:r>
        <w:rPr>
          <w:rFonts w:eastAsia="仿宋_GB2312"/>
          <w:sz w:val="32"/>
          <w:szCs w:val="32"/>
        </w:rPr>
        <w:t>其非无菌</w:t>
      </w:r>
      <w:r>
        <w:rPr>
          <w:rFonts w:eastAsia="仿宋_GB2312" w:hint="eastAsia"/>
          <w:sz w:val="32"/>
          <w:szCs w:val="32"/>
        </w:rPr>
        <w:t>特性</w:t>
      </w:r>
      <w:r>
        <w:rPr>
          <w:rFonts w:eastAsia="仿宋_GB2312"/>
          <w:sz w:val="32"/>
          <w:szCs w:val="32"/>
        </w:rPr>
        <w:t>进行</w:t>
      </w:r>
      <w:r>
        <w:rPr>
          <w:rFonts w:eastAsia="仿宋_GB2312" w:hint="eastAsia"/>
          <w:sz w:val="32"/>
          <w:szCs w:val="32"/>
        </w:rPr>
        <w:t>显著</w:t>
      </w:r>
      <w:r>
        <w:rPr>
          <w:rFonts w:eastAsia="仿宋_GB2312"/>
          <w:sz w:val="32"/>
          <w:szCs w:val="32"/>
        </w:rPr>
        <w:t>地标识</w:t>
      </w:r>
      <w:r>
        <w:rPr>
          <w:rFonts w:eastAsia="仿宋_GB2312" w:hint="eastAsia"/>
          <w:sz w:val="32"/>
          <w:szCs w:val="32"/>
        </w:rPr>
        <w:t>以</w:t>
      </w:r>
      <w:r>
        <w:rPr>
          <w:rFonts w:eastAsia="仿宋_GB2312"/>
          <w:sz w:val="32"/>
          <w:szCs w:val="32"/>
        </w:rPr>
        <w:t>确保在使用前</w:t>
      </w:r>
      <w:r>
        <w:rPr>
          <w:rFonts w:eastAsia="仿宋_GB2312" w:hint="eastAsia"/>
          <w:sz w:val="32"/>
          <w:szCs w:val="32"/>
        </w:rPr>
        <w:t>完成</w:t>
      </w:r>
      <w:r>
        <w:rPr>
          <w:rFonts w:eastAsia="仿宋_GB2312"/>
          <w:sz w:val="32"/>
          <w:szCs w:val="32"/>
        </w:rPr>
        <w:t>了灭菌</w:t>
      </w:r>
      <w:r>
        <w:rPr>
          <w:rFonts w:eastAsia="仿宋_GB2312" w:hint="eastAsia"/>
          <w:sz w:val="32"/>
          <w:szCs w:val="32"/>
        </w:rPr>
        <w:t>。</w:t>
      </w:r>
      <w:r>
        <w:rPr>
          <w:rFonts w:eastAsia="仿宋_GB2312"/>
          <w:sz w:val="32"/>
          <w:szCs w:val="32"/>
        </w:rPr>
        <w:t>在需要进行再处理时，应提供有关再处理过程的所有警告及注意事项。这些可能与用户再处理的有效性及产品性能</w:t>
      </w:r>
      <w:r>
        <w:rPr>
          <w:rFonts w:eastAsia="仿宋_GB2312" w:hint="eastAsia"/>
          <w:sz w:val="32"/>
          <w:szCs w:val="32"/>
        </w:rPr>
        <w:t>或</w:t>
      </w:r>
      <w:r>
        <w:rPr>
          <w:rFonts w:eastAsia="仿宋_GB2312"/>
          <w:sz w:val="32"/>
          <w:szCs w:val="32"/>
        </w:rPr>
        <w:t>使用者安全有关。例如，一些器械可能具有未密封缝隙，消毒过程中，过量的液体消毒剂可能通过缝隙进入器械内部并损坏器械。在这种情况下，说明应警告用户这种潜在的危险，并提供具体的使用说明来防止这种危害。例如避免使用过量的液体消毒剂等。</w:t>
      </w:r>
      <w:r>
        <w:rPr>
          <w:rFonts w:eastAsia="仿宋_GB2312" w:hint="eastAsia"/>
          <w:sz w:val="32"/>
          <w:szCs w:val="32"/>
        </w:rPr>
        <w:t>宜</w:t>
      </w:r>
      <w:r>
        <w:rPr>
          <w:rFonts w:eastAsia="仿宋_GB2312"/>
          <w:sz w:val="32"/>
          <w:szCs w:val="32"/>
        </w:rPr>
        <w:t>告知用户发生何种损坏</w:t>
      </w:r>
      <w:r>
        <w:rPr>
          <w:rFonts w:eastAsia="仿宋_GB2312" w:hint="eastAsia"/>
          <w:sz w:val="32"/>
          <w:szCs w:val="32"/>
        </w:rPr>
        <w:t>可能</w:t>
      </w:r>
      <w:r>
        <w:rPr>
          <w:rFonts w:eastAsia="仿宋_GB2312"/>
          <w:sz w:val="32"/>
          <w:szCs w:val="32"/>
        </w:rPr>
        <w:t>会影响到再处理过程。</w:t>
      </w:r>
    </w:p>
    <w:p w14:paraId="10CF591D" w14:textId="06F78468" w:rsidR="00380922" w:rsidRDefault="007648F5" w:rsidP="007648F5">
      <w:pPr>
        <w:spacing w:line="520" w:lineRule="exact"/>
        <w:ind w:firstLineChars="200" w:firstLine="640"/>
        <w:outlineLvl w:val="3"/>
        <w:rPr>
          <w:rFonts w:eastAsia="仿宋_GB2312"/>
          <w:sz w:val="32"/>
          <w:szCs w:val="32"/>
        </w:rPr>
      </w:pPr>
      <w:bookmarkStart w:id="25" w:name="N._Patient_or_Lay_Use"/>
      <w:bookmarkStart w:id="26" w:name="O._Reference_to_Guidelines_or_Accessory_"/>
      <w:bookmarkStart w:id="27" w:name="P._Manufacturer’s_Contact_Information"/>
      <w:bookmarkStart w:id="28" w:name="Criterion_6._Reprocessing_instructions_s"/>
      <w:bookmarkEnd w:id="25"/>
      <w:bookmarkEnd w:id="26"/>
      <w:bookmarkEnd w:id="27"/>
      <w:bookmarkEnd w:id="28"/>
      <w:r>
        <w:rPr>
          <w:rFonts w:eastAsia="仿宋_GB2312"/>
          <w:sz w:val="32"/>
          <w:szCs w:val="32"/>
        </w:rPr>
        <w:t>5.14</w:t>
      </w:r>
      <w:r w:rsidR="00380922">
        <w:rPr>
          <w:rFonts w:eastAsia="仿宋_GB2312"/>
          <w:sz w:val="32"/>
          <w:szCs w:val="32"/>
        </w:rPr>
        <w:t>患者或非专业人士使用</w:t>
      </w:r>
    </w:p>
    <w:p w14:paraId="7D9A643B" w14:textId="77777777" w:rsidR="00380922" w:rsidRDefault="00380922" w:rsidP="00380922">
      <w:pPr>
        <w:spacing w:line="520" w:lineRule="exact"/>
        <w:ind w:firstLineChars="200" w:firstLine="640"/>
        <w:rPr>
          <w:rFonts w:eastAsia="仿宋_GB2312"/>
          <w:sz w:val="32"/>
          <w:szCs w:val="32"/>
        </w:rPr>
      </w:pPr>
      <w:r>
        <w:rPr>
          <w:rFonts w:eastAsia="仿宋_GB2312"/>
          <w:sz w:val="32"/>
          <w:szCs w:val="32"/>
        </w:rPr>
        <w:t>旨在由患者或非专业人士（例如，家庭成员或其他人）使用</w:t>
      </w:r>
      <w:r>
        <w:rPr>
          <w:rFonts w:eastAsia="仿宋_GB2312" w:hint="eastAsia"/>
          <w:sz w:val="32"/>
          <w:szCs w:val="32"/>
        </w:rPr>
        <w:t>的</w:t>
      </w:r>
      <w:r>
        <w:rPr>
          <w:rFonts w:eastAsia="仿宋_GB2312"/>
          <w:sz w:val="32"/>
          <w:szCs w:val="32"/>
        </w:rPr>
        <w:t>器械</w:t>
      </w:r>
      <w:r>
        <w:rPr>
          <w:rFonts w:eastAsia="仿宋_GB2312" w:hint="eastAsia"/>
          <w:sz w:val="32"/>
          <w:szCs w:val="32"/>
        </w:rPr>
        <w:t>，</w:t>
      </w:r>
      <w:r>
        <w:rPr>
          <w:rFonts w:eastAsia="仿宋_GB2312"/>
          <w:sz w:val="32"/>
          <w:szCs w:val="32"/>
        </w:rPr>
        <w:t>再处理说明应</w:t>
      </w:r>
      <w:r>
        <w:rPr>
          <w:rFonts w:eastAsia="仿宋_GB2312" w:hint="eastAsia"/>
          <w:sz w:val="32"/>
          <w:szCs w:val="32"/>
        </w:rPr>
        <w:t>易</w:t>
      </w:r>
      <w:r>
        <w:rPr>
          <w:rFonts w:eastAsia="仿宋_GB2312"/>
          <w:sz w:val="32"/>
          <w:szCs w:val="32"/>
        </w:rPr>
        <w:t>于理解并且可在相应的使用环境中（如家庭）进行再处理。执行再处理所用的各种设备及附件也应在预期使用环境中</w:t>
      </w:r>
      <w:r>
        <w:rPr>
          <w:rFonts w:eastAsia="仿宋_GB2312" w:hint="eastAsia"/>
          <w:sz w:val="32"/>
          <w:szCs w:val="32"/>
        </w:rPr>
        <w:t>易于</w:t>
      </w:r>
      <w:r>
        <w:rPr>
          <w:rFonts w:eastAsia="仿宋_GB2312"/>
          <w:sz w:val="32"/>
          <w:szCs w:val="32"/>
        </w:rPr>
        <w:t>获得。</w:t>
      </w:r>
    </w:p>
    <w:p w14:paraId="27041C34" w14:textId="5DC4D6CB" w:rsidR="00380922" w:rsidRDefault="007648F5" w:rsidP="007648F5">
      <w:pPr>
        <w:spacing w:line="520" w:lineRule="exact"/>
        <w:ind w:firstLineChars="200" w:firstLine="640"/>
        <w:outlineLvl w:val="3"/>
        <w:rPr>
          <w:rFonts w:eastAsia="仿宋_GB2312"/>
          <w:sz w:val="32"/>
          <w:szCs w:val="32"/>
        </w:rPr>
      </w:pPr>
      <w:r>
        <w:rPr>
          <w:rFonts w:eastAsia="仿宋_GB2312"/>
          <w:sz w:val="32"/>
          <w:szCs w:val="32"/>
        </w:rPr>
        <w:t>5.15</w:t>
      </w:r>
      <w:r w:rsidR="00380922">
        <w:rPr>
          <w:rFonts w:eastAsia="仿宋_GB2312"/>
          <w:sz w:val="32"/>
          <w:szCs w:val="32"/>
        </w:rPr>
        <w:t>参考内容</w:t>
      </w:r>
    </w:p>
    <w:p w14:paraId="63BAB89A" w14:textId="77777777" w:rsidR="00380922" w:rsidRDefault="00380922" w:rsidP="00380922">
      <w:pPr>
        <w:spacing w:line="520" w:lineRule="exact"/>
        <w:ind w:firstLineChars="200" w:firstLine="640"/>
        <w:rPr>
          <w:rFonts w:eastAsia="仿宋_GB2312"/>
          <w:sz w:val="32"/>
          <w:szCs w:val="32"/>
        </w:rPr>
      </w:pPr>
      <w:r>
        <w:rPr>
          <w:rFonts w:eastAsia="仿宋_GB2312"/>
          <w:sz w:val="32"/>
          <w:szCs w:val="32"/>
        </w:rPr>
        <w:t>除本指导原则中拟定的建议外，可重复使用器械再处理说明还可向</w:t>
      </w:r>
      <w:r>
        <w:rPr>
          <w:rFonts w:eastAsia="仿宋_GB2312"/>
          <w:sz w:val="32"/>
          <w:szCs w:val="32"/>
        </w:rPr>
        <w:lastRenderedPageBreak/>
        <w:t>用户提供额外的参考标准或规范，但不得代替已确认的再处理说明。再处理的要求以</w:t>
      </w:r>
      <w:r>
        <w:rPr>
          <w:rFonts w:eastAsia="仿宋_GB2312" w:hint="eastAsia"/>
          <w:sz w:val="32"/>
          <w:szCs w:val="32"/>
        </w:rPr>
        <w:t>注册</w:t>
      </w:r>
      <w:r>
        <w:rPr>
          <w:rFonts w:eastAsia="仿宋_GB2312"/>
          <w:sz w:val="32"/>
          <w:szCs w:val="32"/>
        </w:rPr>
        <w:t>申请人提供的说明书指示信息为准。</w:t>
      </w:r>
    </w:p>
    <w:p w14:paraId="0D48D140" w14:textId="77777777" w:rsidR="00380922" w:rsidRDefault="00380922" w:rsidP="00380922">
      <w:pPr>
        <w:spacing w:line="520" w:lineRule="exact"/>
        <w:ind w:firstLineChars="200" w:firstLine="640"/>
        <w:rPr>
          <w:rFonts w:eastAsia="仿宋_GB2312"/>
          <w:sz w:val="32"/>
          <w:szCs w:val="32"/>
        </w:rPr>
      </w:pPr>
      <w:r>
        <w:rPr>
          <w:rFonts w:eastAsia="仿宋_GB2312"/>
          <w:sz w:val="32"/>
          <w:szCs w:val="32"/>
        </w:rPr>
        <w:t>只要所参考的标准与规范与可重复使用器械的再处理说明不冲突，就可用于器械的再处理。例如，《软式内镜清洗消毒技术规范》</w:t>
      </w:r>
      <w:r>
        <w:rPr>
          <w:rFonts w:eastAsia="仿宋_GB2312" w:hint="eastAsia"/>
          <w:sz w:val="32"/>
          <w:szCs w:val="32"/>
        </w:rPr>
        <w:t>和《</w:t>
      </w:r>
      <w:r w:rsidRPr="008123B9">
        <w:rPr>
          <w:rFonts w:eastAsia="仿宋_GB2312" w:hint="eastAsia"/>
          <w:sz w:val="32"/>
          <w:szCs w:val="32"/>
        </w:rPr>
        <w:t>口腔器械消毒灭菌技术操作规范</w:t>
      </w:r>
      <w:r>
        <w:rPr>
          <w:rFonts w:eastAsia="仿宋_GB2312" w:hint="eastAsia"/>
          <w:sz w:val="32"/>
          <w:szCs w:val="32"/>
        </w:rPr>
        <w:t>》</w:t>
      </w:r>
      <w:r>
        <w:rPr>
          <w:rFonts w:eastAsia="仿宋_GB2312"/>
          <w:sz w:val="32"/>
          <w:szCs w:val="32"/>
        </w:rPr>
        <w:t>等可以供</w:t>
      </w:r>
      <w:r>
        <w:rPr>
          <w:rFonts w:eastAsia="仿宋_GB2312" w:hint="eastAsia"/>
          <w:sz w:val="32"/>
          <w:szCs w:val="32"/>
        </w:rPr>
        <w:t>相应</w:t>
      </w:r>
      <w:r>
        <w:rPr>
          <w:rFonts w:eastAsia="仿宋_GB2312"/>
          <w:sz w:val="32"/>
          <w:szCs w:val="32"/>
        </w:rPr>
        <w:t>医疗器械的再处理作为参考。</w:t>
      </w:r>
    </w:p>
    <w:p w14:paraId="3D904DE8" w14:textId="2CB62C71" w:rsidR="00380922" w:rsidRPr="0097487A" w:rsidRDefault="0097487A" w:rsidP="0097487A">
      <w:pPr>
        <w:spacing w:line="520" w:lineRule="exact"/>
        <w:ind w:firstLineChars="200" w:firstLine="640"/>
        <w:outlineLvl w:val="2"/>
        <w:rPr>
          <w:rFonts w:eastAsia="仿宋_GB2312"/>
          <w:bCs/>
          <w:sz w:val="32"/>
          <w:szCs w:val="32"/>
        </w:rPr>
      </w:pPr>
      <w:bookmarkStart w:id="29" w:name="_Toc481569203"/>
      <w:r w:rsidRPr="0097487A">
        <w:rPr>
          <w:rFonts w:eastAsia="仿宋_GB2312" w:hint="eastAsia"/>
          <w:bCs/>
          <w:sz w:val="32"/>
          <w:szCs w:val="32"/>
        </w:rPr>
        <w:t>6.</w:t>
      </w:r>
      <w:r w:rsidR="00380922" w:rsidRPr="0097487A">
        <w:rPr>
          <w:rFonts w:eastAsia="仿宋_GB2312"/>
          <w:bCs/>
          <w:sz w:val="32"/>
          <w:szCs w:val="32"/>
        </w:rPr>
        <w:t>再处理说明应易于理解</w:t>
      </w:r>
      <w:bookmarkEnd w:id="29"/>
    </w:p>
    <w:p w14:paraId="640985F6" w14:textId="77777777" w:rsidR="00380922" w:rsidRDefault="00380922" w:rsidP="00380922">
      <w:pPr>
        <w:spacing w:line="520" w:lineRule="exact"/>
        <w:ind w:firstLineChars="200" w:firstLine="640"/>
        <w:rPr>
          <w:rFonts w:eastAsia="仿宋_GB2312"/>
          <w:sz w:val="32"/>
          <w:szCs w:val="32"/>
        </w:rPr>
      </w:pPr>
      <w:r>
        <w:rPr>
          <w:rFonts w:eastAsia="仿宋_GB2312"/>
          <w:sz w:val="32"/>
          <w:szCs w:val="32"/>
        </w:rPr>
        <w:t>再处理说明应清晰、易读（如：字体大小应合理）、并遵循一定的逻辑顺序，即应</w:t>
      </w:r>
      <w:proofErr w:type="gramStart"/>
      <w:r>
        <w:rPr>
          <w:rFonts w:eastAsia="仿宋_GB2312"/>
          <w:sz w:val="32"/>
          <w:szCs w:val="32"/>
        </w:rPr>
        <w:t>顺次从</w:t>
      </w:r>
      <w:proofErr w:type="gramEnd"/>
      <w:r>
        <w:rPr>
          <w:rFonts w:eastAsia="仿宋_GB2312"/>
          <w:sz w:val="32"/>
          <w:szCs w:val="32"/>
        </w:rPr>
        <w:t>初始再处理步骤至最终步骤，例如预处理、拆卸、清洁、</w:t>
      </w:r>
      <w:r>
        <w:rPr>
          <w:rFonts w:eastAsia="仿宋_GB2312" w:hint="eastAsia"/>
          <w:sz w:val="32"/>
          <w:szCs w:val="32"/>
        </w:rPr>
        <w:t>漂</w:t>
      </w:r>
      <w:r>
        <w:rPr>
          <w:rFonts w:eastAsia="仿宋_GB2312"/>
          <w:sz w:val="32"/>
          <w:szCs w:val="32"/>
        </w:rPr>
        <w:t>洗、干燥、重新组装、消毒或灭菌、消毒或液体化学灭菌后的</w:t>
      </w:r>
      <w:r>
        <w:rPr>
          <w:rFonts w:eastAsia="仿宋_GB2312" w:hint="eastAsia"/>
          <w:sz w:val="32"/>
          <w:szCs w:val="32"/>
        </w:rPr>
        <w:t>终末漂洗</w:t>
      </w:r>
      <w:r>
        <w:rPr>
          <w:rFonts w:eastAsia="仿宋_GB2312"/>
          <w:sz w:val="32"/>
          <w:szCs w:val="32"/>
        </w:rPr>
        <w:t>以及后处理（干燥、解析等）。</w:t>
      </w:r>
      <w:r>
        <w:rPr>
          <w:rFonts w:eastAsia="仿宋_GB2312" w:hint="eastAsia"/>
          <w:sz w:val="32"/>
          <w:szCs w:val="32"/>
        </w:rPr>
        <w:t>再处理</w:t>
      </w:r>
      <w:r>
        <w:rPr>
          <w:rFonts w:eastAsia="仿宋_GB2312"/>
          <w:sz w:val="32"/>
          <w:szCs w:val="32"/>
        </w:rPr>
        <w:t>说明应尽可能用</w:t>
      </w:r>
      <w:r>
        <w:rPr>
          <w:rFonts w:eastAsia="仿宋_GB2312" w:hint="eastAsia"/>
          <w:sz w:val="32"/>
          <w:szCs w:val="32"/>
        </w:rPr>
        <w:t>简单</w:t>
      </w:r>
      <w:r>
        <w:rPr>
          <w:rFonts w:eastAsia="仿宋_GB2312"/>
          <w:sz w:val="32"/>
          <w:szCs w:val="32"/>
        </w:rPr>
        <w:t>易懂的</w:t>
      </w:r>
      <w:r>
        <w:rPr>
          <w:rFonts w:eastAsia="仿宋_GB2312" w:hint="eastAsia"/>
          <w:sz w:val="32"/>
          <w:szCs w:val="32"/>
        </w:rPr>
        <w:t>语言</w:t>
      </w:r>
      <w:r>
        <w:rPr>
          <w:rFonts w:eastAsia="仿宋_GB2312"/>
          <w:sz w:val="32"/>
          <w:szCs w:val="32"/>
        </w:rPr>
        <w:t>，并且详尽</w:t>
      </w:r>
      <w:r>
        <w:rPr>
          <w:rFonts w:eastAsia="仿宋_GB2312" w:hint="eastAsia"/>
          <w:sz w:val="32"/>
          <w:szCs w:val="32"/>
        </w:rPr>
        <w:t>地</w:t>
      </w:r>
      <w:r>
        <w:rPr>
          <w:rFonts w:eastAsia="仿宋_GB2312"/>
          <w:sz w:val="32"/>
          <w:szCs w:val="32"/>
        </w:rPr>
        <w:t>对每步操作进行准确的解释。图</w:t>
      </w:r>
      <w:r>
        <w:rPr>
          <w:rFonts w:eastAsia="仿宋_GB2312" w:hint="eastAsia"/>
          <w:sz w:val="32"/>
          <w:szCs w:val="32"/>
        </w:rPr>
        <w:t>示</w:t>
      </w:r>
      <w:r>
        <w:rPr>
          <w:rFonts w:eastAsia="仿宋_GB2312"/>
          <w:sz w:val="32"/>
          <w:szCs w:val="32"/>
        </w:rPr>
        <w:t>、图解有助于用户理解和执行再处理说明</w:t>
      </w:r>
      <w:r>
        <w:rPr>
          <w:rFonts w:eastAsia="仿宋_GB2312" w:hint="eastAsia"/>
          <w:sz w:val="32"/>
          <w:szCs w:val="32"/>
        </w:rPr>
        <w:t>，同时</w:t>
      </w:r>
      <w:r>
        <w:rPr>
          <w:rFonts w:eastAsia="仿宋_GB2312"/>
          <w:sz w:val="32"/>
          <w:szCs w:val="32"/>
        </w:rPr>
        <w:t>应附有相应的说明文字以确保用户能够理解并遵守。</w:t>
      </w:r>
    </w:p>
    <w:p w14:paraId="5E9FBC36" w14:textId="77777777" w:rsidR="001A2D61" w:rsidRPr="00380922" w:rsidRDefault="001A2D61" w:rsidP="002E363D">
      <w:pPr>
        <w:spacing w:line="520" w:lineRule="exact"/>
        <w:ind w:firstLineChars="200" w:firstLine="640"/>
        <w:rPr>
          <w:rFonts w:eastAsia="仿宋_GB2312"/>
          <w:sz w:val="32"/>
          <w:szCs w:val="32"/>
        </w:rPr>
      </w:pPr>
    </w:p>
    <w:p w14:paraId="17EB9C6B" w14:textId="77777777" w:rsidR="001A2D61" w:rsidRPr="00E261D2" w:rsidRDefault="001A2D61" w:rsidP="002E363D">
      <w:pPr>
        <w:spacing w:line="520" w:lineRule="exact"/>
      </w:pPr>
    </w:p>
    <w:p w14:paraId="44DC60DB" w14:textId="77777777" w:rsidR="001A2D61" w:rsidRDefault="001A2D61" w:rsidP="002E363D">
      <w:pPr>
        <w:widowControl/>
        <w:spacing w:line="520" w:lineRule="exact"/>
        <w:jc w:val="left"/>
        <w:rPr>
          <w:rFonts w:eastAsia="黑体"/>
          <w:bCs/>
          <w:kern w:val="0"/>
          <w:sz w:val="32"/>
          <w:szCs w:val="36"/>
        </w:rPr>
      </w:pPr>
      <w:r>
        <w:rPr>
          <w:rFonts w:eastAsia="黑体"/>
          <w:b/>
          <w:sz w:val="32"/>
        </w:rPr>
        <w:br w:type="page"/>
      </w:r>
    </w:p>
    <w:p w14:paraId="2F2EEC85" w14:textId="6EC6DC5B" w:rsidR="006A47EA" w:rsidRPr="00FA6B59" w:rsidRDefault="0097487A" w:rsidP="002E363D">
      <w:pPr>
        <w:pStyle w:val="af7"/>
        <w:ind w:firstLine="640"/>
        <w:outlineLvl w:val="0"/>
      </w:pPr>
      <w:r>
        <w:rPr>
          <w:rFonts w:hint="eastAsia"/>
        </w:rPr>
        <w:lastRenderedPageBreak/>
        <w:t>六</w:t>
      </w:r>
      <w:r w:rsidR="006200CE" w:rsidRPr="00FA6B59">
        <w:t>、参考文献</w:t>
      </w:r>
    </w:p>
    <w:p w14:paraId="3634807C" w14:textId="75E6D4CB" w:rsidR="006A47EA" w:rsidRDefault="006200CE" w:rsidP="002E363D">
      <w:pPr>
        <w:spacing w:line="520" w:lineRule="exact"/>
        <w:ind w:firstLine="640"/>
        <w:rPr>
          <w:rFonts w:eastAsia="仿宋_GB2312"/>
          <w:bCs/>
          <w:sz w:val="32"/>
          <w:szCs w:val="32"/>
        </w:rPr>
      </w:pPr>
      <w:r>
        <w:rPr>
          <w:rFonts w:eastAsia="仿宋_GB2312"/>
          <w:bCs/>
          <w:sz w:val="32"/>
          <w:szCs w:val="32"/>
        </w:rPr>
        <w:t>[</w:t>
      </w:r>
      <w:proofErr w:type="gramStart"/>
      <w:r>
        <w:rPr>
          <w:rFonts w:eastAsia="仿宋_GB2312"/>
          <w:bCs/>
          <w:sz w:val="32"/>
          <w:szCs w:val="32"/>
        </w:rPr>
        <w:t>1]</w:t>
      </w:r>
      <w:r w:rsidR="006C488F">
        <w:rPr>
          <w:rFonts w:eastAsia="仿宋_GB2312"/>
          <w:bCs/>
          <w:sz w:val="32"/>
          <w:szCs w:val="32"/>
        </w:rPr>
        <w:t>FDA</w:t>
      </w:r>
      <w:proofErr w:type="gramEnd"/>
      <w:r w:rsidR="00A75038">
        <w:rPr>
          <w:rFonts w:eastAsia="仿宋_GB2312" w:hint="eastAsia"/>
          <w:bCs/>
          <w:sz w:val="32"/>
          <w:szCs w:val="32"/>
        </w:rPr>
        <w:t>.</w:t>
      </w:r>
      <w:r w:rsidR="00A75038">
        <w:rPr>
          <w:rFonts w:eastAsia="仿宋_GB2312"/>
          <w:bCs/>
          <w:sz w:val="32"/>
          <w:szCs w:val="32"/>
        </w:rPr>
        <w:t xml:space="preserve"> </w:t>
      </w:r>
      <w:r>
        <w:rPr>
          <w:rFonts w:eastAsia="仿宋_GB2312"/>
          <w:bCs/>
          <w:sz w:val="32"/>
          <w:szCs w:val="32"/>
        </w:rPr>
        <w:t>Reprocessing Medical Devices in Health Care Settings: Validation Methods and Labeling</w:t>
      </w:r>
      <w:r w:rsidR="00A75038">
        <w:rPr>
          <w:rFonts w:eastAsia="仿宋_GB2312"/>
          <w:bCs/>
          <w:sz w:val="32"/>
          <w:szCs w:val="32"/>
        </w:rPr>
        <w:t xml:space="preserve"> </w:t>
      </w:r>
      <w:r>
        <w:rPr>
          <w:rFonts w:eastAsia="仿宋_GB2312"/>
          <w:bCs/>
          <w:sz w:val="32"/>
          <w:szCs w:val="32"/>
        </w:rPr>
        <w:t>Guidance for Industry and Food and Drug Administration Staff</w:t>
      </w:r>
      <w:r w:rsidR="006C488F">
        <w:rPr>
          <w:rFonts w:eastAsia="仿宋_GB2312"/>
          <w:bCs/>
          <w:sz w:val="32"/>
          <w:szCs w:val="32"/>
        </w:rPr>
        <w:t>[Z</w:t>
      </w:r>
      <w:proofErr w:type="gramStart"/>
      <w:r w:rsidR="006C488F">
        <w:rPr>
          <w:rFonts w:eastAsia="仿宋_GB2312"/>
          <w:bCs/>
          <w:sz w:val="32"/>
          <w:szCs w:val="32"/>
        </w:rPr>
        <w:t>]</w:t>
      </w:r>
      <w:r w:rsidR="00A75038">
        <w:rPr>
          <w:rFonts w:eastAsia="仿宋_GB2312"/>
          <w:bCs/>
          <w:sz w:val="32"/>
          <w:szCs w:val="32"/>
        </w:rPr>
        <w:t>.</w:t>
      </w:r>
      <w:r w:rsidR="00A75038">
        <w:rPr>
          <w:rFonts w:eastAsia="仿宋_GB2312" w:hint="eastAsia"/>
          <w:bCs/>
          <w:sz w:val="32"/>
          <w:szCs w:val="32"/>
        </w:rPr>
        <w:t>U</w:t>
      </w:r>
      <w:r w:rsidR="00A75038">
        <w:rPr>
          <w:rFonts w:eastAsia="仿宋_GB2312"/>
          <w:bCs/>
          <w:sz w:val="32"/>
          <w:szCs w:val="32"/>
        </w:rPr>
        <w:t>SA</w:t>
      </w:r>
      <w:proofErr w:type="gramEnd"/>
      <w:r w:rsidR="00A75038">
        <w:rPr>
          <w:rFonts w:eastAsia="仿宋_GB2312"/>
          <w:bCs/>
          <w:sz w:val="32"/>
          <w:szCs w:val="32"/>
        </w:rPr>
        <w:t xml:space="preserve"> </w:t>
      </w:r>
      <w:r w:rsidR="00A75038">
        <w:rPr>
          <w:rFonts w:eastAsia="仿宋_GB2312" w:hint="eastAsia"/>
          <w:bCs/>
          <w:sz w:val="32"/>
          <w:szCs w:val="32"/>
        </w:rPr>
        <w:t>:</w:t>
      </w:r>
      <w:r w:rsidR="00A75038">
        <w:rPr>
          <w:rFonts w:eastAsia="仿宋_GB2312"/>
          <w:bCs/>
          <w:sz w:val="32"/>
          <w:szCs w:val="32"/>
        </w:rPr>
        <w:t xml:space="preserve"> </w:t>
      </w:r>
      <w:r w:rsidR="00A75038">
        <w:rPr>
          <w:rFonts w:eastAsia="仿宋_GB2312" w:hint="eastAsia"/>
          <w:bCs/>
          <w:sz w:val="32"/>
          <w:szCs w:val="32"/>
        </w:rPr>
        <w:t>FDA</w:t>
      </w:r>
      <w:r>
        <w:rPr>
          <w:rFonts w:eastAsia="仿宋_GB2312"/>
          <w:bCs/>
          <w:sz w:val="32"/>
          <w:szCs w:val="32"/>
        </w:rPr>
        <w:t>,</w:t>
      </w:r>
      <w:r w:rsidR="00A75038">
        <w:rPr>
          <w:rFonts w:eastAsia="仿宋_GB2312"/>
          <w:bCs/>
          <w:sz w:val="32"/>
          <w:szCs w:val="32"/>
        </w:rPr>
        <w:t>2017</w:t>
      </w:r>
      <w:r w:rsidR="009A797D">
        <w:rPr>
          <w:rFonts w:eastAsia="仿宋_GB2312"/>
          <w:bCs/>
          <w:sz w:val="32"/>
          <w:szCs w:val="32"/>
        </w:rPr>
        <w:t>.</w:t>
      </w:r>
    </w:p>
    <w:p w14:paraId="1731EA8B" w14:textId="4A623C34" w:rsidR="006A47EA" w:rsidRDefault="006200CE" w:rsidP="002E363D">
      <w:pPr>
        <w:spacing w:line="520" w:lineRule="exact"/>
        <w:ind w:firstLine="640"/>
        <w:rPr>
          <w:rFonts w:eastAsia="仿宋_GB2312"/>
          <w:bCs/>
          <w:sz w:val="32"/>
          <w:szCs w:val="32"/>
        </w:rPr>
      </w:pPr>
      <w:r w:rsidRPr="00BB7121">
        <w:rPr>
          <w:rFonts w:eastAsia="仿宋_GB2312"/>
          <w:bCs/>
          <w:sz w:val="32"/>
          <w:szCs w:val="32"/>
        </w:rPr>
        <w:t>[2]</w:t>
      </w:r>
      <w:r w:rsidR="00B1731F" w:rsidRPr="00B1731F">
        <w:rPr>
          <w:rFonts w:eastAsia="仿宋_GB2312"/>
          <w:bCs/>
          <w:sz w:val="32"/>
          <w:szCs w:val="32"/>
        </w:rPr>
        <w:t>ISO 17664-1:2021</w:t>
      </w:r>
      <w:r w:rsidR="00B1731F">
        <w:rPr>
          <w:rFonts w:eastAsia="仿宋_GB2312" w:hint="eastAsia"/>
          <w:bCs/>
          <w:sz w:val="32"/>
          <w:szCs w:val="32"/>
        </w:rPr>
        <w:t>，</w:t>
      </w:r>
      <w:r w:rsidR="00B1731F" w:rsidRPr="00B1731F">
        <w:rPr>
          <w:rFonts w:eastAsia="仿宋_GB2312"/>
          <w:bCs/>
          <w:sz w:val="32"/>
          <w:szCs w:val="32"/>
        </w:rPr>
        <w:t>Processing of health care products — Information to be provided by the medical device manufacturer for the processing of medical devices — Part 1: Critical and semi-critical medical devices</w:t>
      </w:r>
      <w:r w:rsidR="000859C3" w:rsidRPr="000859C3">
        <w:rPr>
          <w:rFonts w:eastAsia="仿宋_GB2312"/>
          <w:bCs/>
          <w:sz w:val="32"/>
          <w:szCs w:val="32"/>
        </w:rPr>
        <w:t xml:space="preserve"> </w:t>
      </w:r>
      <w:r w:rsidRPr="00BB7121">
        <w:rPr>
          <w:rFonts w:eastAsia="仿宋_GB2312"/>
          <w:bCs/>
          <w:sz w:val="32"/>
          <w:szCs w:val="32"/>
        </w:rPr>
        <w:t>[S]</w:t>
      </w:r>
      <w:r w:rsidR="00A75038" w:rsidRPr="00BB7121">
        <w:rPr>
          <w:rFonts w:eastAsia="仿宋_GB2312"/>
          <w:bCs/>
          <w:sz w:val="32"/>
          <w:szCs w:val="32"/>
        </w:rPr>
        <w:t>.</w:t>
      </w:r>
    </w:p>
    <w:p w14:paraId="75CE90FB" w14:textId="3016EDDF" w:rsidR="00B1731F" w:rsidRDefault="00B1731F" w:rsidP="002E363D">
      <w:pPr>
        <w:spacing w:line="520" w:lineRule="exact"/>
        <w:ind w:firstLine="640"/>
        <w:rPr>
          <w:rFonts w:eastAsia="仿宋_GB2312"/>
          <w:bCs/>
          <w:sz w:val="32"/>
          <w:szCs w:val="32"/>
        </w:rPr>
      </w:pPr>
      <w:r>
        <w:rPr>
          <w:rFonts w:eastAsia="仿宋_GB2312"/>
          <w:bCs/>
          <w:sz w:val="32"/>
          <w:szCs w:val="32"/>
        </w:rPr>
        <w:t>[3]</w:t>
      </w:r>
      <w:r w:rsidRPr="00B1731F">
        <w:rPr>
          <w:rFonts w:eastAsia="仿宋_GB2312"/>
          <w:bCs/>
          <w:sz w:val="32"/>
          <w:szCs w:val="32"/>
        </w:rPr>
        <w:t>ISO 17664-2:2021</w:t>
      </w:r>
      <w:r>
        <w:rPr>
          <w:rFonts w:eastAsia="仿宋_GB2312" w:hint="eastAsia"/>
          <w:bCs/>
          <w:sz w:val="32"/>
          <w:szCs w:val="32"/>
        </w:rPr>
        <w:t>，</w:t>
      </w:r>
      <w:r w:rsidRPr="00B1731F">
        <w:rPr>
          <w:rFonts w:eastAsia="仿宋_GB2312"/>
          <w:bCs/>
          <w:sz w:val="32"/>
          <w:szCs w:val="32"/>
        </w:rPr>
        <w:t>Processing of health care products — Information to be provided by the medical device manufacturer for the processing of medical devices — Part 2: Non-critical medical devices</w:t>
      </w:r>
      <w:r w:rsidR="00D615A5" w:rsidRPr="00BB7121">
        <w:rPr>
          <w:rFonts w:eastAsia="仿宋_GB2312"/>
          <w:bCs/>
          <w:sz w:val="32"/>
          <w:szCs w:val="32"/>
        </w:rPr>
        <w:t>[S].</w:t>
      </w:r>
    </w:p>
    <w:p w14:paraId="70FF93A3" w14:textId="021974B7" w:rsidR="006A47EA" w:rsidRDefault="00B1731F" w:rsidP="002E363D">
      <w:pPr>
        <w:spacing w:line="520" w:lineRule="exact"/>
        <w:ind w:firstLine="640"/>
        <w:rPr>
          <w:rFonts w:eastAsia="仿宋_GB2312"/>
          <w:bCs/>
          <w:sz w:val="32"/>
          <w:szCs w:val="32"/>
        </w:rPr>
      </w:pPr>
      <w:r>
        <w:rPr>
          <w:rFonts w:eastAsia="仿宋_GB2312"/>
          <w:bCs/>
          <w:sz w:val="32"/>
          <w:szCs w:val="32"/>
        </w:rPr>
        <w:t>[4</w:t>
      </w:r>
      <w:r w:rsidR="00E42574">
        <w:rPr>
          <w:rFonts w:eastAsia="仿宋_GB2312"/>
          <w:bCs/>
          <w:sz w:val="32"/>
          <w:szCs w:val="32"/>
        </w:rPr>
        <w:t>]</w:t>
      </w:r>
      <w:r w:rsidR="006200CE">
        <w:rPr>
          <w:rFonts w:eastAsia="仿宋_GB2312"/>
          <w:bCs/>
          <w:sz w:val="32"/>
          <w:szCs w:val="32"/>
        </w:rPr>
        <w:t>YY</w:t>
      </w:r>
      <w:r w:rsidR="004D1A73">
        <w:rPr>
          <w:rFonts w:eastAsia="仿宋_GB2312" w:hint="eastAsia"/>
          <w:bCs/>
          <w:sz w:val="32"/>
          <w:szCs w:val="32"/>
        </w:rPr>
        <w:t>/</w:t>
      </w:r>
      <w:r w:rsidR="006200CE">
        <w:rPr>
          <w:rFonts w:eastAsia="仿宋_GB2312"/>
          <w:bCs/>
          <w:sz w:val="32"/>
          <w:szCs w:val="32"/>
        </w:rPr>
        <w:t>T 0802</w:t>
      </w:r>
      <w:r w:rsidR="004D1A73">
        <w:rPr>
          <w:rFonts w:eastAsia="仿宋_GB2312"/>
          <w:bCs/>
          <w:sz w:val="32"/>
          <w:szCs w:val="32"/>
        </w:rPr>
        <w:t>-2020</w:t>
      </w:r>
      <w:r w:rsidR="006200CE">
        <w:rPr>
          <w:rFonts w:eastAsia="仿宋_GB2312"/>
          <w:bCs/>
          <w:sz w:val="32"/>
          <w:szCs w:val="32"/>
        </w:rPr>
        <w:t>,</w:t>
      </w:r>
      <w:r w:rsidR="006200CE">
        <w:rPr>
          <w:rFonts w:eastAsia="仿宋_GB2312"/>
          <w:bCs/>
          <w:sz w:val="32"/>
          <w:szCs w:val="32"/>
        </w:rPr>
        <w:t>医疗器械的灭菌</w:t>
      </w:r>
      <w:r w:rsidR="006200CE">
        <w:rPr>
          <w:rFonts w:eastAsia="仿宋_GB2312"/>
          <w:bCs/>
          <w:sz w:val="32"/>
          <w:szCs w:val="32"/>
        </w:rPr>
        <w:t xml:space="preserve"> </w:t>
      </w:r>
      <w:r w:rsidR="006200CE">
        <w:rPr>
          <w:rFonts w:eastAsia="仿宋_GB2312"/>
          <w:bCs/>
          <w:sz w:val="32"/>
          <w:szCs w:val="32"/>
        </w:rPr>
        <w:t>制造商提供的处理可重复灭菌医疗器械的信息</w:t>
      </w:r>
      <w:r w:rsidR="006200CE">
        <w:rPr>
          <w:rFonts w:eastAsia="仿宋_GB2312"/>
          <w:bCs/>
          <w:sz w:val="32"/>
          <w:szCs w:val="32"/>
        </w:rPr>
        <w:t>[S]</w:t>
      </w:r>
      <w:r w:rsidR="00A75038">
        <w:rPr>
          <w:rFonts w:eastAsia="仿宋_GB2312"/>
          <w:bCs/>
          <w:sz w:val="32"/>
          <w:szCs w:val="32"/>
        </w:rPr>
        <w:t>.</w:t>
      </w:r>
    </w:p>
    <w:p w14:paraId="17CFB673" w14:textId="303E81B6" w:rsidR="006A47EA" w:rsidRDefault="00E42574" w:rsidP="002E363D">
      <w:pPr>
        <w:spacing w:line="520" w:lineRule="exact"/>
        <w:ind w:firstLineChars="200" w:firstLine="640"/>
        <w:rPr>
          <w:rFonts w:eastAsia="仿宋_GB2312"/>
          <w:sz w:val="32"/>
          <w:szCs w:val="32"/>
        </w:rPr>
      </w:pPr>
      <w:r>
        <w:rPr>
          <w:rFonts w:eastAsia="仿宋_GB2312"/>
          <w:bCs/>
          <w:sz w:val="32"/>
          <w:szCs w:val="32"/>
        </w:rPr>
        <w:t>[</w:t>
      </w:r>
      <w:r w:rsidR="00B1731F">
        <w:rPr>
          <w:rFonts w:eastAsia="仿宋_GB2312"/>
          <w:bCs/>
          <w:sz w:val="32"/>
          <w:szCs w:val="32"/>
        </w:rPr>
        <w:t>5</w:t>
      </w:r>
      <w:r>
        <w:rPr>
          <w:rFonts w:eastAsia="仿宋_GB2312"/>
          <w:bCs/>
          <w:sz w:val="32"/>
          <w:szCs w:val="32"/>
        </w:rPr>
        <w:t>]</w:t>
      </w:r>
      <w:r w:rsidR="006200CE">
        <w:rPr>
          <w:rFonts w:eastAsia="仿宋_GB2312"/>
          <w:sz w:val="32"/>
          <w:szCs w:val="32"/>
        </w:rPr>
        <w:t>GB</w:t>
      </w:r>
      <w:r w:rsidR="004D1A73">
        <w:rPr>
          <w:rFonts w:eastAsia="仿宋_GB2312"/>
          <w:sz w:val="32"/>
          <w:szCs w:val="32"/>
        </w:rPr>
        <w:t xml:space="preserve"> </w:t>
      </w:r>
      <w:r w:rsidR="006200CE">
        <w:rPr>
          <w:rFonts w:eastAsia="仿宋_GB2312"/>
          <w:sz w:val="32"/>
          <w:szCs w:val="32"/>
        </w:rPr>
        <w:t>15982</w:t>
      </w:r>
      <w:r w:rsidR="004D1A73">
        <w:rPr>
          <w:rFonts w:eastAsia="仿宋_GB2312"/>
          <w:sz w:val="32"/>
          <w:szCs w:val="32"/>
        </w:rPr>
        <w:t>-2012</w:t>
      </w:r>
      <w:r w:rsidR="006200CE">
        <w:rPr>
          <w:rFonts w:eastAsia="仿宋_GB2312"/>
          <w:sz w:val="32"/>
          <w:szCs w:val="32"/>
        </w:rPr>
        <w:t>,</w:t>
      </w:r>
      <w:r w:rsidR="006200CE">
        <w:rPr>
          <w:rFonts w:eastAsia="仿宋_GB2312"/>
          <w:sz w:val="32"/>
          <w:szCs w:val="32"/>
        </w:rPr>
        <w:t>医院消毒卫生标准</w:t>
      </w:r>
      <w:r w:rsidR="006200CE">
        <w:rPr>
          <w:rFonts w:eastAsia="仿宋_GB2312"/>
          <w:sz w:val="32"/>
          <w:szCs w:val="32"/>
        </w:rPr>
        <w:t>[S]</w:t>
      </w:r>
      <w:r w:rsidR="00A75038">
        <w:rPr>
          <w:rFonts w:eastAsia="仿宋_GB2312"/>
          <w:sz w:val="32"/>
          <w:szCs w:val="32"/>
        </w:rPr>
        <w:t>.</w:t>
      </w:r>
    </w:p>
    <w:p w14:paraId="3CA7BF7E" w14:textId="11F4BEC7" w:rsidR="006A47EA" w:rsidRDefault="006200CE" w:rsidP="002E363D">
      <w:pPr>
        <w:spacing w:line="520" w:lineRule="exact"/>
        <w:ind w:firstLineChars="200" w:firstLine="640"/>
        <w:rPr>
          <w:rFonts w:eastAsia="仿宋_GB2312"/>
          <w:sz w:val="32"/>
          <w:szCs w:val="32"/>
        </w:rPr>
      </w:pPr>
      <w:r>
        <w:rPr>
          <w:rFonts w:eastAsia="仿宋_GB2312"/>
          <w:sz w:val="32"/>
          <w:szCs w:val="32"/>
        </w:rPr>
        <w:t>[</w:t>
      </w:r>
      <w:r w:rsidR="00B1731F">
        <w:rPr>
          <w:rFonts w:eastAsia="仿宋_GB2312"/>
          <w:sz w:val="32"/>
          <w:szCs w:val="32"/>
        </w:rPr>
        <w:t>6</w:t>
      </w:r>
      <w:r>
        <w:rPr>
          <w:rFonts w:eastAsia="仿宋_GB2312"/>
          <w:sz w:val="32"/>
          <w:szCs w:val="32"/>
        </w:rPr>
        <w:t>]</w:t>
      </w:r>
      <w:r w:rsidR="0087057D" w:rsidRPr="0087057D">
        <w:rPr>
          <w:rFonts w:eastAsia="仿宋_GB2312" w:hint="eastAsia"/>
          <w:bCs/>
          <w:sz w:val="32"/>
          <w:szCs w:val="32"/>
        </w:rPr>
        <w:t>GB</w:t>
      </w:r>
      <w:r w:rsidR="0087057D">
        <w:rPr>
          <w:rFonts w:eastAsia="仿宋_GB2312"/>
          <w:bCs/>
          <w:sz w:val="32"/>
          <w:szCs w:val="32"/>
        </w:rPr>
        <w:t>/</w:t>
      </w:r>
      <w:r w:rsidR="0087057D" w:rsidRPr="0087057D">
        <w:rPr>
          <w:rFonts w:eastAsia="仿宋_GB2312" w:hint="eastAsia"/>
          <w:bCs/>
          <w:sz w:val="32"/>
          <w:szCs w:val="32"/>
        </w:rPr>
        <w:t>T 15981-2021</w:t>
      </w:r>
      <w:r w:rsidR="00EA58FC">
        <w:rPr>
          <w:rFonts w:eastAsia="仿宋_GB2312"/>
          <w:bCs/>
          <w:sz w:val="32"/>
          <w:szCs w:val="32"/>
        </w:rPr>
        <w:t>,</w:t>
      </w:r>
      <w:r w:rsidR="0087057D" w:rsidRPr="0087057D">
        <w:rPr>
          <w:rFonts w:eastAsia="仿宋_GB2312" w:hint="eastAsia"/>
          <w:bCs/>
          <w:sz w:val="32"/>
          <w:szCs w:val="32"/>
        </w:rPr>
        <w:t>消毒器械灭菌效果评价方法</w:t>
      </w:r>
    </w:p>
    <w:p w14:paraId="0A6A127A" w14:textId="5E85F9DF" w:rsidR="006A47EA" w:rsidRDefault="006200CE" w:rsidP="002E363D">
      <w:pPr>
        <w:spacing w:line="520" w:lineRule="exact"/>
        <w:ind w:firstLineChars="200" w:firstLine="640"/>
        <w:rPr>
          <w:rFonts w:eastAsia="仿宋_GB2312"/>
          <w:sz w:val="32"/>
          <w:szCs w:val="32"/>
        </w:rPr>
      </w:pPr>
      <w:r>
        <w:rPr>
          <w:rFonts w:eastAsia="仿宋_GB2312"/>
          <w:sz w:val="32"/>
          <w:szCs w:val="32"/>
        </w:rPr>
        <w:t>[</w:t>
      </w:r>
      <w:r w:rsidR="00B1731F">
        <w:rPr>
          <w:rFonts w:eastAsia="仿宋_GB2312"/>
          <w:sz w:val="32"/>
          <w:szCs w:val="32"/>
        </w:rPr>
        <w:t>7</w:t>
      </w:r>
      <w:r>
        <w:rPr>
          <w:rFonts w:eastAsia="仿宋_GB2312"/>
          <w:sz w:val="32"/>
          <w:szCs w:val="32"/>
        </w:rPr>
        <w:t>]WS/T</w:t>
      </w:r>
      <w:r w:rsidR="006C488F">
        <w:rPr>
          <w:rFonts w:eastAsia="仿宋_GB2312"/>
          <w:sz w:val="32"/>
          <w:szCs w:val="32"/>
        </w:rPr>
        <w:t xml:space="preserve"> </w:t>
      </w:r>
      <w:r>
        <w:rPr>
          <w:rFonts w:eastAsia="仿宋_GB2312"/>
          <w:sz w:val="32"/>
          <w:szCs w:val="32"/>
        </w:rPr>
        <w:t>367</w:t>
      </w:r>
      <w:r w:rsidR="004D1A73">
        <w:rPr>
          <w:rFonts w:eastAsia="仿宋_GB2312"/>
          <w:sz w:val="32"/>
          <w:szCs w:val="32"/>
        </w:rPr>
        <w:t>-2012</w:t>
      </w:r>
      <w:r>
        <w:rPr>
          <w:rFonts w:eastAsia="仿宋_GB2312"/>
          <w:sz w:val="32"/>
          <w:szCs w:val="32"/>
        </w:rPr>
        <w:t>,</w:t>
      </w:r>
      <w:r>
        <w:rPr>
          <w:rFonts w:eastAsia="仿宋_GB2312"/>
          <w:sz w:val="32"/>
          <w:szCs w:val="32"/>
        </w:rPr>
        <w:t>医疗机构消毒技术规范</w:t>
      </w:r>
      <w:r>
        <w:rPr>
          <w:rFonts w:eastAsia="仿宋_GB2312"/>
          <w:sz w:val="32"/>
          <w:szCs w:val="32"/>
        </w:rPr>
        <w:t>[S]</w:t>
      </w:r>
      <w:r w:rsidR="00A75038">
        <w:rPr>
          <w:rFonts w:eastAsia="仿宋_GB2312"/>
          <w:sz w:val="32"/>
          <w:szCs w:val="32"/>
        </w:rPr>
        <w:t>.</w:t>
      </w:r>
    </w:p>
    <w:p w14:paraId="225393A9" w14:textId="4C23E242" w:rsidR="006A47EA" w:rsidRDefault="006200CE" w:rsidP="002E363D">
      <w:pPr>
        <w:spacing w:line="520" w:lineRule="exact"/>
        <w:ind w:firstLineChars="200" w:firstLine="640"/>
        <w:rPr>
          <w:rFonts w:eastAsia="仿宋_GB2312"/>
          <w:sz w:val="32"/>
          <w:szCs w:val="32"/>
        </w:rPr>
      </w:pPr>
      <w:r>
        <w:rPr>
          <w:rFonts w:eastAsia="仿宋_GB2312"/>
          <w:sz w:val="32"/>
          <w:szCs w:val="32"/>
        </w:rPr>
        <w:t>[</w:t>
      </w:r>
      <w:r w:rsidR="00B1731F">
        <w:rPr>
          <w:rFonts w:eastAsia="仿宋_GB2312"/>
          <w:sz w:val="32"/>
          <w:szCs w:val="32"/>
        </w:rPr>
        <w:t>8</w:t>
      </w:r>
      <w:r>
        <w:rPr>
          <w:rFonts w:eastAsia="仿宋_GB2312"/>
          <w:sz w:val="32"/>
          <w:szCs w:val="32"/>
        </w:rPr>
        <w:t>]WS</w:t>
      </w:r>
      <w:r w:rsidR="006C488F">
        <w:rPr>
          <w:rFonts w:eastAsia="仿宋_GB2312"/>
          <w:sz w:val="32"/>
          <w:szCs w:val="32"/>
        </w:rPr>
        <w:t xml:space="preserve"> </w:t>
      </w:r>
      <w:r>
        <w:rPr>
          <w:rFonts w:eastAsia="仿宋_GB2312"/>
          <w:sz w:val="32"/>
          <w:szCs w:val="32"/>
        </w:rPr>
        <w:t>507</w:t>
      </w:r>
      <w:r w:rsidR="004D1A73">
        <w:rPr>
          <w:rFonts w:eastAsia="仿宋_GB2312"/>
          <w:sz w:val="32"/>
          <w:szCs w:val="32"/>
        </w:rPr>
        <w:t>-2016</w:t>
      </w:r>
      <w:r>
        <w:rPr>
          <w:rFonts w:eastAsia="仿宋_GB2312"/>
          <w:sz w:val="32"/>
          <w:szCs w:val="32"/>
        </w:rPr>
        <w:t>,</w:t>
      </w:r>
      <w:r>
        <w:rPr>
          <w:rFonts w:eastAsia="仿宋_GB2312"/>
          <w:sz w:val="32"/>
          <w:szCs w:val="32"/>
        </w:rPr>
        <w:t>软式内镜清洗消毒技术规范</w:t>
      </w:r>
      <w:r>
        <w:rPr>
          <w:rFonts w:eastAsia="仿宋_GB2312"/>
          <w:sz w:val="32"/>
          <w:szCs w:val="32"/>
        </w:rPr>
        <w:t>[S]</w:t>
      </w:r>
      <w:r w:rsidR="00A75038">
        <w:rPr>
          <w:rFonts w:eastAsia="仿宋_GB2312"/>
          <w:sz w:val="32"/>
          <w:szCs w:val="32"/>
        </w:rPr>
        <w:t>.</w:t>
      </w:r>
    </w:p>
    <w:p w14:paraId="7B547CDA" w14:textId="1BA3E5C9" w:rsidR="006A47EA" w:rsidRDefault="006200CE" w:rsidP="002E363D">
      <w:pPr>
        <w:spacing w:line="520" w:lineRule="exact"/>
        <w:ind w:firstLineChars="200" w:firstLine="640"/>
        <w:rPr>
          <w:rFonts w:eastAsia="仿宋_GB2312"/>
          <w:sz w:val="32"/>
          <w:szCs w:val="32"/>
        </w:rPr>
      </w:pPr>
      <w:r>
        <w:rPr>
          <w:rFonts w:eastAsia="仿宋_GB2312"/>
          <w:sz w:val="32"/>
          <w:szCs w:val="32"/>
        </w:rPr>
        <w:t>[</w:t>
      </w:r>
      <w:r w:rsidR="00B1731F">
        <w:rPr>
          <w:rFonts w:eastAsia="仿宋_GB2312"/>
          <w:sz w:val="32"/>
          <w:szCs w:val="32"/>
        </w:rPr>
        <w:t>9</w:t>
      </w:r>
      <w:r>
        <w:rPr>
          <w:rFonts w:eastAsia="仿宋_GB2312"/>
          <w:sz w:val="32"/>
          <w:szCs w:val="32"/>
        </w:rPr>
        <w:t>]WS</w:t>
      </w:r>
      <w:r w:rsidR="006C488F">
        <w:rPr>
          <w:rFonts w:eastAsia="仿宋_GB2312"/>
          <w:sz w:val="32"/>
          <w:szCs w:val="32"/>
        </w:rPr>
        <w:t xml:space="preserve"> </w:t>
      </w:r>
      <w:r>
        <w:rPr>
          <w:rFonts w:eastAsia="仿宋_GB2312"/>
          <w:sz w:val="32"/>
          <w:szCs w:val="32"/>
        </w:rPr>
        <w:t>310.1</w:t>
      </w:r>
      <w:r w:rsidR="004D1A73">
        <w:rPr>
          <w:rFonts w:eastAsia="仿宋_GB2312"/>
          <w:sz w:val="32"/>
          <w:szCs w:val="32"/>
        </w:rPr>
        <w:t>-2016</w:t>
      </w:r>
      <w:r>
        <w:rPr>
          <w:rFonts w:eastAsia="仿宋_GB2312"/>
          <w:sz w:val="32"/>
          <w:szCs w:val="32"/>
        </w:rPr>
        <w:t>,</w:t>
      </w:r>
      <w:r>
        <w:rPr>
          <w:rFonts w:eastAsia="仿宋_GB2312"/>
          <w:sz w:val="32"/>
          <w:szCs w:val="32"/>
        </w:rPr>
        <w:t>医院消毒供应中心</w:t>
      </w:r>
      <w:r w:rsidR="00CA3E88">
        <w:rPr>
          <w:rFonts w:eastAsia="仿宋_GB2312" w:hint="eastAsia"/>
          <w:sz w:val="32"/>
          <w:szCs w:val="32"/>
        </w:rPr>
        <w:t xml:space="preserve"> </w:t>
      </w:r>
      <w:r>
        <w:rPr>
          <w:rFonts w:eastAsia="仿宋_GB2312"/>
          <w:sz w:val="32"/>
          <w:szCs w:val="32"/>
        </w:rPr>
        <w:t>第</w:t>
      </w:r>
      <w:r>
        <w:rPr>
          <w:rFonts w:eastAsia="仿宋_GB2312"/>
          <w:sz w:val="32"/>
          <w:szCs w:val="32"/>
        </w:rPr>
        <w:t>1</w:t>
      </w:r>
      <w:r>
        <w:rPr>
          <w:rFonts w:eastAsia="仿宋_GB2312"/>
          <w:sz w:val="32"/>
          <w:szCs w:val="32"/>
        </w:rPr>
        <w:t>部分：管理规范</w:t>
      </w:r>
      <w:r>
        <w:rPr>
          <w:rFonts w:eastAsia="仿宋_GB2312"/>
          <w:sz w:val="32"/>
          <w:szCs w:val="32"/>
        </w:rPr>
        <w:t>[S]</w:t>
      </w:r>
      <w:r w:rsidR="00A75038">
        <w:rPr>
          <w:rFonts w:eastAsia="仿宋_GB2312"/>
          <w:sz w:val="32"/>
          <w:szCs w:val="32"/>
        </w:rPr>
        <w:t>.</w:t>
      </w:r>
    </w:p>
    <w:p w14:paraId="7346BBD1" w14:textId="6F7CDF67" w:rsidR="006A47EA" w:rsidRDefault="006200CE" w:rsidP="002E363D">
      <w:pPr>
        <w:spacing w:line="520" w:lineRule="exact"/>
        <w:ind w:firstLineChars="200" w:firstLine="640"/>
        <w:rPr>
          <w:rFonts w:eastAsia="仿宋_GB2312"/>
          <w:sz w:val="32"/>
          <w:szCs w:val="32"/>
        </w:rPr>
      </w:pPr>
      <w:r>
        <w:rPr>
          <w:rFonts w:eastAsia="仿宋_GB2312"/>
          <w:sz w:val="32"/>
          <w:szCs w:val="32"/>
        </w:rPr>
        <w:t>[</w:t>
      </w:r>
      <w:r w:rsidR="00B1731F">
        <w:rPr>
          <w:rFonts w:eastAsia="仿宋_GB2312"/>
          <w:sz w:val="32"/>
          <w:szCs w:val="32"/>
        </w:rPr>
        <w:t>10</w:t>
      </w:r>
      <w:r>
        <w:rPr>
          <w:rFonts w:eastAsia="仿宋_GB2312"/>
          <w:sz w:val="32"/>
          <w:szCs w:val="32"/>
        </w:rPr>
        <w:t>]WS</w:t>
      </w:r>
      <w:r w:rsidR="006C488F">
        <w:rPr>
          <w:rFonts w:eastAsia="仿宋_GB2312"/>
          <w:sz w:val="32"/>
          <w:szCs w:val="32"/>
        </w:rPr>
        <w:t xml:space="preserve"> </w:t>
      </w:r>
      <w:r>
        <w:rPr>
          <w:rFonts w:eastAsia="仿宋_GB2312"/>
          <w:sz w:val="32"/>
          <w:szCs w:val="32"/>
        </w:rPr>
        <w:t>310.2</w:t>
      </w:r>
      <w:r w:rsidR="004D1A73">
        <w:rPr>
          <w:rFonts w:eastAsia="仿宋_GB2312"/>
          <w:sz w:val="32"/>
          <w:szCs w:val="32"/>
        </w:rPr>
        <w:t>-2016</w:t>
      </w:r>
      <w:r>
        <w:rPr>
          <w:rFonts w:eastAsia="仿宋_GB2312"/>
          <w:sz w:val="32"/>
          <w:szCs w:val="32"/>
        </w:rPr>
        <w:t>,</w:t>
      </w:r>
      <w:r>
        <w:rPr>
          <w:rFonts w:eastAsia="仿宋_GB2312"/>
          <w:sz w:val="32"/>
          <w:szCs w:val="32"/>
        </w:rPr>
        <w:t>医院消毒供应中心</w:t>
      </w:r>
      <w:r w:rsidR="00CA3E88">
        <w:rPr>
          <w:rFonts w:eastAsia="仿宋_GB2312" w:hint="eastAsia"/>
          <w:sz w:val="32"/>
          <w:szCs w:val="32"/>
        </w:rPr>
        <w:t xml:space="preserve"> </w:t>
      </w:r>
      <w:r>
        <w:rPr>
          <w:rFonts w:eastAsia="仿宋_GB2312"/>
          <w:sz w:val="32"/>
          <w:szCs w:val="32"/>
        </w:rPr>
        <w:t>第</w:t>
      </w:r>
      <w:r>
        <w:rPr>
          <w:rFonts w:eastAsia="仿宋_GB2312"/>
          <w:sz w:val="32"/>
          <w:szCs w:val="32"/>
        </w:rPr>
        <w:t>2</w:t>
      </w:r>
      <w:r>
        <w:rPr>
          <w:rFonts w:eastAsia="仿宋_GB2312"/>
          <w:sz w:val="32"/>
          <w:szCs w:val="32"/>
        </w:rPr>
        <w:t>部分：清洗消毒及灭菌技术操作规范</w:t>
      </w:r>
      <w:r>
        <w:rPr>
          <w:rFonts w:eastAsia="仿宋_GB2312"/>
          <w:sz w:val="32"/>
          <w:szCs w:val="32"/>
        </w:rPr>
        <w:t>[S]</w:t>
      </w:r>
      <w:r w:rsidR="00A75038">
        <w:rPr>
          <w:rFonts w:eastAsia="仿宋_GB2312"/>
          <w:sz w:val="32"/>
          <w:szCs w:val="32"/>
        </w:rPr>
        <w:t>.</w:t>
      </w:r>
    </w:p>
    <w:p w14:paraId="7BA02E3E" w14:textId="44F0168A" w:rsidR="006A47EA" w:rsidRDefault="006200CE" w:rsidP="002E363D">
      <w:pPr>
        <w:spacing w:line="520" w:lineRule="exact"/>
        <w:ind w:firstLineChars="200" w:firstLine="640"/>
        <w:rPr>
          <w:rFonts w:eastAsia="仿宋_GB2312"/>
          <w:sz w:val="32"/>
          <w:szCs w:val="32"/>
        </w:rPr>
      </w:pPr>
      <w:r>
        <w:rPr>
          <w:rFonts w:eastAsia="仿宋_GB2312"/>
          <w:sz w:val="32"/>
          <w:szCs w:val="32"/>
        </w:rPr>
        <w:t>[</w:t>
      </w:r>
      <w:r w:rsidR="004D1A73">
        <w:rPr>
          <w:rFonts w:eastAsia="仿宋_GB2312"/>
          <w:sz w:val="32"/>
          <w:szCs w:val="32"/>
        </w:rPr>
        <w:t>1</w:t>
      </w:r>
      <w:r w:rsidR="00B1731F">
        <w:rPr>
          <w:rFonts w:eastAsia="仿宋_GB2312"/>
          <w:sz w:val="32"/>
          <w:szCs w:val="32"/>
        </w:rPr>
        <w:t>1</w:t>
      </w:r>
      <w:r>
        <w:rPr>
          <w:rFonts w:eastAsia="仿宋_GB2312"/>
          <w:sz w:val="32"/>
          <w:szCs w:val="32"/>
        </w:rPr>
        <w:t>]WS</w:t>
      </w:r>
      <w:r w:rsidR="006C488F">
        <w:rPr>
          <w:rFonts w:eastAsia="仿宋_GB2312"/>
          <w:sz w:val="32"/>
          <w:szCs w:val="32"/>
        </w:rPr>
        <w:t xml:space="preserve"> </w:t>
      </w:r>
      <w:r>
        <w:rPr>
          <w:rFonts w:eastAsia="仿宋_GB2312"/>
          <w:sz w:val="32"/>
          <w:szCs w:val="32"/>
        </w:rPr>
        <w:t>310.3</w:t>
      </w:r>
      <w:r w:rsidR="004D1A73">
        <w:rPr>
          <w:rFonts w:eastAsia="仿宋_GB2312"/>
          <w:sz w:val="32"/>
          <w:szCs w:val="32"/>
        </w:rPr>
        <w:t>-2016</w:t>
      </w:r>
      <w:r>
        <w:rPr>
          <w:rFonts w:eastAsia="仿宋_GB2312"/>
          <w:sz w:val="32"/>
          <w:szCs w:val="32"/>
        </w:rPr>
        <w:t>,</w:t>
      </w:r>
      <w:r>
        <w:rPr>
          <w:rFonts w:eastAsia="仿宋_GB2312"/>
          <w:sz w:val="32"/>
          <w:szCs w:val="32"/>
        </w:rPr>
        <w:t>医院消毒供应中心</w:t>
      </w:r>
      <w:r w:rsidR="00CA3E88">
        <w:rPr>
          <w:rFonts w:eastAsia="仿宋_GB2312" w:hint="eastAsia"/>
          <w:sz w:val="32"/>
          <w:szCs w:val="32"/>
        </w:rPr>
        <w:t xml:space="preserve"> </w:t>
      </w:r>
      <w:r>
        <w:rPr>
          <w:rFonts w:eastAsia="仿宋_GB2312"/>
          <w:sz w:val="32"/>
          <w:szCs w:val="32"/>
        </w:rPr>
        <w:t>第</w:t>
      </w:r>
      <w:r>
        <w:rPr>
          <w:rFonts w:eastAsia="仿宋_GB2312"/>
          <w:sz w:val="32"/>
          <w:szCs w:val="32"/>
        </w:rPr>
        <w:t>3</w:t>
      </w:r>
      <w:r>
        <w:rPr>
          <w:rFonts w:eastAsia="仿宋_GB2312"/>
          <w:sz w:val="32"/>
          <w:szCs w:val="32"/>
        </w:rPr>
        <w:t>部分：清洗消毒及灭菌效果监测标准</w:t>
      </w:r>
      <w:r>
        <w:rPr>
          <w:rFonts w:eastAsia="仿宋_GB2312"/>
          <w:sz w:val="32"/>
          <w:szCs w:val="32"/>
        </w:rPr>
        <w:t>[S]</w:t>
      </w:r>
      <w:r w:rsidR="00A75038">
        <w:rPr>
          <w:rFonts w:eastAsia="仿宋_GB2312"/>
          <w:sz w:val="32"/>
          <w:szCs w:val="32"/>
        </w:rPr>
        <w:t>.</w:t>
      </w:r>
    </w:p>
    <w:p w14:paraId="178A2636" w14:textId="68ED114D" w:rsidR="00E87215" w:rsidRDefault="00E87215" w:rsidP="002E363D">
      <w:pPr>
        <w:spacing w:line="520" w:lineRule="exact"/>
        <w:ind w:firstLineChars="200" w:firstLine="640"/>
        <w:rPr>
          <w:rFonts w:eastAsia="仿宋_GB2312"/>
          <w:bCs/>
          <w:sz w:val="32"/>
          <w:szCs w:val="32"/>
        </w:rPr>
      </w:pPr>
      <w:r>
        <w:rPr>
          <w:rFonts w:eastAsia="仿宋_GB2312"/>
          <w:bCs/>
          <w:sz w:val="32"/>
          <w:szCs w:val="32"/>
        </w:rPr>
        <w:t>[</w:t>
      </w:r>
      <w:r w:rsidR="003F0A56">
        <w:rPr>
          <w:rFonts w:eastAsia="仿宋_GB2312"/>
          <w:bCs/>
          <w:sz w:val="32"/>
          <w:szCs w:val="32"/>
        </w:rPr>
        <w:t>12</w:t>
      </w:r>
      <w:r>
        <w:rPr>
          <w:rFonts w:eastAsia="仿宋_GB2312"/>
          <w:bCs/>
          <w:sz w:val="32"/>
          <w:szCs w:val="32"/>
        </w:rPr>
        <w:t>]YY 0734.1</w:t>
      </w:r>
      <w:r w:rsidRPr="00671327">
        <w:rPr>
          <w:rFonts w:eastAsia="仿宋_GB2312" w:hint="eastAsia"/>
          <w:bCs/>
          <w:sz w:val="32"/>
          <w:szCs w:val="32"/>
        </w:rPr>
        <w:t>-2018</w:t>
      </w:r>
      <w:r>
        <w:rPr>
          <w:rFonts w:eastAsia="仿宋_GB2312"/>
          <w:bCs/>
          <w:sz w:val="32"/>
          <w:szCs w:val="32"/>
        </w:rPr>
        <w:t>,</w:t>
      </w:r>
      <w:r w:rsidRPr="00671327">
        <w:rPr>
          <w:rFonts w:eastAsia="仿宋_GB2312" w:hint="eastAsia"/>
          <w:bCs/>
          <w:sz w:val="32"/>
          <w:szCs w:val="32"/>
        </w:rPr>
        <w:t>清洗消毒器</w:t>
      </w:r>
      <w:r w:rsidRPr="00671327">
        <w:rPr>
          <w:rFonts w:eastAsia="仿宋_GB2312" w:hint="eastAsia"/>
          <w:bCs/>
          <w:sz w:val="32"/>
          <w:szCs w:val="32"/>
        </w:rPr>
        <w:t xml:space="preserve"> </w:t>
      </w:r>
      <w:r w:rsidRPr="00671327">
        <w:rPr>
          <w:rFonts w:eastAsia="仿宋_GB2312" w:hint="eastAsia"/>
          <w:bCs/>
          <w:sz w:val="32"/>
          <w:szCs w:val="32"/>
        </w:rPr>
        <w:t>第</w:t>
      </w:r>
      <w:r w:rsidRPr="00671327">
        <w:rPr>
          <w:rFonts w:eastAsia="仿宋_GB2312" w:hint="eastAsia"/>
          <w:bCs/>
          <w:sz w:val="32"/>
          <w:szCs w:val="32"/>
        </w:rPr>
        <w:t>1</w:t>
      </w:r>
      <w:r w:rsidRPr="00671327">
        <w:rPr>
          <w:rFonts w:eastAsia="仿宋_GB2312" w:hint="eastAsia"/>
          <w:bCs/>
          <w:sz w:val="32"/>
          <w:szCs w:val="32"/>
        </w:rPr>
        <w:t>部分：通用要求和试验</w:t>
      </w:r>
      <w:r>
        <w:rPr>
          <w:rFonts w:eastAsia="仿宋_GB2312" w:hint="eastAsia"/>
          <w:bCs/>
          <w:sz w:val="32"/>
          <w:szCs w:val="32"/>
        </w:rPr>
        <w:t>[</w:t>
      </w:r>
      <w:r>
        <w:rPr>
          <w:rFonts w:eastAsia="仿宋_GB2312"/>
          <w:bCs/>
          <w:sz w:val="32"/>
          <w:szCs w:val="32"/>
        </w:rPr>
        <w:t>S</w:t>
      </w:r>
      <w:r>
        <w:rPr>
          <w:rFonts w:eastAsia="仿宋_GB2312" w:hint="eastAsia"/>
          <w:bCs/>
          <w:sz w:val="32"/>
          <w:szCs w:val="32"/>
        </w:rPr>
        <w:t>]</w:t>
      </w:r>
      <w:r>
        <w:rPr>
          <w:rFonts w:eastAsia="仿宋_GB2312"/>
          <w:bCs/>
          <w:sz w:val="32"/>
          <w:szCs w:val="32"/>
        </w:rPr>
        <w:t>.</w:t>
      </w:r>
    </w:p>
    <w:p w14:paraId="29E890C7" w14:textId="6EC7694B" w:rsidR="00E87215" w:rsidRDefault="003F0A56" w:rsidP="002E363D">
      <w:pPr>
        <w:spacing w:line="520" w:lineRule="exact"/>
        <w:ind w:firstLineChars="200" w:firstLine="640"/>
        <w:rPr>
          <w:rFonts w:eastAsia="仿宋_GB2312"/>
          <w:bCs/>
          <w:sz w:val="32"/>
          <w:szCs w:val="32"/>
        </w:rPr>
      </w:pPr>
      <w:r>
        <w:rPr>
          <w:rFonts w:eastAsia="仿宋_GB2312"/>
          <w:bCs/>
          <w:sz w:val="32"/>
          <w:szCs w:val="32"/>
        </w:rPr>
        <w:t>[</w:t>
      </w:r>
      <w:proofErr w:type="gramStart"/>
      <w:r>
        <w:rPr>
          <w:rFonts w:eastAsia="仿宋_GB2312"/>
          <w:bCs/>
          <w:sz w:val="32"/>
          <w:szCs w:val="32"/>
        </w:rPr>
        <w:t>13</w:t>
      </w:r>
      <w:r w:rsidR="00E87215">
        <w:rPr>
          <w:rFonts w:eastAsia="仿宋_GB2312"/>
          <w:bCs/>
          <w:sz w:val="32"/>
          <w:szCs w:val="32"/>
        </w:rPr>
        <w:t>]AAMI</w:t>
      </w:r>
      <w:proofErr w:type="gramEnd"/>
      <w:r w:rsidR="00E87215">
        <w:rPr>
          <w:rFonts w:eastAsia="仿宋_GB2312"/>
          <w:bCs/>
          <w:sz w:val="32"/>
          <w:szCs w:val="32"/>
        </w:rPr>
        <w:t xml:space="preserve"> TIR30:2011(R2016),A Compendium Of Processes, Materials, Test Methods, And Acceptance Criteria For Cleaning Reusable Medical Devices[S].</w:t>
      </w:r>
    </w:p>
    <w:p w14:paraId="5A06EDBF" w14:textId="0E237F45" w:rsidR="00E87215" w:rsidRDefault="00E87215" w:rsidP="002E363D">
      <w:pPr>
        <w:spacing w:line="520" w:lineRule="exact"/>
        <w:ind w:firstLineChars="200" w:firstLine="640"/>
        <w:rPr>
          <w:rFonts w:eastAsia="仿宋_GB2312"/>
          <w:sz w:val="32"/>
          <w:szCs w:val="32"/>
        </w:rPr>
      </w:pPr>
      <w:r>
        <w:rPr>
          <w:rFonts w:eastAsia="仿宋_GB2312"/>
          <w:bCs/>
          <w:sz w:val="32"/>
          <w:szCs w:val="32"/>
        </w:rPr>
        <w:t>[</w:t>
      </w:r>
      <w:proofErr w:type="gramStart"/>
      <w:r w:rsidR="003F0A56">
        <w:rPr>
          <w:rFonts w:eastAsia="仿宋_GB2312"/>
          <w:bCs/>
          <w:sz w:val="32"/>
          <w:szCs w:val="32"/>
        </w:rPr>
        <w:t>14</w:t>
      </w:r>
      <w:r>
        <w:rPr>
          <w:rFonts w:eastAsia="仿宋_GB2312"/>
          <w:bCs/>
          <w:sz w:val="32"/>
          <w:szCs w:val="32"/>
        </w:rPr>
        <w:t>]AAMI</w:t>
      </w:r>
      <w:proofErr w:type="gramEnd"/>
      <w:r>
        <w:rPr>
          <w:rFonts w:eastAsia="仿宋_GB2312"/>
          <w:bCs/>
          <w:sz w:val="32"/>
          <w:szCs w:val="32"/>
        </w:rPr>
        <w:t xml:space="preserve"> TIR12:2020 Designing, Testing, And Labelling Medical </w:t>
      </w:r>
      <w:r>
        <w:rPr>
          <w:rFonts w:eastAsia="仿宋_GB2312"/>
          <w:bCs/>
          <w:sz w:val="32"/>
          <w:szCs w:val="32"/>
        </w:rPr>
        <w:lastRenderedPageBreak/>
        <w:t>Devices Intended For Processing By Health Care Facilities: A Guide For Device Manufacturers</w:t>
      </w:r>
      <w:r>
        <w:rPr>
          <w:rFonts w:eastAsia="仿宋_GB2312"/>
          <w:sz w:val="32"/>
          <w:szCs w:val="32"/>
        </w:rPr>
        <w:t>[S].</w:t>
      </w:r>
    </w:p>
    <w:p w14:paraId="02D62694" w14:textId="10CF6078" w:rsidR="00EA58FC" w:rsidRDefault="00EA58FC" w:rsidP="002E363D">
      <w:pPr>
        <w:spacing w:line="520" w:lineRule="exact"/>
        <w:ind w:firstLineChars="200" w:firstLine="640"/>
        <w:rPr>
          <w:rFonts w:eastAsia="仿宋_GB2312"/>
          <w:bCs/>
          <w:sz w:val="32"/>
          <w:szCs w:val="32"/>
        </w:rPr>
      </w:pPr>
      <w:r>
        <w:rPr>
          <w:rFonts w:eastAsia="仿宋_GB2312"/>
          <w:sz w:val="32"/>
          <w:szCs w:val="32"/>
        </w:rPr>
        <w:t>[15]</w:t>
      </w:r>
      <w:r w:rsidRPr="00EA58FC">
        <w:rPr>
          <w:rFonts w:eastAsia="仿宋_GB2312" w:hint="eastAsia"/>
          <w:sz w:val="32"/>
          <w:szCs w:val="32"/>
        </w:rPr>
        <w:t>GB</w:t>
      </w:r>
      <w:r>
        <w:rPr>
          <w:rFonts w:eastAsia="仿宋_GB2312" w:hint="eastAsia"/>
          <w:sz w:val="32"/>
          <w:szCs w:val="32"/>
        </w:rPr>
        <w:t>/</w:t>
      </w:r>
      <w:r w:rsidRPr="00EA58FC">
        <w:rPr>
          <w:rFonts w:eastAsia="仿宋_GB2312" w:hint="eastAsia"/>
          <w:sz w:val="32"/>
          <w:szCs w:val="32"/>
        </w:rPr>
        <w:t>T 16886.7-2015</w:t>
      </w:r>
      <w:r>
        <w:rPr>
          <w:rFonts w:eastAsia="仿宋_GB2312"/>
          <w:sz w:val="32"/>
          <w:szCs w:val="32"/>
        </w:rPr>
        <w:t>,</w:t>
      </w:r>
      <w:r w:rsidRPr="00EA58FC">
        <w:rPr>
          <w:rFonts w:eastAsia="仿宋_GB2312" w:hint="eastAsia"/>
          <w:sz w:val="32"/>
          <w:szCs w:val="32"/>
        </w:rPr>
        <w:t>医疗器械生物学评价</w:t>
      </w:r>
      <w:r w:rsidRPr="00EA58FC">
        <w:rPr>
          <w:rFonts w:eastAsia="仿宋_GB2312" w:hint="eastAsia"/>
          <w:sz w:val="32"/>
          <w:szCs w:val="32"/>
        </w:rPr>
        <w:t xml:space="preserve"> </w:t>
      </w:r>
      <w:r w:rsidRPr="00EA58FC">
        <w:rPr>
          <w:rFonts w:eastAsia="仿宋_GB2312" w:hint="eastAsia"/>
          <w:sz w:val="32"/>
          <w:szCs w:val="32"/>
        </w:rPr>
        <w:t>第</w:t>
      </w:r>
      <w:r w:rsidRPr="00EA58FC">
        <w:rPr>
          <w:rFonts w:eastAsia="仿宋_GB2312" w:hint="eastAsia"/>
          <w:sz w:val="32"/>
          <w:szCs w:val="32"/>
        </w:rPr>
        <w:t>7</w:t>
      </w:r>
      <w:r w:rsidRPr="00EA58FC">
        <w:rPr>
          <w:rFonts w:eastAsia="仿宋_GB2312" w:hint="eastAsia"/>
          <w:sz w:val="32"/>
          <w:szCs w:val="32"/>
        </w:rPr>
        <w:t>部分：环氧乙烷灭菌残留量</w:t>
      </w:r>
      <w:r>
        <w:rPr>
          <w:rFonts w:eastAsia="仿宋_GB2312" w:hint="eastAsia"/>
          <w:sz w:val="32"/>
          <w:szCs w:val="32"/>
        </w:rPr>
        <w:t>[</w:t>
      </w:r>
      <w:r>
        <w:rPr>
          <w:rFonts w:eastAsia="仿宋_GB2312"/>
          <w:sz w:val="32"/>
          <w:szCs w:val="32"/>
        </w:rPr>
        <w:t>S]</w:t>
      </w:r>
      <w:r>
        <w:rPr>
          <w:rFonts w:eastAsia="仿宋_GB2312" w:hint="eastAsia"/>
          <w:sz w:val="32"/>
          <w:szCs w:val="32"/>
        </w:rPr>
        <w:t>.</w:t>
      </w:r>
    </w:p>
    <w:p w14:paraId="6F947189" w14:textId="6F5F1F7E" w:rsidR="00C53D1F" w:rsidRPr="00C53D1F" w:rsidRDefault="00C53D1F" w:rsidP="00C53D1F">
      <w:pPr>
        <w:spacing w:line="520" w:lineRule="exact"/>
        <w:ind w:firstLineChars="200" w:firstLine="640"/>
        <w:rPr>
          <w:rFonts w:eastAsia="仿宋_GB2312"/>
          <w:sz w:val="32"/>
          <w:szCs w:val="32"/>
        </w:rPr>
      </w:pPr>
      <w:r w:rsidRPr="00C53D1F">
        <w:rPr>
          <w:rFonts w:eastAsia="仿宋_GB2312" w:hint="eastAsia"/>
          <w:sz w:val="32"/>
          <w:szCs w:val="32"/>
        </w:rPr>
        <w:t>[</w:t>
      </w:r>
      <w:r w:rsidRPr="00C53D1F">
        <w:rPr>
          <w:rFonts w:eastAsia="仿宋_GB2312"/>
          <w:sz w:val="32"/>
          <w:szCs w:val="32"/>
        </w:rPr>
        <w:t>1</w:t>
      </w:r>
      <w:r>
        <w:rPr>
          <w:rFonts w:eastAsia="仿宋_GB2312"/>
          <w:sz w:val="32"/>
          <w:szCs w:val="32"/>
        </w:rPr>
        <w:t>6]</w:t>
      </w:r>
      <w:r w:rsidRPr="00C53D1F">
        <w:rPr>
          <w:rFonts w:eastAsia="仿宋_GB2312"/>
          <w:sz w:val="32"/>
          <w:szCs w:val="32"/>
        </w:rPr>
        <w:t>国家药品监督管理局</w:t>
      </w:r>
      <w:r w:rsidRPr="00C53D1F">
        <w:rPr>
          <w:rFonts w:eastAsia="仿宋_GB2312"/>
          <w:sz w:val="32"/>
          <w:szCs w:val="32"/>
        </w:rPr>
        <w:t>.</w:t>
      </w:r>
      <w:r w:rsidRPr="00C53D1F">
        <w:rPr>
          <w:rFonts w:eastAsia="仿宋_GB2312"/>
          <w:sz w:val="32"/>
          <w:szCs w:val="32"/>
        </w:rPr>
        <w:t>关于公布医疗器械注册申报资料要求和批准证明文件格式的公告</w:t>
      </w:r>
      <w:r w:rsidRPr="00C53D1F">
        <w:rPr>
          <w:rFonts w:eastAsia="仿宋_GB2312"/>
          <w:sz w:val="32"/>
          <w:szCs w:val="32"/>
        </w:rPr>
        <w:t>:2021</w:t>
      </w:r>
      <w:r w:rsidRPr="00C53D1F">
        <w:rPr>
          <w:rFonts w:eastAsia="仿宋_GB2312"/>
          <w:sz w:val="32"/>
          <w:szCs w:val="32"/>
        </w:rPr>
        <w:t>年第</w:t>
      </w:r>
      <w:r w:rsidRPr="00C53D1F">
        <w:rPr>
          <w:rFonts w:eastAsia="仿宋_GB2312"/>
          <w:sz w:val="32"/>
          <w:szCs w:val="32"/>
        </w:rPr>
        <w:t>121</w:t>
      </w:r>
      <w:r w:rsidRPr="00C53D1F">
        <w:rPr>
          <w:rFonts w:eastAsia="仿宋_GB2312"/>
          <w:sz w:val="32"/>
          <w:szCs w:val="32"/>
        </w:rPr>
        <w:t>号公告</w:t>
      </w:r>
      <w:r w:rsidRPr="00C53D1F">
        <w:rPr>
          <w:rFonts w:eastAsia="仿宋_GB2312"/>
          <w:sz w:val="32"/>
          <w:szCs w:val="32"/>
        </w:rPr>
        <w:t>[Z].</w:t>
      </w:r>
    </w:p>
    <w:p w14:paraId="0D075029" w14:textId="77777777" w:rsidR="002E3133" w:rsidRPr="002E3133" w:rsidRDefault="002E3133" w:rsidP="002E3133">
      <w:pPr>
        <w:rPr>
          <w:rFonts w:eastAsia="仿宋_GB2312"/>
          <w:sz w:val="32"/>
          <w:szCs w:val="32"/>
        </w:rPr>
      </w:pPr>
    </w:p>
    <w:p w14:paraId="710236B8" w14:textId="77777777" w:rsidR="002E3133" w:rsidRPr="002E3133" w:rsidRDefault="002E3133" w:rsidP="002E3133">
      <w:pPr>
        <w:rPr>
          <w:rFonts w:eastAsia="仿宋_GB2312"/>
          <w:sz w:val="32"/>
          <w:szCs w:val="32"/>
        </w:rPr>
      </w:pPr>
    </w:p>
    <w:p w14:paraId="21083B6C" w14:textId="77777777" w:rsidR="002E3133" w:rsidRPr="002E3133" w:rsidRDefault="002E3133" w:rsidP="002E3133">
      <w:pPr>
        <w:rPr>
          <w:rFonts w:eastAsia="仿宋_GB2312"/>
          <w:sz w:val="32"/>
          <w:szCs w:val="32"/>
        </w:rPr>
      </w:pPr>
    </w:p>
    <w:p w14:paraId="48A468DB" w14:textId="77777777" w:rsidR="002E3133" w:rsidRPr="002E3133" w:rsidRDefault="002E3133" w:rsidP="002E3133">
      <w:pPr>
        <w:jc w:val="right"/>
        <w:rPr>
          <w:rFonts w:eastAsia="仿宋_GB2312"/>
          <w:sz w:val="32"/>
          <w:szCs w:val="32"/>
        </w:rPr>
      </w:pPr>
    </w:p>
    <w:p w14:paraId="3E1B3167" w14:textId="7588F5FC" w:rsidR="002E3133" w:rsidRDefault="002E3133" w:rsidP="002E3133">
      <w:pPr>
        <w:rPr>
          <w:rFonts w:eastAsia="仿宋_GB2312"/>
          <w:sz w:val="32"/>
          <w:szCs w:val="32"/>
        </w:rPr>
      </w:pPr>
    </w:p>
    <w:p w14:paraId="2251B64A" w14:textId="77777777" w:rsidR="00E87215" w:rsidRPr="002E3133" w:rsidRDefault="00E87215" w:rsidP="002E3133">
      <w:pPr>
        <w:rPr>
          <w:rFonts w:eastAsia="仿宋_GB2312"/>
          <w:sz w:val="32"/>
          <w:szCs w:val="32"/>
        </w:rPr>
        <w:sectPr w:rsidR="00E87215" w:rsidRPr="002E3133" w:rsidSect="00BA22F1">
          <w:footerReference w:type="default" r:id="rId11"/>
          <w:pgSz w:w="12260" w:h="15840"/>
          <w:pgMar w:top="1134" w:right="1134" w:bottom="1134" w:left="1134" w:header="748" w:footer="773" w:gutter="0"/>
          <w:lnNumType w:countBy="1" w:restart="continuous"/>
          <w:cols w:space="720"/>
          <w:docGrid w:linePitch="299"/>
        </w:sectPr>
      </w:pPr>
    </w:p>
    <w:p w14:paraId="4B1B0153" w14:textId="4CD2B6C4" w:rsidR="006A47EA" w:rsidRDefault="00C9790F" w:rsidP="002E363D">
      <w:pPr>
        <w:pStyle w:val="2"/>
        <w:snapToGrid w:val="0"/>
        <w:spacing w:before="220" w:line="520" w:lineRule="exact"/>
        <w:ind w:left="102" w:firstLine="0"/>
        <w:rPr>
          <w:rFonts w:eastAsia="黑体" w:cs="Times New Roman"/>
          <w:b w:val="0"/>
          <w:sz w:val="32"/>
          <w:lang w:eastAsia="zh-CN"/>
        </w:rPr>
      </w:pPr>
      <w:r>
        <w:rPr>
          <w:rFonts w:eastAsia="黑体" w:cs="Times New Roman"/>
          <w:b w:val="0"/>
          <w:sz w:val="32"/>
          <w:lang w:eastAsia="zh-CN"/>
        </w:rPr>
        <w:lastRenderedPageBreak/>
        <w:t>附</w:t>
      </w:r>
      <w:r>
        <w:rPr>
          <w:rFonts w:eastAsia="黑体" w:cs="Times New Roman" w:hint="eastAsia"/>
          <w:b w:val="0"/>
          <w:sz w:val="32"/>
          <w:lang w:eastAsia="zh-CN"/>
        </w:rPr>
        <w:t>件</w:t>
      </w:r>
      <w:r w:rsidR="006200CE">
        <w:rPr>
          <w:rFonts w:eastAsia="黑体" w:cs="Times New Roman"/>
          <w:b w:val="0"/>
          <w:sz w:val="32"/>
          <w:lang w:eastAsia="zh-CN"/>
        </w:rPr>
        <w:t>1</w:t>
      </w:r>
    </w:p>
    <w:p w14:paraId="660EB048" w14:textId="77777777" w:rsidR="006A47EA" w:rsidRPr="00EF6301" w:rsidRDefault="006200CE" w:rsidP="002E363D">
      <w:pPr>
        <w:pStyle w:val="2"/>
        <w:snapToGrid w:val="0"/>
        <w:spacing w:before="220" w:line="520" w:lineRule="exact"/>
        <w:ind w:left="100" w:firstLine="0"/>
        <w:jc w:val="center"/>
        <w:rPr>
          <w:rFonts w:ascii="方正小标宋简体" w:eastAsia="方正小标宋简体" w:cs="Times New Roman"/>
          <w:b w:val="0"/>
          <w:sz w:val="44"/>
          <w:szCs w:val="44"/>
          <w:lang w:eastAsia="zh-CN"/>
        </w:rPr>
      </w:pPr>
      <w:r w:rsidRPr="00EF6301">
        <w:rPr>
          <w:rFonts w:ascii="方正小标宋简体" w:eastAsia="方正小标宋简体" w:cs="Times New Roman" w:hint="eastAsia"/>
          <w:b w:val="0"/>
          <w:sz w:val="44"/>
          <w:szCs w:val="44"/>
          <w:lang w:eastAsia="zh-CN"/>
        </w:rPr>
        <w:t>名词解释</w:t>
      </w:r>
      <w:bookmarkEnd w:id="7"/>
    </w:p>
    <w:p w14:paraId="5C8D9FE8" w14:textId="77777777" w:rsidR="006A47EA" w:rsidRDefault="006A47EA" w:rsidP="002E363D">
      <w:pPr>
        <w:snapToGrid w:val="0"/>
        <w:spacing w:before="7" w:line="520" w:lineRule="exact"/>
        <w:rPr>
          <w:sz w:val="20"/>
          <w:szCs w:val="20"/>
        </w:rPr>
      </w:pPr>
    </w:p>
    <w:p w14:paraId="403C7ABF" w14:textId="570721C1" w:rsidR="006A47EA" w:rsidRDefault="006200CE" w:rsidP="002E363D">
      <w:pPr>
        <w:spacing w:line="520" w:lineRule="exact"/>
        <w:ind w:firstLineChars="200" w:firstLine="640"/>
        <w:rPr>
          <w:rFonts w:eastAsia="仿宋_GB2312"/>
          <w:sz w:val="32"/>
          <w:szCs w:val="32"/>
        </w:rPr>
      </w:pPr>
      <w:r>
        <w:rPr>
          <w:rFonts w:eastAsia="黑体"/>
          <w:sz w:val="32"/>
          <w:szCs w:val="32"/>
        </w:rPr>
        <w:t>生物指示物</w:t>
      </w:r>
      <w:r>
        <w:rPr>
          <w:rFonts w:eastAsia="仿宋_GB2312"/>
          <w:sz w:val="32"/>
          <w:szCs w:val="32"/>
        </w:rPr>
        <w:t>：</w:t>
      </w:r>
      <w:r w:rsidR="00A86543">
        <w:rPr>
          <w:rFonts w:eastAsia="仿宋_GB2312"/>
          <w:sz w:val="32"/>
          <w:szCs w:val="32"/>
        </w:rPr>
        <w:t>将适当载体染以一定量的特定微生物，用于指示消毒或灭菌效果的制品。</w:t>
      </w:r>
    </w:p>
    <w:p w14:paraId="1E37F1E0" w14:textId="4962C6DE" w:rsidR="00557820" w:rsidRDefault="006200CE" w:rsidP="002E363D">
      <w:pPr>
        <w:spacing w:line="520" w:lineRule="exact"/>
        <w:ind w:firstLineChars="200" w:firstLine="640"/>
        <w:rPr>
          <w:rFonts w:eastAsia="仿宋_GB2312"/>
          <w:sz w:val="32"/>
          <w:szCs w:val="32"/>
        </w:rPr>
      </w:pPr>
      <w:r>
        <w:rPr>
          <w:rFonts w:eastAsia="黑体"/>
          <w:sz w:val="32"/>
          <w:szCs w:val="32"/>
        </w:rPr>
        <w:t>清洁</w:t>
      </w:r>
      <w:r>
        <w:rPr>
          <w:rFonts w:eastAsia="仿宋_GB2312"/>
          <w:sz w:val="32"/>
          <w:szCs w:val="32"/>
        </w:rPr>
        <w:t>：</w:t>
      </w:r>
      <w:r w:rsidR="00A86543">
        <w:rPr>
          <w:rFonts w:eastAsia="仿宋_GB2312"/>
          <w:sz w:val="32"/>
          <w:szCs w:val="32"/>
        </w:rPr>
        <w:t>去除</w:t>
      </w:r>
      <w:r w:rsidR="00A86543">
        <w:rPr>
          <w:rFonts w:eastAsia="仿宋_GB2312" w:hint="eastAsia"/>
          <w:sz w:val="32"/>
          <w:szCs w:val="32"/>
        </w:rPr>
        <w:t>物品上的</w:t>
      </w:r>
      <w:r w:rsidR="00A86543">
        <w:rPr>
          <w:rFonts w:eastAsia="仿宋_GB2312"/>
          <w:sz w:val="32"/>
          <w:szCs w:val="32"/>
        </w:rPr>
        <w:t>污物和污染物</w:t>
      </w:r>
      <w:r w:rsidR="00A86543">
        <w:rPr>
          <w:rFonts w:eastAsia="仿宋_GB2312" w:hint="eastAsia"/>
          <w:sz w:val="32"/>
          <w:szCs w:val="32"/>
        </w:rPr>
        <w:t>，使之达到</w:t>
      </w:r>
      <w:r w:rsidR="00A86543">
        <w:rPr>
          <w:rFonts w:eastAsia="仿宋_GB2312"/>
          <w:sz w:val="32"/>
          <w:szCs w:val="32"/>
        </w:rPr>
        <w:t>可进一步</w:t>
      </w:r>
      <w:r w:rsidR="00A86543">
        <w:rPr>
          <w:rFonts w:eastAsia="仿宋_GB2312" w:hint="eastAsia"/>
          <w:sz w:val="32"/>
          <w:szCs w:val="32"/>
        </w:rPr>
        <w:t>处理</w:t>
      </w:r>
      <w:r w:rsidR="00A86543">
        <w:rPr>
          <w:rFonts w:eastAsia="仿宋_GB2312"/>
          <w:sz w:val="32"/>
          <w:szCs w:val="32"/>
        </w:rPr>
        <w:t>或适用范围所需的程度。</w:t>
      </w:r>
    </w:p>
    <w:p w14:paraId="7F1A5F8C" w14:textId="2B2C7C76" w:rsidR="00557820" w:rsidRDefault="006200CE" w:rsidP="002E363D">
      <w:pPr>
        <w:spacing w:line="520" w:lineRule="exact"/>
        <w:ind w:firstLineChars="200" w:firstLine="640"/>
        <w:rPr>
          <w:rFonts w:eastAsia="仿宋_GB2312"/>
          <w:sz w:val="32"/>
          <w:szCs w:val="32"/>
        </w:rPr>
      </w:pPr>
      <w:r>
        <w:rPr>
          <w:rFonts w:eastAsia="黑体"/>
          <w:sz w:val="32"/>
          <w:szCs w:val="32"/>
        </w:rPr>
        <w:t>消毒剂</w:t>
      </w:r>
      <w:r>
        <w:rPr>
          <w:rFonts w:eastAsia="仿宋_GB2312"/>
          <w:sz w:val="32"/>
          <w:szCs w:val="32"/>
        </w:rPr>
        <w:t>：</w:t>
      </w:r>
      <w:r w:rsidR="00A86543">
        <w:rPr>
          <w:rFonts w:eastAsia="仿宋_GB2312" w:hint="eastAsia"/>
          <w:sz w:val="32"/>
          <w:szCs w:val="32"/>
        </w:rPr>
        <w:t>用于杀灭传播媒介上的致病微生物使其达消毒或灭菌要求的制剂</w:t>
      </w:r>
      <w:r w:rsidR="00A86543">
        <w:rPr>
          <w:rFonts w:eastAsia="仿宋_GB2312"/>
          <w:sz w:val="32"/>
          <w:szCs w:val="32"/>
        </w:rPr>
        <w:t>。消毒剂破坏</w:t>
      </w:r>
      <w:r w:rsidR="00C34351">
        <w:rPr>
          <w:rFonts w:eastAsia="仿宋_GB2312" w:hint="eastAsia"/>
          <w:sz w:val="32"/>
          <w:szCs w:val="32"/>
        </w:rPr>
        <w:t>的</w:t>
      </w:r>
      <w:r w:rsidR="00A86543">
        <w:rPr>
          <w:rFonts w:eastAsia="仿宋_GB2312"/>
          <w:sz w:val="32"/>
          <w:szCs w:val="32"/>
        </w:rPr>
        <w:t>是公认程度最高的致病微生物，但不一定涵盖所有微生物形式，如</w:t>
      </w:r>
      <w:r w:rsidR="00A86543">
        <w:rPr>
          <w:rFonts w:eastAsia="仿宋_GB2312" w:hint="eastAsia"/>
          <w:sz w:val="32"/>
          <w:szCs w:val="32"/>
        </w:rPr>
        <w:t>细菌芽孢</w:t>
      </w:r>
      <w:r w:rsidR="00A86543">
        <w:rPr>
          <w:rFonts w:eastAsia="仿宋_GB2312"/>
          <w:sz w:val="32"/>
          <w:szCs w:val="32"/>
        </w:rPr>
        <w:t>。</w:t>
      </w:r>
    </w:p>
    <w:p w14:paraId="2BBB7EA1" w14:textId="2FAFEEEC" w:rsidR="006A47EA" w:rsidRDefault="006200CE" w:rsidP="002E363D">
      <w:pPr>
        <w:spacing w:line="520" w:lineRule="exact"/>
        <w:ind w:firstLineChars="200" w:firstLine="640"/>
        <w:rPr>
          <w:rFonts w:eastAsia="仿宋_GB2312"/>
          <w:sz w:val="32"/>
          <w:szCs w:val="32"/>
        </w:rPr>
      </w:pPr>
      <w:r>
        <w:rPr>
          <w:rFonts w:eastAsia="黑体"/>
          <w:sz w:val="32"/>
          <w:szCs w:val="32"/>
        </w:rPr>
        <w:t>消毒</w:t>
      </w:r>
      <w:r>
        <w:rPr>
          <w:rFonts w:eastAsia="仿宋_GB2312"/>
          <w:sz w:val="32"/>
          <w:szCs w:val="32"/>
        </w:rPr>
        <w:t>：</w:t>
      </w:r>
      <w:r w:rsidR="00A86543">
        <w:rPr>
          <w:rFonts w:eastAsia="仿宋_GB2312" w:hint="eastAsia"/>
          <w:sz w:val="32"/>
          <w:szCs w:val="32"/>
        </w:rPr>
        <w:t>通过</w:t>
      </w:r>
      <w:r w:rsidR="00A86543">
        <w:rPr>
          <w:rFonts w:eastAsia="仿宋_GB2312"/>
          <w:sz w:val="32"/>
          <w:szCs w:val="32"/>
        </w:rPr>
        <w:t>物理或化学的方法</w:t>
      </w:r>
      <w:r w:rsidR="00A86543">
        <w:rPr>
          <w:rFonts w:eastAsia="仿宋_GB2312" w:hint="eastAsia"/>
          <w:sz w:val="32"/>
          <w:szCs w:val="32"/>
        </w:rPr>
        <w:t>清除或杀灭传播媒介上致病微生物，使其达到无害化的处理。</w:t>
      </w:r>
      <w:r w:rsidR="00A86543">
        <w:rPr>
          <w:rFonts w:eastAsia="仿宋_GB2312"/>
          <w:sz w:val="32"/>
          <w:szCs w:val="32"/>
        </w:rPr>
        <w:t>消毒过程不能确保与灭菌过程相关的相同安全幅度。根据消毒剂的性质，消毒过程的致死率可能有所不同，从而使消毒剂的性质分为以下子类别：</w:t>
      </w:r>
    </w:p>
    <w:p w14:paraId="26BA6861" w14:textId="4C591787" w:rsidR="00FF3778" w:rsidRDefault="006200CE" w:rsidP="002E363D">
      <w:pPr>
        <w:spacing w:line="520" w:lineRule="exact"/>
        <w:ind w:firstLineChars="200" w:firstLine="640"/>
        <w:rPr>
          <w:rFonts w:eastAsia="仿宋_GB2312"/>
          <w:sz w:val="32"/>
          <w:szCs w:val="32"/>
        </w:rPr>
      </w:pPr>
      <w:r>
        <w:rPr>
          <w:rFonts w:eastAsia="黑体"/>
          <w:sz w:val="32"/>
          <w:szCs w:val="32"/>
        </w:rPr>
        <w:t>高水平消毒</w:t>
      </w:r>
      <w:r>
        <w:rPr>
          <w:rFonts w:eastAsia="仿宋_GB2312"/>
          <w:sz w:val="32"/>
          <w:szCs w:val="32"/>
        </w:rPr>
        <w:t>：</w:t>
      </w:r>
      <w:r w:rsidR="00A86543" w:rsidRPr="00A86543">
        <w:rPr>
          <w:rFonts w:eastAsia="仿宋_GB2312" w:hint="eastAsia"/>
          <w:sz w:val="32"/>
          <w:szCs w:val="32"/>
        </w:rPr>
        <w:t>在低于灭菌条件下使用灭菌剂的致死过程。除了大量的细菌芽孢，该过程可杀死所有形式的微生物。</w:t>
      </w:r>
    </w:p>
    <w:p w14:paraId="358A6E99" w14:textId="53199812" w:rsidR="006A47EA" w:rsidRDefault="006200CE" w:rsidP="002E363D">
      <w:pPr>
        <w:spacing w:line="520" w:lineRule="exact"/>
        <w:ind w:firstLineChars="200" w:firstLine="640"/>
        <w:rPr>
          <w:rFonts w:eastAsia="仿宋_GB2312"/>
          <w:sz w:val="32"/>
          <w:szCs w:val="32"/>
        </w:rPr>
      </w:pPr>
      <w:r>
        <w:rPr>
          <w:rFonts w:eastAsia="黑体"/>
          <w:sz w:val="32"/>
          <w:szCs w:val="32"/>
        </w:rPr>
        <w:t>中水平消毒</w:t>
      </w:r>
      <w:r>
        <w:rPr>
          <w:rFonts w:eastAsia="仿宋_GB2312"/>
          <w:sz w:val="32"/>
          <w:szCs w:val="32"/>
        </w:rPr>
        <w:t>：</w:t>
      </w:r>
      <w:r w:rsidR="00A86543">
        <w:rPr>
          <w:rFonts w:eastAsia="仿宋_GB2312"/>
          <w:sz w:val="32"/>
          <w:szCs w:val="32"/>
        </w:rPr>
        <w:t>使用可杀死病毒、分枝杆菌、真菌和</w:t>
      </w:r>
      <w:r w:rsidR="00D07F6D">
        <w:rPr>
          <w:rFonts w:eastAsia="仿宋_GB2312" w:hint="eastAsia"/>
          <w:sz w:val="32"/>
          <w:szCs w:val="32"/>
        </w:rPr>
        <w:t>细菌</w:t>
      </w:r>
      <w:r w:rsidR="00D07F6D">
        <w:rPr>
          <w:rFonts w:eastAsia="仿宋_GB2312"/>
          <w:sz w:val="32"/>
          <w:szCs w:val="32"/>
        </w:rPr>
        <w:t>繁殖体</w:t>
      </w:r>
      <w:r w:rsidR="00A86543">
        <w:rPr>
          <w:rFonts w:eastAsia="仿宋_GB2312"/>
          <w:sz w:val="32"/>
          <w:szCs w:val="32"/>
        </w:rPr>
        <w:t>但无法杀死细菌</w:t>
      </w:r>
      <w:r w:rsidR="00A86543">
        <w:rPr>
          <w:rFonts w:eastAsia="仿宋_GB2312" w:hint="eastAsia"/>
          <w:sz w:val="32"/>
          <w:szCs w:val="32"/>
        </w:rPr>
        <w:t>芽孢</w:t>
      </w:r>
      <w:r w:rsidR="00A86543">
        <w:rPr>
          <w:rFonts w:eastAsia="仿宋_GB2312"/>
          <w:sz w:val="32"/>
          <w:szCs w:val="32"/>
        </w:rPr>
        <w:t>的药剂的致死过程。</w:t>
      </w:r>
    </w:p>
    <w:p w14:paraId="6C153C6A" w14:textId="44836370" w:rsidR="00B945E2" w:rsidRPr="00B945E2" w:rsidRDefault="006200CE" w:rsidP="002E363D">
      <w:pPr>
        <w:spacing w:line="520" w:lineRule="exact"/>
        <w:ind w:firstLineChars="200" w:firstLine="640"/>
        <w:rPr>
          <w:rFonts w:eastAsia="仿宋_GB2312"/>
          <w:sz w:val="32"/>
          <w:szCs w:val="32"/>
        </w:rPr>
      </w:pPr>
      <w:bookmarkStart w:id="30" w:name="_bookmark42"/>
      <w:bookmarkStart w:id="31" w:name="_bookmark40"/>
      <w:bookmarkEnd w:id="30"/>
      <w:bookmarkEnd w:id="31"/>
      <w:r>
        <w:rPr>
          <w:rFonts w:eastAsia="黑体"/>
          <w:sz w:val="32"/>
          <w:szCs w:val="32"/>
        </w:rPr>
        <w:t>低水平消毒</w:t>
      </w:r>
      <w:r>
        <w:rPr>
          <w:rFonts w:eastAsia="仿宋_GB2312"/>
          <w:sz w:val="32"/>
          <w:szCs w:val="32"/>
        </w:rPr>
        <w:t>：</w:t>
      </w:r>
      <w:r w:rsidR="004E7F33" w:rsidRPr="004E7F33">
        <w:rPr>
          <w:rFonts w:eastAsia="仿宋_GB2312" w:hint="eastAsia"/>
          <w:sz w:val="32"/>
          <w:szCs w:val="32"/>
        </w:rPr>
        <w:t>仅能杀灭细菌繁殖体</w:t>
      </w:r>
      <w:r w:rsidR="00FD5719">
        <w:rPr>
          <w:rFonts w:eastAsia="仿宋_GB2312" w:hint="eastAsia"/>
          <w:sz w:val="32"/>
          <w:szCs w:val="32"/>
        </w:rPr>
        <w:t>，一些真菌</w:t>
      </w:r>
      <w:r w:rsidR="004E7F33" w:rsidRPr="004E7F33">
        <w:rPr>
          <w:rFonts w:eastAsia="仿宋_GB2312" w:hint="eastAsia"/>
          <w:sz w:val="32"/>
          <w:szCs w:val="32"/>
        </w:rPr>
        <w:t>和亲脂性病毒的</w:t>
      </w:r>
      <w:r w:rsidR="00FD5719">
        <w:rPr>
          <w:rFonts w:eastAsia="仿宋_GB2312" w:hint="eastAsia"/>
          <w:sz w:val="32"/>
          <w:szCs w:val="32"/>
        </w:rPr>
        <w:t>致死过程</w:t>
      </w:r>
      <w:r w:rsidR="004E7F33" w:rsidRPr="004E7F33">
        <w:rPr>
          <w:rFonts w:eastAsia="仿宋_GB2312" w:hint="eastAsia"/>
          <w:sz w:val="32"/>
          <w:szCs w:val="32"/>
        </w:rPr>
        <w:t>。</w:t>
      </w:r>
    </w:p>
    <w:p w14:paraId="14EE9106" w14:textId="5A62B381" w:rsidR="006A47EA" w:rsidRDefault="006200CE" w:rsidP="002E363D">
      <w:pPr>
        <w:spacing w:line="520" w:lineRule="exact"/>
        <w:ind w:firstLineChars="200" w:firstLine="640"/>
        <w:rPr>
          <w:rFonts w:eastAsia="仿宋_GB2312"/>
          <w:sz w:val="32"/>
          <w:szCs w:val="32"/>
        </w:rPr>
      </w:pPr>
      <w:r w:rsidRPr="006D089B">
        <w:rPr>
          <w:rFonts w:eastAsia="黑体"/>
          <w:sz w:val="32"/>
          <w:szCs w:val="32"/>
        </w:rPr>
        <w:t>灭菌剂</w:t>
      </w:r>
      <w:r w:rsidRPr="006D089B">
        <w:rPr>
          <w:rFonts w:eastAsia="仿宋_GB2312"/>
          <w:sz w:val="32"/>
          <w:szCs w:val="32"/>
        </w:rPr>
        <w:t>：</w:t>
      </w:r>
      <w:r w:rsidR="004E7F33" w:rsidRPr="004E7F33">
        <w:rPr>
          <w:rFonts w:eastAsia="仿宋_GB2312" w:hint="eastAsia"/>
          <w:sz w:val="32"/>
          <w:szCs w:val="32"/>
        </w:rPr>
        <w:t>能够杀灭一切微生物，达到灭菌要求的制剂。</w:t>
      </w:r>
    </w:p>
    <w:p w14:paraId="431C8D2F" w14:textId="5E3EEF6A" w:rsidR="000F6970" w:rsidRDefault="006200CE" w:rsidP="002E363D">
      <w:pPr>
        <w:spacing w:line="520" w:lineRule="exact"/>
        <w:ind w:firstLineChars="200" w:firstLine="640"/>
        <w:rPr>
          <w:rFonts w:eastAsia="仿宋_GB2312"/>
          <w:sz w:val="32"/>
          <w:szCs w:val="32"/>
        </w:rPr>
      </w:pPr>
      <w:r>
        <w:rPr>
          <w:rFonts w:eastAsia="黑体"/>
          <w:sz w:val="32"/>
          <w:szCs w:val="32"/>
        </w:rPr>
        <w:t>过程确认</w:t>
      </w:r>
      <w:r>
        <w:rPr>
          <w:rFonts w:eastAsia="仿宋_GB2312"/>
          <w:sz w:val="32"/>
          <w:szCs w:val="32"/>
        </w:rPr>
        <w:t>：通过客观证据确定过程可始终产生满足其预定规格的结果或产品。</w:t>
      </w:r>
    </w:p>
    <w:p w14:paraId="3291138F" w14:textId="32DB912D" w:rsidR="006A47EA" w:rsidRDefault="006200CE" w:rsidP="002E363D">
      <w:pPr>
        <w:spacing w:line="520" w:lineRule="exact"/>
        <w:ind w:firstLineChars="200" w:firstLine="640"/>
        <w:rPr>
          <w:rFonts w:eastAsia="仿宋_GB2312"/>
          <w:sz w:val="32"/>
          <w:szCs w:val="32"/>
        </w:rPr>
      </w:pPr>
      <w:r>
        <w:rPr>
          <w:rFonts w:eastAsia="黑体"/>
          <w:sz w:val="32"/>
          <w:szCs w:val="32"/>
        </w:rPr>
        <w:t>再处理</w:t>
      </w:r>
      <w:r>
        <w:rPr>
          <w:rFonts w:eastAsia="仿宋_GB2312"/>
          <w:sz w:val="32"/>
          <w:szCs w:val="32"/>
        </w:rPr>
        <w:t>：为满足后续单次使用要求，用于处理新的或使用过的医疗器械经确认的过程。这些过程包括清</w:t>
      </w:r>
      <w:r w:rsidR="003524AD">
        <w:rPr>
          <w:rFonts w:eastAsia="仿宋_GB2312" w:hint="eastAsia"/>
          <w:sz w:val="32"/>
          <w:szCs w:val="32"/>
        </w:rPr>
        <w:t>洁</w:t>
      </w:r>
      <w:r>
        <w:rPr>
          <w:rFonts w:eastAsia="仿宋_GB2312"/>
          <w:sz w:val="32"/>
          <w:szCs w:val="32"/>
        </w:rPr>
        <w:t>、消毒和灭菌。</w:t>
      </w:r>
    </w:p>
    <w:p w14:paraId="02A82294" w14:textId="77777777" w:rsidR="006A47EA" w:rsidRDefault="006200CE" w:rsidP="002E363D">
      <w:pPr>
        <w:spacing w:line="520" w:lineRule="exact"/>
        <w:ind w:firstLineChars="200" w:firstLine="640"/>
        <w:rPr>
          <w:rFonts w:eastAsia="仿宋_GB2312"/>
          <w:sz w:val="32"/>
          <w:szCs w:val="32"/>
        </w:rPr>
      </w:pPr>
      <w:r>
        <w:rPr>
          <w:rFonts w:eastAsia="黑体"/>
          <w:sz w:val="32"/>
          <w:szCs w:val="32"/>
        </w:rPr>
        <w:lastRenderedPageBreak/>
        <w:t>可重复使用医疗器械</w:t>
      </w:r>
      <w:r>
        <w:rPr>
          <w:rFonts w:eastAsia="仿宋_GB2312"/>
          <w:sz w:val="32"/>
          <w:szCs w:val="32"/>
        </w:rPr>
        <w:t>：用于在相同或不同患者上重复使用的器械，其中，在使用间应进行适当的清洁和其他再处理</w:t>
      </w:r>
    </w:p>
    <w:p w14:paraId="07434223" w14:textId="77777777" w:rsidR="006A47EA" w:rsidRDefault="006200CE" w:rsidP="002E363D">
      <w:pPr>
        <w:spacing w:line="520" w:lineRule="exact"/>
        <w:ind w:firstLineChars="200" w:firstLine="640"/>
        <w:rPr>
          <w:rFonts w:eastAsia="仿宋_GB2312"/>
          <w:sz w:val="32"/>
          <w:szCs w:val="32"/>
        </w:rPr>
      </w:pPr>
      <w:r>
        <w:rPr>
          <w:rFonts w:eastAsia="黑体"/>
          <w:sz w:val="32"/>
          <w:szCs w:val="32"/>
        </w:rPr>
        <w:t>一次性使用器械</w:t>
      </w:r>
      <w:r>
        <w:rPr>
          <w:rFonts w:eastAsia="仿宋_GB2312"/>
          <w:sz w:val="32"/>
          <w:szCs w:val="32"/>
        </w:rPr>
        <w:t>：</w:t>
      </w:r>
      <w:proofErr w:type="gramStart"/>
      <w:r>
        <w:rPr>
          <w:rFonts w:eastAsia="仿宋_GB2312"/>
          <w:sz w:val="32"/>
          <w:szCs w:val="32"/>
        </w:rPr>
        <w:t>仅供单次</w:t>
      </w:r>
      <w:proofErr w:type="gramEnd"/>
      <w:r>
        <w:rPr>
          <w:rFonts w:eastAsia="仿宋_GB2312"/>
          <w:sz w:val="32"/>
          <w:szCs w:val="32"/>
        </w:rPr>
        <w:t>使用，或在单个手术期间用于单个患者的器械。</w:t>
      </w:r>
    </w:p>
    <w:p w14:paraId="3A4CFF4D" w14:textId="03C1B5EE" w:rsidR="006A47EA" w:rsidRDefault="002748E2" w:rsidP="002E363D">
      <w:pPr>
        <w:spacing w:line="520" w:lineRule="exact"/>
        <w:ind w:firstLineChars="200" w:firstLine="640"/>
        <w:rPr>
          <w:rFonts w:eastAsia="仿宋_GB2312"/>
          <w:sz w:val="32"/>
          <w:szCs w:val="32"/>
        </w:rPr>
      </w:pPr>
      <w:r>
        <w:rPr>
          <w:rFonts w:eastAsia="黑体" w:hint="eastAsia"/>
          <w:sz w:val="32"/>
          <w:szCs w:val="32"/>
        </w:rPr>
        <w:t>孢子</w:t>
      </w:r>
      <w:r w:rsidR="006200CE">
        <w:rPr>
          <w:rFonts w:eastAsia="仿宋_GB2312"/>
          <w:sz w:val="32"/>
          <w:szCs w:val="32"/>
        </w:rPr>
        <w:t>：微生物（通常是细菌或真菌）的休眠状态，其表现为生物合成活性、降低呼吸活性等的缺乏，并具有对热、辐射、干燥和各种化学试剂的抗性。</w:t>
      </w:r>
    </w:p>
    <w:p w14:paraId="772CAFC2" w14:textId="6A658A06" w:rsidR="00FF3778" w:rsidRDefault="006200CE" w:rsidP="002E363D">
      <w:pPr>
        <w:spacing w:line="520" w:lineRule="exact"/>
        <w:ind w:firstLineChars="200" w:firstLine="640"/>
        <w:rPr>
          <w:rFonts w:eastAsia="仿宋_GB2312"/>
          <w:sz w:val="32"/>
          <w:szCs w:val="32"/>
        </w:rPr>
      </w:pPr>
      <w:r>
        <w:rPr>
          <w:rFonts w:eastAsia="黑体"/>
          <w:sz w:val="32"/>
          <w:szCs w:val="32"/>
        </w:rPr>
        <w:t>无菌</w:t>
      </w:r>
      <w:r>
        <w:rPr>
          <w:rFonts w:eastAsia="仿宋_GB2312"/>
          <w:sz w:val="32"/>
          <w:szCs w:val="32"/>
        </w:rPr>
        <w:t>：</w:t>
      </w:r>
      <w:r w:rsidR="004E7F33" w:rsidRPr="004E7F33">
        <w:rPr>
          <w:rFonts w:eastAsia="仿宋_GB2312" w:hint="eastAsia"/>
          <w:sz w:val="32"/>
          <w:szCs w:val="32"/>
        </w:rPr>
        <w:t>无存活微生物。</w:t>
      </w:r>
    </w:p>
    <w:p w14:paraId="2EE71C45" w14:textId="6AD01EF2" w:rsidR="004E7F33" w:rsidRDefault="006200CE" w:rsidP="002E363D">
      <w:pPr>
        <w:spacing w:line="520" w:lineRule="exact"/>
        <w:ind w:firstLineChars="200" w:firstLine="640"/>
        <w:rPr>
          <w:rFonts w:eastAsia="仿宋_GB2312"/>
          <w:sz w:val="32"/>
          <w:szCs w:val="32"/>
        </w:rPr>
      </w:pPr>
      <w:r>
        <w:rPr>
          <w:rFonts w:eastAsia="黑体"/>
          <w:sz w:val="32"/>
          <w:szCs w:val="32"/>
        </w:rPr>
        <w:t>无菌保证水平（</w:t>
      </w:r>
      <w:r>
        <w:rPr>
          <w:rFonts w:eastAsia="黑体"/>
          <w:sz w:val="32"/>
          <w:szCs w:val="32"/>
        </w:rPr>
        <w:t>SAL</w:t>
      </w:r>
      <w:r>
        <w:rPr>
          <w:rFonts w:eastAsia="黑体"/>
          <w:sz w:val="32"/>
          <w:szCs w:val="32"/>
        </w:rPr>
        <w:t>）</w:t>
      </w:r>
      <w:r>
        <w:rPr>
          <w:rFonts w:eastAsia="仿宋_GB2312"/>
          <w:sz w:val="32"/>
          <w:szCs w:val="32"/>
        </w:rPr>
        <w:t>：</w:t>
      </w:r>
      <w:r w:rsidR="004E7F33" w:rsidRPr="004E7F33">
        <w:rPr>
          <w:rFonts w:eastAsia="仿宋_GB2312" w:hint="eastAsia"/>
          <w:sz w:val="32"/>
          <w:szCs w:val="32"/>
        </w:rPr>
        <w:t>灭菌</w:t>
      </w:r>
      <w:proofErr w:type="gramStart"/>
      <w:r w:rsidR="004E7F33" w:rsidRPr="004E7F33">
        <w:rPr>
          <w:rFonts w:eastAsia="仿宋_GB2312" w:hint="eastAsia"/>
          <w:sz w:val="32"/>
          <w:szCs w:val="32"/>
        </w:rPr>
        <w:t>后</w:t>
      </w:r>
      <w:r w:rsidR="002748E2">
        <w:rPr>
          <w:rFonts w:eastAsia="仿宋_GB2312" w:hint="eastAsia"/>
          <w:sz w:val="32"/>
          <w:szCs w:val="32"/>
        </w:rPr>
        <w:t>单位</w:t>
      </w:r>
      <w:proofErr w:type="gramEnd"/>
      <w:r w:rsidR="004E7F33" w:rsidRPr="004E7F33">
        <w:rPr>
          <w:rFonts w:eastAsia="仿宋_GB2312" w:hint="eastAsia"/>
          <w:sz w:val="32"/>
          <w:szCs w:val="32"/>
        </w:rPr>
        <w:t>产品上存在单个活微生物的概率。通常表示为</w:t>
      </w:r>
      <w:r w:rsidR="004E7F33" w:rsidRPr="004E7F33">
        <w:rPr>
          <w:rFonts w:eastAsia="仿宋_GB2312" w:hint="eastAsia"/>
          <w:sz w:val="32"/>
          <w:szCs w:val="32"/>
        </w:rPr>
        <w:t>10</w:t>
      </w:r>
      <w:r w:rsidR="004E7F33" w:rsidRPr="004E7F33">
        <w:rPr>
          <w:rFonts w:eastAsia="仿宋_GB2312" w:hint="eastAsia"/>
          <w:sz w:val="32"/>
          <w:szCs w:val="32"/>
          <w:vertAlign w:val="superscript"/>
        </w:rPr>
        <w:t>-n</w:t>
      </w:r>
      <w:r w:rsidR="004E7F33" w:rsidRPr="004E7F33">
        <w:rPr>
          <w:rFonts w:eastAsia="仿宋_GB2312" w:hint="eastAsia"/>
          <w:sz w:val="32"/>
          <w:szCs w:val="32"/>
        </w:rPr>
        <w:t>。</w:t>
      </w:r>
    </w:p>
    <w:p w14:paraId="04421F83" w14:textId="01376CAC" w:rsidR="006A47EA" w:rsidRDefault="006200CE" w:rsidP="002E363D">
      <w:pPr>
        <w:spacing w:line="520" w:lineRule="exact"/>
        <w:ind w:firstLineChars="200" w:firstLine="640"/>
        <w:rPr>
          <w:rFonts w:eastAsia="仿宋_GB2312"/>
          <w:sz w:val="32"/>
          <w:szCs w:val="32"/>
        </w:rPr>
      </w:pPr>
      <w:r>
        <w:rPr>
          <w:rFonts w:eastAsia="黑体"/>
          <w:sz w:val="32"/>
          <w:szCs w:val="32"/>
        </w:rPr>
        <w:t>灭菌</w:t>
      </w:r>
      <w:r>
        <w:rPr>
          <w:rFonts w:eastAsia="仿宋_GB2312"/>
          <w:sz w:val="32"/>
          <w:szCs w:val="32"/>
        </w:rPr>
        <w:t>：</w:t>
      </w:r>
      <w:r w:rsidR="002748E2" w:rsidRPr="002748E2">
        <w:rPr>
          <w:rFonts w:eastAsia="仿宋_GB2312" w:hint="eastAsia"/>
          <w:sz w:val="32"/>
          <w:szCs w:val="32"/>
        </w:rPr>
        <w:t>使产品</w:t>
      </w:r>
      <w:proofErr w:type="gramStart"/>
      <w:r w:rsidR="002748E2" w:rsidRPr="002748E2">
        <w:rPr>
          <w:rFonts w:eastAsia="仿宋_GB2312" w:hint="eastAsia"/>
          <w:sz w:val="32"/>
          <w:szCs w:val="32"/>
        </w:rPr>
        <w:t>不</w:t>
      </w:r>
      <w:proofErr w:type="gramEnd"/>
      <w:r w:rsidR="002748E2" w:rsidRPr="002748E2">
        <w:rPr>
          <w:rFonts w:eastAsia="仿宋_GB2312" w:hint="eastAsia"/>
          <w:sz w:val="32"/>
          <w:szCs w:val="32"/>
        </w:rPr>
        <w:t>含有活性微生物的经确认的过程。</w:t>
      </w:r>
    </w:p>
    <w:p w14:paraId="6426F3E0" w14:textId="77777777" w:rsidR="004E7F33" w:rsidRDefault="006200CE" w:rsidP="002E363D">
      <w:pPr>
        <w:spacing w:line="520" w:lineRule="exact"/>
        <w:ind w:firstLineChars="200" w:firstLine="640"/>
        <w:rPr>
          <w:rFonts w:eastAsia="仿宋_GB2312"/>
          <w:sz w:val="32"/>
          <w:szCs w:val="32"/>
        </w:rPr>
      </w:pPr>
      <w:r>
        <w:rPr>
          <w:rFonts w:eastAsia="仿宋_GB2312"/>
          <w:sz w:val="32"/>
          <w:szCs w:val="32"/>
        </w:rPr>
        <w:t>注意：在灭菌过程中，微生物灭活的规律用指数函数表示，因此，任何单件产品上的微生物存活率可以用概率来表示。虽概率可以降低到很低，但不可能降为零。</w:t>
      </w:r>
    </w:p>
    <w:p w14:paraId="0D088C8A" w14:textId="7E1138BE" w:rsidR="006A47EA" w:rsidRDefault="006200CE" w:rsidP="002E363D">
      <w:pPr>
        <w:spacing w:line="520" w:lineRule="exact"/>
        <w:ind w:firstLineChars="200" w:firstLine="640"/>
        <w:rPr>
          <w:rFonts w:eastAsia="仿宋_GB2312"/>
          <w:sz w:val="32"/>
          <w:szCs w:val="32"/>
        </w:rPr>
      </w:pPr>
      <w:r>
        <w:rPr>
          <w:rFonts w:eastAsia="黑体"/>
          <w:sz w:val="32"/>
          <w:szCs w:val="32"/>
        </w:rPr>
        <w:t>灭菌包装</w:t>
      </w:r>
      <w:r>
        <w:rPr>
          <w:rFonts w:eastAsia="仿宋_GB2312"/>
          <w:sz w:val="32"/>
          <w:szCs w:val="32"/>
        </w:rPr>
        <w:t>：灭菌包装（灭菌袋或灭菌用附件）用于封装医疗服务人员打算进行灭菌的医疗器械。目的为允许对封装</w:t>
      </w:r>
      <w:r w:rsidR="006C70E8">
        <w:rPr>
          <w:rFonts w:eastAsia="仿宋_GB2312" w:hint="eastAsia"/>
          <w:sz w:val="32"/>
          <w:szCs w:val="32"/>
        </w:rPr>
        <w:t>的</w:t>
      </w:r>
      <w:r>
        <w:rPr>
          <w:rFonts w:eastAsia="仿宋_GB2312"/>
          <w:sz w:val="32"/>
          <w:szCs w:val="32"/>
        </w:rPr>
        <w:t>医疗器械进行灭菌，并且在使用前维持封装器械的无菌性。</w:t>
      </w:r>
    </w:p>
    <w:p w14:paraId="1C044780" w14:textId="77777777" w:rsidR="006A47EA" w:rsidRDefault="006A47EA" w:rsidP="002E363D">
      <w:pPr>
        <w:spacing w:line="520" w:lineRule="exact"/>
        <w:ind w:firstLineChars="200" w:firstLine="640"/>
        <w:rPr>
          <w:rFonts w:eastAsia="仿宋_GB2312"/>
          <w:sz w:val="32"/>
          <w:szCs w:val="32"/>
        </w:rPr>
      </w:pPr>
    </w:p>
    <w:p w14:paraId="6B37CA45" w14:textId="77777777" w:rsidR="006A47EA" w:rsidRDefault="006A47EA" w:rsidP="002E363D">
      <w:pPr>
        <w:spacing w:line="520" w:lineRule="exact"/>
        <w:ind w:firstLineChars="200" w:firstLine="640"/>
        <w:rPr>
          <w:rFonts w:eastAsia="仿宋_GB2312"/>
          <w:sz w:val="32"/>
          <w:szCs w:val="32"/>
        </w:rPr>
        <w:sectPr w:rsidR="006A47EA" w:rsidSect="00120249">
          <w:footerReference w:type="default" r:id="rId12"/>
          <w:pgSz w:w="12260" w:h="15840"/>
          <w:pgMar w:top="1134" w:right="1134" w:bottom="1134" w:left="1134" w:header="748" w:footer="773" w:gutter="0"/>
          <w:lnNumType w:countBy="1" w:restart="continuous"/>
          <w:cols w:space="720"/>
          <w:docGrid w:linePitch="299"/>
        </w:sectPr>
      </w:pPr>
    </w:p>
    <w:p w14:paraId="5657B1ED" w14:textId="733E6E6C" w:rsidR="006A47EA" w:rsidRPr="00EA45E3" w:rsidRDefault="00A4346B" w:rsidP="002E363D">
      <w:pPr>
        <w:pStyle w:val="2"/>
        <w:snapToGrid w:val="0"/>
        <w:spacing w:before="220" w:line="520" w:lineRule="exact"/>
        <w:ind w:left="720"/>
        <w:rPr>
          <w:rFonts w:eastAsia="黑体" w:cs="Times New Roman"/>
          <w:b w:val="0"/>
          <w:sz w:val="32"/>
          <w:lang w:eastAsia="zh-CN"/>
        </w:rPr>
      </w:pPr>
      <w:bookmarkStart w:id="32" w:name="APPENDIX_B.__Overview_of_Reusable_Medica"/>
      <w:bookmarkStart w:id="33" w:name="_Toc481569216"/>
      <w:bookmarkEnd w:id="32"/>
      <w:r>
        <w:rPr>
          <w:rFonts w:eastAsia="黑体" w:cs="Times New Roman" w:hint="eastAsia"/>
          <w:b w:val="0"/>
          <w:sz w:val="32"/>
          <w:lang w:eastAsia="zh-CN"/>
        </w:rPr>
        <w:lastRenderedPageBreak/>
        <w:t>附件</w:t>
      </w:r>
      <w:r w:rsidR="006200CE" w:rsidRPr="00EA45E3">
        <w:rPr>
          <w:rFonts w:eastAsia="黑体" w:cs="Times New Roman"/>
          <w:b w:val="0"/>
          <w:sz w:val="32"/>
          <w:lang w:eastAsia="zh-CN"/>
        </w:rPr>
        <w:t xml:space="preserve">2 </w:t>
      </w:r>
    </w:p>
    <w:p w14:paraId="7D51AA7C" w14:textId="77777777" w:rsidR="006A47EA" w:rsidRPr="002E3133" w:rsidRDefault="006200CE" w:rsidP="002E363D">
      <w:pPr>
        <w:pStyle w:val="2"/>
        <w:snapToGrid w:val="0"/>
        <w:spacing w:before="220" w:line="520" w:lineRule="exact"/>
        <w:ind w:left="100" w:firstLine="0"/>
        <w:jc w:val="center"/>
        <w:rPr>
          <w:rFonts w:ascii="方正小标宋简体" w:eastAsia="方正小标宋简体" w:cs="Times New Roman"/>
          <w:b w:val="0"/>
          <w:bCs w:val="0"/>
          <w:sz w:val="44"/>
          <w:szCs w:val="44"/>
          <w:lang w:eastAsia="zh-CN"/>
        </w:rPr>
      </w:pPr>
      <w:r w:rsidRPr="002E3133">
        <w:rPr>
          <w:rFonts w:ascii="方正小标宋简体" w:eastAsia="方正小标宋简体" w:cs="Times New Roman" w:hint="eastAsia"/>
          <w:b w:val="0"/>
          <w:sz w:val="44"/>
          <w:szCs w:val="44"/>
          <w:lang w:eastAsia="zh-CN"/>
        </w:rPr>
        <w:t>可重复使用医疗器械再处理概述</w:t>
      </w:r>
      <w:bookmarkEnd w:id="33"/>
    </w:p>
    <w:p w14:paraId="41064BA3" w14:textId="77777777" w:rsidR="006A47EA" w:rsidRDefault="006A47EA" w:rsidP="002E363D">
      <w:pPr>
        <w:snapToGrid w:val="0"/>
        <w:spacing w:before="6" w:line="520" w:lineRule="exact"/>
        <w:rPr>
          <w:b/>
          <w:bCs/>
          <w:sz w:val="14"/>
          <w:szCs w:val="14"/>
        </w:rPr>
      </w:pPr>
    </w:p>
    <w:p w14:paraId="299077F8" w14:textId="77777777" w:rsidR="006A47EA" w:rsidRDefault="006200CE" w:rsidP="002E363D">
      <w:pPr>
        <w:pStyle w:val="a5"/>
        <w:snapToGrid w:val="0"/>
        <w:spacing w:line="520" w:lineRule="exact"/>
        <w:ind w:left="119" w:firstLineChars="200" w:firstLine="640"/>
        <w:jc w:val="both"/>
        <w:rPr>
          <w:rFonts w:eastAsia="仿宋_GB2312" w:cs="Times New Roman"/>
          <w:sz w:val="32"/>
          <w:lang w:eastAsia="zh-CN"/>
        </w:rPr>
      </w:pPr>
      <w:r>
        <w:rPr>
          <w:rFonts w:eastAsia="仿宋_GB2312" w:cs="Times New Roman"/>
          <w:sz w:val="32"/>
          <w:lang w:eastAsia="zh-CN"/>
        </w:rPr>
        <w:t>下图所示为一般再处理步骤的过程概述，对可重复使用医疗器械进行适当的处理和再处理</w:t>
      </w:r>
      <w:proofErr w:type="gramStart"/>
      <w:r>
        <w:rPr>
          <w:rFonts w:eastAsia="仿宋_GB2312" w:cs="Times New Roman"/>
          <w:sz w:val="32"/>
          <w:lang w:eastAsia="zh-CN"/>
        </w:rPr>
        <w:t>以供下一次</w:t>
      </w:r>
      <w:proofErr w:type="gramEnd"/>
      <w:r>
        <w:rPr>
          <w:rFonts w:eastAsia="仿宋_GB2312" w:cs="Times New Roman"/>
          <w:sz w:val="32"/>
          <w:lang w:eastAsia="zh-CN"/>
        </w:rPr>
        <w:t>使用。</w:t>
      </w:r>
    </w:p>
    <w:p w14:paraId="64E7754C" w14:textId="76B8F049" w:rsidR="002E3133" w:rsidRDefault="002E3133" w:rsidP="002E363D">
      <w:pPr>
        <w:snapToGrid w:val="0"/>
        <w:spacing w:line="520" w:lineRule="exact"/>
        <w:rPr>
          <w:b/>
          <w:bCs/>
          <w:sz w:val="18"/>
          <w:szCs w:val="18"/>
        </w:rPr>
      </w:pPr>
    </w:p>
    <w:p w14:paraId="4839E3C1" w14:textId="2BA794A0" w:rsidR="006A47EA" w:rsidRDefault="00963679" w:rsidP="002E363D">
      <w:pPr>
        <w:snapToGrid w:val="0"/>
        <w:spacing w:line="520" w:lineRule="exact"/>
        <w:ind w:left="120"/>
        <w:rPr>
          <w:sz w:val="20"/>
          <w:szCs w:val="20"/>
        </w:rPr>
      </w:pPr>
      <w:r>
        <w:rPr>
          <w:noProof/>
          <w:position w:val="-111"/>
          <w:sz w:val="20"/>
          <w:szCs w:val="20"/>
        </w:rPr>
        <mc:AlternateContent>
          <mc:Choice Requires="wps">
            <w:drawing>
              <wp:anchor distT="0" distB="0" distL="114300" distR="114300" simplePos="0" relativeHeight="251654656" behindDoc="0" locked="0" layoutInCell="1" allowOverlap="1" wp14:anchorId="64D57B34" wp14:editId="1BFF4931">
                <wp:simplePos x="0" y="0"/>
                <wp:positionH relativeFrom="column">
                  <wp:posOffset>3718560</wp:posOffset>
                </wp:positionH>
                <wp:positionV relativeFrom="paragraph">
                  <wp:posOffset>821690</wp:posOffset>
                </wp:positionV>
                <wp:extent cx="1780540" cy="846455"/>
                <wp:effectExtent l="0" t="0" r="10160" b="10795"/>
                <wp:wrapNone/>
                <wp:docPr id="1027"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80540" cy="84645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4183E7DB" w14:textId="77777777" w:rsidR="007648F5" w:rsidRDefault="007648F5">
                            <w:pPr>
                              <w:pStyle w:val="a5"/>
                              <w:snapToGrid w:val="0"/>
                              <w:spacing w:line="200" w:lineRule="exact"/>
                              <w:ind w:leftChars="-1" w:left="-2"/>
                              <w:jc w:val="both"/>
                              <w:rPr>
                                <w:rFonts w:ascii="Arial" w:eastAsia="宋体" w:hAnsi="Arial" w:cs="Arial"/>
                                <w:sz w:val="16"/>
                                <w:szCs w:val="15"/>
                                <w:lang w:eastAsia="zh-CN"/>
                              </w:rPr>
                            </w:pPr>
                            <w:r>
                              <w:rPr>
                                <w:rFonts w:ascii="Arial" w:eastAsia="宋体" w:hAnsi="Arial" w:cs="Arial"/>
                                <w:sz w:val="16"/>
                                <w:szCs w:val="15"/>
                                <w:lang w:eastAsia="zh-CN"/>
                              </w:rPr>
                              <w:t>如果彻底清洁充分（</w:t>
                            </w:r>
                            <w:r>
                              <w:rPr>
                                <w:rFonts w:ascii="Arial" w:eastAsia="宋体" w:hAnsi="Arial" w:cs="Arial" w:hint="eastAsia"/>
                                <w:sz w:val="16"/>
                                <w:szCs w:val="15"/>
                                <w:lang w:eastAsia="zh-CN"/>
                              </w:rPr>
                              <w:t>低度危险性器械中</w:t>
                            </w:r>
                            <w:r>
                              <w:rPr>
                                <w:rFonts w:ascii="Arial" w:eastAsia="宋体" w:hAnsi="Arial" w:cs="Arial"/>
                                <w:sz w:val="16"/>
                                <w:szCs w:val="15"/>
                                <w:lang w:eastAsia="zh-CN"/>
                              </w:rPr>
                              <w:t>不可能是交叉传播的来源或不可能被体液污染</w:t>
                            </w:r>
                            <w:r>
                              <w:rPr>
                                <w:rFonts w:ascii="Arial" w:eastAsia="宋体" w:hAnsi="Arial" w:cs="Arial" w:hint="eastAsia"/>
                                <w:sz w:val="16"/>
                                <w:szCs w:val="15"/>
                                <w:lang w:eastAsia="zh-CN"/>
                              </w:rPr>
                              <w:t>的</w:t>
                            </w:r>
                            <w:r>
                              <w:rPr>
                                <w:rFonts w:ascii="Arial" w:eastAsia="宋体" w:hAnsi="Arial" w:cs="Arial"/>
                                <w:sz w:val="16"/>
                                <w:szCs w:val="15"/>
                                <w:lang w:eastAsia="zh-CN"/>
                              </w:rPr>
                              <w:t>），则可将其投入使用</w:t>
                            </w:r>
                          </w:p>
                          <w:p w14:paraId="7C62A29C" w14:textId="77777777" w:rsidR="007648F5" w:rsidRDefault="007648F5">
                            <w:pPr>
                              <w:rPr>
                                <w:sz w:val="22"/>
                              </w:rPr>
                            </w:pPr>
                          </w:p>
                        </w:txbxContent>
                      </wps:txbx>
                      <wps:bodyPr vert="horz" wrap="square" lIns="91440" tIns="45720" rIns="91440" bIns="45720" anchor="t" upright="1">
                        <a:noAutofit/>
                      </wps:bodyPr>
                    </wps:wsp>
                  </a:graphicData>
                </a:graphic>
                <wp14:sizeRelH relativeFrom="page">
                  <wp14:pctWidth>0</wp14:pctWidth>
                </wp14:sizeRelH>
                <wp14:sizeRelV relativeFrom="page">
                  <wp14:pctHeight>0</wp14:pctHeight>
                </wp14:sizeRelV>
              </wp:anchor>
            </w:drawing>
          </mc:Choice>
          <mc:Fallback>
            <w:pict>
              <v:rect w14:anchorId="64D57B34" id="Text Box 62" o:spid="_x0000_s1026" style="position:absolute;left:0;text-align:left;margin-left:292.8pt;margin-top:64.7pt;width:140.2pt;height:66.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">
                <v:path arrowok="t"/>
                <v:textbox>
                  <w:txbxContent>
                    <w:p w14:paraId="4183E7DB" w14:textId="77777777" w:rsidR="007648F5" w:rsidRDefault="007648F5">
                      <w:pPr>
                        <w:pStyle w:val="a5"/>
                        <w:snapToGrid w:val="0"/>
                        <w:spacing w:line="200" w:lineRule="exact"/>
                        <w:ind w:leftChars="-1" w:left="-2"/>
                        <w:jc w:val="both"/>
                        <w:rPr>
                          <w:rFonts w:ascii="Arial" w:eastAsia="宋体" w:hAnsi="Arial" w:cs="Arial"/>
                          <w:sz w:val="16"/>
                          <w:szCs w:val="15"/>
                          <w:lang w:eastAsia="zh-CN"/>
                        </w:rPr>
                      </w:pPr>
                      <w:r>
                        <w:rPr>
                          <w:rFonts w:ascii="Arial" w:eastAsia="宋体" w:hAnsi="Arial" w:cs="Arial"/>
                          <w:sz w:val="16"/>
                          <w:szCs w:val="15"/>
                          <w:lang w:eastAsia="zh-CN"/>
                        </w:rPr>
                        <w:t>如果彻底清洁充分（</w:t>
                      </w:r>
                      <w:r>
                        <w:rPr>
                          <w:rFonts w:ascii="Arial" w:eastAsia="宋体" w:hAnsi="Arial" w:cs="Arial" w:hint="eastAsia"/>
                          <w:sz w:val="16"/>
                          <w:szCs w:val="15"/>
                          <w:lang w:eastAsia="zh-CN"/>
                        </w:rPr>
                        <w:t>低度危险性器械中</w:t>
                      </w:r>
                      <w:r>
                        <w:rPr>
                          <w:rFonts w:ascii="Arial" w:eastAsia="宋体" w:hAnsi="Arial" w:cs="Arial"/>
                          <w:sz w:val="16"/>
                          <w:szCs w:val="15"/>
                          <w:lang w:eastAsia="zh-CN"/>
                        </w:rPr>
                        <w:t>不可能是交叉传播的来源或不可能被体液污染</w:t>
                      </w:r>
                      <w:r>
                        <w:rPr>
                          <w:rFonts w:ascii="Arial" w:eastAsia="宋体" w:hAnsi="Arial" w:cs="Arial" w:hint="eastAsia"/>
                          <w:sz w:val="16"/>
                          <w:szCs w:val="15"/>
                          <w:lang w:eastAsia="zh-CN"/>
                        </w:rPr>
                        <w:t>的</w:t>
                      </w:r>
                      <w:r>
                        <w:rPr>
                          <w:rFonts w:ascii="Arial" w:eastAsia="宋体" w:hAnsi="Arial" w:cs="Arial"/>
                          <w:sz w:val="16"/>
                          <w:szCs w:val="15"/>
                          <w:lang w:eastAsia="zh-CN"/>
                        </w:rPr>
                        <w:t>），则可将其投入使用</w:t>
                      </w:r>
                    </w:p>
                    <w:p w14:paraId="7C62A29C" w14:textId="77777777" w:rsidR="007648F5" w:rsidRDefault="007648F5">
                      <w:pPr>
                        <w:rPr>
                          <w:sz w:val="22"/>
                        </w:rPr>
                      </w:pPr>
                    </w:p>
                  </w:txbxContent>
                </v:textbox>
              </v:rect>
            </w:pict>
          </mc:Fallback>
        </mc:AlternateContent>
      </w:r>
      <w:r>
        <w:rPr>
          <w:noProof/>
          <w:position w:val="-111"/>
          <w:sz w:val="20"/>
          <w:szCs w:val="20"/>
        </w:rPr>
        <mc:AlternateContent>
          <mc:Choice Requires="wps">
            <w:drawing>
              <wp:anchor distT="0" distB="0" distL="114300" distR="114300" simplePos="0" relativeHeight="251655680" behindDoc="0" locked="0" layoutInCell="1" allowOverlap="1" wp14:anchorId="6CE474FF" wp14:editId="7ACBB4B2">
                <wp:simplePos x="0" y="0"/>
                <wp:positionH relativeFrom="column">
                  <wp:posOffset>80010</wp:posOffset>
                </wp:positionH>
                <wp:positionV relativeFrom="paragraph">
                  <wp:posOffset>1793240</wp:posOffset>
                </wp:positionV>
                <wp:extent cx="5436870" cy="523875"/>
                <wp:effectExtent l="0" t="0" r="11430" b="28575"/>
                <wp:wrapNone/>
                <wp:docPr id="1028"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6870" cy="52387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3355D37" w14:textId="77777777" w:rsidR="007648F5" w:rsidRDefault="007648F5">
                            <w:pPr>
                              <w:pStyle w:val="a5"/>
                              <w:snapToGrid w:val="0"/>
                              <w:spacing w:line="300" w:lineRule="auto"/>
                              <w:ind w:left="0"/>
                              <w:jc w:val="both"/>
                              <w:rPr>
                                <w:sz w:val="28"/>
                                <w:lang w:eastAsia="zh-CN"/>
                              </w:rPr>
                            </w:pPr>
                            <w:r>
                              <w:rPr>
                                <w:rFonts w:ascii="Arial" w:eastAsia="宋体" w:hAnsi="Arial" w:cs="Arial" w:hint="eastAsia"/>
                                <w:b/>
                                <w:sz w:val="16"/>
                                <w:szCs w:val="15"/>
                                <w:lang w:eastAsia="zh-CN"/>
                              </w:rPr>
                              <w:t xml:space="preserve">3.   </w:t>
                            </w:r>
                            <w:r>
                              <w:rPr>
                                <w:rFonts w:ascii="Arial" w:eastAsia="宋体" w:hAnsi="Arial" w:cs="Arial" w:hint="eastAsia"/>
                                <w:b/>
                                <w:sz w:val="16"/>
                                <w:szCs w:val="15"/>
                                <w:u w:val="single"/>
                                <w:lang w:eastAsia="zh-CN"/>
                              </w:rPr>
                              <w:t>最终再处理</w:t>
                            </w:r>
                            <w:r>
                              <w:rPr>
                                <w:rFonts w:ascii="Arial" w:eastAsia="宋体" w:hAnsi="Arial" w:cs="Arial"/>
                                <w:b/>
                                <w:sz w:val="16"/>
                                <w:szCs w:val="15"/>
                                <w:u w:val="single"/>
                                <w:lang w:eastAsia="zh-CN"/>
                              </w:rPr>
                              <w:t>：</w:t>
                            </w:r>
                            <w:r>
                              <w:rPr>
                                <w:rFonts w:ascii="Arial" w:eastAsia="宋体" w:hAnsi="Arial" w:cs="Arial"/>
                                <w:sz w:val="16"/>
                                <w:szCs w:val="15"/>
                                <w:lang w:eastAsia="zh-CN"/>
                              </w:rPr>
                              <w:t>已彻底清洁但未直接投入使用的器械应进行最终</w:t>
                            </w:r>
                            <w:r>
                              <w:rPr>
                                <w:rFonts w:ascii="Arial" w:eastAsia="宋体" w:hAnsi="Arial" w:cs="Arial" w:hint="eastAsia"/>
                                <w:sz w:val="16"/>
                                <w:szCs w:val="15"/>
                                <w:lang w:eastAsia="zh-CN"/>
                              </w:rPr>
                              <w:t>处理过程</w:t>
                            </w:r>
                            <w:r>
                              <w:rPr>
                                <w:rFonts w:ascii="Arial" w:eastAsia="宋体" w:hAnsi="Arial" w:cs="Arial"/>
                                <w:sz w:val="16"/>
                                <w:szCs w:val="15"/>
                                <w:lang w:eastAsia="zh-CN"/>
                              </w:rPr>
                              <w:t>（即，消毒</w:t>
                            </w:r>
                            <w:r>
                              <w:rPr>
                                <w:rFonts w:ascii="Arial" w:eastAsia="宋体" w:hAnsi="Arial" w:cs="Arial"/>
                                <w:sz w:val="16"/>
                                <w:szCs w:val="15"/>
                                <w:lang w:eastAsia="zh-CN"/>
                              </w:rPr>
                              <w:t>/</w:t>
                            </w:r>
                            <w:r>
                              <w:rPr>
                                <w:rFonts w:ascii="Arial" w:eastAsia="宋体" w:hAnsi="Arial" w:cs="Arial"/>
                                <w:sz w:val="16"/>
                                <w:szCs w:val="15"/>
                                <w:lang w:eastAsia="zh-CN"/>
                              </w:rPr>
                              <w:t>灭菌）。清洁后，可以进行其他</w:t>
                            </w:r>
                            <w:r>
                              <w:rPr>
                                <w:rFonts w:ascii="Arial" w:eastAsia="宋体" w:hAnsi="Arial" w:cs="Arial" w:hint="eastAsia"/>
                                <w:sz w:val="16"/>
                                <w:szCs w:val="15"/>
                                <w:lang w:eastAsia="zh-CN"/>
                              </w:rPr>
                              <w:t>后续</w:t>
                            </w:r>
                            <w:r>
                              <w:rPr>
                                <w:rFonts w:ascii="Arial" w:eastAsia="宋体" w:hAnsi="Arial" w:cs="Arial"/>
                                <w:sz w:val="16"/>
                                <w:szCs w:val="15"/>
                                <w:lang w:eastAsia="zh-CN"/>
                              </w:rPr>
                              <w:t>步骤。基于器械的适用范围，</w:t>
                            </w:r>
                            <w:r>
                              <w:rPr>
                                <w:rFonts w:ascii="Arial" w:eastAsia="宋体" w:hAnsi="Arial" w:cs="Arial" w:hint="eastAsia"/>
                                <w:sz w:val="16"/>
                                <w:szCs w:val="15"/>
                                <w:lang w:eastAsia="zh-CN"/>
                              </w:rPr>
                              <w:t>进行</w:t>
                            </w:r>
                            <w:r>
                              <w:rPr>
                                <w:rFonts w:ascii="Arial" w:eastAsia="宋体" w:hAnsi="Arial" w:cs="Arial"/>
                                <w:sz w:val="16"/>
                                <w:szCs w:val="15"/>
                                <w:lang w:eastAsia="zh-CN"/>
                              </w:rPr>
                              <w:t>消毒或灭菌过程以确认其可安全用于下一</w:t>
                            </w:r>
                            <w:r>
                              <w:rPr>
                                <w:rFonts w:ascii="Arial" w:eastAsia="宋体" w:hAnsi="Arial" w:cs="Arial" w:hint="eastAsia"/>
                                <w:sz w:val="16"/>
                                <w:szCs w:val="15"/>
                                <w:lang w:eastAsia="zh-CN"/>
                              </w:rPr>
                              <w:t>次</w:t>
                            </w:r>
                            <w:r>
                              <w:rPr>
                                <w:rFonts w:ascii="Arial" w:eastAsia="宋体" w:hAnsi="Arial" w:cs="Arial"/>
                                <w:sz w:val="16"/>
                                <w:szCs w:val="15"/>
                                <w:lang w:eastAsia="zh-CN"/>
                              </w:rPr>
                              <w:t>使用</w:t>
                            </w:r>
                          </w:p>
                        </w:txbxContent>
                      </wps:txbx>
                      <wps:bodyPr vert="horz" wrap="square" lIns="91440" tIns="45720" rIns="91440" bIns="45720" anchor="t" upright="1">
                        <a:noAutofit/>
                      </wps:bodyPr>
                    </wps:wsp>
                  </a:graphicData>
                </a:graphic>
                <wp14:sizeRelH relativeFrom="page">
                  <wp14:pctWidth>0</wp14:pctWidth>
                </wp14:sizeRelH>
                <wp14:sizeRelV relativeFrom="page">
                  <wp14:pctHeight>0</wp14:pctHeight>
                </wp14:sizeRelV>
              </wp:anchor>
            </w:drawing>
          </mc:Choice>
          <mc:Fallback>
            <w:pict>
              <v:rect w14:anchorId="6CE474FF" id="Text Box 63" o:spid="_x0000_s1027" style="position:absolute;left:0;text-align:left;margin-left:6.3pt;margin-top:141.2pt;width:428.1pt;height:41.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">
                <v:path arrowok="t"/>
                <v:textbox>
                  <w:txbxContent>
                    <w:p w14:paraId="33355D37" w14:textId="77777777" w:rsidR="007648F5" w:rsidRDefault="007648F5">
                      <w:pPr>
                        <w:pStyle w:val="a5"/>
                        <w:snapToGrid w:val="0"/>
                        <w:spacing w:line="300" w:lineRule="auto"/>
                        <w:ind w:left="0"/>
                        <w:jc w:val="both"/>
                        <w:rPr>
                          <w:sz w:val="28"/>
                          <w:lang w:eastAsia="zh-CN"/>
                        </w:rPr>
                      </w:pPr>
                      <w:r>
                        <w:rPr>
                          <w:rFonts w:ascii="Arial" w:eastAsia="宋体" w:hAnsi="Arial" w:cs="Arial" w:hint="eastAsia"/>
                          <w:b/>
                          <w:sz w:val="16"/>
                          <w:szCs w:val="15"/>
                          <w:lang w:eastAsia="zh-CN"/>
                        </w:rPr>
                        <w:t xml:space="preserve">3.   </w:t>
                      </w:r>
                      <w:r>
                        <w:rPr>
                          <w:rFonts w:ascii="Arial" w:eastAsia="宋体" w:hAnsi="Arial" w:cs="Arial" w:hint="eastAsia"/>
                          <w:b/>
                          <w:sz w:val="16"/>
                          <w:szCs w:val="15"/>
                          <w:u w:val="single"/>
                          <w:lang w:eastAsia="zh-CN"/>
                        </w:rPr>
                        <w:t>最终再处理</w:t>
                      </w:r>
                      <w:r>
                        <w:rPr>
                          <w:rFonts w:ascii="Arial" w:eastAsia="宋体" w:hAnsi="Arial" w:cs="Arial"/>
                          <w:b/>
                          <w:sz w:val="16"/>
                          <w:szCs w:val="15"/>
                          <w:u w:val="single"/>
                          <w:lang w:eastAsia="zh-CN"/>
                        </w:rPr>
                        <w:t>：</w:t>
                      </w:r>
                      <w:r>
                        <w:rPr>
                          <w:rFonts w:ascii="Arial" w:eastAsia="宋体" w:hAnsi="Arial" w:cs="Arial"/>
                          <w:sz w:val="16"/>
                          <w:szCs w:val="15"/>
                          <w:lang w:eastAsia="zh-CN"/>
                        </w:rPr>
                        <w:t>已彻底清洁但未直接投入使用的器械应进行最终</w:t>
                      </w:r>
                      <w:r>
                        <w:rPr>
                          <w:rFonts w:ascii="Arial" w:eastAsia="宋体" w:hAnsi="Arial" w:cs="Arial" w:hint="eastAsia"/>
                          <w:sz w:val="16"/>
                          <w:szCs w:val="15"/>
                          <w:lang w:eastAsia="zh-CN"/>
                        </w:rPr>
                        <w:t>处理过程</w:t>
                      </w:r>
                      <w:r>
                        <w:rPr>
                          <w:rFonts w:ascii="Arial" w:eastAsia="宋体" w:hAnsi="Arial" w:cs="Arial"/>
                          <w:sz w:val="16"/>
                          <w:szCs w:val="15"/>
                          <w:lang w:eastAsia="zh-CN"/>
                        </w:rPr>
                        <w:t>（即，消毒</w:t>
                      </w:r>
                      <w:r>
                        <w:rPr>
                          <w:rFonts w:ascii="Arial" w:eastAsia="宋体" w:hAnsi="Arial" w:cs="Arial"/>
                          <w:sz w:val="16"/>
                          <w:szCs w:val="15"/>
                          <w:lang w:eastAsia="zh-CN"/>
                        </w:rPr>
                        <w:t>/</w:t>
                      </w:r>
                      <w:r>
                        <w:rPr>
                          <w:rFonts w:ascii="Arial" w:eastAsia="宋体" w:hAnsi="Arial" w:cs="Arial"/>
                          <w:sz w:val="16"/>
                          <w:szCs w:val="15"/>
                          <w:lang w:eastAsia="zh-CN"/>
                        </w:rPr>
                        <w:t>灭菌）。清洁后，可以进行其他</w:t>
                      </w:r>
                      <w:r>
                        <w:rPr>
                          <w:rFonts w:ascii="Arial" w:eastAsia="宋体" w:hAnsi="Arial" w:cs="Arial" w:hint="eastAsia"/>
                          <w:sz w:val="16"/>
                          <w:szCs w:val="15"/>
                          <w:lang w:eastAsia="zh-CN"/>
                        </w:rPr>
                        <w:t>后续</w:t>
                      </w:r>
                      <w:r>
                        <w:rPr>
                          <w:rFonts w:ascii="Arial" w:eastAsia="宋体" w:hAnsi="Arial" w:cs="Arial"/>
                          <w:sz w:val="16"/>
                          <w:szCs w:val="15"/>
                          <w:lang w:eastAsia="zh-CN"/>
                        </w:rPr>
                        <w:t>步骤。基于器械的适用范围，</w:t>
                      </w:r>
                      <w:r>
                        <w:rPr>
                          <w:rFonts w:ascii="Arial" w:eastAsia="宋体" w:hAnsi="Arial" w:cs="Arial" w:hint="eastAsia"/>
                          <w:sz w:val="16"/>
                          <w:szCs w:val="15"/>
                          <w:lang w:eastAsia="zh-CN"/>
                        </w:rPr>
                        <w:t>进行</w:t>
                      </w:r>
                      <w:r>
                        <w:rPr>
                          <w:rFonts w:ascii="Arial" w:eastAsia="宋体" w:hAnsi="Arial" w:cs="Arial"/>
                          <w:sz w:val="16"/>
                          <w:szCs w:val="15"/>
                          <w:lang w:eastAsia="zh-CN"/>
                        </w:rPr>
                        <w:t>消毒或灭菌过程以确认其可安全用于下一</w:t>
                      </w:r>
                      <w:r>
                        <w:rPr>
                          <w:rFonts w:ascii="Arial" w:eastAsia="宋体" w:hAnsi="Arial" w:cs="Arial" w:hint="eastAsia"/>
                          <w:sz w:val="16"/>
                          <w:szCs w:val="15"/>
                          <w:lang w:eastAsia="zh-CN"/>
                        </w:rPr>
                        <w:t>次</w:t>
                      </w:r>
                      <w:r>
                        <w:rPr>
                          <w:rFonts w:ascii="Arial" w:eastAsia="宋体" w:hAnsi="Arial" w:cs="Arial"/>
                          <w:sz w:val="16"/>
                          <w:szCs w:val="15"/>
                          <w:lang w:eastAsia="zh-CN"/>
                        </w:rPr>
                        <w:t>使用</w:t>
                      </w:r>
                    </w:p>
                  </w:txbxContent>
                </v:textbox>
              </v:rect>
            </w:pict>
          </mc:Fallback>
        </mc:AlternateContent>
      </w:r>
      <w:r>
        <w:rPr>
          <w:noProof/>
          <w:position w:val="-111"/>
          <w:sz w:val="20"/>
          <w:szCs w:val="20"/>
        </w:rPr>
        <mc:AlternateContent>
          <mc:Choice Requires="wps">
            <w:drawing>
              <wp:anchor distT="0" distB="0" distL="114300" distR="114300" simplePos="0" relativeHeight="251656704" behindDoc="0" locked="0" layoutInCell="1" allowOverlap="1" wp14:anchorId="13694530" wp14:editId="55D4B83D">
                <wp:simplePos x="0" y="0"/>
                <wp:positionH relativeFrom="column">
                  <wp:posOffset>70485</wp:posOffset>
                </wp:positionH>
                <wp:positionV relativeFrom="paragraph">
                  <wp:posOffset>2540</wp:posOffset>
                </wp:positionV>
                <wp:extent cx="5447665" cy="395605"/>
                <wp:effectExtent l="0" t="0" r="19685" b="23495"/>
                <wp:wrapNone/>
                <wp:docPr id="1029"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47665" cy="39560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0DC68CE2" w14:textId="4CAD34EC" w:rsidR="007648F5" w:rsidRDefault="007648F5">
                            <w:pPr>
                              <w:pStyle w:val="a5"/>
                              <w:snapToGrid w:val="0"/>
                              <w:spacing w:line="300" w:lineRule="auto"/>
                              <w:ind w:left="0"/>
                              <w:jc w:val="both"/>
                              <w:rPr>
                                <w:rFonts w:ascii="Arial" w:eastAsia="宋体" w:hAnsi="Arial" w:cs="Arial"/>
                                <w:sz w:val="16"/>
                                <w:szCs w:val="15"/>
                                <w:lang w:eastAsia="zh-CN"/>
                              </w:rPr>
                            </w:pPr>
                            <w:r>
                              <w:rPr>
                                <w:rFonts w:ascii="Arial" w:eastAsia="宋体" w:hAnsi="Arial" w:cs="Arial" w:hint="eastAsia"/>
                                <w:b/>
                                <w:sz w:val="16"/>
                                <w:szCs w:val="15"/>
                                <w:lang w:eastAsia="zh-CN"/>
                              </w:rPr>
                              <w:t xml:space="preserve">1.   </w:t>
                            </w:r>
                            <w:r>
                              <w:rPr>
                                <w:rFonts w:ascii="Arial" w:eastAsia="宋体" w:hAnsi="Arial" w:cs="Arial" w:hint="eastAsia"/>
                                <w:b/>
                                <w:sz w:val="16"/>
                                <w:szCs w:val="15"/>
                                <w:u w:val="single"/>
                                <w:lang w:eastAsia="zh-CN"/>
                              </w:rPr>
                              <w:t>再处理应从预处理开始。</w:t>
                            </w:r>
                            <w:r>
                              <w:rPr>
                                <w:rFonts w:ascii="Arial" w:eastAsia="宋体" w:hAnsi="Arial" w:cs="Arial"/>
                                <w:sz w:val="16"/>
                                <w:szCs w:val="15"/>
                                <w:lang w:eastAsia="zh-CN"/>
                              </w:rPr>
                              <w:t>去除保护性护盖</w:t>
                            </w:r>
                            <w:r>
                              <w:rPr>
                                <w:rFonts w:ascii="Arial" w:eastAsia="宋体" w:hAnsi="Arial" w:cs="Arial" w:hint="eastAsia"/>
                                <w:sz w:val="16"/>
                                <w:szCs w:val="15"/>
                                <w:lang w:eastAsia="zh-CN"/>
                              </w:rPr>
                              <w:t>，</w:t>
                            </w:r>
                            <w:r>
                              <w:rPr>
                                <w:rFonts w:ascii="Arial" w:eastAsia="宋体" w:hAnsi="Arial" w:cs="Arial"/>
                                <w:sz w:val="16"/>
                                <w:szCs w:val="15"/>
                                <w:lang w:eastAsia="zh-CN"/>
                              </w:rPr>
                              <w:t>将可重复使用器械与</w:t>
                            </w:r>
                            <w:r>
                              <w:rPr>
                                <w:rFonts w:ascii="Arial" w:eastAsia="宋体" w:hAnsi="Arial" w:cs="Arial" w:hint="eastAsia"/>
                                <w:sz w:val="16"/>
                                <w:szCs w:val="15"/>
                                <w:lang w:eastAsia="zh-CN"/>
                              </w:rPr>
                              <w:t>废弃物</w:t>
                            </w:r>
                            <w:r>
                              <w:rPr>
                                <w:rFonts w:ascii="Arial" w:eastAsia="宋体" w:hAnsi="Arial" w:cs="Arial"/>
                                <w:sz w:val="16"/>
                                <w:szCs w:val="15"/>
                                <w:lang w:eastAsia="zh-CN"/>
                              </w:rPr>
                              <w:t>分开。器械通常须</w:t>
                            </w:r>
                            <w:r>
                              <w:rPr>
                                <w:rFonts w:ascii="Arial" w:eastAsia="宋体" w:hAnsi="Arial" w:cs="Arial" w:hint="eastAsia"/>
                                <w:sz w:val="16"/>
                                <w:szCs w:val="15"/>
                                <w:lang w:eastAsia="zh-CN"/>
                              </w:rPr>
                              <w:t>清</w:t>
                            </w:r>
                            <w:r>
                              <w:rPr>
                                <w:rFonts w:ascii="Arial" w:eastAsia="宋体" w:hAnsi="Arial" w:cs="Arial"/>
                                <w:sz w:val="16"/>
                                <w:szCs w:val="15"/>
                                <w:lang w:eastAsia="zh-CN"/>
                              </w:rPr>
                              <w:t>除可见污物，保持湿润，正确包装</w:t>
                            </w:r>
                            <w:proofErr w:type="gramStart"/>
                            <w:r>
                              <w:rPr>
                                <w:rFonts w:ascii="Arial" w:eastAsia="宋体" w:hAnsi="Arial" w:cs="Arial"/>
                                <w:sz w:val="16"/>
                                <w:szCs w:val="15"/>
                                <w:lang w:eastAsia="zh-CN"/>
                              </w:rPr>
                              <w:t>并运输</w:t>
                            </w:r>
                            <w:proofErr w:type="gramEnd"/>
                            <w:r>
                              <w:rPr>
                                <w:rFonts w:ascii="Arial" w:eastAsia="宋体" w:hAnsi="Arial" w:cs="Arial"/>
                                <w:sz w:val="16"/>
                                <w:szCs w:val="15"/>
                                <w:lang w:eastAsia="zh-CN"/>
                              </w:rPr>
                              <w:t>至专用清洁工作区域。</w:t>
                            </w:r>
                          </w:p>
                          <w:p w14:paraId="15176D48" w14:textId="77777777" w:rsidR="007648F5" w:rsidRDefault="007648F5">
                            <w:pPr>
                              <w:rPr>
                                <w:sz w:val="22"/>
                              </w:rPr>
                            </w:pPr>
                          </w:p>
                        </w:txbxContent>
                      </wps:txbx>
                      <wps:bodyPr vert="horz" wrap="square" lIns="91440" tIns="45720" rIns="91440" bIns="45720" anchor="t" upright="1">
                        <a:noAutofit/>
                      </wps:bodyPr>
                    </wps:wsp>
                  </a:graphicData>
                </a:graphic>
                <wp14:sizeRelH relativeFrom="page">
                  <wp14:pctWidth>0</wp14:pctWidth>
                </wp14:sizeRelH>
                <wp14:sizeRelV relativeFrom="page">
                  <wp14:pctHeight>0</wp14:pctHeight>
                </wp14:sizeRelV>
              </wp:anchor>
            </w:drawing>
          </mc:Choice>
          <mc:Fallback>
            <w:pict>
              <v:rect w14:anchorId="13694530" id="Text Box 60" o:spid="_x0000_s1028" style="position:absolute;left:0;text-align:left;margin-left:5.55pt;margin-top:.2pt;width:428.95pt;height:31.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">
                <v:path arrowok="t"/>
                <v:textbox>
                  <w:txbxContent>
                    <w:p w14:paraId="0DC68CE2" w14:textId="4CAD34EC" w:rsidR="007648F5" w:rsidRDefault="007648F5">
                      <w:pPr>
                        <w:pStyle w:val="a5"/>
                        <w:snapToGrid w:val="0"/>
                        <w:spacing w:line="300" w:lineRule="auto"/>
                        <w:ind w:left="0"/>
                        <w:jc w:val="both"/>
                        <w:rPr>
                          <w:rFonts w:ascii="Arial" w:eastAsia="宋体" w:hAnsi="Arial" w:cs="Arial"/>
                          <w:sz w:val="16"/>
                          <w:szCs w:val="15"/>
                          <w:lang w:eastAsia="zh-CN"/>
                        </w:rPr>
                      </w:pPr>
                      <w:r>
                        <w:rPr>
                          <w:rFonts w:ascii="Arial" w:eastAsia="宋体" w:hAnsi="Arial" w:cs="Arial" w:hint="eastAsia"/>
                          <w:b/>
                          <w:sz w:val="16"/>
                          <w:szCs w:val="15"/>
                          <w:lang w:eastAsia="zh-CN"/>
                        </w:rPr>
                        <w:t xml:space="preserve">1.   </w:t>
                      </w:r>
                      <w:r>
                        <w:rPr>
                          <w:rFonts w:ascii="Arial" w:eastAsia="宋体" w:hAnsi="Arial" w:cs="Arial" w:hint="eastAsia"/>
                          <w:b/>
                          <w:sz w:val="16"/>
                          <w:szCs w:val="15"/>
                          <w:u w:val="single"/>
                          <w:lang w:eastAsia="zh-CN"/>
                        </w:rPr>
                        <w:t>再处理应从预处理开始。</w:t>
                      </w:r>
                      <w:r>
                        <w:rPr>
                          <w:rFonts w:ascii="Arial" w:eastAsia="宋体" w:hAnsi="Arial" w:cs="Arial"/>
                          <w:sz w:val="16"/>
                          <w:szCs w:val="15"/>
                          <w:lang w:eastAsia="zh-CN"/>
                        </w:rPr>
                        <w:t>去除保护性护盖</w:t>
                      </w:r>
                      <w:r>
                        <w:rPr>
                          <w:rFonts w:ascii="Arial" w:eastAsia="宋体" w:hAnsi="Arial" w:cs="Arial" w:hint="eastAsia"/>
                          <w:sz w:val="16"/>
                          <w:szCs w:val="15"/>
                          <w:lang w:eastAsia="zh-CN"/>
                        </w:rPr>
                        <w:t>，</w:t>
                      </w:r>
                      <w:r>
                        <w:rPr>
                          <w:rFonts w:ascii="Arial" w:eastAsia="宋体" w:hAnsi="Arial" w:cs="Arial"/>
                          <w:sz w:val="16"/>
                          <w:szCs w:val="15"/>
                          <w:lang w:eastAsia="zh-CN"/>
                        </w:rPr>
                        <w:t>将可重复使用器械与</w:t>
                      </w:r>
                      <w:r>
                        <w:rPr>
                          <w:rFonts w:ascii="Arial" w:eastAsia="宋体" w:hAnsi="Arial" w:cs="Arial" w:hint="eastAsia"/>
                          <w:sz w:val="16"/>
                          <w:szCs w:val="15"/>
                          <w:lang w:eastAsia="zh-CN"/>
                        </w:rPr>
                        <w:t>废弃物</w:t>
                      </w:r>
                      <w:r>
                        <w:rPr>
                          <w:rFonts w:ascii="Arial" w:eastAsia="宋体" w:hAnsi="Arial" w:cs="Arial"/>
                          <w:sz w:val="16"/>
                          <w:szCs w:val="15"/>
                          <w:lang w:eastAsia="zh-CN"/>
                        </w:rPr>
                        <w:t>分开。器械通常须</w:t>
                      </w:r>
                      <w:r>
                        <w:rPr>
                          <w:rFonts w:ascii="Arial" w:eastAsia="宋体" w:hAnsi="Arial" w:cs="Arial" w:hint="eastAsia"/>
                          <w:sz w:val="16"/>
                          <w:szCs w:val="15"/>
                          <w:lang w:eastAsia="zh-CN"/>
                        </w:rPr>
                        <w:t>清</w:t>
                      </w:r>
                      <w:r>
                        <w:rPr>
                          <w:rFonts w:ascii="Arial" w:eastAsia="宋体" w:hAnsi="Arial" w:cs="Arial"/>
                          <w:sz w:val="16"/>
                          <w:szCs w:val="15"/>
                          <w:lang w:eastAsia="zh-CN"/>
                        </w:rPr>
                        <w:t>除可见污物，保持湿润，正确包装</w:t>
                      </w:r>
                      <w:proofErr w:type="gramStart"/>
                      <w:r>
                        <w:rPr>
                          <w:rFonts w:ascii="Arial" w:eastAsia="宋体" w:hAnsi="Arial" w:cs="Arial"/>
                          <w:sz w:val="16"/>
                          <w:szCs w:val="15"/>
                          <w:lang w:eastAsia="zh-CN"/>
                        </w:rPr>
                        <w:t>并运输</w:t>
                      </w:r>
                      <w:proofErr w:type="gramEnd"/>
                      <w:r>
                        <w:rPr>
                          <w:rFonts w:ascii="Arial" w:eastAsia="宋体" w:hAnsi="Arial" w:cs="Arial"/>
                          <w:sz w:val="16"/>
                          <w:szCs w:val="15"/>
                          <w:lang w:eastAsia="zh-CN"/>
                        </w:rPr>
                        <w:t>至专用清洁工作区域。</w:t>
                      </w:r>
                    </w:p>
                    <w:p w14:paraId="15176D48" w14:textId="77777777" w:rsidR="007648F5" w:rsidRDefault="007648F5">
                      <w:pPr>
                        <w:rPr>
                          <w:sz w:val="22"/>
                        </w:rPr>
                      </w:pPr>
                    </w:p>
                  </w:txbxContent>
                </v:textbox>
              </v:rect>
            </w:pict>
          </mc:Fallback>
        </mc:AlternateContent>
      </w:r>
      <w:r>
        <w:rPr>
          <w:noProof/>
          <w:position w:val="-111"/>
          <w:sz w:val="20"/>
          <w:szCs w:val="20"/>
        </w:rPr>
        <mc:AlternateContent>
          <mc:Choice Requires="wps">
            <w:drawing>
              <wp:anchor distT="0" distB="0" distL="114300" distR="114300" simplePos="0" relativeHeight="251657728" behindDoc="0" locked="0" layoutInCell="1" allowOverlap="1" wp14:anchorId="4890014D" wp14:editId="06BAB968">
                <wp:simplePos x="0" y="0"/>
                <wp:positionH relativeFrom="column">
                  <wp:posOffset>60960</wp:posOffset>
                </wp:positionH>
                <wp:positionV relativeFrom="paragraph">
                  <wp:posOffset>602615</wp:posOffset>
                </wp:positionV>
                <wp:extent cx="3514725" cy="1065530"/>
                <wp:effectExtent l="0" t="0" r="28575" b="20320"/>
                <wp:wrapNone/>
                <wp:docPr id="1030"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4725" cy="106553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1D723284" w14:textId="77777777" w:rsidR="007648F5" w:rsidRDefault="007648F5">
                            <w:pPr>
                              <w:pStyle w:val="a5"/>
                              <w:snapToGrid w:val="0"/>
                              <w:spacing w:line="300" w:lineRule="auto"/>
                              <w:ind w:left="0"/>
                              <w:jc w:val="both"/>
                              <w:rPr>
                                <w:rFonts w:ascii="Arial" w:eastAsia="宋体" w:hAnsi="Arial" w:cs="Arial"/>
                                <w:sz w:val="16"/>
                                <w:szCs w:val="15"/>
                                <w:lang w:eastAsia="zh-CN"/>
                              </w:rPr>
                            </w:pPr>
                            <w:r>
                              <w:rPr>
                                <w:rFonts w:ascii="Arial" w:eastAsia="宋体" w:hAnsi="Arial" w:cs="Arial" w:hint="eastAsia"/>
                                <w:b/>
                                <w:sz w:val="16"/>
                                <w:szCs w:val="15"/>
                                <w:lang w:eastAsia="zh-CN"/>
                              </w:rPr>
                              <w:t xml:space="preserve">2.   </w:t>
                            </w:r>
                            <w:r>
                              <w:rPr>
                                <w:rFonts w:ascii="Arial" w:eastAsia="宋体" w:hAnsi="Arial" w:cs="Arial" w:hint="eastAsia"/>
                                <w:b/>
                                <w:sz w:val="16"/>
                                <w:szCs w:val="15"/>
                                <w:u w:val="single"/>
                                <w:lang w:eastAsia="zh-CN"/>
                              </w:rPr>
                              <w:t>彻底清洁。</w:t>
                            </w:r>
                            <w:r>
                              <w:rPr>
                                <w:rFonts w:ascii="Arial" w:eastAsia="宋体" w:hAnsi="Arial" w:cs="Arial"/>
                                <w:sz w:val="16"/>
                                <w:szCs w:val="15"/>
                                <w:lang w:eastAsia="zh-CN"/>
                              </w:rPr>
                              <w:t>旨在使器械可安全用于由医疗员工进行的处理，并使其适于后续再</w:t>
                            </w:r>
                            <w:r>
                              <w:rPr>
                                <w:rFonts w:ascii="Arial" w:eastAsia="宋体" w:hAnsi="Arial" w:cs="Arial" w:hint="eastAsia"/>
                                <w:sz w:val="16"/>
                                <w:szCs w:val="15"/>
                                <w:lang w:eastAsia="zh-CN"/>
                              </w:rPr>
                              <w:t>处理</w:t>
                            </w:r>
                            <w:r>
                              <w:rPr>
                                <w:rFonts w:ascii="Arial" w:eastAsia="宋体" w:hAnsi="Arial" w:cs="Arial"/>
                                <w:sz w:val="16"/>
                                <w:szCs w:val="15"/>
                                <w:lang w:eastAsia="zh-CN"/>
                              </w:rPr>
                              <w:t>步骤，但不一定可使器械适用于患者使用。</w:t>
                            </w:r>
                          </w:p>
                          <w:p w14:paraId="4108BEAE" w14:textId="77777777" w:rsidR="007648F5" w:rsidRDefault="007648F5">
                            <w:pPr>
                              <w:pStyle w:val="a5"/>
                              <w:numPr>
                                <w:ilvl w:val="0"/>
                                <w:numId w:val="3"/>
                              </w:numPr>
                              <w:snapToGrid w:val="0"/>
                              <w:spacing w:line="300" w:lineRule="auto"/>
                              <w:ind w:left="728" w:hanging="252"/>
                              <w:jc w:val="both"/>
                              <w:rPr>
                                <w:rFonts w:ascii="Arial" w:eastAsia="宋体" w:hAnsi="Arial" w:cs="Arial"/>
                                <w:sz w:val="16"/>
                                <w:szCs w:val="15"/>
                                <w:lang w:eastAsia="zh-CN"/>
                              </w:rPr>
                            </w:pPr>
                            <w:r>
                              <w:rPr>
                                <w:rFonts w:ascii="Arial" w:eastAsia="宋体" w:hAnsi="Arial" w:cs="Arial"/>
                                <w:sz w:val="16"/>
                                <w:szCs w:val="15"/>
                                <w:lang w:eastAsia="zh-CN"/>
                              </w:rPr>
                              <w:t>拆卸以方便清洁以及后续</w:t>
                            </w:r>
                            <w:r>
                              <w:rPr>
                                <w:rFonts w:ascii="Arial" w:eastAsia="宋体" w:hAnsi="Arial" w:cs="Arial" w:hint="eastAsia"/>
                                <w:sz w:val="16"/>
                                <w:szCs w:val="15"/>
                                <w:lang w:eastAsia="zh-CN"/>
                              </w:rPr>
                              <w:t>消毒、</w:t>
                            </w:r>
                            <w:r>
                              <w:rPr>
                                <w:rFonts w:ascii="Arial" w:eastAsia="宋体" w:hAnsi="Arial" w:cs="Arial"/>
                                <w:sz w:val="16"/>
                                <w:szCs w:val="15"/>
                                <w:lang w:eastAsia="zh-CN"/>
                              </w:rPr>
                              <w:t>灭菌步骤</w:t>
                            </w:r>
                          </w:p>
                          <w:p w14:paraId="0787F30E" w14:textId="79B1DD38" w:rsidR="007648F5" w:rsidRDefault="007648F5">
                            <w:pPr>
                              <w:pStyle w:val="a5"/>
                              <w:numPr>
                                <w:ilvl w:val="0"/>
                                <w:numId w:val="3"/>
                              </w:numPr>
                              <w:snapToGrid w:val="0"/>
                              <w:spacing w:line="300" w:lineRule="auto"/>
                              <w:ind w:left="728" w:hanging="252"/>
                              <w:jc w:val="both"/>
                              <w:rPr>
                                <w:sz w:val="22"/>
                                <w:lang w:eastAsia="zh-CN"/>
                              </w:rPr>
                            </w:pPr>
                            <w:r>
                              <w:rPr>
                                <w:rFonts w:ascii="Arial" w:eastAsia="宋体" w:hAnsi="Arial" w:cs="Arial"/>
                                <w:sz w:val="16"/>
                                <w:szCs w:val="15"/>
                                <w:lang w:eastAsia="zh-CN"/>
                              </w:rPr>
                              <w:t>使用相容清洗剂进行彻底清洁并进行冲洗以去除不安全的残留物。</w:t>
                            </w:r>
                            <w:r w:rsidRPr="001F62F9">
                              <w:rPr>
                                <w:rFonts w:ascii="Arial" w:eastAsia="宋体" w:hAnsi="Arial" w:cs="Arial" w:hint="eastAsia"/>
                                <w:sz w:val="16"/>
                                <w:szCs w:val="15"/>
                                <w:lang w:eastAsia="zh-CN"/>
                              </w:rPr>
                              <w:t>可使用酶</w:t>
                            </w:r>
                            <w:r>
                              <w:rPr>
                                <w:rFonts w:ascii="Arial" w:eastAsia="宋体" w:hAnsi="Arial" w:cs="Arial" w:hint="eastAsia"/>
                                <w:sz w:val="16"/>
                                <w:szCs w:val="15"/>
                                <w:lang w:eastAsia="zh-CN"/>
                              </w:rPr>
                              <w:t>，</w:t>
                            </w:r>
                            <w:r w:rsidRPr="001F62F9">
                              <w:rPr>
                                <w:rFonts w:ascii="Arial" w:eastAsia="宋体" w:hAnsi="Arial" w:cs="Arial" w:hint="eastAsia"/>
                                <w:sz w:val="16"/>
                                <w:szCs w:val="15"/>
                                <w:lang w:eastAsia="zh-CN"/>
                              </w:rPr>
                              <w:t>清洁器，超声波浴和刷子</w:t>
                            </w:r>
                          </w:p>
                        </w:txbxContent>
                      </wps:txbx>
                      <wps:bodyPr vert="horz" wrap="square" lIns="91440" tIns="45720" rIns="91440" bIns="45720" anchor="t" upright="1">
                        <a:noAutofit/>
                      </wps:bodyPr>
                    </wps:wsp>
                  </a:graphicData>
                </a:graphic>
                <wp14:sizeRelH relativeFrom="page">
                  <wp14:pctWidth>0</wp14:pctWidth>
                </wp14:sizeRelH>
                <wp14:sizeRelV relativeFrom="page">
                  <wp14:pctHeight>0</wp14:pctHeight>
                </wp14:sizeRelV>
              </wp:anchor>
            </w:drawing>
          </mc:Choice>
          <mc:Fallback>
            <w:pict>
              <v:rect w14:anchorId="4890014D" id="Text Box 61" o:spid="_x0000_s1029" style="position:absolute;left:0;text-align:left;margin-left:4.8pt;margin-top:47.45pt;width:276.75pt;height:83.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">
                <v:path arrowok="t"/>
                <v:textbox>
                  <w:txbxContent>
                    <w:p w14:paraId="1D723284" w14:textId="77777777" w:rsidR="007648F5" w:rsidRDefault="007648F5">
                      <w:pPr>
                        <w:pStyle w:val="a5"/>
                        <w:snapToGrid w:val="0"/>
                        <w:spacing w:line="300" w:lineRule="auto"/>
                        <w:ind w:left="0"/>
                        <w:jc w:val="both"/>
                        <w:rPr>
                          <w:rFonts w:ascii="Arial" w:eastAsia="宋体" w:hAnsi="Arial" w:cs="Arial"/>
                          <w:sz w:val="16"/>
                          <w:szCs w:val="15"/>
                          <w:lang w:eastAsia="zh-CN"/>
                        </w:rPr>
                      </w:pPr>
                      <w:r>
                        <w:rPr>
                          <w:rFonts w:ascii="Arial" w:eastAsia="宋体" w:hAnsi="Arial" w:cs="Arial" w:hint="eastAsia"/>
                          <w:b/>
                          <w:sz w:val="16"/>
                          <w:szCs w:val="15"/>
                          <w:lang w:eastAsia="zh-CN"/>
                        </w:rPr>
                        <w:t xml:space="preserve">2.   </w:t>
                      </w:r>
                      <w:r>
                        <w:rPr>
                          <w:rFonts w:ascii="Arial" w:eastAsia="宋体" w:hAnsi="Arial" w:cs="Arial" w:hint="eastAsia"/>
                          <w:b/>
                          <w:sz w:val="16"/>
                          <w:szCs w:val="15"/>
                          <w:u w:val="single"/>
                          <w:lang w:eastAsia="zh-CN"/>
                        </w:rPr>
                        <w:t>彻底清洁。</w:t>
                      </w:r>
                      <w:r>
                        <w:rPr>
                          <w:rFonts w:ascii="Arial" w:eastAsia="宋体" w:hAnsi="Arial" w:cs="Arial"/>
                          <w:sz w:val="16"/>
                          <w:szCs w:val="15"/>
                          <w:lang w:eastAsia="zh-CN"/>
                        </w:rPr>
                        <w:t>旨在使器械可安全用于由医疗员工进行的处理，并使其适于后续再</w:t>
                      </w:r>
                      <w:r>
                        <w:rPr>
                          <w:rFonts w:ascii="Arial" w:eastAsia="宋体" w:hAnsi="Arial" w:cs="Arial" w:hint="eastAsia"/>
                          <w:sz w:val="16"/>
                          <w:szCs w:val="15"/>
                          <w:lang w:eastAsia="zh-CN"/>
                        </w:rPr>
                        <w:t>处理</w:t>
                      </w:r>
                      <w:r>
                        <w:rPr>
                          <w:rFonts w:ascii="Arial" w:eastAsia="宋体" w:hAnsi="Arial" w:cs="Arial"/>
                          <w:sz w:val="16"/>
                          <w:szCs w:val="15"/>
                          <w:lang w:eastAsia="zh-CN"/>
                        </w:rPr>
                        <w:t>步骤，但不一定可使器械适用于患者使用。</w:t>
                      </w:r>
                    </w:p>
                    <w:p w14:paraId="4108BEAE" w14:textId="77777777" w:rsidR="007648F5" w:rsidRDefault="007648F5">
                      <w:pPr>
                        <w:pStyle w:val="a5"/>
                        <w:numPr>
                          <w:ilvl w:val="0"/>
                          <w:numId w:val="3"/>
                        </w:numPr>
                        <w:snapToGrid w:val="0"/>
                        <w:spacing w:line="300" w:lineRule="auto"/>
                        <w:ind w:left="728" w:hanging="252"/>
                        <w:jc w:val="both"/>
                        <w:rPr>
                          <w:rFonts w:ascii="Arial" w:eastAsia="宋体" w:hAnsi="Arial" w:cs="Arial"/>
                          <w:sz w:val="16"/>
                          <w:szCs w:val="15"/>
                          <w:lang w:eastAsia="zh-CN"/>
                        </w:rPr>
                      </w:pPr>
                      <w:r>
                        <w:rPr>
                          <w:rFonts w:ascii="Arial" w:eastAsia="宋体" w:hAnsi="Arial" w:cs="Arial"/>
                          <w:sz w:val="16"/>
                          <w:szCs w:val="15"/>
                          <w:lang w:eastAsia="zh-CN"/>
                        </w:rPr>
                        <w:t>拆卸以方便清洁以及后续</w:t>
                      </w:r>
                      <w:r>
                        <w:rPr>
                          <w:rFonts w:ascii="Arial" w:eastAsia="宋体" w:hAnsi="Arial" w:cs="Arial" w:hint="eastAsia"/>
                          <w:sz w:val="16"/>
                          <w:szCs w:val="15"/>
                          <w:lang w:eastAsia="zh-CN"/>
                        </w:rPr>
                        <w:t>消毒、</w:t>
                      </w:r>
                      <w:r>
                        <w:rPr>
                          <w:rFonts w:ascii="Arial" w:eastAsia="宋体" w:hAnsi="Arial" w:cs="Arial"/>
                          <w:sz w:val="16"/>
                          <w:szCs w:val="15"/>
                          <w:lang w:eastAsia="zh-CN"/>
                        </w:rPr>
                        <w:t>灭菌步骤</w:t>
                      </w:r>
                    </w:p>
                    <w:p w14:paraId="0787F30E" w14:textId="79B1DD38" w:rsidR="007648F5" w:rsidRDefault="007648F5">
                      <w:pPr>
                        <w:pStyle w:val="a5"/>
                        <w:numPr>
                          <w:ilvl w:val="0"/>
                          <w:numId w:val="3"/>
                        </w:numPr>
                        <w:snapToGrid w:val="0"/>
                        <w:spacing w:line="300" w:lineRule="auto"/>
                        <w:ind w:left="728" w:hanging="252"/>
                        <w:jc w:val="both"/>
                        <w:rPr>
                          <w:sz w:val="22"/>
                          <w:lang w:eastAsia="zh-CN"/>
                        </w:rPr>
                      </w:pPr>
                      <w:r>
                        <w:rPr>
                          <w:rFonts w:ascii="Arial" w:eastAsia="宋体" w:hAnsi="Arial" w:cs="Arial"/>
                          <w:sz w:val="16"/>
                          <w:szCs w:val="15"/>
                          <w:lang w:eastAsia="zh-CN"/>
                        </w:rPr>
                        <w:t>使用相容清洗剂进行彻底清洁并进行冲洗以去除不安全的残留物。</w:t>
                      </w:r>
                      <w:r w:rsidRPr="001F62F9">
                        <w:rPr>
                          <w:rFonts w:ascii="Arial" w:eastAsia="宋体" w:hAnsi="Arial" w:cs="Arial" w:hint="eastAsia"/>
                          <w:sz w:val="16"/>
                          <w:szCs w:val="15"/>
                          <w:lang w:eastAsia="zh-CN"/>
                        </w:rPr>
                        <w:t>可使用酶</w:t>
                      </w:r>
                      <w:r>
                        <w:rPr>
                          <w:rFonts w:ascii="Arial" w:eastAsia="宋体" w:hAnsi="Arial" w:cs="Arial" w:hint="eastAsia"/>
                          <w:sz w:val="16"/>
                          <w:szCs w:val="15"/>
                          <w:lang w:eastAsia="zh-CN"/>
                        </w:rPr>
                        <w:t>，</w:t>
                      </w:r>
                      <w:r w:rsidRPr="001F62F9">
                        <w:rPr>
                          <w:rFonts w:ascii="Arial" w:eastAsia="宋体" w:hAnsi="Arial" w:cs="Arial" w:hint="eastAsia"/>
                          <w:sz w:val="16"/>
                          <w:szCs w:val="15"/>
                          <w:lang w:eastAsia="zh-CN"/>
                        </w:rPr>
                        <w:t>清洁器，超声波浴和刷子</w:t>
                      </w:r>
                    </w:p>
                  </w:txbxContent>
                </v:textbox>
              </v:rect>
            </w:pict>
          </mc:Fallback>
        </mc:AlternateContent>
      </w:r>
      <w:r>
        <w:rPr>
          <w:noProof/>
          <w:position w:val="-111"/>
          <w:sz w:val="20"/>
          <w:szCs w:val="20"/>
        </w:rPr>
        <mc:AlternateContent>
          <mc:Choice Requires="wps">
            <w:drawing>
              <wp:anchor distT="0" distB="0" distL="114300" distR="114300" simplePos="0" relativeHeight="251658752" behindDoc="0" locked="0" layoutInCell="1" allowOverlap="1" wp14:anchorId="578ED005" wp14:editId="18775253">
                <wp:simplePos x="0" y="0"/>
                <wp:positionH relativeFrom="column">
                  <wp:posOffset>80010</wp:posOffset>
                </wp:positionH>
                <wp:positionV relativeFrom="paragraph">
                  <wp:posOffset>2498090</wp:posOffset>
                </wp:positionV>
                <wp:extent cx="2173605" cy="1204595"/>
                <wp:effectExtent l="0" t="0" r="17145" b="14605"/>
                <wp:wrapNone/>
                <wp:docPr id="1031"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73605" cy="120459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5B5FB15" w14:textId="77777777" w:rsidR="007648F5" w:rsidRDefault="007648F5">
                            <w:pPr>
                              <w:pStyle w:val="a5"/>
                              <w:snapToGrid w:val="0"/>
                              <w:spacing w:line="300" w:lineRule="auto"/>
                              <w:ind w:leftChars="-1" w:left="1" w:hangingChars="2" w:hanging="3"/>
                              <w:jc w:val="both"/>
                              <w:rPr>
                                <w:rFonts w:ascii="Arial" w:eastAsia="宋体" w:hAnsi="Arial" w:cs="Arial"/>
                                <w:sz w:val="16"/>
                                <w:szCs w:val="15"/>
                                <w:lang w:eastAsia="zh-CN"/>
                              </w:rPr>
                            </w:pPr>
                            <w:r>
                              <w:rPr>
                                <w:rFonts w:ascii="Arial" w:eastAsia="宋体" w:hAnsi="Arial" w:cs="Arial"/>
                                <w:sz w:val="16"/>
                                <w:szCs w:val="15"/>
                                <w:lang w:eastAsia="zh-CN"/>
                              </w:rPr>
                              <w:t>对于</w:t>
                            </w:r>
                            <w:r>
                              <w:rPr>
                                <w:rFonts w:ascii="Arial" w:eastAsia="宋体" w:hAnsi="Arial" w:cs="Arial" w:hint="eastAsia"/>
                                <w:b/>
                                <w:sz w:val="16"/>
                                <w:szCs w:val="15"/>
                                <w:lang w:eastAsia="zh-CN"/>
                              </w:rPr>
                              <w:t>低水平或中等水平消毒</w:t>
                            </w:r>
                            <w:r>
                              <w:rPr>
                                <w:rFonts w:ascii="Arial" w:eastAsia="宋体" w:hAnsi="Arial" w:cs="Arial"/>
                                <w:sz w:val="16"/>
                                <w:szCs w:val="15"/>
                                <w:lang w:eastAsia="zh-CN"/>
                              </w:rPr>
                              <w:t>。</w:t>
                            </w:r>
                            <w:r>
                              <w:rPr>
                                <w:rFonts w:ascii="Arial" w:eastAsia="宋体" w:hAnsi="Arial" w:cs="Arial" w:hint="eastAsia"/>
                                <w:sz w:val="16"/>
                                <w:szCs w:val="15"/>
                                <w:lang w:eastAsia="zh-CN"/>
                              </w:rPr>
                              <w:t>低度危险性</w:t>
                            </w:r>
                            <w:r>
                              <w:rPr>
                                <w:rFonts w:ascii="Arial" w:eastAsia="宋体" w:hAnsi="Arial" w:cs="Arial"/>
                                <w:sz w:val="16"/>
                                <w:szCs w:val="15"/>
                                <w:lang w:eastAsia="zh-CN"/>
                              </w:rPr>
                              <w:t>可重复使用器械的说明应描述如何有效并安全地将消毒剂</w:t>
                            </w:r>
                            <w:r>
                              <w:rPr>
                                <w:rFonts w:ascii="Arial" w:eastAsia="宋体" w:hAnsi="Arial" w:cs="Arial" w:hint="eastAsia"/>
                                <w:sz w:val="16"/>
                                <w:szCs w:val="15"/>
                                <w:lang w:eastAsia="zh-CN"/>
                              </w:rPr>
                              <w:t>作用</w:t>
                            </w:r>
                            <w:r>
                              <w:rPr>
                                <w:rFonts w:ascii="Arial" w:eastAsia="宋体" w:hAnsi="Arial" w:cs="Arial"/>
                                <w:sz w:val="16"/>
                                <w:szCs w:val="15"/>
                                <w:lang w:eastAsia="zh-CN"/>
                              </w:rPr>
                              <w:t>于器械（需</w:t>
                            </w:r>
                            <w:r>
                              <w:rPr>
                                <w:rFonts w:ascii="Arial" w:eastAsia="宋体" w:hAnsi="Arial" w:cs="Arial" w:hint="eastAsia"/>
                                <w:sz w:val="16"/>
                                <w:szCs w:val="15"/>
                                <w:lang w:eastAsia="zh-CN"/>
                              </w:rPr>
                              <w:t>明确</w:t>
                            </w:r>
                            <w:r>
                              <w:rPr>
                                <w:rFonts w:ascii="Arial" w:eastAsia="宋体" w:hAnsi="Arial" w:cs="Arial"/>
                                <w:sz w:val="16"/>
                                <w:szCs w:val="15"/>
                                <w:lang w:eastAsia="zh-CN"/>
                              </w:rPr>
                              <w:t>：应准确遵守消毒剂说明，尤其是接触时间）。</w:t>
                            </w:r>
                          </w:p>
                          <w:p w14:paraId="216E22DB" w14:textId="77777777" w:rsidR="007648F5" w:rsidRDefault="007648F5">
                            <w:pPr>
                              <w:ind w:leftChars="-1" w:left="2" w:hangingChars="2" w:hanging="4"/>
                              <w:rPr>
                                <w:sz w:val="22"/>
                              </w:rPr>
                            </w:pPr>
                          </w:p>
                        </w:txbxContent>
                      </wps:txbx>
                      <wps:bodyPr vert="horz" wrap="square" lIns="91440" tIns="45720" rIns="91440" bIns="45720" anchor="t" upright="1">
                        <a:noAutofit/>
                      </wps:bodyPr>
                    </wps:wsp>
                  </a:graphicData>
                </a:graphic>
                <wp14:sizeRelH relativeFrom="page">
                  <wp14:pctWidth>0</wp14:pctWidth>
                </wp14:sizeRelH>
                <wp14:sizeRelV relativeFrom="page">
                  <wp14:pctHeight>0</wp14:pctHeight>
                </wp14:sizeRelV>
              </wp:anchor>
            </w:drawing>
          </mc:Choice>
          <mc:Fallback>
            <w:pict>
              <v:rect w14:anchorId="578ED005" id="Text Box 64" o:spid="_x0000_s1030" style="position:absolute;left:0;text-align:left;margin-left:6.3pt;margin-top:196.7pt;width:171.15pt;height:94.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">
                <v:path arrowok="t"/>
                <v:textbox>
                  <w:txbxContent>
                    <w:p w14:paraId="35B5FB15" w14:textId="77777777" w:rsidR="007648F5" w:rsidRDefault="007648F5">
                      <w:pPr>
                        <w:pStyle w:val="a5"/>
                        <w:snapToGrid w:val="0"/>
                        <w:spacing w:line="300" w:lineRule="auto"/>
                        <w:ind w:leftChars="-1" w:left="1" w:hangingChars="2" w:hanging="3"/>
                        <w:jc w:val="both"/>
                        <w:rPr>
                          <w:rFonts w:ascii="Arial" w:eastAsia="宋体" w:hAnsi="Arial" w:cs="Arial"/>
                          <w:sz w:val="16"/>
                          <w:szCs w:val="15"/>
                          <w:lang w:eastAsia="zh-CN"/>
                        </w:rPr>
                      </w:pPr>
                      <w:r>
                        <w:rPr>
                          <w:rFonts w:ascii="Arial" w:eastAsia="宋体" w:hAnsi="Arial" w:cs="Arial"/>
                          <w:sz w:val="16"/>
                          <w:szCs w:val="15"/>
                          <w:lang w:eastAsia="zh-CN"/>
                        </w:rPr>
                        <w:t>对于</w:t>
                      </w:r>
                      <w:r>
                        <w:rPr>
                          <w:rFonts w:ascii="Arial" w:eastAsia="宋体" w:hAnsi="Arial" w:cs="Arial" w:hint="eastAsia"/>
                          <w:b/>
                          <w:sz w:val="16"/>
                          <w:szCs w:val="15"/>
                          <w:lang w:eastAsia="zh-CN"/>
                        </w:rPr>
                        <w:t>低水平或中等水平消毒</w:t>
                      </w:r>
                      <w:r>
                        <w:rPr>
                          <w:rFonts w:ascii="Arial" w:eastAsia="宋体" w:hAnsi="Arial" w:cs="Arial"/>
                          <w:sz w:val="16"/>
                          <w:szCs w:val="15"/>
                          <w:lang w:eastAsia="zh-CN"/>
                        </w:rPr>
                        <w:t>。</w:t>
                      </w:r>
                      <w:r>
                        <w:rPr>
                          <w:rFonts w:ascii="Arial" w:eastAsia="宋体" w:hAnsi="Arial" w:cs="Arial" w:hint="eastAsia"/>
                          <w:sz w:val="16"/>
                          <w:szCs w:val="15"/>
                          <w:lang w:eastAsia="zh-CN"/>
                        </w:rPr>
                        <w:t>低度危险性</w:t>
                      </w:r>
                      <w:r>
                        <w:rPr>
                          <w:rFonts w:ascii="Arial" w:eastAsia="宋体" w:hAnsi="Arial" w:cs="Arial"/>
                          <w:sz w:val="16"/>
                          <w:szCs w:val="15"/>
                          <w:lang w:eastAsia="zh-CN"/>
                        </w:rPr>
                        <w:t>可重复使用器械的说明应描述如何有效并安全地将消毒剂</w:t>
                      </w:r>
                      <w:r>
                        <w:rPr>
                          <w:rFonts w:ascii="Arial" w:eastAsia="宋体" w:hAnsi="Arial" w:cs="Arial" w:hint="eastAsia"/>
                          <w:sz w:val="16"/>
                          <w:szCs w:val="15"/>
                          <w:lang w:eastAsia="zh-CN"/>
                        </w:rPr>
                        <w:t>作用</w:t>
                      </w:r>
                      <w:r>
                        <w:rPr>
                          <w:rFonts w:ascii="Arial" w:eastAsia="宋体" w:hAnsi="Arial" w:cs="Arial"/>
                          <w:sz w:val="16"/>
                          <w:szCs w:val="15"/>
                          <w:lang w:eastAsia="zh-CN"/>
                        </w:rPr>
                        <w:t>于器械（需</w:t>
                      </w:r>
                      <w:r>
                        <w:rPr>
                          <w:rFonts w:ascii="Arial" w:eastAsia="宋体" w:hAnsi="Arial" w:cs="Arial" w:hint="eastAsia"/>
                          <w:sz w:val="16"/>
                          <w:szCs w:val="15"/>
                          <w:lang w:eastAsia="zh-CN"/>
                        </w:rPr>
                        <w:t>明确</w:t>
                      </w:r>
                      <w:r>
                        <w:rPr>
                          <w:rFonts w:ascii="Arial" w:eastAsia="宋体" w:hAnsi="Arial" w:cs="Arial"/>
                          <w:sz w:val="16"/>
                          <w:szCs w:val="15"/>
                          <w:lang w:eastAsia="zh-CN"/>
                        </w:rPr>
                        <w:t>：应准确遵守消毒剂说明，尤其是接触时间）。</w:t>
                      </w:r>
                    </w:p>
                    <w:p w14:paraId="216E22DB" w14:textId="77777777" w:rsidR="007648F5" w:rsidRDefault="007648F5">
                      <w:pPr>
                        <w:ind w:leftChars="-1" w:left="2" w:hangingChars="2" w:hanging="4"/>
                        <w:rPr>
                          <w:sz w:val="22"/>
                        </w:rPr>
                      </w:pPr>
                    </w:p>
                  </w:txbxContent>
                </v:textbox>
              </v:rect>
            </w:pict>
          </mc:Fallback>
        </mc:AlternateContent>
      </w:r>
      <w:r>
        <w:rPr>
          <w:noProof/>
          <w:position w:val="-111"/>
          <w:sz w:val="20"/>
          <w:szCs w:val="20"/>
        </w:rPr>
        <mc:AlternateContent>
          <mc:Choice Requires="wps">
            <w:drawing>
              <wp:anchor distT="0" distB="0" distL="114300" distR="114300" simplePos="0" relativeHeight="251659776" behindDoc="0" locked="0" layoutInCell="1" allowOverlap="1" wp14:anchorId="1CCF42FC" wp14:editId="09F41EC6">
                <wp:simplePos x="0" y="0"/>
                <wp:positionH relativeFrom="column">
                  <wp:posOffset>3855085</wp:posOffset>
                </wp:positionH>
                <wp:positionV relativeFrom="paragraph">
                  <wp:posOffset>2497455</wp:posOffset>
                </wp:positionV>
                <wp:extent cx="1663700" cy="1204595"/>
                <wp:effectExtent l="0" t="0" r="12700" b="14605"/>
                <wp:wrapNone/>
                <wp:docPr id="1032"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63700" cy="120459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2C8B840B" w14:textId="77777777" w:rsidR="007648F5" w:rsidRDefault="007648F5">
                            <w:pPr>
                              <w:pStyle w:val="a5"/>
                              <w:snapToGrid w:val="0"/>
                              <w:spacing w:line="300" w:lineRule="auto"/>
                              <w:ind w:leftChars="-1" w:left="1" w:hangingChars="2" w:hanging="3"/>
                              <w:jc w:val="both"/>
                              <w:rPr>
                                <w:rFonts w:ascii="Arial" w:eastAsia="宋体" w:hAnsi="Arial" w:cs="Arial"/>
                                <w:sz w:val="16"/>
                                <w:szCs w:val="15"/>
                                <w:lang w:eastAsia="zh-CN"/>
                              </w:rPr>
                            </w:pPr>
                            <w:r>
                              <w:rPr>
                                <w:rFonts w:ascii="Arial" w:eastAsia="宋体" w:hAnsi="Arial" w:cs="Arial"/>
                                <w:sz w:val="16"/>
                                <w:szCs w:val="15"/>
                                <w:lang w:eastAsia="zh-CN"/>
                              </w:rPr>
                              <w:t>对于</w:t>
                            </w:r>
                            <w:r>
                              <w:rPr>
                                <w:rFonts w:ascii="Arial" w:eastAsia="宋体" w:hAnsi="Arial" w:cs="Arial" w:hint="eastAsia"/>
                                <w:b/>
                                <w:sz w:val="16"/>
                                <w:szCs w:val="15"/>
                                <w:lang w:eastAsia="zh-CN"/>
                              </w:rPr>
                              <w:t>最终灭菌</w:t>
                            </w:r>
                            <w:r>
                              <w:rPr>
                                <w:rFonts w:ascii="Arial" w:eastAsia="宋体" w:hAnsi="Arial" w:cs="Arial"/>
                                <w:sz w:val="16"/>
                                <w:szCs w:val="15"/>
                                <w:lang w:eastAsia="zh-CN"/>
                              </w:rPr>
                              <w:t>。应遵守经确认的灭菌说明。在完成最终</w:t>
                            </w:r>
                            <w:r>
                              <w:rPr>
                                <w:rFonts w:ascii="Arial" w:eastAsia="宋体" w:hAnsi="Arial" w:cs="Arial" w:hint="eastAsia"/>
                                <w:sz w:val="16"/>
                                <w:szCs w:val="15"/>
                                <w:lang w:eastAsia="zh-CN"/>
                              </w:rPr>
                              <w:t>过程</w:t>
                            </w:r>
                            <w:r>
                              <w:rPr>
                                <w:rFonts w:ascii="Arial" w:eastAsia="宋体" w:hAnsi="Arial" w:cs="Arial"/>
                                <w:sz w:val="16"/>
                                <w:szCs w:val="15"/>
                                <w:lang w:eastAsia="zh-CN"/>
                              </w:rPr>
                              <w:t>之后，器械可投入使用。</w:t>
                            </w:r>
                          </w:p>
                          <w:p w14:paraId="7F555483" w14:textId="77777777" w:rsidR="007648F5" w:rsidRDefault="007648F5">
                            <w:pPr>
                              <w:rPr>
                                <w:sz w:val="22"/>
                              </w:rPr>
                            </w:pPr>
                          </w:p>
                        </w:txbxContent>
                      </wps:txbx>
                      <wps:bodyPr vert="horz" wrap="square" lIns="91440" tIns="45720" rIns="91440" bIns="45720" anchor="t" upright="1">
                        <a:noAutofit/>
                      </wps:bodyPr>
                    </wps:wsp>
                  </a:graphicData>
                </a:graphic>
                <wp14:sizeRelH relativeFrom="page">
                  <wp14:pctWidth>0</wp14:pctWidth>
                </wp14:sizeRelH>
                <wp14:sizeRelV relativeFrom="page">
                  <wp14:pctHeight>0</wp14:pctHeight>
                </wp14:sizeRelV>
              </wp:anchor>
            </w:drawing>
          </mc:Choice>
          <mc:Fallback>
            <w:pict>
              <v:rect w14:anchorId="1CCF42FC" id="Text Box 66" o:spid="_x0000_s1031" style="position:absolute;left:0;text-align:left;margin-left:303.55pt;margin-top:196.65pt;width:131pt;height:94.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">
                <v:path arrowok="t"/>
                <v:textbox>
                  <w:txbxContent>
                    <w:p w14:paraId="2C8B840B" w14:textId="77777777" w:rsidR="007648F5" w:rsidRDefault="007648F5">
                      <w:pPr>
                        <w:pStyle w:val="a5"/>
                        <w:snapToGrid w:val="0"/>
                        <w:spacing w:line="300" w:lineRule="auto"/>
                        <w:ind w:leftChars="-1" w:left="1" w:hangingChars="2" w:hanging="3"/>
                        <w:jc w:val="both"/>
                        <w:rPr>
                          <w:rFonts w:ascii="Arial" w:eastAsia="宋体" w:hAnsi="Arial" w:cs="Arial"/>
                          <w:sz w:val="16"/>
                          <w:szCs w:val="15"/>
                          <w:lang w:eastAsia="zh-CN"/>
                        </w:rPr>
                      </w:pPr>
                      <w:r>
                        <w:rPr>
                          <w:rFonts w:ascii="Arial" w:eastAsia="宋体" w:hAnsi="Arial" w:cs="Arial"/>
                          <w:sz w:val="16"/>
                          <w:szCs w:val="15"/>
                          <w:lang w:eastAsia="zh-CN"/>
                        </w:rPr>
                        <w:t>对于</w:t>
                      </w:r>
                      <w:r>
                        <w:rPr>
                          <w:rFonts w:ascii="Arial" w:eastAsia="宋体" w:hAnsi="Arial" w:cs="Arial" w:hint="eastAsia"/>
                          <w:b/>
                          <w:sz w:val="16"/>
                          <w:szCs w:val="15"/>
                          <w:lang w:eastAsia="zh-CN"/>
                        </w:rPr>
                        <w:t>最终灭菌</w:t>
                      </w:r>
                      <w:r>
                        <w:rPr>
                          <w:rFonts w:ascii="Arial" w:eastAsia="宋体" w:hAnsi="Arial" w:cs="Arial"/>
                          <w:sz w:val="16"/>
                          <w:szCs w:val="15"/>
                          <w:lang w:eastAsia="zh-CN"/>
                        </w:rPr>
                        <w:t>。应遵守经确认的灭菌说明。在完成最终</w:t>
                      </w:r>
                      <w:r>
                        <w:rPr>
                          <w:rFonts w:ascii="Arial" w:eastAsia="宋体" w:hAnsi="Arial" w:cs="Arial" w:hint="eastAsia"/>
                          <w:sz w:val="16"/>
                          <w:szCs w:val="15"/>
                          <w:lang w:eastAsia="zh-CN"/>
                        </w:rPr>
                        <w:t>过程</w:t>
                      </w:r>
                      <w:r>
                        <w:rPr>
                          <w:rFonts w:ascii="Arial" w:eastAsia="宋体" w:hAnsi="Arial" w:cs="Arial"/>
                          <w:sz w:val="16"/>
                          <w:szCs w:val="15"/>
                          <w:lang w:eastAsia="zh-CN"/>
                        </w:rPr>
                        <w:t>之后，器械可投入使用。</w:t>
                      </w:r>
                    </w:p>
                    <w:p w14:paraId="7F555483" w14:textId="77777777" w:rsidR="007648F5" w:rsidRDefault="007648F5">
                      <w:pPr>
                        <w:rPr>
                          <w:sz w:val="22"/>
                        </w:rPr>
                      </w:pPr>
                    </w:p>
                  </w:txbxContent>
                </v:textbox>
              </v:rect>
            </w:pict>
          </mc:Fallback>
        </mc:AlternateContent>
      </w:r>
      <w:r>
        <w:rPr>
          <w:noProof/>
          <w:position w:val="-111"/>
          <w:sz w:val="20"/>
          <w:szCs w:val="20"/>
        </w:rPr>
        <mc:AlternateContent>
          <mc:Choice Requires="wps">
            <w:drawing>
              <wp:anchor distT="0" distB="0" distL="114300" distR="114300" simplePos="0" relativeHeight="251660800" behindDoc="0" locked="0" layoutInCell="1" allowOverlap="1" wp14:anchorId="564977FD" wp14:editId="77A1362C">
                <wp:simplePos x="0" y="0"/>
                <wp:positionH relativeFrom="column">
                  <wp:posOffset>2188845</wp:posOffset>
                </wp:positionH>
                <wp:positionV relativeFrom="paragraph">
                  <wp:posOffset>2497455</wp:posOffset>
                </wp:positionV>
                <wp:extent cx="1657350" cy="1204595"/>
                <wp:effectExtent l="0" t="0" r="19050" b="14605"/>
                <wp:wrapNone/>
                <wp:docPr id="1033"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50" cy="120459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72229799" w14:textId="7EC44778" w:rsidR="007648F5" w:rsidRDefault="007648F5">
                            <w:pPr>
                              <w:pStyle w:val="a5"/>
                              <w:snapToGrid w:val="0"/>
                              <w:spacing w:line="300" w:lineRule="auto"/>
                              <w:ind w:leftChars="-1" w:left="1" w:hangingChars="2" w:hanging="3"/>
                              <w:jc w:val="both"/>
                              <w:rPr>
                                <w:rFonts w:ascii="Arial" w:eastAsia="宋体" w:hAnsi="Arial" w:cs="Arial"/>
                                <w:sz w:val="16"/>
                                <w:szCs w:val="15"/>
                                <w:lang w:eastAsia="zh-CN"/>
                              </w:rPr>
                            </w:pPr>
                            <w:r>
                              <w:rPr>
                                <w:rFonts w:ascii="Arial" w:eastAsia="宋体" w:hAnsi="Arial" w:cs="Arial"/>
                                <w:sz w:val="16"/>
                                <w:szCs w:val="15"/>
                                <w:lang w:eastAsia="zh-CN"/>
                              </w:rPr>
                              <w:t>对于</w:t>
                            </w:r>
                            <w:r>
                              <w:rPr>
                                <w:rFonts w:ascii="Arial" w:eastAsia="宋体" w:hAnsi="Arial" w:cs="Arial" w:hint="eastAsia"/>
                                <w:b/>
                                <w:sz w:val="16"/>
                                <w:szCs w:val="15"/>
                                <w:lang w:eastAsia="zh-CN"/>
                              </w:rPr>
                              <w:t>高水平消毒</w:t>
                            </w:r>
                            <w:r>
                              <w:rPr>
                                <w:rFonts w:ascii="Arial" w:eastAsia="宋体" w:hAnsi="Arial" w:cs="Arial"/>
                                <w:sz w:val="16"/>
                                <w:szCs w:val="15"/>
                                <w:lang w:eastAsia="zh-CN"/>
                              </w:rPr>
                              <w:t>。应使用经确认的高水平消毒方法对器械进行处理，且该方法应具有器械特异性。然后应对器械进行</w:t>
                            </w:r>
                            <w:r>
                              <w:rPr>
                                <w:rFonts w:ascii="Arial" w:eastAsia="宋体" w:hAnsi="Arial" w:cs="Arial" w:hint="eastAsia"/>
                                <w:sz w:val="16"/>
                                <w:szCs w:val="15"/>
                                <w:lang w:eastAsia="zh-CN"/>
                              </w:rPr>
                              <w:t>漂洗</w:t>
                            </w:r>
                            <w:r>
                              <w:rPr>
                                <w:rFonts w:ascii="Arial" w:eastAsia="宋体" w:hAnsi="Arial" w:cs="Arial"/>
                                <w:sz w:val="16"/>
                                <w:szCs w:val="15"/>
                                <w:lang w:eastAsia="zh-CN"/>
                              </w:rPr>
                              <w:t>以去除残留物，在存储之前应进行干燥。</w:t>
                            </w:r>
                          </w:p>
                          <w:p w14:paraId="341EBA06" w14:textId="77777777" w:rsidR="007648F5" w:rsidRDefault="007648F5">
                            <w:pPr>
                              <w:rPr>
                                <w:sz w:val="22"/>
                              </w:rPr>
                            </w:pPr>
                          </w:p>
                        </w:txbxContent>
                      </wps:txbx>
                      <wps:bodyPr vert="horz" wrap="square" lIns="91440" tIns="45720" rIns="91440" bIns="45720" anchor="t" upright="1">
                        <a:noAutofit/>
                      </wps:bodyPr>
                    </wps:wsp>
                  </a:graphicData>
                </a:graphic>
                <wp14:sizeRelH relativeFrom="page">
                  <wp14:pctWidth>0</wp14:pctWidth>
                </wp14:sizeRelH>
                <wp14:sizeRelV relativeFrom="page">
                  <wp14:pctHeight>0</wp14:pctHeight>
                </wp14:sizeRelV>
              </wp:anchor>
            </w:drawing>
          </mc:Choice>
          <mc:Fallback>
            <w:pict>
              <v:rect w14:anchorId="564977FD" id="Text Box 65" o:spid="_x0000_s1032" style="position:absolute;left:0;text-align:left;margin-left:172.35pt;margin-top:196.65pt;width:130.5pt;height:94.8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">
                <v:path arrowok="t"/>
                <v:textbox>
                  <w:txbxContent>
                    <w:p w14:paraId="72229799" w14:textId="7EC44778" w:rsidR="007648F5" w:rsidRDefault="007648F5">
                      <w:pPr>
                        <w:pStyle w:val="a5"/>
                        <w:snapToGrid w:val="0"/>
                        <w:spacing w:line="300" w:lineRule="auto"/>
                        <w:ind w:leftChars="-1" w:left="1" w:hangingChars="2" w:hanging="3"/>
                        <w:jc w:val="both"/>
                        <w:rPr>
                          <w:rFonts w:ascii="Arial" w:eastAsia="宋体" w:hAnsi="Arial" w:cs="Arial"/>
                          <w:sz w:val="16"/>
                          <w:szCs w:val="15"/>
                          <w:lang w:eastAsia="zh-CN"/>
                        </w:rPr>
                      </w:pPr>
                      <w:r>
                        <w:rPr>
                          <w:rFonts w:ascii="Arial" w:eastAsia="宋体" w:hAnsi="Arial" w:cs="Arial"/>
                          <w:sz w:val="16"/>
                          <w:szCs w:val="15"/>
                          <w:lang w:eastAsia="zh-CN"/>
                        </w:rPr>
                        <w:t>对于</w:t>
                      </w:r>
                      <w:r>
                        <w:rPr>
                          <w:rFonts w:ascii="Arial" w:eastAsia="宋体" w:hAnsi="Arial" w:cs="Arial" w:hint="eastAsia"/>
                          <w:b/>
                          <w:sz w:val="16"/>
                          <w:szCs w:val="15"/>
                          <w:lang w:eastAsia="zh-CN"/>
                        </w:rPr>
                        <w:t>高水平消毒</w:t>
                      </w:r>
                      <w:r>
                        <w:rPr>
                          <w:rFonts w:ascii="Arial" w:eastAsia="宋体" w:hAnsi="Arial" w:cs="Arial"/>
                          <w:sz w:val="16"/>
                          <w:szCs w:val="15"/>
                          <w:lang w:eastAsia="zh-CN"/>
                        </w:rPr>
                        <w:t>。应使用经确认的高水平消毒方法对器械进行处理，且该方法应具有器械特异性。然后应对器械进行</w:t>
                      </w:r>
                      <w:r>
                        <w:rPr>
                          <w:rFonts w:ascii="Arial" w:eastAsia="宋体" w:hAnsi="Arial" w:cs="Arial" w:hint="eastAsia"/>
                          <w:sz w:val="16"/>
                          <w:szCs w:val="15"/>
                          <w:lang w:eastAsia="zh-CN"/>
                        </w:rPr>
                        <w:t>漂洗</w:t>
                      </w:r>
                      <w:r>
                        <w:rPr>
                          <w:rFonts w:ascii="Arial" w:eastAsia="宋体" w:hAnsi="Arial" w:cs="Arial"/>
                          <w:sz w:val="16"/>
                          <w:szCs w:val="15"/>
                          <w:lang w:eastAsia="zh-CN"/>
                        </w:rPr>
                        <w:t>以去除残留物，在存储之前应进行干燥。</w:t>
                      </w:r>
                    </w:p>
                    <w:p w14:paraId="341EBA06" w14:textId="77777777" w:rsidR="007648F5" w:rsidRDefault="007648F5">
                      <w:pPr>
                        <w:rPr>
                          <w:sz w:val="22"/>
                        </w:rPr>
                      </w:pPr>
                    </w:p>
                  </w:txbxContent>
                </v:textbox>
              </v:rect>
            </w:pict>
          </mc:Fallback>
        </mc:AlternateContent>
      </w:r>
      <w:r w:rsidR="006200CE">
        <w:rPr>
          <w:noProof/>
          <w:position w:val="-111"/>
          <w:sz w:val="20"/>
          <w:szCs w:val="20"/>
        </w:rPr>
        <w:drawing>
          <wp:inline distT="0" distB="0" distL="0" distR="0" wp14:anchorId="5B8D18D3" wp14:editId="4EFE306A">
            <wp:extent cx="5407025" cy="3563620"/>
            <wp:effectExtent l="0" t="0" r="0" b="0"/>
            <wp:docPr id="1034" name="image4.jpeg"/>
            <wp:cNvGraphicFramePr/>
            <a:graphic xmlns:a="http://schemas.openxmlformats.org/drawingml/2006/main">
              <a:graphicData uri="http://schemas.openxmlformats.org/drawingml/2006/picture">
                <pic:pic xmlns:pic="http://schemas.openxmlformats.org/drawingml/2006/picture">
                  <pic:nvPicPr>
                    <pic:cNvPr id="1034" name="image4.jpeg"/>
                    <pic:cNvPicPr/>
                  </pic:nvPicPr>
                  <pic:blipFill>
                    <a:blip r:embed="rId13" cstate="print"/>
                    <a:srcRect/>
                    <a:stretch>
                      <a:fillRect/>
                    </a:stretch>
                  </pic:blipFill>
                  <pic:spPr>
                    <a:xfrm>
                      <a:off x="0" y="0"/>
                      <a:ext cx="5407206" cy="3563969"/>
                    </a:xfrm>
                    <a:prstGeom prst="rect">
                      <a:avLst/>
                    </a:prstGeom>
                  </pic:spPr>
                </pic:pic>
              </a:graphicData>
            </a:graphic>
          </wp:inline>
        </w:drawing>
      </w:r>
    </w:p>
    <w:p w14:paraId="6FE338C1" w14:textId="3887E715" w:rsidR="006A47EA" w:rsidRDefault="006A47EA" w:rsidP="002E363D">
      <w:pPr>
        <w:snapToGrid w:val="0"/>
        <w:spacing w:before="5" w:line="520" w:lineRule="exact"/>
        <w:ind w:firstLineChars="50" w:firstLine="105"/>
        <w:jc w:val="center"/>
      </w:pPr>
    </w:p>
    <w:p w14:paraId="50B8D1E4" w14:textId="29143571" w:rsidR="002E3133" w:rsidRDefault="002E3133" w:rsidP="002E363D">
      <w:pPr>
        <w:snapToGrid w:val="0"/>
        <w:spacing w:before="5" w:line="520" w:lineRule="exact"/>
        <w:ind w:firstLineChars="50" w:firstLine="105"/>
        <w:jc w:val="center"/>
      </w:pPr>
    </w:p>
    <w:p w14:paraId="0752F00B" w14:textId="6775AAEB" w:rsidR="002E3133" w:rsidRDefault="002E3133" w:rsidP="002E363D">
      <w:pPr>
        <w:snapToGrid w:val="0"/>
        <w:spacing w:before="5" w:line="520" w:lineRule="exact"/>
        <w:ind w:firstLineChars="50" w:firstLine="105"/>
        <w:jc w:val="center"/>
      </w:pPr>
    </w:p>
    <w:p w14:paraId="282AF7ED" w14:textId="6A734FDA" w:rsidR="002E3133" w:rsidRDefault="002E3133" w:rsidP="002E363D">
      <w:pPr>
        <w:snapToGrid w:val="0"/>
        <w:spacing w:before="5" w:line="520" w:lineRule="exact"/>
        <w:ind w:firstLineChars="50" w:firstLine="105"/>
        <w:jc w:val="center"/>
      </w:pPr>
    </w:p>
    <w:p w14:paraId="64CB5C73" w14:textId="66113C5F" w:rsidR="002E3133" w:rsidRDefault="002E3133" w:rsidP="002E363D">
      <w:pPr>
        <w:snapToGrid w:val="0"/>
        <w:spacing w:before="5" w:line="520" w:lineRule="exact"/>
        <w:ind w:firstLineChars="50" w:firstLine="105"/>
        <w:jc w:val="center"/>
      </w:pPr>
    </w:p>
    <w:p w14:paraId="3E45F4C9" w14:textId="5E0D3BFD" w:rsidR="002E3133" w:rsidRDefault="002E3133" w:rsidP="002E363D">
      <w:pPr>
        <w:snapToGrid w:val="0"/>
        <w:spacing w:before="5" w:line="520" w:lineRule="exact"/>
        <w:ind w:firstLineChars="50" w:firstLine="105"/>
        <w:jc w:val="center"/>
      </w:pPr>
    </w:p>
    <w:p w14:paraId="3CC3487B" w14:textId="6966C479" w:rsidR="002E3133" w:rsidRDefault="002E3133" w:rsidP="002E363D">
      <w:pPr>
        <w:snapToGrid w:val="0"/>
        <w:spacing w:before="5" w:line="520" w:lineRule="exact"/>
        <w:ind w:firstLineChars="50" w:firstLine="105"/>
        <w:jc w:val="center"/>
      </w:pPr>
    </w:p>
    <w:p w14:paraId="268C37D1" w14:textId="63DF291D" w:rsidR="002E3133" w:rsidRDefault="002E3133" w:rsidP="002E363D">
      <w:pPr>
        <w:snapToGrid w:val="0"/>
        <w:spacing w:before="5" w:line="520" w:lineRule="exact"/>
        <w:ind w:firstLineChars="50" w:firstLine="105"/>
        <w:jc w:val="center"/>
      </w:pPr>
    </w:p>
    <w:p w14:paraId="0339337A" w14:textId="7FEBD4F9" w:rsidR="002E3133" w:rsidRDefault="002E3133" w:rsidP="002E363D">
      <w:pPr>
        <w:snapToGrid w:val="0"/>
        <w:spacing w:before="5" w:line="520" w:lineRule="exact"/>
        <w:ind w:firstLineChars="50" w:firstLine="105"/>
        <w:jc w:val="center"/>
      </w:pPr>
    </w:p>
    <w:p w14:paraId="155663A6" w14:textId="77777777" w:rsidR="002E3133" w:rsidRDefault="002E3133" w:rsidP="002E363D">
      <w:pPr>
        <w:snapToGrid w:val="0"/>
        <w:spacing w:before="5" w:line="520" w:lineRule="exact"/>
        <w:ind w:firstLineChars="50" w:firstLine="105"/>
        <w:jc w:val="center"/>
      </w:pPr>
    </w:p>
    <w:p w14:paraId="7B05358D" w14:textId="073840A2" w:rsidR="006A47EA" w:rsidRPr="00C53D1F" w:rsidRDefault="006200CE" w:rsidP="002E363D">
      <w:pPr>
        <w:snapToGrid w:val="0"/>
        <w:spacing w:before="5" w:line="520" w:lineRule="exact"/>
        <w:ind w:firstLineChars="50" w:firstLine="140"/>
        <w:jc w:val="center"/>
        <w:rPr>
          <w:rFonts w:ascii="黑体" w:eastAsia="黑体" w:hAnsi="黑体"/>
          <w:sz w:val="28"/>
          <w:szCs w:val="28"/>
        </w:rPr>
      </w:pPr>
      <w:r w:rsidRPr="00C53D1F">
        <w:rPr>
          <w:rFonts w:ascii="黑体" w:eastAsia="黑体" w:hAnsi="黑体"/>
          <w:sz w:val="28"/>
          <w:szCs w:val="28"/>
        </w:rPr>
        <w:t>图</w:t>
      </w:r>
      <w:r w:rsidR="001C36D3" w:rsidRPr="00C53D1F">
        <w:rPr>
          <w:rFonts w:ascii="黑体" w:eastAsia="黑体" w:hAnsi="黑体"/>
          <w:sz w:val="28"/>
          <w:szCs w:val="28"/>
        </w:rPr>
        <w:t>3</w:t>
      </w:r>
      <w:r w:rsidRPr="00C53D1F">
        <w:rPr>
          <w:rFonts w:ascii="黑体" w:eastAsia="黑体" w:hAnsi="黑体"/>
          <w:sz w:val="28"/>
          <w:szCs w:val="28"/>
        </w:rPr>
        <w:t xml:space="preserve"> 过程概述</w:t>
      </w:r>
    </w:p>
    <w:p w14:paraId="14143888" w14:textId="77777777" w:rsidR="002E3133" w:rsidRDefault="002E3133" w:rsidP="002E363D">
      <w:pPr>
        <w:snapToGrid w:val="0"/>
        <w:spacing w:before="5" w:line="520" w:lineRule="exact"/>
        <w:ind w:firstLineChars="50" w:firstLine="161"/>
        <w:jc w:val="center"/>
        <w:rPr>
          <w:b/>
          <w:bCs/>
          <w:sz w:val="32"/>
          <w:szCs w:val="27"/>
        </w:rPr>
      </w:pPr>
    </w:p>
    <w:p w14:paraId="483FD4E4" w14:textId="5DD77472" w:rsidR="006A47EA" w:rsidRDefault="006200CE" w:rsidP="002E363D">
      <w:pPr>
        <w:pStyle w:val="a5"/>
        <w:snapToGrid w:val="0"/>
        <w:spacing w:line="520" w:lineRule="exact"/>
        <w:ind w:left="119" w:firstLineChars="200" w:firstLine="640"/>
        <w:jc w:val="both"/>
        <w:rPr>
          <w:rFonts w:eastAsia="仿宋_GB2312" w:cs="Times New Roman"/>
          <w:sz w:val="32"/>
          <w:lang w:eastAsia="zh-CN"/>
        </w:rPr>
      </w:pPr>
      <w:r>
        <w:rPr>
          <w:rFonts w:eastAsia="仿宋_GB2312" w:cs="Times New Roman"/>
          <w:sz w:val="32"/>
          <w:lang w:eastAsia="zh-CN"/>
        </w:rPr>
        <w:t>所有可重复使用医疗器械的设计和构造应允许进行充分清洁，因为如果器械无法充分清洁，任何后续的消毒或灭菌过程可能无效</w:t>
      </w:r>
      <w:bookmarkStart w:id="34" w:name="APPENDIX_C.__Examples_of_Sterilization_C"/>
      <w:bookmarkEnd w:id="34"/>
      <w:r w:rsidR="00EF6301">
        <w:rPr>
          <w:rFonts w:eastAsia="仿宋_GB2312" w:cs="Times New Roman" w:hint="eastAsia"/>
          <w:sz w:val="32"/>
          <w:lang w:eastAsia="zh-CN"/>
        </w:rPr>
        <w:t>。</w:t>
      </w:r>
    </w:p>
    <w:p w14:paraId="0A9C7696" w14:textId="7FEFD56C" w:rsidR="00623796" w:rsidRDefault="00623796" w:rsidP="002E363D">
      <w:pPr>
        <w:spacing w:line="520" w:lineRule="exact"/>
        <w:rPr>
          <w:rFonts w:ascii="黑体" w:eastAsia="黑体"/>
          <w:b/>
          <w:color w:val="000000"/>
          <w:sz w:val="32"/>
          <w:szCs w:val="32"/>
        </w:rPr>
      </w:pPr>
    </w:p>
    <w:p w14:paraId="4BFFC7CB" w14:textId="4389738F" w:rsidR="004C1BD6" w:rsidRDefault="004C1BD6" w:rsidP="002E363D">
      <w:pPr>
        <w:spacing w:line="520" w:lineRule="exact"/>
        <w:rPr>
          <w:rFonts w:ascii="黑体" w:eastAsia="黑体"/>
          <w:b/>
          <w:color w:val="000000"/>
          <w:sz w:val="32"/>
          <w:szCs w:val="32"/>
        </w:rPr>
        <w:sectPr w:rsidR="004C1BD6" w:rsidSect="00120249">
          <w:footerReference w:type="even" r:id="rId14"/>
          <w:footerReference w:type="default" r:id="rId15"/>
          <w:pgSz w:w="12260" w:h="15840"/>
          <w:pgMar w:top="1134" w:right="1134" w:bottom="1134" w:left="1134" w:header="748" w:footer="773" w:gutter="0"/>
          <w:lnNumType w:countBy="1" w:restart="continuous"/>
          <w:cols w:space="720"/>
          <w:docGrid w:linePitch="299"/>
        </w:sectPr>
      </w:pPr>
    </w:p>
    <w:p w14:paraId="726393E6" w14:textId="28B6EA65" w:rsidR="004C1BD6" w:rsidRDefault="00A4346B" w:rsidP="002E363D">
      <w:pPr>
        <w:pStyle w:val="2"/>
        <w:snapToGrid w:val="0"/>
        <w:spacing w:before="220" w:line="520" w:lineRule="exact"/>
        <w:ind w:left="720"/>
        <w:rPr>
          <w:rFonts w:eastAsia="黑体" w:cs="Times New Roman"/>
          <w:b w:val="0"/>
          <w:sz w:val="32"/>
          <w:lang w:eastAsia="zh-CN"/>
        </w:rPr>
      </w:pPr>
      <w:r>
        <w:rPr>
          <w:rFonts w:eastAsia="黑体" w:cs="Times New Roman" w:hint="eastAsia"/>
          <w:b w:val="0"/>
          <w:sz w:val="32"/>
          <w:lang w:eastAsia="zh-CN"/>
        </w:rPr>
        <w:lastRenderedPageBreak/>
        <w:t>附件</w:t>
      </w:r>
      <w:r w:rsidR="004C1BD6">
        <w:rPr>
          <w:rFonts w:eastAsia="黑体" w:cs="Times New Roman"/>
          <w:b w:val="0"/>
          <w:sz w:val="32"/>
          <w:lang w:eastAsia="zh-CN"/>
        </w:rPr>
        <w:t>3</w:t>
      </w:r>
      <w:r w:rsidR="004C1BD6" w:rsidRPr="00EA45E3">
        <w:rPr>
          <w:rFonts w:eastAsia="黑体" w:cs="Times New Roman"/>
          <w:b w:val="0"/>
          <w:sz w:val="32"/>
          <w:lang w:eastAsia="zh-CN"/>
        </w:rPr>
        <w:t xml:space="preserve"> </w:t>
      </w:r>
    </w:p>
    <w:p w14:paraId="18F8FDBC" w14:textId="77777777" w:rsidR="004C1BD6" w:rsidRPr="004C1BD6" w:rsidRDefault="004C1BD6" w:rsidP="002E363D">
      <w:pPr>
        <w:spacing w:line="520" w:lineRule="exact"/>
      </w:pPr>
    </w:p>
    <w:p w14:paraId="1B5A24AF" w14:textId="757C3389" w:rsidR="00623796" w:rsidRPr="00C53D1F" w:rsidRDefault="00623796" w:rsidP="002E363D">
      <w:pPr>
        <w:pStyle w:val="2"/>
        <w:snapToGrid w:val="0"/>
        <w:spacing w:before="220" w:line="520" w:lineRule="exact"/>
        <w:ind w:left="100" w:firstLine="0"/>
        <w:jc w:val="center"/>
        <w:rPr>
          <w:rFonts w:ascii="黑体" w:eastAsia="黑体" w:hAnsi="黑体" w:cs="Times New Roman"/>
          <w:b w:val="0"/>
          <w:sz w:val="28"/>
          <w:szCs w:val="28"/>
          <w:lang w:eastAsia="zh-CN"/>
        </w:rPr>
      </w:pPr>
      <w:r w:rsidRPr="00C53D1F">
        <w:rPr>
          <w:rFonts w:ascii="黑体" w:eastAsia="黑体" w:hAnsi="黑体" w:cs="Times New Roman"/>
          <w:b w:val="0"/>
          <w:sz w:val="28"/>
          <w:szCs w:val="28"/>
          <w:lang w:eastAsia="zh-CN"/>
        </w:rPr>
        <w:t>表</w:t>
      </w:r>
      <w:r w:rsidR="00C1526B" w:rsidRPr="00C53D1F">
        <w:rPr>
          <w:rFonts w:ascii="黑体" w:eastAsia="黑体" w:hAnsi="黑体" w:cs="Times New Roman"/>
          <w:b w:val="0"/>
          <w:sz w:val="28"/>
          <w:szCs w:val="28"/>
          <w:lang w:eastAsia="zh-CN"/>
        </w:rPr>
        <w:t>1</w:t>
      </w:r>
      <w:r w:rsidRPr="00C53D1F">
        <w:rPr>
          <w:rFonts w:ascii="黑体" w:eastAsia="黑体" w:hAnsi="黑体" w:cs="Times New Roman"/>
          <w:b w:val="0"/>
          <w:sz w:val="28"/>
          <w:szCs w:val="28"/>
          <w:lang w:eastAsia="zh-CN"/>
        </w:rPr>
        <w:t xml:space="preserve"> 部分难以进行再处理的医疗器械产品结构设计特征</w:t>
      </w:r>
    </w:p>
    <w:tbl>
      <w:tblPr>
        <w:tblStyle w:val="af8"/>
        <w:tblW w:w="9894" w:type="dxa"/>
        <w:tblInd w:w="-5" w:type="dxa"/>
        <w:tblLook w:val="04A0" w:firstRow="1" w:lastRow="0" w:firstColumn="1" w:lastColumn="0" w:noHBand="0" w:noVBand="1"/>
      </w:tblPr>
      <w:tblGrid>
        <w:gridCol w:w="1134"/>
        <w:gridCol w:w="8760"/>
      </w:tblGrid>
      <w:tr w:rsidR="00623796" w14:paraId="4FB45F8E" w14:textId="77777777" w:rsidTr="00157845">
        <w:tc>
          <w:tcPr>
            <w:tcW w:w="1134" w:type="dxa"/>
            <w:vAlign w:val="center"/>
          </w:tcPr>
          <w:p w14:paraId="6C3E1820" w14:textId="77777777" w:rsidR="00623796" w:rsidRPr="00C53D1F" w:rsidRDefault="00623796" w:rsidP="002E363D">
            <w:pPr>
              <w:spacing w:line="520" w:lineRule="exact"/>
              <w:jc w:val="center"/>
              <w:rPr>
                <w:rFonts w:ascii="仿宋_GB2312" w:eastAsia="仿宋_GB2312"/>
                <w:sz w:val="28"/>
                <w:szCs w:val="28"/>
              </w:rPr>
            </w:pPr>
            <w:r w:rsidRPr="00C53D1F">
              <w:rPr>
                <w:rFonts w:ascii="仿宋_GB2312" w:eastAsia="仿宋_GB2312" w:hint="eastAsia"/>
                <w:sz w:val="28"/>
                <w:szCs w:val="28"/>
              </w:rPr>
              <w:t>1</w:t>
            </w:r>
          </w:p>
        </w:tc>
        <w:tc>
          <w:tcPr>
            <w:tcW w:w="8760" w:type="dxa"/>
            <w:vAlign w:val="center"/>
          </w:tcPr>
          <w:p w14:paraId="25307990" w14:textId="77777777" w:rsidR="00623796" w:rsidRPr="00C53D1F" w:rsidRDefault="00623796" w:rsidP="002E363D">
            <w:pPr>
              <w:spacing w:line="520" w:lineRule="exact"/>
              <w:rPr>
                <w:rFonts w:ascii="仿宋_GB2312" w:eastAsia="仿宋_GB2312"/>
                <w:sz w:val="28"/>
                <w:szCs w:val="28"/>
              </w:rPr>
            </w:pPr>
            <w:r w:rsidRPr="00C53D1F">
              <w:rPr>
                <w:rFonts w:ascii="仿宋_GB2312" w:eastAsia="仿宋_GB2312" w:hint="eastAsia"/>
                <w:sz w:val="28"/>
                <w:szCs w:val="28"/>
              </w:rPr>
              <w:t>内腔（尤其是软性设计的内腔，有多个内部管腔，难以触及的内腔，分叉的内腔，表面不光滑的内腔，内部脊或锐角，尺寸太小刷子不能通过的内腔）；</w:t>
            </w:r>
          </w:p>
        </w:tc>
      </w:tr>
      <w:tr w:rsidR="00623796" w14:paraId="40FF99A1" w14:textId="77777777" w:rsidTr="00157845">
        <w:tc>
          <w:tcPr>
            <w:tcW w:w="1134" w:type="dxa"/>
            <w:vAlign w:val="center"/>
          </w:tcPr>
          <w:p w14:paraId="55C2A70C" w14:textId="77777777" w:rsidR="00623796" w:rsidRPr="00C53D1F" w:rsidRDefault="00623796" w:rsidP="002E363D">
            <w:pPr>
              <w:spacing w:line="520" w:lineRule="exact"/>
              <w:jc w:val="center"/>
              <w:rPr>
                <w:rFonts w:ascii="仿宋_GB2312" w:eastAsia="仿宋_GB2312"/>
                <w:sz w:val="28"/>
                <w:szCs w:val="28"/>
              </w:rPr>
            </w:pPr>
            <w:r w:rsidRPr="00C53D1F">
              <w:rPr>
                <w:rFonts w:ascii="仿宋_GB2312" w:eastAsia="仿宋_GB2312" w:hint="eastAsia"/>
                <w:sz w:val="28"/>
                <w:szCs w:val="28"/>
              </w:rPr>
              <w:t>2</w:t>
            </w:r>
          </w:p>
        </w:tc>
        <w:tc>
          <w:tcPr>
            <w:tcW w:w="8760" w:type="dxa"/>
            <w:vAlign w:val="center"/>
          </w:tcPr>
          <w:p w14:paraId="278F56BF" w14:textId="77777777" w:rsidR="00623796" w:rsidRPr="00C53D1F" w:rsidRDefault="00623796" w:rsidP="002E363D">
            <w:pPr>
              <w:spacing w:line="520" w:lineRule="exact"/>
              <w:rPr>
                <w:rFonts w:ascii="仿宋_GB2312" w:eastAsia="仿宋_GB2312"/>
                <w:sz w:val="28"/>
                <w:szCs w:val="28"/>
              </w:rPr>
            </w:pPr>
            <w:r w:rsidRPr="00C53D1F">
              <w:rPr>
                <w:rFonts w:ascii="仿宋_GB2312" w:eastAsia="仿宋_GB2312" w:hint="eastAsia"/>
                <w:sz w:val="28"/>
                <w:szCs w:val="28"/>
              </w:rPr>
              <w:t>铰链、凹坑、有间隙的接头、会造成锐角</w:t>
            </w:r>
            <w:proofErr w:type="gramStart"/>
            <w:r w:rsidRPr="00C53D1F">
              <w:rPr>
                <w:rFonts w:ascii="仿宋_GB2312" w:eastAsia="仿宋_GB2312" w:hint="eastAsia"/>
                <w:sz w:val="28"/>
                <w:szCs w:val="28"/>
              </w:rPr>
              <w:t>或肋形面</w:t>
            </w:r>
            <w:proofErr w:type="gramEnd"/>
            <w:r w:rsidRPr="00C53D1F">
              <w:rPr>
                <w:rFonts w:ascii="仿宋_GB2312" w:eastAsia="仿宋_GB2312" w:hint="eastAsia"/>
                <w:sz w:val="28"/>
                <w:szCs w:val="28"/>
              </w:rPr>
              <w:t>或其它“粗糙”面（比如，狭口）的搭接或对接接头</w:t>
            </w:r>
          </w:p>
        </w:tc>
      </w:tr>
      <w:tr w:rsidR="00623796" w14:paraId="085F5FA5" w14:textId="77777777" w:rsidTr="00157845">
        <w:tc>
          <w:tcPr>
            <w:tcW w:w="1134" w:type="dxa"/>
            <w:vAlign w:val="center"/>
          </w:tcPr>
          <w:p w14:paraId="28B590D4" w14:textId="77777777" w:rsidR="00623796" w:rsidRPr="00C53D1F" w:rsidRDefault="00623796" w:rsidP="002E363D">
            <w:pPr>
              <w:spacing w:line="520" w:lineRule="exact"/>
              <w:jc w:val="center"/>
              <w:rPr>
                <w:rFonts w:ascii="仿宋_GB2312" w:eastAsia="仿宋_GB2312"/>
                <w:sz w:val="28"/>
                <w:szCs w:val="28"/>
              </w:rPr>
            </w:pPr>
            <w:r w:rsidRPr="00C53D1F">
              <w:rPr>
                <w:rFonts w:ascii="仿宋_GB2312" w:eastAsia="仿宋_GB2312" w:hint="eastAsia"/>
                <w:sz w:val="28"/>
                <w:szCs w:val="28"/>
              </w:rPr>
              <w:t>3</w:t>
            </w:r>
          </w:p>
        </w:tc>
        <w:tc>
          <w:tcPr>
            <w:tcW w:w="8760" w:type="dxa"/>
            <w:vAlign w:val="center"/>
          </w:tcPr>
          <w:p w14:paraId="5881D89A" w14:textId="77777777" w:rsidR="00623796" w:rsidRPr="00C53D1F" w:rsidRDefault="00623796" w:rsidP="002E363D">
            <w:pPr>
              <w:spacing w:line="520" w:lineRule="exact"/>
              <w:rPr>
                <w:rFonts w:ascii="仿宋_GB2312" w:eastAsia="仿宋_GB2312"/>
                <w:sz w:val="28"/>
                <w:szCs w:val="28"/>
              </w:rPr>
            </w:pPr>
            <w:r w:rsidRPr="00C53D1F">
              <w:rPr>
                <w:rFonts w:ascii="仿宋_GB2312" w:eastAsia="仿宋_GB2312" w:hint="eastAsia"/>
                <w:sz w:val="28"/>
                <w:szCs w:val="28"/>
              </w:rPr>
              <w:t>环绕杆、叶片、激活机构、插入器等的套筒</w:t>
            </w:r>
          </w:p>
        </w:tc>
      </w:tr>
      <w:tr w:rsidR="00623796" w14:paraId="49C88FE6" w14:textId="77777777" w:rsidTr="00157845">
        <w:tc>
          <w:tcPr>
            <w:tcW w:w="1134" w:type="dxa"/>
            <w:vAlign w:val="center"/>
          </w:tcPr>
          <w:p w14:paraId="4DE4EC4C" w14:textId="77777777" w:rsidR="00623796" w:rsidRPr="00C53D1F" w:rsidRDefault="00623796" w:rsidP="002E363D">
            <w:pPr>
              <w:spacing w:line="520" w:lineRule="exact"/>
              <w:jc w:val="center"/>
              <w:rPr>
                <w:rFonts w:ascii="仿宋_GB2312" w:eastAsia="仿宋_GB2312"/>
                <w:sz w:val="28"/>
                <w:szCs w:val="28"/>
              </w:rPr>
            </w:pPr>
            <w:r w:rsidRPr="00C53D1F">
              <w:rPr>
                <w:rFonts w:ascii="仿宋_GB2312" w:eastAsia="仿宋_GB2312" w:hint="eastAsia"/>
                <w:sz w:val="28"/>
                <w:szCs w:val="28"/>
              </w:rPr>
              <w:t>4</w:t>
            </w:r>
          </w:p>
        </w:tc>
        <w:tc>
          <w:tcPr>
            <w:tcW w:w="8760" w:type="dxa"/>
            <w:vAlign w:val="center"/>
          </w:tcPr>
          <w:p w14:paraId="6249F1A7" w14:textId="77777777" w:rsidR="00623796" w:rsidRPr="00C53D1F" w:rsidRDefault="00623796" w:rsidP="002E363D">
            <w:pPr>
              <w:spacing w:line="520" w:lineRule="exact"/>
              <w:rPr>
                <w:rFonts w:ascii="仿宋_GB2312" w:eastAsia="仿宋_GB2312"/>
                <w:sz w:val="28"/>
                <w:szCs w:val="28"/>
              </w:rPr>
            </w:pPr>
            <w:r w:rsidRPr="00C53D1F">
              <w:rPr>
                <w:rFonts w:ascii="仿宋_GB2312" w:eastAsia="仿宋_GB2312" w:hint="eastAsia"/>
                <w:sz w:val="28"/>
                <w:szCs w:val="28"/>
              </w:rPr>
              <w:t>腔内的轴；</w:t>
            </w:r>
          </w:p>
        </w:tc>
      </w:tr>
      <w:tr w:rsidR="00623796" w14:paraId="209EBC36" w14:textId="77777777" w:rsidTr="00157845">
        <w:tc>
          <w:tcPr>
            <w:tcW w:w="1134" w:type="dxa"/>
            <w:vAlign w:val="center"/>
          </w:tcPr>
          <w:p w14:paraId="2E454A8A" w14:textId="77777777" w:rsidR="00623796" w:rsidRPr="00C53D1F" w:rsidRDefault="00623796" w:rsidP="002E363D">
            <w:pPr>
              <w:spacing w:line="520" w:lineRule="exact"/>
              <w:jc w:val="center"/>
              <w:rPr>
                <w:rFonts w:ascii="仿宋_GB2312" w:eastAsia="仿宋_GB2312"/>
                <w:sz w:val="28"/>
                <w:szCs w:val="28"/>
              </w:rPr>
            </w:pPr>
            <w:r w:rsidRPr="00C53D1F">
              <w:rPr>
                <w:rFonts w:ascii="仿宋_GB2312" w:eastAsia="仿宋_GB2312" w:hint="eastAsia"/>
                <w:sz w:val="28"/>
                <w:szCs w:val="28"/>
              </w:rPr>
              <w:t>5</w:t>
            </w:r>
          </w:p>
        </w:tc>
        <w:tc>
          <w:tcPr>
            <w:tcW w:w="8760" w:type="dxa"/>
            <w:vAlign w:val="center"/>
          </w:tcPr>
          <w:p w14:paraId="33495DC2" w14:textId="77777777" w:rsidR="00623796" w:rsidRPr="00C53D1F" w:rsidRDefault="00623796" w:rsidP="002E363D">
            <w:pPr>
              <w:spacing w:line="520" w:lineRule="exact"/>
              <w:rPr>
                <w:rFonts w:ascii="仿宋_GB2312" w:eastAsia="仿宋_GB2312"/>
                <w:sz w:val="28"/>
                <w:szCs w:val="28"/>
              </w:rPr>
            </w:pPr>
            <w:r w:rsidRPr="00C53D1F">
              <w:rPr>
                <w:rFonts w:ascii="仿宋_GB2312" w:eastAsia="仿宋_GB2312" w:hint="eastAsia"/>
                <w:sz w:val="28"/>
                <w:szCs w:val="28"/>
              </w:rPr>
              <w:t>器械内部通道</w:t>
            </w:r>
          </w:p>
        </w:tc>
      </w:tr>
      <w:tr w:rsidR="00623796" w14:paraId="641DE0D6" w14:textId="77777777" w:rsidTr="00157845">
        <w:tc>
          <w:tcPr>
            <w:tcW w:w="1134" w:type="dxa"/>
            <w:vAlign w:val="center"/>
          </w:tcPr>
          <w:p w14:paraId="04A72A34" w14:textId="77777777" w:rsidR="00623796" w:rsidRPr="00C53D1F" w:rsidRDefault="00623796" w:rsidP="002E363D">
            <w:pPr>
              <w:spacing w:line="520" w:lineRule="exact"/>
              <w:jc w:val="center"/>
              <w:rPr>
                <w:rFonts w:ascii="仿宋_GB2312" w:eastAsia="仿宋_GB2312"/>
                <w:sz w:val="28"/>
                <w:szCs w:val="28"/>
              </w:rPr>
            </w:pPr>
            <w:r w:rsidRPr="00C53D1F">
              <w:rPr>
                <w:rFonts w:ascii="仿宋_GB2312" w:eastAsia="仿宋_GB2312" w:hint="eastAsia"/>
                <w:sz w:val="28"/>
                <w:szCs w:val="28"/>
              </w:rPr>
              <w:t>6</w:t>
            </w:r>
          </w:p>
        </w:tc>
        <w:tc>
          <w:tcPr>
            <w:tcW w:w="8760" w:type="dxa"/>
            <w:vAlign w:val="center"/>
          </w:tcPr>
          <w:p w14:paraId="1C0AC46A" w14:textId="77777777" w:rsidR="00623796" w:rsidRPr="00C53D1F" w:rsidRDefault="00623796" w:rsidP="002E363D">
            <w:pPr>
              <w:spacing w:line="520" w:lineRule="exact"/>
              <w:rPr>
                <w:rFonts w:ascii="仿宋_GB2312" w:eastAsia="仿宋_GB2312"/>
                <w:sz w:val="28"/>
                <w:szCs w:val="28"/>
              </w:rPr>
            </w:pPr>
            <w:r w:rsidRPr="00C53D1F">
              <w:rPr>
                <w:rFonts w:ascii="仿宋_GB2312" w:eastAsia="仿宋_GB2312" w:hint="eastAsia"/>
                <w:sz w:val="28"/>
                <w:szCs w:val="28"/>
              </w:rPr>
              <w:t>在器械使用过程中可被挤压或捕获碎屑的两相邻表面</w:t>
            </w:r>
          </w:p>
        </w:tc>
      </w:tr>
      <w:tr w:rsidR="00623796" w14:paraId="492E9B5E" w14:textId="77777777" w:rsidTr="00157845">
        <w:tc>
          <w:tcPr>
            <w:tcW w:w="1134" w:type="dxa"/>
            <w:vAlign w:val="center"/>
          </w:tcPr>
          <w:p w14:paraId="694752C6" w14:textId="77777777" w:rsidR="00623796" w:rsidRPr="00C53D1F" w:rsidRDefault="00623796" w:rsidP="002E363D">
            <w:pPr>
              <w:spacing w:line="520" w:lineRule="exact"/>
              <w:jc w:val="center"/>
              <w:rPr>
                <w:rFonts w:ascii="仿宋_GB2312" w:eastAsia="仿宋_GB2312"/>
                <w:sz w:val="28"/>
                <w:szCs w:val="28"/>
              </w:rPr>
            </w:pPr>
            <w:r w:rsidRPr="00C53D1F">
              <w:rPr>
                <w:rFonts w:ascii="仿宋_GB2312" w:eastAsia="仿宋_GB2312" w:hint="eastAsia"/>
                <w:sz w:val="28"/>
                <w:szCs w:val="28"/>
              </w:rPr>
              <w:t>7</w:t>
            </w:r>
          </w:p>
        </w:tc>
        <w:tc>
          <w:tcPr>
            <w:tcW w:w="8760" w:type="dxa"/>
            <w:vAlign w:val="center"/>
          </w:tcPr>
          <w:p w14:paraId="703F5862" w14:textId="77777777" w:rsidR="00623796" w:rsidRPr="00C53D1F" w:rsidRDefault="00623796" w:rsidP="002E363D">
            <w:pPr>
              <w:spacing w:line="520" w:lineRule="exact"/>
              <w:rPr>
                <w:rFonts w:ascii="仿宋_GB2312" w:eastAsia="仿宋_GB2312"/>
                <w:sz w:val="28"/>
                <w:szCs w:val="28"/>
              </w:rPr>
            </w:pPr>
            <w:r w:rsidRPr="00C53D1F">
              <w:rPr>
                <w:rFonts w:ascii="仿宋_GB2312" w:eastAsia="仿宋_GB2312" w:hint="eastAsia"/>
                <w:sz w:val="28"/>
                <w:szCs w:val="28"/>
              </w:rPr>
              <w:t>O</w:t>
            </w:r>
            <w:proofErr w:type="gramStart"/>
            <w:r w:rsidRPr="00C53D1F">
              <w:rPr>
                <w:rFonts w:ascii="仿宋_GB2312" w:eastAsia="仿宋_GB2312" w:hint="eastAsia"/>
                <w:sz w:val="28"/>
                <w:szCs w:val="28"/>
              </w:rPr>
              <w:t>型圈</w:t>
            </w:r>
            <w:proofErr w:type="gramEnd"/>
          </w:p>
        </w:tc>
      </w:tr>
      <w:tr w:rsidR="00623796" w14:paraId="78C3DADA" w14:textId="77777777" w:rsidTr="00157845">
        <w:tc>
          <w:tcPr>
            <w:tcW w:w="1134" w:type="dxa"/>
            <w:vAlign w:val="center"/>
          </w:tcPr>
          <w:p w14:paraId="1C0B310E" w14:textId="77777777" w:rsidR="00623796" w:rsidRPr="00C53D1F" w:rsidRDefault="00623796" w:rsidP="002E363D">
            <w:pPr>
              <w:spacing w:line="520" w:lineRule="exact"/>
              <w:jc w:val="center"/>
              <w:rPr>
                <w:rFonts w:ascii="仿宋_GB2312" w:eastAsia="仿宋_GB2312"/>
                <w:sz w:val="28"/>
                <w:szCs w:val="28"/>
              </w:rPr>
            </w:pPr>
            <w:r w:rsidRPr="00C53D1F">
              <w:rPr>
                <w:rFonts w:ascii="仿宋_GB2312" w:eastAsia="仿宋_GB2312" w:hint="eastAsia"/>
                <w:sz w:val="28"/>
                <w:szCs w:val="28"/>
              </w:rPr>
              <w:t>8</w:t>
            </w:r>
          </w:p>
        </w:tc>
        <w:tc>
          <w:tcPr>
            <w:tcW w:w="8760" w:type="dxa"/>
            <w:vAlign w:val="center"/>
          </w:tcPr>
          <w:p w14:paraId="746599A2" w14:textId="77777777" w:rsidR="00623796" w:rsidRPr="00C53D1F" w:rsidRDefault="00623796" w:rsidP="002E363D">
            <w:pPr>
              <w:spacing w:line="520" w:lineRule="exact"/>
              <w:rPr>
                <w:rFonts w:ascii="仿宋_GB2312" w:eastAsia="仿宋_GB2312"/>
                <w:sz w:val="28"/>
                <w:szCs w:val="28"/>
              </w:rPr>
            </w:pPr>
            <w:r w:rsidRPr="00C53D1F">
              <w:rPr>
                <w:rFonts w:ascii="仿宋_GB2312" w:eastAsia="仿宋_GB2312" w:hint="eastAsia"/>
                <w:sz w:val="28"/>
                <w:szCs w:val="28"/>
              </w:rPr>
              <w:t>三通阀/阀门</w:t>
            </w:r>
          </w:p>
        </w:tc>
      </w:tr>
      <w:tr w:rsidR="00623796" w14:paraId="76F9BE63" w14:textId="77777777" w:rsidTr="00157845">
        <w:tc>
          <w:tcPr>
            <w:tcW w:w="1134" w:type="dxa"/>
            <w:vAlign w:val="center"/>
          </w:tcPr>
          <w:p w14:paraId="0CAFD8E8" w14:textId="77777777" w:rsidR="00623796" w:rsidRPr="00C53D1F" w:rsidRDefault="00623796" w:rsidP="002E363D">
            <w:pPr>
              <w:spacing w:line="520" w:lineRule="exact"/>
              <w:jc w:val="center"/>
              <w:rPr>
                <w:rFonts w:ascii="仿宋_GB2312" w:eastAsia="仿宋_GB2312"/>
                <w:sz w:val="28"/>
                <w:szCs w:val="28"/>
              </w:rPr>
            </w:pPr>
            <w:r w:rsidRPr="00C53D1F">
              <w:rPr>
                <w:rFonts w:ascii="仿宋_GB2312" w:eastAsia="仿宋_GB2312" w:hint="eastAsia"/>
                <w:sz w:val="28"/>
                <w:szCs w:val="28"/>
              </w:rPr>
              <w:t>9</w:t>
            </w:r>
          </w:p>
        </w:tc>
        <w:tc>
          <w:tcPr>
            <w:tcW w:w="8760" w:type="dxa"/>
            <w:vAlign w:val="center"/>
          </w:tcPr>
          <w:p w14:paraId="5120EB8F" w14:textId="77777777" w:rsidR="00623796" w:rsidRPr="00C53D1F" w:rsidRDefault="00623796" w:rsidP="002E363D">
            <w:pPr>
              <w:spacing w:line="520" w:lineRule="exact"/>
              <w:rPr>
                <w:rFonts w:ascii="仿宋_GB2312" w:eastAsia="仿宋_GB2312"/>
                <w:sz w:val="28"/>
                <w:szCs w:val="28"/>
              </w:rPr>
            </w:pPr>
            <w:r w:rsidRPr="00C53D1F">
              <w:rPr>
                <w:rFonts w:ascii="仿宋_GB2312" w:eastAsia="仿宋_GB2312" w:hint="eastAsia"/>
                <w:sz w:val="28"/>
                <w:szCs w:val="28"/>
              </w:rPr>
              <w:t>裂缝</w:t>
            </w:r>
          </w:p>
        </w:tc>
      </w:tr>
      <w:tr w:rsidR="00623796" w14:paraId="32C2DD4A" w14:textId="77777777" w:rsidTr="00157845">
        <w:tc>
          <w:tcPr>
            <w:tcW w:w="1134" w:type="dxa"/>
            <w:vAlign w:val="center"/>
          </w:tcPr>
          <w:p w14:paraId="6609DC51" w14:textId="77777777" w:rsidR="00623796" w:rsidRPr="00C53D1F" w:rsidRDefault="00623796" w:rsidP="002E363D">
            <w:pPr>
              <w:spacing w:line="520" w:lineRule="exact"/>
              <w:jc w:val="center"/>
              <w:rPr>
                <w:rFonts w:ascii="仿宋_GB2312" w:eastAsia="仿宋_GB2312"/>
                <w:sz w:val="28"/>
                <w:szCs w:val="28"/>
              </w:rPr>
            </w:pPr>
            <w:r w:rsidRPr="00C53D1F">
              <w:rPr>
                <w:rFonts w:ascii="仿宋_GB2312" w:eastAsia="仿宋_GB2312" w:hint="eastAsia"/>
                <w:sz w:val="28"/>
                <w:szCs w:val="28"/>
              </w:rPr>
              <w:t>10</w:t>
            </w:r>
          </w:p>
        </w:tc>
        <w:tc>
          <w:tcPr>
            <w:tcW w:w="8760" w:type="dxa"/>
            <w:vAlign w:val="center"/>
          </w:tcPr>
          <w:p w14:paraId="2355EF1C" w14:textId="77777777" w:rsidR="00623796" w:rsidRPr="00C53D1F" w:rsidRDefault="00623796" w:rsidP="002E363D">
            <w:pPr>
              <w:spacing w:line="520" w:lineRule="exact"/>
              <w:rPr>
                <w:rFonts w:ascii="仿宋_GB2312" w:eastAsia="仿宋_GB2312"/>
                <w:sz w:val="28"/>
                <w:szCs w:val="28"/>
              </w:rPr>
            </w:pPr>
            <w:r w:rsidRPr="00C53D1F">
              <w:rPr>
                <w:rFonts w:ascii="仿宋_GB2312" w:eastAsia="仿宋_GB2312" w:hint="eastAsia"/>
                <w:sz w:val="28"/>
                <w:szCs w:val="28"/>
              </w:rPr>
              <w:t>公差非常小的配件</w:t>
            </w:r>
          </w:p>
        </w:tc>
      </w:tr>
      <w:tr w:rsidR="00623796" w14:paraId="39D3BA25" w14:textId="77777777" w:rsidTr="00157845">
        <w:tc>
          <w:tcPr>
            <w:tcW w:w="1134" w:type="dxa"/>
            <w:vAlign w:val="center"/>
          </w:tcPr>
          <w:p w14:paraId="78B02ABC" w14:textId="77777777" w:rsidR="00623796" w:rsidRPr="00C53D1F" w:rsidRDefault="00623796" w:rsidP="002E363D">
            <w:pPr>
              <w:spacing w:line="520" w:lineRule="exact"/>
              <w:jc w:val="center"/>
              <w:rPr>
                <w:rFonts w:ascii="仿宋_GB2312" w:eastAsia="仿宋_GB2312"/>
                <w:sz w:val="28"/>
                <w:szCs w:val="28"/>
              </w:rPr>
            </w:pPr>
            <w:r w:rsidRPr="00C53D1F">
              <w:rPr>
                <w:rFonts w:ascii="仿宋_GB2312" w:eastAsia="仿宋_GB2312" w:hint="eastAsia"/>
                <w:sz w:val="28"/>
                <w:szCs w:val="28"/>
              </w:rPr>
              <w:t>11</w:t>
            </w:r>
          </w:p>
        </w:tc>
        <w:tc>
          <w:tcPr>
            <w:tcW w:w="8760" w:type="dxa"/>
            <w:vAlign w:val="center"/>
          </w:tcPr>
          <w:p w14:paraId="196459BF" w14:textId="77777777" w:rsidR="00623796" w:rsidRPr="00C53D1F" w:rsidRDefault="00623796" w:rsidP="002E363D">
            <w:pPr>
              <w:spacing w:line="520" w:lineRule="exact"/>
              <w:rPr>
                <w:rFonts w:ascii="仿宋_GB2312" w:eastAsia="仿宋_GB2312"/>
                <w:sz w:val="28"/>
                <w:szCs w:val="28"/>
              </w:rPr>
            </w:pPr>
            <w:r w:rsidRPr="00C53D1F">
              <w:rPr>
                <w:rFonts w:ascii="仿宋_GB2312" w:eastAsia="仿宋_GB2312" w:hint="eastAsia"/>
                <w:sz w:val="28"/>
                <w:szCs w:val="28"/>
              </w:rPr>
              <w:t>清洗时无法完全打开的夹具（例如抓钳等）</w:t>
            </w:r>
          </w:p>
        </w:tc>
      </w:tr>
      <w:tr w:rsidR="00623796" w14:paraId="2E579C65" w14:textId="77777777" w:rsidTr="00157845">
        <w:tc>
          <w:tcPr>
            <w:tcW w:w="1134" w:type="dxa"/>
            <w:vAlign w:val="center"/>
          </w:tcPr>
          <w:p w14:paraId="0A98FB68" w14:textId="77777777" w:rsidR="00623796" w:rsidRPr="00C53D1F" w:rsidRDefault="00623796" w:rsidP="002E363D">
            <w:pPr>
              <w:spacing w:line="520" w:lineRule="exact"/>
              <w:jc w:val="center"/>
              <w:rPr>
                <w:rFonts w:ascii="仿宋_GB2312" w:eastAsia="仿宋_GB2312"/>
                <w:sz w:val="28"/>
                <w:szCs w:val="28"/>
              </w:rPr>
            </w:pPr>
            <w:r w:rsidRPr="00C53D1F">
              <w:rPr>
                <w:rFonts w:ascii="仿宋_GB2312" w:eastAsia="仿宋_GB2312" w:hint="eastAsia"/>
                <w:sz w:val="28"/>
                <w:szCs w:val="28"/>
              </w:rPr>
              <w:t>12</w:t>
            </w:r>
          </w:p>
        </w:tc>
        <w:tc>
          <w:tcPr>
            <w:tcW w:w="8760" w:type="dxa"/>
            <w:vAlign w:val="center"/>
          </w:tcPr>
          <w:p w14:paraId="29F16FB8" w14:textId="77777777" w:rsidR="00623796" w:rsidRPr="00C53D1F" w:rsidRDefault="00623796" w:rsidP="002E363D">
            <w:pPr>
              <w:spacing w:line="520" w:lineRule="exact"/>
              <w:rPr>
                <w:rFonts w:ascii="仿宋_GB2312" w:eastAsia="仿宋_GB2312"/>
                <w:sz w:val="28"/>
                <w:szCs w:val="28"/>
              </w:rPr>
            </w:pPr>
            <w:r w:rsidRPr="00C53D1F">
              <w:rPr>
                <w:rFonts w:ascii="仿宋_GB2312" w:eastAsia="仿宋_GB2312" w:hint="eastAsia"/>
                <w:sz w:val="28"/>
                <w:szCs w:val="28"/>
              </w:rPr>
              <w:t xml:space="preserve">可能被污染的内部小零件（例如，弹簧，磁铁等） </w:t>
            </w:r>
          </w:p>
        </w:tc>
      </w:tr>
      <w:tr w:rsidR="00623796" w14:paraId="6B7A22AA" w14:textId="77777777" w:rsidTr="00157845">
        <w:tc>
          <w:tcPr>
            <w:tcW w:w="1134" w:type="dxa"/>
            <w:vAlign w:val="center"/>
          </w:tcPr>
          <w:p w14:paraId="72178B28" w14:textId="77777777" w:rsidR="00623796" w:rsidRPr="00C53D1F" w:rsidRDefault="00623796" w:rsidP="002E363D">
            <w:pPr>
              <w:spacing w:line="520" w:lineRule="exact"/>
              <w:jc w:val="center"/>
              <w:rPr>
                <w:rFonts w:ascii="仿宋_GB2312" w:eastAsia="仿宋_GB2312"/>
                <w:sz w:val="28"/>
                <w:szCs w:val="28"/>
              </w:rPr>
            </w:pPr>
            <w:r w:rsidRPr="00C53D1F">
              <w:rPr>
                <w:rFonts w:ascii="仿宋_GB2312" w:eastAsia="仿宋_GB2312" w:hint="eastAsia"/>
                <w:sz w:val="28"/>
                <w:szCs w:val="28"/>
              </w:rPr>
              <w:t>13</w:t>
            </w:r>
          </w:p>
        </w:tc>
        <w:tc>
          <w:tcPr>
            <w:tcW w:w="8760" w:type="dxa"/>
            <w:vAlign w:val="center"/>
          </w:tcPr>
          <w:p w14:paraId="0C426DC7" w14:textId="77777777" w:rsidR="00623796" w:rsidRPr="00C53D1F" w:rsidRDefault="00623796" w:rsidP="002E363D">
            <w:pPr>
              <w:spacing w:line="520" w:lineRule="exact"/>
              <w:rPr>
                <w:rFonts w:ascii="仿宋_GB2312" w:eastAsia="仿宋_GB2312"/>
                <w:sz w:val="28"/>
                <w:szCs w:val="28"/>
              </w:rPr>
            </w:pPr>
            <w:r w:rsidRPr="00C53D1F">
              <w:rPr>
                <w:rFonts w:ascii="仿宋_GB2312" w:eastAsia="仿宋_GB2312" w:hint="eastAsia"/>
                <w:sz w:val="28"/>
                <w:szCs w:val="28"/>
              </w:rPr>
              <w:t>脊，关节或凹槽</w:t>
            </w:r>
          </w:p>
        </w:tc>
      </w:tr>
      <w:tr w:rsidR="00623796" w14:paraId="1B7EC7BC" w14:textId="77777777" w:rsidTr="00157845">
        <w:tc>
          <w:tcPr>
            <w:tcW w:w="1134" w:type="dxa"/>
            <w:vAlign w:val="center"/>
          </w:tcPr>
          <w:p w14:paraId="4790B683" w14:textId="77777777" w:rsidR="00623796" w:rsidRPr="00C53D1F" w:rsidRDefault="00623796" w:rsidP="002E363D">
            <w:pPr>
              <w:spacing w:line="520" w:lineRule="exact"/>
              <w:jc w:val="center"/>
              <w:rPr>
                <w:rFonts w:ascii="仿宋_GB2312" w:eastAsia="仿宋_GB2312"/>
                <w:sz w:val="28"/>
                <w:szCs w:val="28"/>
              </w:rPr>
            </w:pPr>
            <w:r w:rsidRPr="00C53D1F">
              <w:rPr>
                <w:rFonts w:ascii="仿宋_GB2312" w:eastAsia="仿宋_GB2312" w:hint="eastAsia"/>
                <w:sz w:val="28"/>
                <w:szCs w:val="28"/>
              </w:rPr>
              <w:t>14</w:t>
            </w:r>
          </w:p>
        </w:tc>
        <w:tc>
          <w:tcPr>
            <w:tcW w:w="8760" w:type="dxa"/>
            <w:vAlign w:val="center"/>
          </w:tcPr>
          <w:p w14:paraId="15B6A904" w14:textId="77777777" w:rsidR="00623796" w:rsidRPr="00C53D1F" w:rsidRDefault="00623796" w:rsidP="002E363D">
            <w:pPr>
              <w:spacing w:line="520" w:lineRule="exact"/>
              <w:rPr>
                <w:rFonts w:ascii="仿宋_GB2312" w:eastAsia="仿宋_GB2312"/>
                <w:sz w:val="28"/>
                <w:szCs w:val="28"/>
              </w:rPr>
            </w:pPr>
            <w:r w:rsidRPr="00C53D1F">
              <w:rPr>
                <w:rFonts w:ascii="仿宋_GB2312" w:eastAsia="仿宋_GB2312" w:hint="eastAsia"/>
                <w:sz w:val="28"/>
                <w:szCs w:val="28"/>
              </w:rPr>
              <w:t>可卡住或保留污垢的粗糙面、</w:t>
            </w:r>
            <w:proofErr w:type="gramStart"/>
            <w:r w:rsidRPr="00C53D1F">
              <w:rPr>
                <w:rFonts w:ascii="仿宋_GB2312" w:eastAsia="仿宋_GB2312" w:hint="eastAsia"/>
                <w:sz w:val="28"/>
                <w:szCs w:val="28"/>
              </w:rPr>
              <w:t>不规则面</w:t>
            </w:r>
            <w:proofErr w:type="gramEnd"/>
            <w:r w:rsidRPr="00C53D1F">
              <w:rPr>
                <w:rFonts w:ascii="仿宋_GB2312" w:eastAsia="仿宋_GB2312" w:hint="eastAsia"/>
                <w:sz w:val="28"/>
                <w:szCs w:val="28"/>
              </w:rPr>
              <w:t>或不连续面</w:t>
            </w:r>
          </w:p>
        </w:tc>
      </w:tr>
      <w:tr w:rsidR="00623796" w14:paraId="6991D040" w14:textId="77777777" w:rsidTr="00157845">
        <w:tc>
          <w:tcPr>
            <w:tcW w:w="1134" w:type="dxa"/>
            <w:vAlign w:val="center"/>
          </w:tcPr>
          <w:p w14:paraId="69C1437F" w14:textId="77777777" w:rsidR="00623796" w:rsidRPr="00C53D1F" w:rsidRDefault="00623796" w:rsidP="002E363D">
            <w:pPr>
              <w:spacing w:line="520" w:lineRule="exact"/>
              <w:jc w:val="center"/>
              <w:rPr>
                <w:rFonts w:ascii="仿宋_GB2312" w:eastAsia="仿宋_GB2312"/>
                <w:sz w:val="28"/>
                <w:szCs w:val="28"/>
              </w:rPr>
            </w:pPr>
            <w:r w:rsidRPr="00C53D1F">
              <w:rPr>
                <w:rFonts w:ascii="仿宋_GB2312" w:eastAsia="仿宋_GB2312" w:hint="eastAsia"/>
                <w:sz w:val="28"/>
                <w:szCs w:val="28"/>
              </w:rPr>
              <w:t>15</w:t>
            </w:r>
          </w:p>
        </w:tc>
        <w:tc>
          <w:tcPr>
            <w:tcW w:w="8760" w:type="dxa"/>
            <w:vAlign w:val="center"/>
          </w:tcPr>
          <w:p w14:paraId="364754ED" w14:textId="77777777" w:rsidR="00623796" w:rsidRPr="00C53D1F" w:rsidRDefault="00623796" w:rsidP="002E363D">
            <w:pPr>
              <w:spacing w:line="520" w:lineRule="exact"/>
              <w:rPr>
                <w:rFonts w:ascii="仿宋_GB2312" w:eastAsia="仿宋_GB2312"/>
                <w:sz w:val="28"/>
                <w:szCs w:val="28"/>
              </w:rPr>
            </w:pPr>
            <w:r w:rsidRPr="00C53D1F">
              <w:rPr>
                <w:rFonts w:ascii="仿宋_GB2312" w:eastAsia="仿宋_GB2312" w:hint="eastAsia"/>
                <w:sz w:val="28"/>
                <w:szCs w:val="28"/>
              </w:rPr>
              <w:t>毛细管间隙</w:t>
            </w:r>
          </w:p>
        </w:tc>
      </w:tr>
      <w:tr w:rsidR="00623796" w14:paraId="4D00356F" w14:textId="77777777" w:rsidTr="00157845">
        <w:tc>
          <w:tcPr>
            <w:tcW w:w="1134" w:type="dxa"/>
            <w:vAlign w:val="center"/>
          </w:tcPr>
          <w:p w14:paraId="19EF2462" w14:textId="77777777" w:rsidR="00623796" w:rsidRPr="00C53D1F" w:rsidRDefault="00623796" w:rsidP="002E363D">
            <w:pPr>
              <w:spacing w:line="520" w:lineRule="exact"/>
              <w:jc w:val="center"/>
              <w:rPr>
                <w:rFonts w:ascii="仿宋_GB2312" w:eastAsia="仿宋_GB2312"/>
                <w:sz w:val="28"/>
                <w:szCs w:val="28"/>
              </w:rPr>
            </w:pPr>
            <w:r w:rsidRPr="00C53D1F">
              <w:rPr>
                <w:rFonts w:ascii="仿宋_GB2312" w:eastAsia="仿宋_GB2312" w:hint="eastAsia"/>
                <w:sz w:val="28"/>
                <w:szCs w:val="28"/>
              </w:rPr>
              <w:t>16</w:t>
            </w:r>
          </w:p>
        </w:tc>
        <w:tc>
          <w:tcPr>
            <w:tcW w:w="8760" w:type="dxa"/>
            <w:vAlign w:val="center"/>
          </w:tcPr>
          <w:p w14:paraId="0653841E" w14:textId="77777777" w:rsidR="00623796" w:rsidRPr="00C53D1F" w:rsidRDefault="00623796" w:rsidP="002E363D">
            <w:pPr>
              <w:spacing w:line="520" w:lineRule="exact"/>
              <w:rPr>
                <w:rFonts w:ascii="仿宋_GB2312" w:eastAsia="仿宋_GB2312"/>
                <w:sz w:val="28"/>
                <w:szCs w:val="28"/>
              </w:rPr>
            </w:pPr>
            <w:r w:rsidRPr="00C53D1F">
              <w:rPr>
                <w:rFonts w:ascii="仿宋_GB2312" w:eastAsia="仿宋_GB2312" w:hint="eastAsia"/>
                <w:sz w:val="28"/>
                <w:szCs w:val="28"/>
              </w:rPr>
              <w:t>鲁尔锁</w:t>
            </w:r>
          </w:p>
        </w:tc>
      </w:tr>
      <w:tr w:rsidR="00623796" w14:paraId="2D33F43C" w14:textId="77777777" w:rsidTr="00157845">
        <w:tc>
          <w:tcPr>
            <w:tcW w:w="1134" w:type="dxa"/>
            <w:vAlign w:val="center"/>
          </w:tcPr>
          <w:p w14:paraId="1C0EC88E" w14:textId="77777777" w:rsidR="00623796" w:rsidRPr="00C53D1F" w:rsidRDefault="00623796" w:rsidP="002E363D">
            <w:pPr>
              <w:spacing w:line="520" w:lineRule="exact"/>
              <w:jc w:val="center"/>
              <w:rPr>
                <w:rFonts w:ascii="仿宋_GB2312" w:eastAsia="仿宋_GB2312"/>
                <w:sz w:val="28"/>
                <w:szCs w:val="28"/>
              </w:rPr>
            </w:pPr>
            <w:r w:rsidRPr="00C53D1F">
              <w:rPr>
                <w:rFonts w:ascii="仿宋_GB2312" w:eastAsia="仿宋_GB2312" w:hint="eastAsia"/>
                <w:sz w:val="28"/>
                <w:szCs w:val="28"/>
              </w:rPr>
              <w:t>17</w:t>
            </w:r>
          </w:p>
        </w:tc>
        <w:tc>
          <w:tcPr>
            <w:tcW w:w="8760" w:type="dxa"/>
            <w:vAlign w:val="center"/>
          </w:tcPr>
          <w:p w14:paraId="7E30B245" w14:textId="77777777" w:rsidR="00623796" w:rsidRPr="00C53D1F" w:rsidRDefault="00623796" w:rsidP="002E363D">
            <w:pPr>
              <w:spacing w:line="520" w:lineRule="exact"/>
              <w:rPr>
                <w:rFonts w:ascii="仿宋_GB2312" w:eastAsia="仿宋_GB2312"/>
                <w:sz w:val="28"/>
                <w:szCs w:val="28"/>
              </w:rPr>
            </w:pPr>
            <w:r w:rsidRPr="00C53D1F">
              <w:rPr>
                <w:rFonts w:ascii="仿宋_GB2312" w:eastAsia="仿宋_GB2312" w:hint="eastAsia"/>
                <w:sz w:val="28"/>
                <w:szCs w:val="28"/>
              </w:rPr>
              <w:t>多孔材料（若可能，建议使用光滑面）</w:t>
            </w:r>
          </w:p>
        </w:tc>
      </w:tr>
      <w:tr w:rsidR="00623796" w14:paraId="5176108E" w14:textId="77777777" w:rsidTr="00157845">
        <w:tc>
          <w:tcPr>
            <w:tcW w:w="1134" w:type="dxa"/>
            <w:vAlign w:val="center"/>
          </w:tcPr>
          <w:p w14:paraId="3D2D5C51" w14:textId="77777777" w:rsidR="00623796" w:rsidRPr="00C53D1F" w:rsidRDefault="00623796" w:rsidP="002E363D">
            <w:pPr>
              <w:spacing w:line="520" w:lineRule="exact"/>
              <w:jc w:val="center"/>
              <w:rPr>
                <w:rFonts w:ascii="仿宋_GB2312" w:eastAsia="仿宋_GB2312"/>
                <w:sz w:val="28"/>
                <w:szCs w:val="28"/>
              </w:rPr>
            </w:pPr>
            <w:r w:rsidRPr="00C53D1F">
              <w:rPr>
                <w:rFonts w:ascii="仿宋_GB2312" w:eastAsia="仿宋_GB2312" w:hint="eastAsia"/>
                <w:sz w:val="28"/>
                <w:szCs w:val="28"/>
              </w:rPr>
              <w:t>18</w:t>
            </w:r>
          </w:p>
        </w:tc>
        <w:tc>
          <w:tcPr>
            <w:tcW w:w="8760" w:type="dxa"/>
            <w:vAlign w:val="center"/>
          </w:tcPr>
          <w:p w14:paraId="103B63F3" w14:textId="77777777" w:rsidR="00623796" w:rsidRPr="00C53D1F" w:rsidRDefault="00623796" w:rsidP="002E363D">
            <w:pPr>
              <w:spacing w:line="520" w:lineRule="exact"/>
              <w:rPr>
                <w:rFonts w:ascii="仿宋_GB2312" w:eastAsia="仿宋_GB2312"/>
                <w:sz w:val="28"/>
                <w:szCs w:val="28"/>
              </w:rPr>
            </w:pPr>
            <w:r w:rsidRPr="00C53D1F">
              <w:rPr>
                <w:rFonts w:ascii="仿宋_GB2312" w:eastAsia="仿宋_GB2312" w:hint="eastAsia"/>
                <w:sz w:val="28"/>
                <w:szCs w:val="28"/>
              </w:rPr>
              <w:t>绝缘护套和激活机构之间的连接（如在某些腹腔镜器械中）</w:t>
            </w:r>
          </w:p>
        </w:tc>
      </w:tr>
      <w:tr w:rsidR="00623796" w14:paraId="1C13E004" w14:textId="77777777" w:rsidTr="00157845">
        <w:tc>
          <w:tcPr>
            <w:tcW w:w="1134" w:type="dxa"/>
            <w:vAlign w:val="center"/>
          </w:tcPr>
          <w:p w14:paraId="39660907" w14:textId="77777777" w:rsidR="00623796" w:rsidRPr="00C53D1F" w:rsidRDefault="00623796" w:rsidP="002E363D">
            <w:pPr>
              <w:spacing w:line="520" w:lineRule="exact"/>
              <w:jc w:val="center"/>
              <w:rPr>
                <w:rFonts w:ascii="仿宋_GB2312" w:eastAsia="仿宋_GB2312"/>
                <w:sz w:val="28"/>
                <w:szCs w:val="28"/>
              </w:rPr>
            </w:pPr>
            <w:r w:rsidRPr="00C53D1F">
              <w:rPr>
                <w:rFonts w:ascii="仿宋_GB2312" w:eastAsia="仿宋_GB2312" w:hint="eastAsia"/>
                <w:sz w:val="28"/>
                <w:szCs w:val="28"/>
              </w:rPr>
              <w:lastRenderedPageBreak/>
              <w:t>19</w:t>
            </w:r>
          </w:p>
        </w:tc>
        <w:tc>
          <w:tcPr>
            <w:tcW w:w="8760" w:type="dxa"/>
            <w:vAlign w:val="center"/>
          </w:tcPr>
          <w:p w14:paraId="1A752B89" w14:textId="77777777" w:rsidR="00623796" w:rsidRPr="00C53D1F" w:rsidRDefault="00623796" w:rsidP="002E363D">
            <w:pPr>
              <w:spacing w:line="520" w:lineRule="exact"/>
              <w:rPr>
                <w:rFonts w:ascii="仿宋_GB2312" w:eastAsia="仿宋_GB2312"/>
                <w:sz w:val="28"/>
                <w:szCs w:val="28"/>
              </w:rPr>
            </w:pPr>
            <w:r w:rsidRPr="00C53D1F">
              <w:rPr>
                <w:rFonts w:ascii="仿宋_GB2312" w:eastAsia="仿宋_GB2312" w:hint="eastAsia"/>
                <w:sz w:val="28"/>
                <w:szCs w:val="28"/>
              </w:rPr>
              <w:t>封闭腔室</w:t>
            </w:r>
          </w:p>
        </w:tc>
      </w:tr>
      <w:tr w:rsidR="00623796" w14:paraId="38F2D672" w14:textId="77777777" w:rsidTr="00157845">
        <w:tc>
          <w:tcPr>
            <w:tcW w:w="1134" w:type="dxa"/>
            <w:vAlign w:val="center"/>
          </w:tcPr>
          <w:p w14:paraId="4185CA9A" w14:textId="77777777" w:rsidR="00623796" w:rsidRPr="00C53D1F" w:rsidRDefault="00623796" w:rsidP="002E363D">
            <w:pPr>
              <w:spacing w:line="520" w:lineRule="exact"/>
              <w:jc w:val="center"/>
              <w:rPr>
                <w:rFonts w:ascii="仿宋_GB2312" w:eastAsia="仿宋_GB2312"/>
                <w:sz w:val="28"/>
                <w:szCs w:val="28"/>
              </w:rPr>
            </w:pPr>
            <w:r w:rsidRPr="00C53D1F">
              <w:rPr>
                <w:rFonts w:ascii="仿宋_GB2312" w:eastAsia="仿宋_GB2312" w:hint="eastAsia"/>
                <w:sz w:val="28"/>
                <w:szCs w:val="28"/>
              </w:rPr>
              <w:t>20</w:t>
            </w:r>
          </w:p>
        </w:tc>
        <w:tc>
          <w:tcPr>
            <w:tcW w:w="8760" w:type="dxa"/>
            <w:vAlign w:val="center"/>
          </w:tcPr>
          <w:p w14:paraId="44BA44EB" w14:textId="77777777" w:rsidR="00623796" w:rsidRPr="00C53D1F" w:rsidRDefault="00623796" w:rsidP="002E363D">
            <w:pPr>
              <w:spacing w:line="520" w:lineRule="exact"/>
              <w:rPr>
                <w:rFonts w:ascii="仿宋_GB2312" w:eastAsia="仿宋_GB2312"/>
                <w:sz w:val="28"/>
                <w:szCs w:val="28"/>
              </w:rPr>
            </w:pPr>
            <w:r w:rsidRPr="00C53D1F">
              <w:rPr>
                <w:rFonts w:ascii="仿宋_GB2312" w:eastAsia="仿宋_GB2312" w:hint="eastAsia"/>
                <w:sz w:val="28"/>
                <w:szCs w:val="28"/>
              </w:rPr>
              <w:t>器械内部可移动的部件，比如，多芯电缆</w:t>
            </w:r>
          </w:p>
        </w:tc>
      </w:tr>
      <w:tr w:rsidR="00623796" w14:paraId="270F544B" w14:textId="77777777" w:rsidTr="00157845">
        <w:tc>
          <w:tcPr>
            <w:tcW w:w="1134" w:type="dxa"/>
            <w:vAlign w:val="center"/>
          </w:tcPr>
          <w:p w14:paraId="57199C8B" w14:textId="77777777" w:rsidR="00623796" w:rsidRPr="00C53D1F" w:rsidRDefault="00623796" w:rsidP="002E363D">
            <w:pPr>
              <w:spacing w:line="520" w:lineRule="exact"/>
              <w:jc w:val="center"/>
              <w:rPr>
                <w:rFonts w:ascii="仿宋_GB2312" w:eastAsia="仿宋_GB2312"/>
                <w:sz w:val="28"/>
                <w:szCs w:val="28"/>
              </w:rPr>
            </w:pPr>
            <w:r w:rsidRPr="00C53D1F">
              <w:rPr>
                <w:rFonts w:ascii="仿宋_GB2312" w:eastAsia="仿宋_GB2312" w:hint="eastAsia"/>
                <w:sz w:val="28"/>
                <w:szCs w:val="28"/>
              </w:rPr>
              <w:t>21</w:t>
            </w:r>
          </w:p>
        </w:tc>
        <w:tc>
          <w:tcPr>
            <w:tcW w:w="8760" w:type="dxa"/>
            <w:vAlign w:val="center"/>
          </w:tcPr>
          <w:p w14:paraId="0C976521" w14:textId="77777777" w:rsidR="00623796" w:rsidRPr="00C53D1F" w:rsidRDefault="00623796" w:rsidP="002E363D">
            <w:pPr>
              <w:spacing w:line="520" w:lineRule="exact"/>
              <w:rPr>
                <w:rFonts w:ascii="仿宋_GB2312" w:eastAsia="仿宋_GB2312"/>
                <w:sz w:val="28"/>
                <w:szCs w:val="28"/>
              </w:rPr>
            </w:pPr>
            <w:r w:rsidRPr="00C53D1F">
              <w:rPr>
                <w:rFonts w:ascii="仿宋_GB2312" w:eastAsia="仿宋_GB2312" w:hint="eastAsia"/>
                <w:sz w:val="28"/>
                <w:szCs w:val="28"/>
              </w:rPr>
              <w:t>卡住的碎屑稍后有可能雾化（比如，通过电力的使用等）的结构</w:t>
            </w:r>
          </w:p>
        </w:tc>
      </w:tr>
      <w:tr w:rsidR="00623796" w14:paraId="0D76CE0C" w14:textId="77777777" w:rsidTr="00157845">
        <w:tc>
          <w:tcPr>
            <w:tcW w:w="1134" w:type="dxa"/>
            <w:vAlign w:val="center"/>
          </w:tcPr>
          <w:p w14:paraId="122188A8" w14:textId="77777777" w:rsidR="00623796" w:rsidRPr="00C53D1F" w:rsidRDefault="00623796" w:rsidP="002E363D">
            <w:pPr>
              <w:spacing w:line="520" w:lineRule="exact"/>
              <w:jc w:val="center"/>
              <w:rPr>
                <w:rFonts w:ascii="仿宋_GB2312" w:eastAsia="仿宋_GB2312"/>
                <w:sz w:val="28"/>
                <w:szCs w:val="28"/>
              </w:rPr>
            </w:pPr>
            <w:r w:rsidRPr="00C53D1F">
              <w:rPr>
                <w:rFonts w:ascii="仿宋_GB2312" w:eastAsia="仿宋_GB2312" w:hint="eastAsia"/>
                <w:sz w:val="28"/>
                <w:szCs w:val="28"/>
              </w:rPr>
              <w:t>22</w:t>
            </w:r>
          </w:p>
        </w:tc>
        <w:tc>
          <w:tcPr>
            <w:tcW w:w="8760" w:type="dxa"/>
            <w:vAlign w:val="center"/>
          </w:tcPr>
          <w:p w14:paraId="2B844C7B" w14:textId="77777777" w:rsidR="00623796" w:rsidRPr="00C53D1F" w:rsidRDefault="00623796" w:rsidP="002E363D">
            <w:pPr>
              <w:spacing w:line="520" w:lineRule="exact"/>
              <w:rPr>
                <w:rFonts w:ascii="仿宋_GB2312" w:eastAsia="仿宋_GB2312"/>
                <w:sz w:val="28"/>
                <w:szCs w:val="28"/>
              </w:rPr>
            </w:pPr>
            <w:r w:rsidRPr="00C53D1F">
              <w:rPr>
                <w:rFonts w:ascii="仿宋_GB2312" w:eastAsia="仿宋_GB2312" w:hint="eastAsia"/>
                <w:sz w:val="28"/>
                <w:szCs w:val="28"/>
              </w:rPr>
              <w:t>紧密盘绕的金属轴（例如软性</w:t>
            </w:r>
            <w:proofErr w:type="gramStart"/>
            <w:r w:rsidRPr="00C53D1F">
              <w:rPr>
                <w:rFonts w:ascii="仿宋_GB2312" w:eastAsia="仿宋_GB2312" w:hint="eastAsia"/>
                <w:sz w:val="28"/>
                <w:szCs w:val="28"/>
              </w:rPr>
              <w:t>内窥镜钳上的</w:t>
            </w:r>
            <w:proofErr w:type="gramEnd"/>
            <w:r w:rsidRPr="00C53D1F">
              <w:rPr>
                <w:rFonts w:ascii="仿宋_GB2312" w:eastAsia="仿宋_GB2312" w:hint="eastAsia"/>
                <w:sz w:val="28"/>
                <w:szCs w:val="28"/>
              </w:rPr>
              <w:t>盘绕轴）</w:t>
            </w:r>
          </w:p>
        </w:tc>
      </w:tr>
      <w:tr w:rsidR="00623796" w14:paraId="410C6563" w14:textId="77777777" w:rsidTr="00157845">
        <w:tc>
          <w:tcPr>
            <w:tcW w:w="1134" w:type="dxa"/>
            <w:vAlign w:val="center"/>
          </w:tcPr>
          <w:p w14:paraId="21CB6127" w14:textId="77777777" w:rsidR="00623796" w:rsidRPr="00C53D1F" w:rsidRDefault="00623796" w:rsidP="002E363D">
            <w:pPr>
              <w:spacing w:line="520" w:lineRule="exact"/>
              <w:jc w:val="center"/>
              <w:rPr>
                <w:rFonts w:ascii="仿宋_GB2312" w:eastAsia="仿宋_GB2312"/>
                <w:sz w:val="28"/>
                <w:szCs w:val="28"/>
              </w:rPr>
            </w:pPr>
            <w:r w:rsidRPr="00C53D1F">
              <w:rPr>
                <w:rFonts w:ascii="仿宋_GB2312" w:eastAsia="仿宋_GB2312" w:hint="eastAsia"/>
                <w:sz w:val="28"/>
                <w:szCs w:val="28"/>
              </w:rPr>
              <w:t>23</w:t>
            </w:r>
          </w:p>
        </w:tc>
        <w:tc>
          <w:tcPr>
            <w:tcW w:w="8760" w:type="dxa"/>
            <w:vAlign w:val="bottom"/>
          </w:tcPr>
          <w:p w14:paraId="125AD0E4" w14:textId="77777777" w:rsidR="00623796" w:rsidRPr="00C53D1F" w:rsidRDefault="00623796" w:rsidP="002E363D">
            <w:pPr>
              <w:spacing w:line="520" w:lineRule="exact"/>
              <w:rPr>
                <w:rFonts w:ascii="仿宋_GB2312" w:eastAsia="仿宋_GB2312"/>
                <w:sz w:val="28"/>
                <w:szCs w:val="28"/>
              </w:rPr>
            </w:pPr>
            <w:r w:rsidRPr="00C53D1F">
              <w:rPr>
                <w:rFonts w:ascii="仿宋_GB2312" w:eastAsia="仿宋_GB2312" w:hint="eastAsia"/>
                <w:sz w:val="28"/>
                <w:szCs w:val="28"/>
              </w:rPr>
              <w:t>滑动轴机构（例如</w:t>
            </w:r>
            <w:proofErr w:type="gramStart"/>
            <w:r w:rsidRPr="00C53D1F">
              <w:rPr>
                <w:rFonts w:ascii="仿宋_GB2312" w:eastAsia="仿宋_GB2312" w:hint="eastAsia"/>
                <w:sz w:val="28"/>
                <w:szCs w:val="28"/>
              </w:rPr>
              <w:t>咬骨钳</w:t>
            </w:r>
            <w:proofErr w:type="gramEnd"/>
            <w:r w:rsidRPr="00C53D1F">
              <w:rPr>
                <w:rFonts w:ascii="仿宋_GB2312" w:eastAsia="仿宋_GB2312" w:hint="eastAsia"/>
                <w:sz w:val="28"/>
                <w:szCs w:val="28"/>
              </w:rPr>
              <w:t>）</w:t>
            </w:r>
          </w:p>
        </w:tc>
      </w:tr>
    </w:tbl>
    <w:p w14:paraId="3C81B8BB" w14:textId="77777777" w:rsidR="00F66689" w:rsidRDefault="00F66689" w:rsidP="002E363D">
      <w:pPr>
        <w:pStyle w:val="13"/>
        <w:ind w:firstLineChars="0" w:firstLine="0"/>
        <w:rPr>
          <w:ins w:id="35" w:author="AutoBVT" w:date="2022-09-26T13:56:00Z"/>
          <w:rFonts w:eastAsia="仿宋_GB2312"/>
          <w:color w:val="000000"/>
        </w:rPr>
        <w:sectPr w:rsidR="00F66689" w:rsidSect="00120249">
          <w:pgSz w:w="12260" w:h="15840"/>
          <w:pgMar w:top="1134" w:right="1134" w:bottom="1134" w:left="1134" w:header="748" w:footer="773" w:gutter="0"/>
          <w:lnNumType w:countBy="1" w:restart="continuous"/>
          <w:cols w:space="720"/>
          <w:docGrid w:linePitch="299"/>
        </w:sectPr>
      </w:pPr>
    </w:p>
    <w:p w14:paraId="4A04B9A4" w14:textId="4F0674D6" w:rsidR="00F66689" w:rsidRDefault="00C04969" w:rsidP="002E363D">
      <w:pPr>
        <w:pStyle w:val="2"/>
        <w:snapToGrid w:val="0"/>
        <w:spacing w:before="220" w:line="520" w:lineRule="exact"/>
        <w:ind w:left="720"/>
        <w:rPr>
          <w:rFonts w:eastAsia="黑体" w:cs="Times New Roman"/>
          <w:b w:val="0"/>
          <w:sz w:val="32"/>
          <w:lang w:eastAsia="zh-CN"/>
        </w:rPr>
      </w:pPr>
      <w:r>
        <w:rPr>
          <w:rFonts w:eastAsia="黑体" w:cs="Times New Roman" w:hint="eastAsia"/>
          <w:b w:val="0"/>
          <w:sz w:val="32"/>
          <w:lang w:eastAsia="zh-CN"/>
        </w:rPr>
        <w:lastRenderedPageBreak/>
        <w:t>附件</w:t>
      </w:r>
      <w:r w:rsidR="00F66689">
        <w:rPr>
          <w:rFonts w:eastAsia="黑体" w:cs="Times New Roman"/>
          <w:b w:val="0"/>
          <w:sz w:val="32"/>
          <w:lang w:eastAsia="zh-CN"/>
        </w:rPr>
        <w:t>4</w:t>
      </w:r>
      <w:r w:rsidR="00F66689" w:rsidRPr="00EA45E3">
        <w:rPr>
          <w:rFonts w:eastAsia="黑体" w:cs="Times New Roman"/>
          <w:b w:val="0"/>
          <w:sz w:val="32"/>
          <w:lang w:eastAsia="zh-CN"/>
        </w:rPr>
        <w:t xml:space="preserve"> </w:t>
      </w:r>
    </w:p>
    <w:p w14:paraId="284E67F6" w14:textId="35D0AF1E" w:rsidR="004C1BD6" w:rsidRPr="00C53D1F" w:rsidRDefault="004C1BD6" w:rsidP="002E363D">
      <w:pPr>
        <w:pStyle w:val="2"/>
        <w:snapToGrid w:val="0"/>
        <w:spacing w:before="220" w:line="520" w:lineRule="exact"/>
        <w:ind w:left="100" w:firstLine="0"/>
        <w:jc w:val="center"/>
        <w:rPr>
          <w:rFonts w:ascii="黑体" w:eastAsia="黑体" w:hAnsi="黑体" w:cs="Times New Roman"/>
          <w:b w:val="0"/>
          <w:sz w:val="28"/>
          <w:szCs w:val="28"/>
          <w:lang w:eastAsia="zh-CN"/>
        </w:rPr>
      </w:pPr>
      <w:r w:rsidRPr="00C53D1F">
        <w:rPr>
          <w:rFonts w:ascii="黑体" w:eastAsia="黑体" w:hAnsi="黑体" w:cs="Times New Roman"/>
          <w:b w:val="0"/>
          <w:sz w:val="28"/>
          <w:szCs w:val="28"/>
          <w:lang w:eastAsia="zh-CN"/>
        </w:rPr>
        <w:t>表</w:t>
      </w:r>
      <w:r w:rsidR="00C1526B" w:rsidRPr="00C53D1F">
        <w:rPr>
          <w:rFonts w:ascii="黑体" w:eastAsia="黑体" w:hAnsi="黑体" w:cs="Times New Roman"/>
          <w:b w:val="0"/>
          <w:sz w:val="28"/>
          <w:szCs w:val="28"/>
          <w:lang w:eastAsia="zh-CN"/>
        </w:rPr>
        <w:t>2</w:t>
      </w:r>
      <w:r w:rsidR="00265766" w:rsidRPr="00C53D1F">
        <w:rPr>
          <w:rFonts w:ascii="黑体" w:eastAsia="黑体" w:hAnsi="黑体" w:cs="Times New Roman"/>
          <w:b w:val="0"/>
          <w:sz w:val="28"/>
          <w:szCs w:val="28"/>
          <w:lang w:eastAsia="zh-CN"/>
        </w:rPr>
        <w:t xml:space="preserve"> </w:t>
      </w:r>
      <w:r w:rsidR="00C17D7D" w:rsidRPr="00C53D1F">
        <w:rPr>
          <w:rFonts w:ascii="黑体" w:eastAsia="黑体" w:hAnsi="黑体" w:cs="Times New Roman" w:hint="eastAsia"/>
          <w:b w:val="0"/>
          <w:sz w:val="28"/>
          <w:szCs w:val="28"/>
          <w:lang w:eastAsia="zh-CN"/>
        </w:rPr>
        <w:t>高度</w:t>
      </w:r>
      <w:r w:rsidR="00C17D7D" w:rsidRPr="00C53D1F">
        <w:rPr>
          <w:rFonts w:ascii="黑体" w:eastAsia="黑体" w:hAnsi="黑体" w:cs="Times New Roman"/>
          <w:b w:val="0"/>
          <w:sz w:val="28"/>
          <w:szCs w:val="28"/>
          <w:lang w:eastAsia="zh-CN"/>
        </w:rPr>
        <w:t>关注</w:t>
      </w:r>
      <w:r w:rsidRPr="00C53D1F">
        <w:rPr>
          <w:rFonts w:ascii="黑体" w:eastAsia="黑体" w:hAnsi="黑体" w:cs="Times New Roman"/>
          <w:b w:val="0"/>
          <w:sz w:val="28"/>
          <w:szCs w:val="28"/>
          <w:lang w:eastAsia="zh-CN"/>
        </w:rPr>
        <w:t>的产品目录</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8505"/>
      </w:tblGrid>
      <w:tr w:rsidR="004C1BD6" w:rsidRPr="0088284C" w14:paraId="3A5AD8AB" w14:textId="77777777" w:rsidTr="00157845">
        <w:trPr>
          <w:trHeight w:val="300"/>
          <w:tblHeader/>
        </w:trPr>
        <w:tc>
          <w:tcPr>
            <w:tcW w:w="959" w:type="dxa"/>
            <w:vAlign w:val="center"/>
          </w:tcPr>
          <w:p w14:paraId="62F71252" w14:textId="77777777" w:rsidR="004C1BD6" w:rsidRPr="00C53D1F" w:rsidRDefault="004C1BD6" w:rsidP="002E363D">
            <w:pPr>
              <w:spacing w:line="520" w:lineRule="exact"/>
              <w:jc w:val="center"/>
              <w:rPr>
                <w:rFonts w:ascii="仿宋_GB2312" w:eastAsia="仿宋_GB2312"/>
                <w:sz w:val="28"/>
                <w:szCs w:val="28"/>
              </w:rPr>
            </w:pPr>
            <w:r w:rsidRPr="00C53D1F">
              <w:rPr>
                <w:rFonts w:ascii="仿宋_GB2312" w:eastAsia="仿宋_GB2312" w:hint="eastAsia"/>
                <w:sz w:val="28"/>
                <w:szCs w:val="28"/>
              </w:rPr>
              <w:t>序号</w:t>
            </w:r>
          </w:p>
        </w:tc>
        <w:tc>
          <w:tcPr>
            <w:tcW w:w="8505" w:type="dxa"/>
            <w:shd w:val="clear" w:color="auto" w:fill="auto"/>
          </w:tcPr>
          <w:p w14:paraId="3B86B858" w14:textId="77777777" w:rsidR="004C1BD6" w:rsidRPr="00C53D1F" w:rsidRDefault="004C1BD6" w:rsidP="002E363D">
            <w:pPr>
              <w:spacing w:line="520" w:lineRule="exact"/>
              <w:rPr>
                <w:rFonts w:ascii="仿宋_GB2312" w:eastAsia="仿宋_GB2312"/>
                <w:sz w:val="28"/>
                <w:szCs w:val="28"/>
              </w:rPr>
            </w:pPr>
            <w:r w:rsidRPr="00C53D1F">
              <w:rPr>
                <w:rFonts w:ascii="仿宋_GB2312" w:eastAsia="仿宋_GB2312" w:hint="eastAsia"/>
                <w:sz w:val="28"/>
                <w:szCs w:val="28"/>
              </w:rPr>
              <w:t>产品名称</w:t>
            </w:r>
          </w:p>
        </w:tc>
      </w:tr>
      <w:tr w:rsidR="004C1BD6" w:rsidRPr="0088284C" w14:paraId="399C23E8" w14:textId="77777777" w:rsidTr="00C750B9">
        <w:trPr>
          <w:trHeight w:val="300"/>
        </w:trPr>
        <w:tc>
          <w:tcPr>
            <w:tcW w:w="959" w:type="dxa"/>
            <w:vAlign w:val="center"/>
          </w:tcPr>
          <w:p w14:paraId="4A36E3A6" w14:textId="77777777" w:rsidR="004C1BD6" w:rsidRPr="00C53D1F" w:rsidRDefault="004C1BD6" w:rsidP="002E363D">
            <w:pPr>
              <w:spacing w:line="520" w:lineRule="exact"/>
              <w:jc w:val="center"/>
              <w:rPr>
                <w:rFonts w:ascii="仿宋_GB2312" w:eastAsia="仿宋_GB2312"/>
                <w:sz w:val="28"/>
                <w:szCs w:val="28"/>
              </w:rPr>
            </w:pPr>
            <w:r w:rsidRPr="00C53D1F">
              <w:rPr>
                <w:rFonts w:ascii="仿宋_GB2312" w:eastAsia="仿宋_GB2312" w:hint="eastAsia"/>
                <w:sz w:val="28"/>
                <w:szCs w:val="28"/>
              </w:rPr>
              <w:t>1</w:t>
            </w:r>
          </w:p>
        </w:tc>
        <w:tc>
          <w:tcPr>
            <w:tcW w:w="8505" w:type="dxa"/>
            <w:shd w:val="clear" w:color="auto" w:fill="auto"/>
          </w:tcPr>
          <w:p w14:paraId="36C834BE" w14:textId="77777777" w:rsidR="004C1BD6" w:rsidRPr="00C53D1F" w:rsidRDefault="004C1BD6" w:rsidP="002E363D">
            <w:pPr>
              <w:spacing w:line="520" w:lineRule="exact"/>
              <w:rPr>
                <w:rFonts w:ascii="仿宋_GB2312" w:eastAsia="仿宋_GB2312"/>
                <w:sz w:val="28"/>
                <w:szCs w:val="28"/>
              </w:rPr>
            </w:pPr>
            <w:r w:rsidRPr="00C53D1F">
              <w:rPr>
                <w:rFonts w:ascii="仿宋_GB2312" w:eastAsia="仿宋_GB2312" w:hint="eastAsia"/>
                <w:sz w:val="28"/>
                <w:szCs w:val="28"/>
              </w:rPr>
              <w:t>气管内窥镜管、小儿支气管内窥镜</w:t>
            </w:r>
          </w:p>
        </w:tc>
      </w:tr>
      <w:tr w:rsidR="004C1BD6" w:rsidRPr="0088284C" w14:paraId="52D2B29E" w14:textId="77777777" w:rsidTr="00C750B9">
        <w:trPr>
          <w:trHeight w:val="300"/>
        </w:trPr>
        <w:tc>
          <w:tcPr>
            <w:tcW w:w="959" w:type="dxa"/>
            <w:vAlign w:val="center"/>
          </w:tcPr>
          <w:p w14:paraId="361A4EAD" w14:textId="77777777" w:rsidR="004C1BD6" w:rsidRPr="00C53D1F" w:rsidRDefault="004C1BD6" w:rsidP="002E363D">
            <w:pPr>
              <w:spacing w:line="520" w:lineRule="exact"/>
              <w:jc w:val="center"/>
              <w:rPr>
                <w:rFonts w:ascii="仿宋_GB2312" w:eastAsia="仿宋_GB2312"/>
                <w:sz w:val="28"/>
                <w:szCs w:val="28"/>
              </w:rPr>
            </w:pPr>
            <w:r w:rsidRPr="00C53D1F">
              <w:rPr>
                <w:rFonts w:ascii="仿宋_GB2312" w:eastAsia="仿宋_GB2312" w:hint="eastAsia"/>
                <w:sz w:val="28"/>
                <w:szCs w:val="28"/>
              </w:rPr>
              <w:t>2</w:t>
            </w:r>
          </w:p>
        </w:tc>
        <w:tc>
          <w:tcPr>
            <w:tcW w:w="8505" w:type="dxa"/>
            <w:shd w:val="clear" w:color="auto" w:fill="auto"/>
          </w:tcPr>
          <w:p w14:paraId="2A49230F" w14:textId="77777777" w:rsidR="004C1BD6" w:rsidRPr="00C53D1F" w:rsidRDefault="004C1BD6" w:rsidP="002E363D">
            <w:pPr>
              <w:spacing w:line="520" w:lineRule="exact"/>
              <w:rPr>
                <w:rFonts w:ascii="仿宋_GB2312" w:eastAsia="仿宋_GB2312"/>
                <w:sz w:val="28"/>
                <w:szCs w:val="28"/>
              </w:rPr>
            </w:pPr>
            <w:r w:rsidRPr="00C53D1F">
              <w:rPr>
                <w:rFonts w:ascii="仿宋_GB2312" w:eastAsia="仿宋_GB2312" w:hint="eastAsia"/>
                <w:sz w:val="28"/>
                <w:szCs w:val="28"/>
              </w:rPr>
              <w:t>超声电子气管内窥镜</w:t>
            </w:r>
          </w:p>
        </w:tc>
      </w:tr>
      <w:tr w:rsidR="004C1BD6" w:rsidRPr="0088284C" w14:paraId="31F70CD3" w14:textId="77777777" w:rsidTr="00C750B9">
        <w:trPr>
          <w:trHeight w:val="300"/>
        </w:trPr>
        <w:tc>
          <w:tcPr>
            <w:tcW w:w="959" w:type="dxa"/>
            <w:vAlign w:val="center"/>
          </w:tcPr>
          <w:p w14:paraId="781B2BC4" w14:textId="77777777" w:rsidR="004C1BD6" w:rsidRPr="00C53D1F" w:rsidRDefault="004C1BD6" w:rsidP="002E363D">
            <w:pPr>
              <w:spacing w:line="520" w:lineRule="exact"/>
              <w:jc w:val="center"/>
              <w:rPr>
                <w:rFonts w:ascii="仿宋_GB2312" w:eastAsia="仿宋_GB2312"/>
                <w:sz w:val="28"/>
                <w:szCs w:val="28"/>
              </w:rPr>
            </w:pPr>
            <w:r w:rsidRPr="00C53D1F">
              <w:rPr>
                <w:rFonts w:ascii="仿宋_GB2312" w:eastAsia="仿宋_GB2312" w:hint="eastAsia"/>
                <w:sz w:val="28"/>
                <w:szCs w:val="28"/>
              </w:rPr>
              <w:t>3</w:t>
            </w:r>
          </w:p>
        </w:tc>
        <w:tc>
          <w:tcPr>
            <w:tcW w:w="8505" w:type="dxa"/>
            <w:shd w:val="clear" w:color="auto" w:fill="auto"/>
          </w:tcPr>
          <w:p w14:paraId="456AEC46" w14:textId="77777777" w:rsidR="004C1BD6" w:rsidRPr="00C53D1F" w:rsidRDefault="004C1BD6" w:rsidP="002E363D">
            <w:pPr>
              <w:spacing w:line="520" w:lineRule="exact"/>
              <w:rPr>
                <w:rFonts w:ascii="仿宋_GB2312" w:eastAsia="仿宋_GB2312"/>
                <w:sz w:val="28"/>
                <w:szCs w:val="28"/>
              </w:rPr>
            </w:pPr>
            <w:r w:rsidRPr="00C53D1F">
              <w:rPr>
                <w:rFonts w:ascii="仿宋_GB2312" w:eastAsia="仿宋_GB2312" w:hint="eastAsia"/>
                <w:sz w:val="28"/>
                <w:szCs w:val="28"/>
              </w:rPr>
              <w:t>内窥镜细胞刷、内窥镜活检刷、内窥镜细胞活检刷</w:t>
            </w:r>
          </w:p>
        </w:tc>
      </w:tr>
      <w:tr w:rsidR="004C1BD6" w:rsidRPr="0088284C" w14:paraId="594A9295" w14:textId="77777777" w:rsidTr="00C750B9">
        <w:trPr>
          <w:trHeight w:val="300"/>
        </w:trPr>
        <w:tc>
          <w:tcPr>
            <w:tcW w:w="959" w:type="dxa"/>
            <w:vAlign w:val="center"/>
          </w:tcPr>
          <w:p w14:paraId="6DB3DADC" w14:textId="77777777" w:rsidR="004C1BD6" w:rsidRPr="00C53D1F" w:rsidRDefault="004C1BD6" w:rsidP="002E363D">
            <w:pPr>
              <w:spacing w:line="520" w:lineRule="exact"/>
              <w:jc w:val="center"/>
              <w:rPr>
                <w:rFonts w:ascii="仿宋_GB2312" w:eastAsia="仿宋_GB2312"/>
                <w:sz w:val="28"/>
                <w:szCs w:val="28"/>
              </w:rPr>
            </w:pPr>
            <w:r w:rsidRPr="00C53D1F">
              <w:rPr>
                <w:rFonts w:ascii="仿宋_GB2312" w:eastAsia="仿宋_GB2312" w:hint="eastAsia"/>
                <w:sz w:val="28"/>
                <w:szCs w:val="28"/>
              </w:rPr>
              <w:t>4</w:t>
            </w:r>
          </w:p>
        </w:tc>
        <w:tc>
          <w:tcPr>
            <w:tcW w:w="8505" w:type="dxa"/>
            <w:shd w:val="clear" w:color="auto" w:fill="auto"/>
          </w:tcPr>
          <w:p w14:paraId="27E00C74" w14:textId="77777777" w:rsidR="004C1BD6" w:rsidRPr="00C53D1F" w:rsidRDefault="004C1BD6" w:rsidP="002E363D">
            <w:pPr>
              <w:spacing w:line="520" w:lineRule="exact"/>
              <w:rPr>
                <w:rFonts w:ascii="仿宋_GB2312" w:eastAsia="仿宋_GB2312"/>
                <w:sz w:val="28"/>
                <w:szCs w:val="28"/>
              </w:rPr>
            </w:pPr>
            <w:r w:rsidRPr="00C53D1F">
              <w:rPr>
                <w:rFonts w:ascii="仿宋_GB2312" w:eastAsia="仿宋_GB2312" w:hint="eastAsia"/>
                <w:sz w:val="28"/>
                <w:szCs w:val="28"/>
              </w:rPr>
              <w:t>内窥镜异物钳</w:t>
            </w:r>
          </w:p>
        </w:tc>
      </w:tr>
      <w:tr w:rsidR="004C1BD6" w:rsidRPr="0088284C" w14:paraId="75C8BCE6" w14:textId="77777777" w:rsidTr="00C750B9">
        <w:trPr>
          <w:trHeight w:val="300"/>
        </w:trPr>
        <w:tc>
          <w:tcPr>
            <w:tcW w:w="959" w:type="dxa"/>
            <w:vAlign w:val="center"/>
          </w:tcPr>
          <w:p w14:paraId="1CE6532B" w14:textId="77777777" w:rsidR="004C1BD6" w:rsidRPr="00C53D1F" w:rsidRDefault="004C1BD6" w:rsidP="002E363D">
            <w:pPr>
              <w:spacing w:line="520" w:lineRule="exact"/>
              <w:jc w:val="center"/>
              <w:rPr>
                <w:rFonts w:ascii="仿宋_GB2312" w:eastAsia="仿宋_GB2312"/>
                <w:sz w:val="28"/>
                <w:szCs w:val="28"/>
              </w:rPr>
            </w:pPr>
            <w:r w:rsidRPr="00C53D1F">
              <w:rPr>
                <w:rFonts w:ascii="仿宋_GB2312" w:eastAsia="仿宋_GB2312" w:hint="eastAsia"/>
                <w:sz w:val="28"/>
                <w:szCs w:val="28"/>
              </w:rPr>
              <w:t>5</w:t>
            </w:r>
          </w:p>
        </w:tc>
        <w:tc>
          <w:tcPr>
            <w:tcW w:w="8505" w:type="dxa"/>
            <w:shd w:val="clear" w:color="auto" w:fill="auto"/>
          </w:tcPr>
          <w:p w14:paraId="4B1167D2" w14:textId="77777777" w:rsidR="004C1BD6" w:rsidRPr="00C53D1F" w:rsidRDefault="004C1BD6" w:rsidP="002E363D">
            <w:pPr>
              <w:spacing w:line="520" w:lineRule="exact"/>
              <w:rPr>
                <w:rFonts w:ascii="仿宋_GB2312" w:eastAsia="仿宋_GB2312"/>
                <w:sz w:val="28"/>
                <w:szCs w:val="28"/>
              </w:rPr>
            </w:pPr>
            <w:r w:rsidRPr="00C53D1F">
              <w:rPr>
                <w:rFonts w:ascii="仿宋_GB2312" w:eastAsia="仿宋_GB2312" w:hint="eastAsia"/>
                <w:sz w:val="28"/>
                <w:szCs w:val="28"/>
              </w:rPr>
              <w:t>内窥镜刮匙</w:t>
            </w:r>
          </w:p>
        </w:tc>
      </w:tr>
      <w:tr w:rsidR="004C1BD6" w:rsidRPr="0088284C" w14:paraId="5B2BA481" w14:textId="77777777" w:rsidTr="00C750B9">
        <w:trPr>
          <w:trHeight w:val="300"/>
        </w:trPr>
        <w:tc>
          <w:tcPr>
            <w:tcW w:w="959" w:type="dxa"/>
            <w:vAlign w:val="center"/>
          </w:tcPr>
          <w:p w14:paraId="3103CD0D" w14:textId="77777777" w:rsidR="004C1BD6" w:rsidRPr="00C53D1F" w:rsidRDefault="004C1BD6" w:rsidP="002E363D">
            <w:pPr>
              <w:spacing w:line="520" w:lineRule="exact"/>
              <w:jc w:val="center"/>
              <w:rPr>
                <w:rFonts w:ascii="仿宋_GB2312" w:eastAsia="仿宋_GB2312"/>
                <w:sz w:val="28"/>
                <w:szCs w:val="28"/>
              </w:rPr>
            </w:pPr>
            <w:r w:rsidRPr="00C53D1F">
              <w:rPr>
                <w:rFonts w:ascii="仿宋_GB2312" w:eastAsia="仿宋_GB2312" w:hint="eastAsia"/>
                <w:sz w:val="28"/>
                <w:szCs w:val="28"/>
              </w:rPr>
              <w:t>6</w:t>
            </w:r>
          </w:p>
        </w:tc>
        <w:tc>
          <w:tcPr>
            <w:tcW w:w="8505" w:type="dxa"/>
            <w:shd w:val="clear" w:color="auto" w:fill="auto"/>
          </w:tcPr>
          <w:p w14:paraId="79DE2B2F" w14:textId="77777777" w:rsidR="004C1BD6" w:rsidRPr="00C53D1F" w:rsidRDefault="004C1BD6" w:rsidP="002E363D">
            <w:pPr>
              <w:spacing w:line="520" w:lineRule="exact"/>
              <w:rPr>
                <w:rFonts w:ascii="仿宋_GB2312" w:eastAsia="仿宋_GB2312"/>
                <w:sz w:val="28"/>
                <w:szCs w:val="28"/>
              </w:rPr>
            </w:pPr>
            <w:r w:rsidRPr="00C53D1F">
              <w:rPr>
                <w:rFonts w:ascii="仿宋_GB2312" w:eastAsia="仿宋_GB2312" w:hint="eastAsia"/>
                <w:sz w:val="28"/>
                <w:szCs w:val="28"/>
              </w:rPr>
              <w:t>内窥镜抓钳、内窥镜组织抓钳、内窥镜活检钳、内窥镜活组织检查钳、内窥镜取样钳、内窥镜组织检查钳</w:t>
            </w:r>
          </w:p>
        </w:tc>
      </w:tr>
      <w:tr w:rsidR="004C1BD6" w:rsidRPr="0088284C" w14:paraId="462CBB28" w14:textId="77777777" w:rsidTr="00C750B9">
        <w:trPr>
          <w:trHeight w:val="300"/>
        </w:trPr>
        <w:tc>
          <w:tcPr>
            <w:tcW w:w="959" w:type="dxa"/>
            <w:vAlign w:val="center"/>
          </w:tcPr>
          <w:p w14:paraId="3452E193" w14:textId="77777777" w:rsidR="004C1BD6" w:rsidRPr="00C53D1F" w:rsidRDefault="004C1BD6" w:rsidP="002E363D">
            <w:pPr>
              <w:spacing w:line="520" w:lineRule="exact"/>
              <w:jc w:val="center"/>
              <w:rPr>
                <w:rFonts w:ascii="仿宋_GB2312" w:eastAsia="仿宋_GB2312"/>
                <w:sz w:val="28"/>
                <w:szCs w:val="28"/>
              </w:rPr>
            </w:pPr>
            <w:r w:rsidRPr="00C53D1F">
              <w:rPr>
                <w:rFonts w:ascii="仿宋_GB2312" w:eastAsia="仿宋_GB2312" w:hint="eastAsia"/>
                <w:sz w:val="28"/>
                <w:szCs w:val="28"/>
              </w:rPr>
              <w:t>7</w:t>
            </w:r>
          </w:p>
        </w:tc>
        <w:tc>
          <w:tcPr>
            <w:tcW w:w="8505" w:type="dxa"/>
            <w:shd w:val="clear" w:color="auto" w:fill="auto"/>
          </w:tcPr>
          <w:p w14:paraId="6AA48FC7" w14:textId="77777777" w:rsidR="004C1BD6" w:rsidRPr="00C53D1F" w:rsidRDefault="004C1BD6" w:rsidP="002E363D">
            <w:pPr>
              <w:spacing w:line="520" w:lineRule="exact"/>
              <w:rPr>
                <w:rFonts w:ascii="仿宋_GB2312" w:eastAsia="仿宋_GB2312"/>
                <w:sz w:val="28"/>
                <w:szCs w:val="28"/>
              </w:rPr>
            </w:pPr>
            <w:r w:rsidRPr="00C53D1F">
              <w:rPr>
                <w:rFonts w:ascii="仿宋_GB2312" w:eastAsia="仿宋_GB2312" w:hint="eastAsia"/>
                <w:sz w:val="28"/>
                <w:szCs w:val="28"/>
              </w:rPr>
              <w:t>吸引管</w:t>
            </w:r>
          </w:p>
        </w:tc>
      </w:tr>
      <w:tr w:rsidR="004C1BD6" w:rsidRPr="0088284C" w14:paraId="23E2131A" w14:textId="77777777" w:rsidTr="00C750B9">
        <w:trPr>
          <w:trHeight w:val="300"/>
        </w:trPr>
        <w:tc>
          <w:tcPr>
            <w:tcW w:w="959" w:type="dxa"/>
            <w:vAlign w:val="center"/>
          </w:tcPr>
          <w:p w14:paraId="3D14BCA8" w14:textId="77777777" w:rsidR="004C1BD6" w:rsidRPr="00C53D1F" w:rsidRDefault="004C1BD6" w:rsidP="002E363D">
            <w:pPr>
              <w:spacing w:line="520" w:lineRule="exact"/>
              <w:jc w:val="center"/>
              <w:rPr>
                <w:rFonts w:ascii="仿宋_GB2312" w:eastAsia="仿宋_GB2312"/>
                <w:sz w:val="28"/>
                <w:szCs w:val="28"/>
              </w:rPr>
            </w:pPr>
            <w:r w:rsidRPr="00C53D1F">
              <w:rPr>
                <w:rFonts w:ascii="仿宋_GB2312" w:eastAsia="仿宋_GB2312" w:hint="eastAsia"/>
                <w:sz w:val="28"/>
                <w:szCs w:val="28"/>
              </w:rPr>
              <w:t>8</w:t>
            </w:r>
          </w:p>
        </w:tc>
        <w:tc>
          <w:tcPr>
            <w:tcW w:w="8505" w:type="dxa"/>
            <w:shd w:val="clear" w:color="auto" w:fill="auto"/>
          </w:tcPr>
          <w:p w14:paraId="5F964BAD" w14:textId="77777777" w:rsidR="004C1BD6" w:rsidRPr="00C53D1F" w:rsidRDefault="004C1BD6" w:rsidP="002E363D">
            <w:pPr>
              <w:spacing w:line="520" w:lineRule="exact"/>
              <w:rPr>
                <w:rFonts w:ascii="仿宋_GB2312" w:eastAsia="仿宋_GB2312"/>
                <w:sz w:val="28"/>
                <w:szCs w:val="28"/>
              </w:rPr>
            </w:pPr>
            <w:r w:rsidRPr="00C53D1F">
              <w:rPr>
                <w:rFonts w:ascii="仿宋_GB2312" w:eastAsia="仿宋_GB2312" w:hint="eastAsia"/>
                <w:sz w:val="28"/>
                <w:szCs w:val="28"/>
              </w:rPr>
              <w:t>食道内窥镜、纤维食道内窥镜</w:t>
            </w:r>
          </w:p>
        </w:tc>
      </w:tr>
      <w:tr w:rsidR="004C1BD6" w:rsidRPr="0088284C" w14:paraId="5C74EC55" w14:textId="77777777" w:rsidTr="00C750B9">
        <w:trPr>
          <w:trHeight w:val="300"/>
        </w:trPr>
        <w:tc>
          <w:tcPr>
            <w:tcW w:w="959" w:type="dxa"/>
            <w:vAlign w:val="center"/>
          </w:tcPr>
          <w:p w14:paraId="33038B76" w14:textId="77777777" w:rsidR="004C1BD6" w:rsidRPr="00C53D1F" w:rsidRDefault="004C1BD6" w:rsidP="002E363D">
            <w:pPr>
              <w:spacing w:line="520" w:lineRule="exact"/>
              <w:jc w:val="center"/>
              <w:rPr>
                <w:rFonts w:ascii="仿宋_GB2312" w:eastAsia="仿宋_GB2312"/>
                <w:sz w:val="28"/>
                <w:szCs w:val="28"/>
              </w:rPr>
            </w:pPr>
            <w:r w:rsidRPr="00C53D1F">
              <w:rPr>
                <w:rFonts w:ascii="仿宋_GB2312" w:eastAsia="仿宋_GB2312" w:hint="eastAsia"/>
                <w:sz w:val="28"/>
                <w:szCs w:val="28"/>
              </w:rPr>
              <w:t>9</w:t>
            </w:r>
          </w:p>
        </w:tc>
        <w:tc>
          <w:tcPr>
            <w:tcW w:w="8505" w:type="dxa"/>
            <w:shd w:val="clear" w:color="auto" w:fill="auto"/>
          </w:tcPr>
          <w:p w14:paraId="2A09FE7E" w14:textId="77777777" w:rsidR="004C1BD6" w:rsidRPr="00C53D1F" w:rsidRDefault="004C1BD6" w:rsidP="002E363D">
            <w:pPr>
              <w:spacing w:line="520" w:lineRule="exact"/>
              <w:rPr>
                <w:rFonts w:ascii="仿宋_GB2312" w:eastAsia="仿宋_GB2312"/>
                <w:sz w:val="28"/>
                <w:szCs w:val="28"/>
              </w:rPr>
            </w:pPr>
            <w:proofErr w:type="gramStart"/>
            <w:r w:rsidRPr="00C53D1F">
              <w:rPr>
                <w:rFonts w:ascii="仿宋_GB2312" w:eastAsia="仿宋_GB2312" w:hint="eastAsia"/>
                <w:sz w:val="28"/>
                <w:szCs w:val="28"/>
              </w:rPr>
              <w:t>鼻</w:t>
            </w:r>
            <w:proofErr w:type="gramEnd"/>
            <w:r w:rsidRPr="00C53D1F">
              <w:rPr>
                <w:rFonts w:ascii="仿宋_GB2312" w:eastAsia="仿宋_GB2312" w:hint="eastAsia"/>
                <w:sz w:val="28"/>
                <w:szCs w:val="28"/>
              </w:rPr>
              <w:t>内窥镜、鼻窦内窥镜、电子鼻咽</w:t>
            </w:r>
            <w:proofErr w:type="gramStart"/>
            <w:r w:rsidRPr="00C53D1F">
              <w:rPr>
                <w:rFonts w:ascii="仿宋_GB2312" w:eastAsia="仿宋_GB2312" w:hint="eastAsia"/>
                <w:sz w:val="28"/>
                <w:szCs w:val="28"/>
              </w:rPr>
              <w:t>喉</w:t>
            </w:r>
            <w:proofErr w:type="gramEnd"/>
            <w:r w:rsidRPr="00C53D1F">
              <w:rPr>
                <w:rFonts w:ascii="仿宋_GB2312" w:eastAsia="仿宋_GB2312" w:hint="eastAsia"/>
                <w:sz w:val="28"/>
                <w:szCs w:val="28"/>
              </w:rPr>
              <w:t>内窥镜</w:t>
            </w:r>
          </w:p>
        </w:tc>
      </w:tr>
      <w:tr w:rsidR="004C1BD6" w:rsidRPr="0088284C" w14:paraId="1576F215" w14:textId="77777777" w:rsidTr="00C750B9">
        <w:trPr>
          <w:trHeight w:val="300"/>
        </w:trPr>
        <w:tc>
          <w:tcPr>
            <w:tcW w:w="959" w:type="dxa"/>
            <w:vAlign w:val="center"/>
          </w:tcPr>
          <w:p w14:paraId="0C9B5A70" w14:textId="77777777" w:rsidR="004C1BD6" w:rsidRPr="00C53D1F" w:rsidRDefault="004C1BD6" w:rsidP="002E363D">
            <w:pPr>
              <w:spacing w:line="520" w:lineRule="exact"/>
              <w:jc w:val="center"/>
              <w:rPr>
                <w:rFonts w:ascii="仿宋_GB2312" w:eastAsia="仿宋_GB2312"/>
                <w:sz w:val="28"/>
                <w:szCs w:val="28"/>
              </w:rPr>
            </w:pPr>
            <w:r w:rsidRPr="00C53D1F">
              <w:rPr>
                <w:rFonts w:ascii="仿宋_GB2312" w:eastAsia="仿宋_GB2312" w:hint="eastAsia"/>
                <w:sz w:val="28"/>
                <w:szCs w:val="28"/>
              </w:rPr>
              <w:t>10</w:t>
            </w:r>
          </w:p>
        </w:tc>
        <w:tc>
          <w:tcPr>
            <w:tcW w:w="8505" w:type="dxa"/>
            <w:shd w:val="clear" w:color="auto" w:fill="auto"/>
          </w:tcPr>
          <w:p w14:paraId="3EE94132" w14:textId="77777777" w:rsidR="004C1BD6" w:rsidRPr="00C53D1F" w:rsidRDefault="004C1BD6" w:rsidP="002E363D">
            <w:pPr>
              <w:spacing w:line="520" w:lineRule="exact"/>
              <w:rPr>
                <w:rFonts w:ascii="仿宋_GB2312" w:eastAsia="仿宋_GB2312"/>
                <w:sz w:val="28"/>
                <w:szCs w:val="28"/>
              </w:rPr>
            </w:pPr>
            <w:r w:rsidRPr="00C53D1F">
              <w:rPr>
                <w:rFonts w:ascii="仿宋_GB2312" w:eastAsia="仿宋_GB2312" w:hint="eastAsia"/>
                <w:sz w:val="28"/>
                <w:szCs w:val="28"/>
              </w:rPr>
              <w:t>儿童喉镜系统、喉镜、咽喉镜、纤维鼻咽喉镜、电子喉镜</w:t>
            </w:r>
          </w:p>
        </w:tc>
      </w:tr>
      <w:tr w:rsidR="004C1BD6" w:rsidRPr="0088284C" w14:paraId="2C1B94B7" w14:textId="77777777" w:rsidTr="00C750B9">
        <w:trPr>
          <w:trHeight w:val="300"/>
        </w:trPr>
        <w:tc>
          <w:tcPr>
            <w:tcW w:w="959" w:type="dxa"/>
            <w:vAlign w:val="center"/>
          </w:tcPr>
          <w:p w14:paraId="0F31DE15" w14:textId="77777777" w:rsidR="004C1BD6" w:rsidRPr="00C53D1F" w:rsidRDefault="004C1BD6" w:rsidP="002E363D">
            <w:pPr>
              <w:spacing w:line="520" w:lineRule="exact"/>
              <w:jc w:val="center"/>
              <w:rPr>
                <w:rFonts w:ascii="仿宋_GB2312" w:eastAsia="仿宋_GB2312"/>
                <w:sz w:val="28"/>
                <w:szCs w:val="28"/>
              </w:rPr>
            </w:pPr>
            <w:r w:rsidRPr="00C53D1F">
              <w:rPr>
                <w:rFonts w:ascii="仿宋_GB2312" w:eastAsia="仿宋_GB2312" w:hint="eastAsia"/>
                <w:sz w:val="28"/>
                <w:szCs w:val="28"/>
              </w:rPr>
              <w:t>11</w:t>
            </w:r>
          </w:p>
        </w:tc>
        <w:tc>
          <w:tcPr>
            <w:tcW w:w="8505" w:type="dxa"/>
            <w:shd w:val="clear" w:color="auto" w:fill="auto"/>
          </w:tcPr>
          <w:p w14:paraId="072185ED" w14:textId="77777777" w:rsidR="004C1BD6" w:rsidRPr="00C53D1F" w:rsidRDefault="004C1BD6" w:rsidP="002E363D">
            <w:pPr>
              <w:spacing w:line="520" w:lineRule="exact"/>
              <w:rPr>
                <w:rFonts w:ascii="仿宋_GB2312" w:eastAsia="仿宋_GB2312"/>
                <w:sz w:val="28"/>
                <w:szCs w:val="28"/>
              </w:rPr>
            </w:pPr>
            <w:r w:rsidRPr="00C53D1F">
              <w:rPr>
                <w:rFonts w:ascii="仿宋_GB2312" w:eastAsia="仿宋_GB2312" w:hint="eastAsia"/>
                <w:sz w:val="28"/>
                <w:szCs w:val="28"/>
              </w:rPr>
              <w:t>胸腔内窥镜</w:t>
            </w:r>
          </w:p>
        </w:tc>
      </w:tr>
      <w:tr w:rsidR="004C1BD6" w:rsidRPr="0088284C" w14:paraId="40DD7F52" w14:textId="77777777" w:rsidTr="00C750B9">
        <w:trPr>
          <w:trHeight w:val="300"/>
        </w:trPr>
        <w:tc>
          <w:tcPr>
            <w:tcW w:w="959" w:type="dxa"/>
            <w:vAlign w:val="center"/>
          </w:tcPr>
          <w:p w14:paraId="3924EC20" w14:textId="77777777" w:rsidR="004C1BD6" w:rsidRPr="00C53D1F" w:rsidRDefault="004C1BD6" w:rsidP="002E363D">
            <w:pPr>
              <w:spacing w:line="520" w:lineRule="exact"/>
              <w:jc w:val="center"/>
              <w:rPr>
                <w:rFonts w:ascii="仿宋_GB2312" w:eastAsia="仿宋_GB2312"/>
                <w:sz w:val="28"/>
                <w:szCs w:val="28"/>
              </w:rPr>
            </w:pPr>
            <w:r w:rsidRPr="00C53D1F">
              <w:rPr>
                <w:rFonts w:ascii="仿宋_GB2312" w:eastAsia="仿宋_GB2312" w:hint="eastAsia"/>
                <w:sz w:val="28"/>
                <w:szCs w:val="28"/>
              </w:rPr>
              <w:t>12</w:t>
            </w:r>
          </w:p>
        </w:tc>
        <w:tc>
          <w:tcPr>
            <w:tcW w:w="8505" w:type="dxa"/>
            <w:shd w:val="clear" w:color="auto" w:fill="auto"/>
          </w:tcPr>
          <w:p w14:paraId="58835194" w14:textId="77777777" w:rsidR="004C1BD6" w:rsidRPr="00C53D1F" w:rsidRDefault="004C1BD6" w:rsidP="002E363D">
            <w:pPr>
              <w:spacing w:line="520" w:lineRule="exact"/>
              <w:rPr>
                <w:rFonts w:ascii="仿宋_GB2312" w:eastAsia="仿宋_GB2312"/>
                <w:sz w:val="28"/>
                <w:szCs w:val="28"/>
              </w:rPr>
            </w:pPr>
            <w:r w:rsidRPr="00C53D1F">
              <w:rPr>
                <w:rFonts w:ascii="仿宋_GB2312" w:eastAsia="仿宋_GB2312" w:hint="eastAsia"/>
                <w:sz w:val="28"/>
                <w:szCs w:val="28"/>
              </w:rPr>
              <w:t>电子十二指肠内窥镜</w:t>
            </w:r>
          </w:p>
        </w:tc>
      </w:tr>
      <w:tr w:rsidR="004C1BD6" w:rsidRPr="0088284C" w14:paraId="54FB679F" w14:textId="77777777" w:rsidTr="00C750B9">
        <w:trPr>
          <w:trHeight w:val="300"/>
        </w:trPr>
        <w:tc>
          <w:tcPr>
            <w:tcW w:w="959" w:type="dxa"/>
            <w:vAlign w:val="center"/>
          </w:tcPr>
          <w:p w14:paraId="0C6A3D7E" w14:textId="77777777" w:rsidR="004C1BD6" w:rsidRPr="00C53D1F" w:rsidRDefault="004C1BD6" w:rsidP="002E363D">
            <w:pPr>
              <w:spacing w:line="520" w:lineRule="exact"/>
              <w:jc w:val="center"/>
              <w:rPr>
                <w:rFonts w:ascii="仿宋_GB2312" w:eastAsia="仿宋_GB2312"/>
                <w:sz w:val="28"/>
                <w:szCs w:val="28"/>
              </w:rPr>
            </w:pPr>
            <w:r w:rsidRPr="00C53D1F">
              <w:rPr>
                <w:rFonts w:ascii="仿宋_GB2312" w:eastAsia="仿宋_GB2312" w:hint="eastAsia"/>
                <w:sz w:val="28"/>
                <w:szCs w:val="28"/>
              </w:rPr>
              <w:t>13</w:t>
            </w:r>
          </w:p>
        </w:tc>
        <w:tc>
          <w:tcPr>
            <w:tcW w:w="8505" w:type="dxa"/>
            <w:shd w:val="clear" w:color="auto" w:fill="auto"/>
          </w:tcPr>
          <w:p w14:paraId="62C5AFF0" w14:textId="77777777" w:rsidR="004C1BD6" w:rsidRPr="00C53D1F" w:rsidRDefault="004C1BD6" w:rsidP="002E363D">
            <w:pPr>
              <w:spacing w:line="520" w:lineRule="exact"/>
              <w:rPr>
                <w:rFonts w:ascii="仿宋_GB2312" w:eastAsia="仿宋_GB2312"/>
                <w:sz w:val="28"/>
                <w:szCs w:val="28"/>
              </w:rPr>
            </w:pPr>
            <w:r w:rsidRPr="00C53D1F">
              <w:rPr>
                <w:rFonts w:ascii="仿宋_GB2312" w:eastAsia="仿宋_GB2312" w:hint="eastAsia"/>
                <w:sz w:val="28"/>
                <w:szCs w:val="28"/>
              </w:rPr>
              <w:t>电子膀胱内窥镜、电子胃内窥镜</w:t>
            </w:r>
          </w:p>
        </w:tc>
      </w:tr>
      <w:tr w:rsidR="004C1BD6" w:rsidRPr="0088284C" w14:paraId="494FB178" w14:textId="77777777" w:rsidTr="00C750B9">
        <w:trPr>
          <w:trHeight w:val="300"/>
        </w:trPr>
        <w:tc>
          <w:tcPr>
            <w:tcW w:w="959" w:type="dxa"/>
            <w:vAlign w:val="center"/>
          </w:tcPr>
          <w:p w14:paraId="4BC32C02" w14:textId="77777777" w:rsidR="004C1BD6" w:rsidRPr="00C53D1F" w:rsidRDefault="004C1BD6" w:rsidP="002E363D">
            <w:pPr>
              <w:spacing w:line="520" w:lineRule="exact"/>
              <w:jc w:val="center"/>
              <w:rPr>
                <w:rFonts w:ascii="仿宋_GB2312" w:eastAsia="仿宋_GB2312"/>
                <w:sz w:val="28"/>
                <w:szCs w:val="28"/>
              </w:rPr>
            </w:pPr>
            <w:r w:rsidRPr="00C53D1F">
              <w:rPr>
                <w:rFonts w:ascii="仿宋_GB2312" w:eastAsia="仿宋_GB2312" w:hint="eastAsia"/>
                <w:sz w:val="28"/>
                <w:szCs w:val="28"/>
              </w:rPr>
              <w:t>14</w:t>
            </w:r>
          </w:p>
        </w:tc>
        <w:tc>
          <w:tcPr>
            <w:tcW w:w="8505" w:type="dxa"/>
            <w:shd w:val="clear" w:color="auto" w:fill="auto"/>
          </w:tcPr>
          <w:p w14:paraId="197C1C20" w14:textId="77777777" w:rsidR="004C1BD6" w:rsidRPr="00C53D1F" w:rsidRDefault="004C1BD6" w:rsidP="002E363D">
            <w:pPr>
              <w:spacing w:line="520" w:lineRule="exact"/>
              <w:rPr>
                <w:rFonts w:ascii="仿宋_GB2312" w:eastAsia="仿宋_GB2312"/>
                <w:sz w:val="28"/>
                <w:szCs w:val="28"/>
              </w:rPr>
            </w:pPr>
            <w:r w:rsidRPr="00C53D1F">
              <w:rPr>
                <w:rFonts w:ascii="仿宋_GB2312" w:eastAsia="仿宋_GB2312" w:hint="eastAsia"/>
                <w:sz w:val="28"/>
                <w:szCs w:val="28"/>
              </w:rPr>
              <w:t>小肠胶囊内窥镜系统</w:t>
            </w:r>
          </w:p>
        </w:tc>
      </w:tr>
      <w:tr w:rsidR="004C1BD6" w:rsidRPr="0088284C" w14:paraId="592C8458" w14:textId="77777777" w:rsidTr="00C750B9">
        <w:trPr>
          <w:trHeight w:val="300"/>
        </w:trPr>
        <w:tc>
          <w:tcPr>
            <w:tcW w:w="959" w:type="dxa"/>
            <w:vAlign w:val="center"/>
          </w:tcPr>
          <w:p w14:paraId="11582B21" w14:textId="77777777" w:rsidR="004C1BD6" w:rsidRPr="00C53D1F" w:rsidRDefault="004C1BD6" w:rsidP="002E363D">
            <w:pPr>
              <w:spacing w:line="520" w:lineRule="exact"/>
              <w:jc w:val="center"/>
              <w:rPr>
                <w:rFonts w:ascii="仿宋_GB2312" w:eastAsia="仿宋_GB2312"/>
                <w:sz w:val="28"/>
                <w:szCs w:val="28"/>
              </w:rPr>
            </w:pPr>
            <w:r w:rsidRPr="00C53D1F">
              <w:rPr>
                <w:rFonts w:ascii="仿宋_GB2312" w:eastAsia="仿宋_GB2312" w:hint="eastAsia"/>
                <w:sz w:val="28"/>
                <w:szCs w:val="28"/>
              </w:rPr>
              <w:t>15</w:t>
            </w:r>
          </w:p>
        </w:tc>
        <w:tc>
          <w:tcPr>
            <w:tcW w:w="8505" w:type="dxa"/>
            <w:shd w:val="clear" w:color="auto" w:fill="auto"/>
          </w:tcPr>
          <w:p w14:paraId="7E7B3EFE" w14:textId="77777777" w:rsidR="004C1BD6" w:rsidRPr="00C53D1F" w:rsidRDefault="004C1BD6" w:rsidP="002E363D">
            <w:pPr>
              <w:spacing w:line="520" w:lineRule="exact"/>
              <w:rPr>
                <w:rFonts w:ascii="仿宋_GB2312" w:eastAsia="仿宋_GB2312"/>
                <w:sz w:val="28"/>
                <w:szCs w:val="28"/>
              </w:rPr>
            </w:pPr>
            <w:r w:rsidRPr="00C53D1F">
              <w:rPr>
                <w:rFonts w:ascii="仿宋_GB2312" w:eastAsia="仿宋_GB2312" w:hint="eastAsia"/>
                <w:sz w:val="28"/>
                <w:szCs w:val="28"/>
              </w:rPr>
              <w:t>内窥镜清洗消毒器、内窥镜清洗消毒系统</w:t>
            </w:r>
          </w:p>
        </w:tc>
      </w:tr>
      <w:tr w:rsidR="004C1BD6" w:rsidRPr="0088284C" w14:paraId="784C14CD" w14:textId="77777777" w:rsidTr="00C750B9">
        <w:trPr>
          <w:trHeight w:val="300"/>
        </w:trPr>
        <w:tc>
          <w:tcPr>
            <w:tcW w:w="959" w:type="dxa"/>
            <w:vAlign w:val="center"/>
          </w:tcPr>
          <w:p w14:paraId="1BDDF75E" w14:textId="77777777" w:rsidR="004C1BD6" w:rsidRPr="00C53D1F" w:rsidRDefault="004C1BD6" w:rsidP="002E363D">
            <w:pPr>
              <w:spacing w:line="520" w:lineRule="exact"/>
              <w:jc w:val="center"/>
              <w:rPr>
                <w:rFonts w:ascii="仿宋_GB2312" w:eastAsia="仿宋_GB2312"/>
                <w:sz w:val="28"/>
                <w:szCs w:val="28"/>
              </w:rPr>
            </w:pPr>
            <w:r w:rsidRPr="00C53D1F">
              <w:rPr>
                <w:rFonts w:ascii="仿宋_GB2312" w:eastAsia="仿宋_GB2312" w:hint="eastAsia"/>
                <w:sz w:val="28"/>
                <w:szCs w:val="28"/>
              </w:rPr>
              <w:t>16</w:t>
            </w:r>
          </w:p>
        </w:tc>
        <w:tc>
          <w:tcPr>
            <w:tcW w:w="8505" w:type="dxa"/>
            <w:shd w:val="clear" w:color="auto" w:fill="auto"/>
          </w:tcPr>
          <w:p w14:paraId="2D678AFF" w14:textId="77777777" w:rsidR="004C1BD6" w:rsidRPr="00C53D1F" w:rsidRDefault="004C1BD6" w:rsidP="002E363D">
            <w:pPr>
              <w:spacing w:line="520" w:lineRule="exact"/>
              <w:rPr>
                <w:rFonts w:ascii="仿宋_GB2312" w:eastAsia="仿宋_GB2312"/>
                <w:sz w:val="28"/>
                <w:szCs w:val="28"/>
              </w:rPr>
            </w:pPr>
            <w:r w:rsidRPr="00C53D1F">
              <w:rPr>
                <w:rFonts w:ascii="仿宋_GB2312" w:eastAsia="仿宋_GB2312" w:hint="eastAsia"/>
                <w:sz w:val="28"/>
                <w:szCs w:val="28"/>
              </w:rPr>
              <w:t>胆道内窥镜、纤维胆道内窥镜、电子胆道内窥镜</w:t>
            </w:r>
          </w:p>
        </w:tc>
      </w:tr>
      <w:tr w:rsidR="004C1BD6" w:rsidRPr="0088284C" w14:paraId="6FA1376D" w14:textId="77777777" w:rsidTr="00C750B9">
        <w:trPr>
          <w:trHeight w:val="300"/>
        </w:trPr>
        <w:tc>
          <w:tcPr>
            <w:tcW w:w="959" w:type="dxa"/>
            <w:vAlign w:val="center"/>
          </w:tcPr>
          <w:p w14:paraId="19C6F735" w14:textId="77777777" w:rsidR="004C1BD6" w:rsidRPr="00C53D1F" w:rsidRDefault="004C1BD6" w:rsidP="002E363D">
            <w:pPr>
              <w:spacing w:line="520" w:lineRule="exact"/>
              <w:jc w:val="center"/>
              <w:rPr>
                <w:rFonts w:ascii="仿宋_GB2312" w:eastAsia="仿宋_GB2312"/>
                <w:sz w:val="28"/>
                <w:szCs w:val="28"/>
              </w:rPr>
            </w:pPr>
            <w:r w:rsidRPr="00C53D1F">
              <w:rPr>
                <w:rFonts w:ascii="仿宋_GB2312" w:eastAsia="仿宋_GB2312" w:hint="eastAsia"/>
                <w:sz w:val="28"/>
                <w:szCs w:val="28"/>
              </w:rPr>
              <w:t>17</w:t>
            </w:r>
          </w:p>
        </w:tc>
        <w:tc>
          <w:tcPr>
            <w:tcW w:w="8505" w:type="dxa"/>
            <w:shd w:val="clear" w:color="auto" w:fill="auto"/>
          </w:tcPr>
          <w:p w14:paraId="0106741D" w14:textId="77777777" w:rsidR="004C1BD6" w:rsidRPr="00C53D1F" w:rsidRDefault="004C1BD6" w:rsidP="002E363D">
            <w:pPr>
              <w:spacing w:line="520" w:lineRule="exact"/>
              <w:rPr>
                <w:rFonts w:ascii="仿宋_GB2312" w:eastAsia="仿宋_GB2312"/>
                <w:sz w:val="28"/>
                <w:szCs w:val="28"/>
              </w:rPr>
            </w:pPr>
            <w:r w:rsidRPr="00C53D1F">
              <w:rPr>
                <w:rFonts w:ascii="仿宋_GB2312" w:eastAsia="仿宋_GB2312" w:hint="eastAsia"/>
                <w:sz w:val="28"/>
                <w:szCs w:val="28"/>
              </w:rPr>
              <w:t>乙状结肠内窥镜、直肠内窥镜、纤维结肠内窥镜、电子小肠内窥镜系统、电子大肠内窥镜、电子结肠内窥镜</w:t>
            </w:r>
          </w:p>
        </w:tc>
      </w:tr>
      <w:tr w:rsidR="004C1BD6" w:rsidRPr="0088284C" w14:paraId="708F13AF" w14:textId="77777777" w:rsidTr="00C750B9">
        <w:trPr>
          <w:trHeight w:val="300"/>
        </w:trPr>
        <w:tc>
          <w:tcPr>
            <w:tcW w:w="959" w:type="dxa"/>
            <w:vAlign w:val="center"/>
          </w:tcPr>
          <w:p w14:paraId="16D847F6" w14:textId="77777777" w:rsidR="004C1BD6" w:rsidRPr="00C53D1F" w:rsidRDefault="004C1BD6" w:rsidP="002E363D">
            <w:pPr>
              <w:spacing w:line="520" w:lineRule="exact"/>
              <w:jc w:val="center"/>
              <w:rPr>
                <w:rFonts w:ascii="仿宋_GB2312" w:eastAsia="仿宋_GB2312"/>
                <w:sz w:val="28"/>
                <w:szCs w:val="28"/>
              </w:rPr>
            </w:pPr>
            <w:r w:rsidRPr="00C53D1F">
              <w:rPr>
                <w:rFonts w:ascii="仿宋_GB2312" w:eastAsia="仿宋_GB2312" w:hint="eastAsia"/>
                <w:sz w:val="28"/>
                <w:szCs w:val="28"/>
              </w:rPr>
              <w:t>18</w:t>
            </w:r>
          </w:p>
        </w:tc>
        <w:tc>
          <w:tcPr>
            <w:tcW w:w="8505" w:type="dxa"/>
            <w:shd w:val="clear" w:color="auto" w:fill="auto"/>
          </w:tcPr>
          <w:p w14:paraId="024D7506" w14:textId="77777777" w:rsidR="004C1BD6" w:rsidRPr="00C53D1F" w:rsidRDefault="004C1BD6" w:rsidP="002E363D">
            <w:pPr>
              <w:spacing w:line="520" w:lineRule="exact"/>
              <w:rPr>
                <w:rFonts w:ascii="仿宋_GB2312" w:eastAsia="仿宋_GB2312"/>
                <w:sz w:val="28"/>
                <w:szCs w:val="28"/>
              </w:rPr>
            </w:pPr>
            <w:r w:rsidRPr="00C53D1F">
              <w:rPr>
                <w:rFonts w:ascii="仿宋_GB2312" w:eastAsia="仿宋_GB2312" w:hint="eastAsia"/>
                <w:sz w:val="28"/>
                <w:szCs w:val="28"/>
              </w:rPr>
              <w:t>纤维上消化道内窥镜</w:t>
            </w:r>
          </w:p>
        </w:tc>
      </w:tr>
      <w:tr w:rsidR="004C1BD6" w:rsidRPr="0088284C" w14:paraId="7EFD5651" w14:textId="77777777" w:rsidTr="00C750B9">
        <w:trPr>
          <w:trHeight w:val="300"/>
        </w:trPr>
        <w:tc>
          <w:tcPr>
            <w:tcW w:w="959" w:type="dxa"/>
            <w:vAlign w:val="center"/>
          </w:tcPr>
          <w:p w14:paraId="3BF31CBC" w14:textId="77777777" w:rsidR="004C1BD6" w:rsidRPr="00C53D1F" w:rsidRDefault="004C1BD6" w:rsidP="002E363D">
            <w:pPr>
              <w:spacing w:line="520" w:lineRule="exact"/>
              <w:jc w:val="center"/>
              <w:rPr>
                <w:rFonts w:ascii="仿宋_GB2312" w:eastAsia="仿宋_GB2312"/>
                <w:sz w:val="28"/>
                <w:szCs w:val="28"/>
              </w:rPr>
            </w:pPr>
            <w:r w:rsidRPr="00C53D1F">
              <w:rPr>
                <w:rFonts w:ascii="仿宋_GB2312" w:eastAsia="仿宋_GB2312" w:hint="eastAsia"/>
                <w:sz w:val="28"/>
                <w:szCs w:val="28"/>
              </w:rPr>
              <w:t>19</w:t>
            </w:r>
          </w:p>
        </w:tc>
        <w:tc>
          <w:tcPr>
            <w:tcW w:w="8505" w:type="dxa"/>
            <w:shd w:val="clear" w:color="auto" w:fill="auto"/>
          </w:tcPr>
          <w:p w14:paraId="78A221F3" w14:textId="77777777" w:rsidR="004C1BD6" w:rsidRPr="00C53D1F" w:rsidRDefault="004C1BD6" w:rsidP="002E363D">
            <w:pPr>
              <w:spacing w:line="520" w:lineRule="exact"/>
              <w:rPr>
                <w:rFonts w:ascii="仿宋_GB2312" w:eastAsia="仿宋_GB2312"/>
                <w:sz w:val="28"/>
                <w:szCs w:val="28"/>
              </w:rPr>
            </w:pPr>
            <w:r w:rsidRPr="00C53D1F">
              <w:rPr>
                <w:rFonts w:ascii="仿宋_GB2312" w:eastAsia="仿宋_GB2312" w:hint="eastAsia"/>
                <w:sz w:val="28"/>
                <w:szCs w:val="28"/>
              </w:rPr>
              <w:t>膀胱内窥镜、纤维尿道膀胱内窥镜、</w:t>
            </w:r>
            <w:proofErr w:type="gramStart"/>
            <w:r w:rsidRPr="00C53D1F">
              <w:rPr>
                <w:rFonts w:ascii="仿宋_GB2312" w:eastAsia="仿宋_GB2312" w:hint="eastAsia"/>
                <w:sz w:val="28"/>
                <w:szCs w:val="28"/>
              </w:rPr>
              <w:t>膀胱电</w:t>
            </w:r>
            <w:proofErr w:type="gramEnd"/>
            <w:r w:rsidRPr="00C53D1F">
              <w:rPr>
                <w:rFonts w:ascii="仿宋_GB2312" w:eastAsia="仿宋_GB2312" w:hint="eastAsia"/>
                <w:sz w:val="28"/>
                <w:szCs w:val="28"/>
              </w:rPr>
              <w:t>切内窥镜、电子膀胱肾盂</w:t>
            </w:r>
            <w:r w:rsidRPr="00C53D1F">
              <w:rPr>
                <w:rFonts w:ascii="仿宋_GB2312" w:eastAsia="仿宋_GB2312" w:hint="eastAsia"/>
                <w:sz w:val="28"/>
                <w:szCs w:val="28"/>
              </w:rPr>
              <w:lastRenderedPageBreak/>
              <w:t>内窥镜</w:t>
            </w:r>
          </w:p>
        </w:tc>
      </w:tr>
      <w:tr w:rsidR="004C1BD6" w:rsidRPr="0088284C" w14:paraId="41A54E39" w14:textId="77777777" w:rsidTr="00C750B9">
        <w:trPr>
          <w:trHeight w:val="300"/>
        </w:trPr>
        <w:tc>
          <w:tcPr>
            <w:tcW w:w="959" w:type="dxa"/>
            <w:vAlign w:val="center"/>
          </w:tcPr>
          <w:p w14:paraId="57E5691F" w14:textId="77777777" w:rsidR="004C1BD6" w:rsidRPr="00C53D1F" w:rsidRDefault="004C1BD6" w:rsidP="002E363D">
            <w:pPr>
              <w:spacing w:line="520" w:lineRule="exact"/>
              <w:jc w:val="center"/>
              <w:rPr>
                <w:rFonts w:ascii="仿宋_GB2312" w:eastAsia="仿宋_GB2312"/>
                <w:sz w:val="28"/>
                <w:szCs w:val="28"/>
              </w:rPr>
            </w:pPr>
            <w:r w:rsidRPr="00C53D1F">
              <w:rPr>
                <w:rFonts w:ascii="仿宋_GB2312" w:eastAsia="仿宋_GB2312" w:hint="eastAsia"/>
                <w:sz w:val="28"/>
                <w:szCs w:val="28"/>
              </w:rPr>
              <w:lastRenderedPageBreak/>
              <w:t>20</w:t>
            </w:r>
          </w:p>
        </w:tc>
        <w:tc>
          <w:tcPr>
            <w:tcW w:w="8505" w:type="dxa"/>
            <w:shd w:val="clear" w:color="auto" w:fill="auto"/>
          </w:tcPr>
          <w:p w14:paraId="16FEA24E" w14:textId="77777777" w:rsidR="004C1BD6" w:rsidRPr="00C53D1F" w:rsidRDefault="004C1BD6" w:rsidP="002E363D">
            <w:pPr>
              <w:spacing w:line="520" w:lineRule="exact"/>
              <w:rPr>
                <w:rFonts w:ascii="仿宋_GB2312" w:eastAsia="仿宋_GB2312"/>
                <w:sz w:val="28"/>
                <w:szCs w:val="28"/>
              </w:rPr>
            </w:pPr>
            <w:r w:rsidRPr="00C53D1F">
              <w:rPr>
                <w:rFonts w:ascii="仿宋_GB2312" w:eastAsia="仿宋_GB2312" w:hint="eastAsia"/>
                <w:sz w:val="28"/>
                <w:szCs w:val="28"/>
              </w:rPr>
              <w:t>输尿管内窥镜、纤维输尿管肾内窥镜</w:t>
            </w:r>
          </w:p>
        </w:tc>
      </w:tr>
      <w:tr w:rsidR="004C1BD6" w:rsidRPr="0088284C" w14:paraId="3B6A8D12" w14:textId="77777777" w:rsidTr="00C750B9">
        <w:trPr>
          <w:trHeight w:val="300"/>
        </w:trPr>
        <w:tc>
          <w:tcPr>
            <w:tcW w:w="959" w:type="dxa"/>
            <w:vAlign w:val="center"/>
          </w:tcPr>
          <w:p w14:paraId="7DB6A9E9" w14:textId="77777777" w:rsidR="004C1BD6" w:rsidRPr="00C53D1F" w:rsidRDefault="004C1BD6" w:rsidP="002E363D">
            <w:pPr>
              <w:spacing w:line="520" w:lineRule="exact"/>
              <w:jc w:val="center"/>
              <w:rPr>
                <w:rFonts w:ascii="仿宋_GB2312" w:eastAsia="仿宋_GB2312"/>
                <w:sz w:val="28"/>
                <w:szCs w:val="28"/>
              </w:rPr>
            </w:pPr>
            <w:r w:rsidRPr="00C53D1F">
              <w:rPr>
                <w:rFonts w:ascii="仿宋_GB2312" w:eastAsia="仿宋_GB2312" w:hint="eastAsia"/>
                <w:sz w:val="28"/>
                <w:szCs w:val="28"/>
              </w:rPr>
              <w:t>21</w:t>
            </w:r>
          </w:p>
        </w:tc>
        <w:tc>
          <w:tcPr>
            <w:tcW w:w="8505" w:type="dxa"/>
            <w:shd w:val="clear" w:color="auto" w:fill="auto"/>
          </w:tcPr>
          <w:p w14:paraId="63A13B3D" w14:textId="77777777" w:rsidR="004C1BD6" w:rsidRPr="00C53D1F" w:rsidRDefault="004C1BD6" w:rsidP="002E363D">
            <w:pPr>
              <w:spacing w:line="520" w:lineRule="exact"/>
              <w:rPr>
                <w:rFonts w:ascii="仿宋_GB2312" w:eastAsia="仿宋_GB2312"/>
                <w:sz w:val="28"/>
                <w:szCs w:val="28"/>
              </w:rPr>
            </w:pPr>
            <w:r w:rsidRPr="00C53D1F">
              <w:rPr>
                <w:rFonts w:ascii="仿宋_GB2312" w:eastAsia="仿宋_GB2312" w:hint="eastAsia"/>
                <w:sz w:val="28"/>
                <w:szCs w:val="28"/>
              </w:rPr>
              <w:t>超声电子气管内窥镜、超声电子上消化道内窥镜、超声电子胃内窥镜</w:t>
            </w:r>
          </w:p>
        </w:tc>
      </w:tr>
      <w:tr w:rsidR="004C1BD6" w:rsidRPr="0088284C" w14:paraId="7EFF7362" w14:textId="77777777" w:rsidTr="00C750B9">
        <w:trPr>
          <w:trHeight w:val="300"/>
        </w:trPr>
        <w:tc>
          <w:tcPr>
            <w:tcW w:w="959" w:type="dxa"/>
            <w:vAlign w:val="center"/>
          </w:tcPr>
          <w:p w14:paraId="01B2B353" w14:textId="77777777" w:rsidR="004C1BD6" w:rsidRPr="00C53D1F" w:rsidRDefault="004C1BD6" w:rsidP="002E363D">
            <w:pPr>
              <w:spacing w:line="520" w:lineRule="exact"/>
              <w:jc w:val="center"/>
              <w:rPr>
                <w:rFonts w:ascii="仿宋_GB2312" w:eastAsia="仿宋_GB2312"/>
                <w:sz w:val="28"/>
                <w:szCs w:val="28"/>
              </w:rPr>
            </w:pPr>
            <w:r w:rsidRPr="00C53D1F">
              <w:rPr>
                <w:rFonts w:ascii="仿宋_GB2312" w:eastAsia="仿宋_GB2312" w:hint="eastAsia"/>
                <w:sz w:val="28"/>
                <w:szCs w:val="28"/>
              </w:rPr>
              <w:t>22</w:t>
            </w:r>
          </w:p>
        </w:tc>
        <w:tc>
          <w:tcPr>
            <w:tcW w:w="8505" w:type="dxa"/>
            <w:shd w:val="clear" w:color="auto" w:fill="auto"/>
          </w:tcPr>
          <w:p w14:paraId="3F962B14" w14:textId="77777777" w:rsidR="004C1BD6" w:rsidRPr="00C53D1F" w:rsidRDefault="004C1BD6" w:rsidP="002E363D">
            <w:pPr>
              <w:spacing w:line="520" w:lineRule="exact"/>
              <w:rPr>
                <w:rFonts w:ascii="仿宋_GB2312" w:eastAsia="仿宋_GB2312"/>
                <w:sz w:val="28"/>
                <w:szCs w:val="28"/>
              </w:rPr>
            </w:pPr>
            <w:r w:rsidRPr="00C53D1F">
              <w:rPr>
                <w:rFonts w:ascii="仿宋_GB2312" w:eastAsia="仿宋_GB2312" w:hint="eastAsia"/>
                <w:sz w:val="28"/>
                <w:szCs w:val="28"/>
              </w:rPr>
              <w:t>脊柱外科内窥镜、颈椎内窥镜、腰椎间盘内窥镜、椎间孔内窥镜、椎间盘内窥镜</w:t>
            </w:r>
          </w:p>
        </w:tc>
      </w:tr>
      <w:tr w:rsidR="004C1BD6" w:rsidRPr="0088284C" w14:paraId="17EFAB88" w14:textId="77777777" w:rsidTr="00C750B9">
        <w:trPr>
          <w:trHeight w:val="300"/>
        </w:trPr>
        <w:tc>
          <w:tcPr>
            <w:tcW w:w="959" w:type="dxa"/>
            <w:vAlign w:val="center"/>
          </w:tcPr>
          <w:p w14:paraId="28FA74A2" w14:textId="77777777" w:rsidR="004C1BD6" w:rsidRPr="00C53D1F" w:rsidRDefault="004C1BD6" w:rsidP="002E363D">
            <w:pPr>
              <w:spacing w:line="520" w:lineRule="exact"/>
              <w:jc w:val="center"/>
              <w:rPr>
                <w:rFonts w:ascii="仿宋_GB2312" w:eastAsia="仿宋_GB2312"/>
                <w:sz w:val="28"/>
                <w:szCs w:val="28"/>
              </w:rPr>
            </w:pPr>
            <w:r w:rsidRPr="00C53D1F">
              <w:rPr>
                <w:rFonts w:ascii="仿宋_GB2312" w:eastAsia="仿宋_GB2312" w:hint="eastAsia"/>
                <w:sz w:val="28"/>
                <w:szCs w:val="28"/>
              </w:rPr>
              <w:t>23</w:t>
            </w:r>
          </w:p>
        </w:tc>
        <w:tc>
          <w:tcPr>
            <w:tcW w:w="8505" w:type="dxa"/>
            <w:shd w:val="clear" w:color="auto" w:fill="auto"/>
          </w:tcPr>
          <w:p w14:paraId="2B593269" w14:textId="77777777" w:rsidR="004C1BD6" w:rsidRPr="00C53D1F" w:rsidRDefault="004C1BD6" w:rsidP="002E363D">
            <w:pPr>
              <w:spacing w:line="520" w:lineRule="exact"/>
              <w:rPr>
                <w:rFonts w:ascii="仿宋_GB2312" w:eastAsia="仿宋_GB2312"/>
                <w:sz w:val="28"/>
                <w:szCs w:val="28"/>
              </w:rPr>
            </w:pPr>
            <w:r w:rsidRPr="00C53D1F">
              <w:rPr>
                <w:rFonts w:ascii="仿宋_GB2312" w:eastAsia="仿宋_GB2312" w:hint="eastAsia"/>
                <w:sz w:val="28"/>
                <w:szCs w:val="28"/>
              </w:rPr>
              <w:t>关节内窥镜</w:t>
            </w:r>
          </w:p>
        </w:tc>
      </w:tr>
      <w:tr w:rsidR="004C1BD6" w:rsidRPr="0088284C" w14:paraId="242B542B" w14:textId="77777777" w:rsidTr="00C750B9">
        <w:trPr>
          <w:trHeight w:val="300"/>
        </w:trPr>
        <w:tc>
          <w:tcPr>
            <w:tcW w:w="959" w:type="dxa"/>
            <w:vAlign w:val="center"/>
          </w:tcPr>
          <w:p w14:paraId="60943B86" w14:textId="77777777" w:rsidR="004C1BD6" w:rsidRPr="00C53D1F" w:rsidRDefault="004C1BD6" w:rsidP="002E363D">
            <w:pPr>
              <w:spacing w:line="520" w:lineRule="exact"/>
              <w:jc w:val="center"/>
              <w:rPr>
                <w:rFonts w:ascii="仿宋_GB2312" w:eastAsia="仿宋_GB2312"/>
                <w:sz w:val="28"/>
                <w:szCs w:val="28"/>
              </w:rPr>
            </w:pPr>
            <w:r w:rsidRPr="00C53D1F">
              <w:rPr>
                <w:rFonts w:ascii="仿宋_GB2312" w:eastAsia="仿宋_GB2312" w:hint="eastAsia"/>
                <w:sz w:val="28"/>
                <w:szCs w:val="28"/>
              </w:rPr>
              <w:t>24</w:t>
            </w:r>
          </w:p>
        </w:tc>
        <w:tc>
          <w:tcPr>
            <w:tcW w:w="8505" w:type="dxa"/>
            <w:shd w:val="clear" w:color="auto" w:fill="auto"/>
          </w:tcPr>
          <w:p w14:paraId="31BC6995" w14:textId="77777777" w:rsidR="004C1BD6" w:rsidRPr="00C53D1F" w:rsidRDefault="004C1BD6" w:rsidP="002E363D">
            <w:pPr>
              <w:spacing w:line="520" w:lineRule="exact"/>
              <w:rPr>
                <w:rFonts w:ascii="仿宋_GB2312" w:eastAsia="仿宋_GB2312"/>
                <w:sz w:val="28"/>
                <w:szCs w:val="28"/>
              </w:rPr>
            </w:pPr>
            <w:r w:rsidRPr="00C53D1F">
              <w:rPr>
                <w:rFonts w:ascii="仿宋_GB2312" w:eastAsia="仿宋_GB2312" w:hint="eastAsia"/>
                <w:sz w:val="28"/>
                <w:szCs w:val="28"/>
              </w:rPr>
              <w:t>腹腔内窥镜、电子胸腹腔内窥镜</w:t>
            </w:r>
          </w:p>
        </w:tc>
      </w:tr>
      <w:tr w:rsidR="004C1BD6" w:rsidRPr="0088284C" w14:paraId="1B049DB1" w14:textId="77777777" w:rsidTr="00C750B9">
        <w:trPr>
          <w:trHeight w:val="300"/>
        </w:trPr>
        <w:tc>
          <w:tcPr>
            <w:tcW w:w="959" w:type="dxa"/>
            <w:vAlign w:val="center"/>
          </w:tcPr>
          <w:p w14:paraId="2D48C3B3" w14:textId="77777777" w:rsidR="004C1BD6" w:rsidRPr="00C53D1F" w:rsidRDefault="004C1BD6" w:rsidP="002E363D">
            <w:pPr>
              <w:spacing w:line="520" w:lineRule="exact"/>
              <w:jc w:val="center"/>
              <w:rPr>
                <w:rFonts w:ascii="仿宋_GB2312" w:eastAsia="仿宋_GB2312"/>
                <w:sz w:val="28"/>
                <w:szCs w:val="28"/>
              </w:rPr>
            </w:pPr>
            <w:r w:rsidRPr="00C53D1F">
              <w:rPr>
                <w:rFonts w:ascii="仿宋_GB2312" w:eastAsia="仿宋_GB2312" w:hint="eastAsia"/>
                <w:sz w:val="28"/>
                <w:szCs w:val="28"/>
              </w:rPr>
              <w:t>25</w:t>
            </w:r>
          </w:p>
        </w:tc>
        <w:tc>
          <w:tcPr>
            <w:tcW w:w="8505" w:type="dxa"/>
            <w:shd w:val="clear" w:color="auto" w:fill="auto"/>
          </w:tcPr>
          <w:p w14:paraId="5B8867D8" w14:textId="77777777" w:rsidR="004C1BD6" w:rsidRPr="00C53D1F" w:rsidRDefault="004C1BD6" w:rsidP="002E363D">
            <w:pPr>
              <w:spacing w:line="520" w:lineRule="exact"/>
              <w:rPr>
                <w:rFonts w:ascii="仿宋_GB2312" w:eastAsia="仿宋_GB2312"/>
                <w:sz w:val="28"/>
                <w:szCs w:val="28"/>
              </w:rPr>
            </w:pPr>
            <w:proofErr w:type="gramStart"/>
            <w:r w:rsidRPr="00C53D1F">
              <w:rPr>
                <w:rFonts w:ascii="仿宋_GB2312" w:eastAsia="仿宋_GB2312" w:hint="eastAsia"/>
                <w:sz w:val="28"/>
                <w:szCs w:val="28"/>
              </w:rPr>
              <w:t>膀胱电</w:t>
            </w:r>
            <w:proofErr w:type="gramEnd"/>
            <w:r w:rsidRPr="00C53D1F">
              <w:rPr>
                <w:rFonts w:ascii="仿宋_GB2312" w:eastAsia="仿宋_GB2312" w:hint="eastAsia"/>
                <w:sz w:val="28"/>
                <w:szCs w:val="28"/>
              </w:rPr>
              <w:t>切内窥镜、前列腺电切内窥镜</w:t>
            </w:r>
          </w:p>
        </w:tc>
      </w:tr>
    </w:tbl>
    <w:p w14:paraId="033AD3C7" w14:textId="77777777" w:rsidR="00623796" w:rsidRPr="00623796" w:rsidRDefault="00623796" w:rsidP="00120249">
      <w:pPr>
        <w:pStyle w:val="a5"/>
        <w:snapToGrid w:val="0"/>
        <w:spacing w:line="520" w:lineRule="exact"/>
        <w:ind w:left="119" w:firstLineChars="200" w:firstLine="480"/>
        <w:jc w:val="both"/>
        <w:rPr>
          <w:rFonts w:eastAsia="仿宋_GB2312"/>
          <w:color w:val="000000"/>
          <w:lang w:eastAsia="zh-CN"/>
        </w:rPr>
      </w:pPr>
      <w:bookmarkStart w:id="36" w:name="_GoBack"/>
      <w:bookmarkEnd w:id="36"/>
    </w:p>
    <w:sectPr w:rsidR="00623796" w:rsidRPr="00623796" w:rsidSect="00120249">
      <w:pgSz w:w="12260" w:h="15840"/>
      <w:pgMar w:top="1134" w:right="1134" w:bottom="1134" w:left="1134" w:header="748" w:footer="773" w:gutter="0"/>
      <w:lnNumType w:countBy="1" w:restart="continuous"/>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F763E0" w14:textId="77777777" w:rsidR="008079DD" w:rsidRDefault="008079DD">
      <w:r>
        <w:separator/>
      </w:r>
    </w:p>
  </w:endnote>
  <w:endnote w:type="continuationSeparator" w:id="0">
    <w:p w14:paraId="3E4B58AC" w14:textId="77777777" w:rsidR="008079DD" w:rsidRDefault="00807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仿宋">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8586A" w14:textId="38FB194C" w:rsidR="007648F5" w:rsidRDefault="007648F5" w:rsidP="002E3133">
    <w:pPr>
      <w:pStyle w:val="a9"/>
      <w:wordWrap w:val="0"/>
      <w:jc w:val="right"/>
      <w:rPr>
        <w:sz w:val="28"/>
        <w:szCs w:val="28"/>
      </w:rPr>
    </w:pPr>
    <w:r>
      <w:rPr>
        <w:rFonts w:hint="eastAsia"/>
        <w:sz w:val="28"/>
        <w:szCs w:val="28"/>
      </w:rPr>
      <w:t>—</w:t>
    </w:r>
    <w:r>
      <w:rPr>
        <w:sz w:val="28"/>
        <w:szCs w:val="28"/>
      </w:rPr>
      <w:fldChar w:fldCharType="begin"/>
    </w:r>
    <w:r>
      <w:rPr>
        <w:sz w:val="28"/>
        <w:szCs w:val="28"/>
      </w:rPr>
      <w:instrText>PAGE   \* MERGEFORMAT</w:instrText>
    </w:r>
    <w:r>
      <w:rPr>
        <w:sz w:val="28"/>
        <w:szCs w:val="28"/>
      </w:rPr>
      <w:fldChar w:fldCharType="separate"/>
    </w:r>
    <w:r w:rsidR="00120249" w:rsidRPr="00120249">
      <w:rPr>
        <w:noProof/>
        <w:sz w:val="28"/>
        <w:szCs w:val="28"/>
        <w:lang w:val="zh-CN"/>
      </w:rPr>
      <w:t>31</w:t>
    </w:r>
    <w:r>
      <w:rPr>
        <w:sz w:val="28"/>
        <w:szCs w:val="28"/>
      </w:rPr>
      <w:fldChar w:fldCharType="end"/>
    </w:r>
    <w:r>
      <w:rPr>
        <w:rFonts w:hint="eastAsia"/>
        <w:sz w:val="28"/>
        <w:szCs w:val="28"/>
      </w:rPr>
      <w:t>—</w:t>
    </w:r>
    <w:r>
      <w:rPr>
        <w:rFonts w:hint="eastAsia"/>
        <w:color w:val="FFFFFF"/>
        <w:sz w:val="28"/>
        <w:szCs w:val="28"/>
      </w:rPr>
      <w:t>—</w:t>
    </w:r>
  </w:p>
  <w:p w14:paraId="77282D46" w14:textId="77777777" w:rsidR="007648F5" w:rsidRDefault="007648F5">
    <w:pPr>
      <w:spacing w:line="14" w:lineRule="auto"/>
      <w:rPr>
        <w:rFonts w:ascii="Arial" w:hAnsi="Arial" w:cs="Arial"/>
        <w:szCs w:val="2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123EF3" w14:textId="3A50937A" w:rsidR="007648F5" w:rsidRDefault="007648F5" w:rsidP="002E3133">
    <w:pPr>
      <w:pStyle w:val="a9"/>
      <w:wordWrap w:val="0"/>
      <w:jc w:val="right"/>
      <w:rPr>
        <w:sz w:val="28"/>
        <w:szCs w:val="28"/>
      </w:rPr>
    </w:pPr>
    <w:r>
      <w:rPr>
        <w:rFonts w:hint="eastAsia"/>
        <w:sz w:val="28"/>
        <w:szCs w:val="28"/>
      </w:rPr>
      <w:t>—</w:t>
    </w:r>
    <w:r>
      <w:rPr>
        <w:sz w:val="28"/>
        <w:szCs w:val="28"/>
      </w:rPr>
      <w:fldChar w:fldCharType="begin"/>
    </w:r>
    <w:r>
      <w:rPr>
        <w:sz w:val="28"/>
        <w:szCs w:val="28"/>
      </w:rPr>
      <w:instrText>PAGE   \* MERGEFORMAT</w:instrText>
    </w:r>
    <w:r>
      <w:rPr>
        <w:sz w:val="28"/>
        <w:szCs w:val="28"/>
      </w:rPr>
      <w:fldChar w:fldCharType="separate"/>
    </w:r>
    <w:r w:rsidR="00120249" w:rsidRPr="00120249">
      <w:rPr>
        <w:noProof/>
        <w:sz w:val="28"/>
        <w:szCs w:val="28"/>
        <w:lang w:val="zh-CN"/>
      </w:rPr>
      <w:t>33</w:t>
    </w:r>
    <w:r>
      <w:rPr>
        <w:sz w:val="28"/>
        <w:szCs w:val="28"/>
      </w:rPr>
      <w:fldChar w:fldCharType="end"/>
    </w:r>
    <w:r>
      <w:rPr>
        <w:rFonts w:hint="eastAsia"/>
        <w:sz w:val="28"/>
        <w:szCs w:val="28"/>
      </w:rPr>
      <w:t>—</w:t>
    </w:r>
    <w:r>
      <w:rPr>
        <w:rFonts w:hint="eastAsia"/>
        <w:color w:val="FFFFFF"/>
        <w:sz w:val="28"/>
        <w:szCs w:val="28"/>
      </w:rPr>
      <w:t>—</w:t>
    </w:r>
  </w:p>
  <w:p w14:paraId="5CA0DFCD" w14:textId="77777777" w:rsidR="007648F5" w:rsidRDefault="007648F5">
    <w:pPr>
      <w:spacing w:line="14" w:lineRule="auto"/>
      <w:rPr>
        <w:rFonts w:ascii="Arial" w:hAnsi="Arial" w:cs="Arial"/>
        <w:szCs w:val="21"/>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41620" w14:textId="77777777" w:rsidR="007648F5" w:rsidRDefault="007648F5">
    <w:pPr>
      <w:pStyle w:val="a9"/>
      <w:rPr>
        <w:sz w:val="28"/>
        <w:szCs w:val="28"/>
      </w:rPr>
    </w:pPr>
    <w:r>
      <w:rPr>
        <w:rFonts w:hint="eastAsia"/>
        <w:color w:val="FFFFFF"/>
        <w:sz w:val="28"/>
        <w:szCs w:val="28"/>
      </w:rPr>
      <w:t>—</w:t>
    </w:r>
    <w:r>
      <w:rPr>
        <w:rFonts w:hint="eastAsia"/>
        <w:sz w:val="28"/>
        <w:szCs w:val="28"/>
      </w:rPr>
      <w:t>—</w:t>
    </w:r>
    <w:r>
      <w:rPr>
        <w:sz w:val="28"/>
        <w:szCs w:val="28"/>
      </w:rPr>
      <w:fldChar w:fldCharType="begin"/>
    </w:r>
    <w:r>
      <w:rPr>
        <w:sz w:val="28"/>
        <w:szCs w:val="28"/>
      </w:rPr>
      <w:instrText>PAGE   \* MERGEFORMAT</w:instrText>
    </w:r>
    <w:r>
      <w:rPr>
        <w:sz w:val="28"/>
        <w:szCs w:val="28"/>
      </w:rPr>
      <w:fldChar w:fldCharType="separate"/>
    </w:r>
    <w:r>
      <w:rPr>
        <w:sz w:val="28"/>
        <w:szCs w:val="28"/>
        <w:lang w:val="zh-CN"/>
      </w:rPr>
      <w:t>20</w:t>
    </w:r>
    <w:r>
      <w:rPr>
        <w:sz w:val="28"/>
        <w:szCs w:val="28"/>
      </w:rPr>
      <w:fldChar w:fldCharType="end"/>
    </w:r>
    <w:r>
      <w:rPr>
        <w:rFonts w:hint="eastAsia"/>
        <w:sz w:val="28"/>
        <w:szCs w:val="28"/>
      </w:rPr>
      <w:t>—</w:t>
    </w:r>
  </w:p>
  <w:p w14:paraId="2491BF0A" w14:textId="77777777" w:rsidR="007648F5" w:rsidRDefault="007648F5">
    <w:pPr>
      <w:pStyle w:val="a9"/>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DF812" w14:textId="33AA3988" w:rsidR="007648F5" w:rsidRDefault="007648F5">
    <w:pPr>
      <w:pStyle w:val="a9"/>
      <w:wordWrap w:val="0"/>
      <w:jc w:val="right"/>
      <w:rPr>
        <w:sz w:val="28"/>
        <w:szCs w:val="28"/>
      </w:rPr>
    </w:pPr>
    <w:r>
      <w:rPr>
        <w:rFonts w:hint="eastAsia"/>
        <w:sz w:val="28"/>
        <w:szCs w:val="28"/>
      </w:rPr>
      <w:t>—</w:t>
    </w:r>
    <w:r>
      <w:rPr>
        <w:sz w:val="28"/>
        <w:szCs w:val="28"/>
      </w:rPr>
      <w:fldChar w:fldCharType="begin"/>
    </w:r>
    <w:r>
      <w:rPr>
        <w:sz w:val="28"/>
        <w:szCs w:val="28"/>
      </w:rPr>
      <w:instrText>PAGE   \* MERGEFORMAT</w:instrText>
    </w:r>
    <w:r>
      <w:rPr>
        <w:sz w:val="28"/>
        <w:szCs w:val="28"/>
      </w:rPr>
      <w:fldChar w:fldCharType="separate"/>
    </w:r>
    <w:r w:rsidR="00120249" w:rsidRPr="00120249">
      <w:rPr>
        <w:noProof/>
        <w:sz w:val="28"/>
        <w:szCs w:val="28"/>
        <w:lang w:val="zh-CN"/>
      </w:rPr>
      <w:t>35</w:t>
    </w:r>
    <w:r>
      <w:rPr>
        <w:sz w:val="28"/>
        <w:szCs w:val="28"/>
      </w:rPr>
      <w:fldChar w:fldCharType="end"/>
    </w:r>
    <w:r>
      <w:rPr>
        <w:rFonts w:hint="eastAsia"/>
        <w:sz w:val="28"/>
        <w:szCs w:val="28"/>
      </w:rPr>
      <w:t>—</w:t>
    </w:r>
    <w:r>
      <w:rPr>
        <w:rFonts w:hint="eastAsia"/>
        <w:color w:val="FFFFFF"/>
        <w:sz w:val="28"/>
        <w:szCs w:val="28"/>
      </w:rPr>
      <w:t>—</w:t>
    </w:r>
  </w:p>
  <w:p w14:paraId="6182AF8A" w14:textId="77777777" w:rsidR="007648F5" w:rsidRDefault="007648F5">
    <w:pPr>
      <w:pStyle w:val="a9"/>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6F971F" w14:textId="77777777" w:rsidR="008079DD" w:rsidRDefault="008079DD">
      <w:r>
        <w:separator/>
      </w:r>
    </w:p>
  </w:footnote>
  <w:footnote w:type="continuationSeparator" w:id="0">
    <w:p w14:paraId="1957A465" w14:textId="77777777" w:rsidR="008079DD" w:rsidRDefault="008079D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E89AD928"/>
    <w:lvl w:ilvl="0">
      <w:start w:val="1"/>
      <w:numFmt w:val="decimal"/>
      <w:lvlText w:val="%1."/>
      <w:lvlJc w:val="left"/>
      <w:pPr>
        <w:tabs>
          <w:tab w:val="num" w:pos="360"/>
        </w:tabs>
        <w:ind w:left="360" w:hangingChars="200" w:hanging="360"/>
      </w:pPr>
    </w:lvl>
  </w:abstractNum>
  <w:abstractNum w:abstractNumId="1" w15:restartNumberingAfterBreak="0">
    <w:nsid w:val="00000008"/>
    <w:multiLevelType w:val="multilevel"/>
    <w:tmpl w:val="00000008"/>
    <w:lvl w:ilvl="0">
      <w:start w:val="1"/>
      <w:numFmt w:val="lowerLetter"/>
      <w:lvlText w:val="%1."/>
      <w:lvlJc w:val="left"/>
      <w:pPr>
        <w:ind w:left="480" w:hanging="360"/>
      </w:pPr>
      <w:rPr>
        <w:rFonts w:hint="eastAsia"/>
      </w:rPr>
    </w:lvl>
    <w:lvl w:ilvl="1">
      <w:start w:val="1"/>
      <w:numFmt w:val="lowerLetter"/>
      <w:lvlText w:val="%2)"/>
      <w:lvlJc w:val="left"/>
      <w:pPr>
        <w:ind w:left="960" w:hanging="420"/>
      </w:pPr>
    </w:lvl>
    <w:lvl w:ilvl="2">
      <w:start w:val="1"/>
      <w:numFmt w:val="lowerRoman"/>
      <w:lvlText w:val="%3."/>
      <w:lvlJc w:val="right"/>
      <w:pPr>
        <w:ind w:left="1380" w:hanging="420"/>
      </w:pPr>
    </w:lvl>
    <w:lvl w:ilvl="3">
      <w:start w:val="1"/>
      <w:numFmt w:val="decimal"/>
      <w:lvlText w:val="%4."/>
      <w:lvlJc w:val="left"/>
      <w:pPr>
        <w:ind w:left="1800" w:hanging="420"/>
      </w:pPr>
    </w:lvl>
    <w:lvl w:ilvl="4">
      <w:start w:val="1"/>
      <w:numFmt w:val="lowerLetter"/>
      <w:lvlText w:val="%5)"/>
      <w:lvlJc w:val="left"/>
      <w:pPr>
        <w:ind w:left="2220" w:hanging="420"/>
      </w:pPr>
    </w:lvl>
    <w:lvl w:ilvl="5">
      <w:start w:val="1"/>
      <w:numFmt w:val="lowerRoman"/>
      <w:lvlText w:val="%6."/>
      <w:lvlJc w:val="right"/>
      <w:pPr>
        <w:ind w:left="2640" w:hanging="420"/>
      </w:pPr>
    </w:lvl>
    <w:lvl w:ilvl="6">
      <w:start w:val="1"/>
      <w:numFmt w:val="decimal"/>
      <w:lvlText w:val="%7."/>
      <w:lvlJc w:val="left"/>
      <w:pPr>
        <w:ind w:left="3060" w:hanging="420"/>
      </w:pPr>
    </w:lvl>
    <w:lvl w:ilvl="7">
      <w:start w:val="1"/>
      <w:numFmt w:val="lowerLetter"/>
      <w:lvlText w:val="%8)"/>
      <w:lvlJc w:val="left"/>
      <w:pPr>
        <w:ind w:left="3480" w:hanging="420"/>
      </w:pPr>
    </w:lvl>
    <w:lvl w:ilvl="8">
      <w:start w:val="1"/>
      <w:numFmt w:val="lowerRoman"/>
      <w:lvlText w:val="%9."/>
      <w:lvlJc w:val="right"/>
      <w:pPr>
        <w:ind w:left="3900" w:hanging="420"/>
      </w:pPr>
    </w:lvl>
  </w:abstractNum>
  <w:abstractNum w:abstractNumId="2" w15:restartNumberingAfterBreak="0">
    <w:nsid w:val="00000011"/>
    <w:multiLevelType w:val="multilevel"/>
    <w:tmpl w:val="00000011"/>
    <w:lvl w:ilvl="0">
      <w:start w:val="1"/>
      <w:numFmt w:val="upperLetter"/>
      <w:lvlText w:val="%1."/>
      <w:lvlJc w:val="left"/>
      <w:pPr>
        <w:ind w:left="1160" w:hanging="360"/>
      </w:pPr>
      <w:rPr>
        <w:rFonts w:ascii="Arial" w:eastAsia="Times New Roman" w:hAnsi="Arial" w:cs="Arial" w:hint="default"/>
        <w:b/>
        <w:bCs/>
        <w:spacing w:val="-1"/>
        <w:w w:val="100"/>
        <w:sz w:val="24"/>
        <w:szCs w:val="24"/>
      </w:rPr>
    </w:lvl>
    <w:lvl w:ilvl="1">
      <w:start w:val="1"/>
      <w:numFmt w:val="bullet"/>
      <w:lvlText w:val=""/>
      <w:lvlJc w:val="left"/>
      <w:pPr>
        <w:ind w:left="1520" w:hanging="360"/>
      </w:pPr>
      <w:rPr>
        <w:rFonts w:ascii="Wingdings" w:eastAsia="Wingdings" w:hAnsi="Wingdings" w:hint="default"/>
        <w:w w:val="99"/>
        <w:sz w:val="24"/>
        <w:szCs w:val="24"/>
      </w:rPr>
    </w:lvl>
    <w:lvl w:ilvl="2">
      <w:start w:val="1"/>
      <w:numFmt w:val="bullet"/>
      <w:lvlText w:val="•"/>
      <w:lvlJc w:val="left"/>
      <w:pPr>
        <w:ind w:left="2373" w:hanging="360"/>
      </w:pPr>
      <w:rPr>
        <w:rFonts w:hint="default"/>
      </w:rPr>
    </w:lvl>
    <w:lvl w:ilvl="3">
      <w:start w:val="1"/>
      <w:numFmt w:val="bullet"/>
      <w:lvlText w:val="•"/>
      <w:lvlJc w:val="left"/>
      <w:pPr>
        <w:ind w:left="3226" w:hanging="360"/>
      </w:pPr>
      <w:rPr>
        <w:rFonts w:hint="default"/>
      </w:rPr>
    </w:lvl>
    <w:lvl w:ilvl="4">
      <w:start w:val="1"/>
      <w:numFmt w:val="bullet"/>
      <w:lvlText w:val="•"/>
      <w:lvlJc w:val="left"/>
      <w:pPr>
        <w:ind w:left="4080" w:hanging="360"/>
      </w:pPr>
      <w:rPr>
        <w:rFonts w:hint="default"/>
      </w:rPr>
    </w:lvl>
    <w:lvl w:ilvl="5">
      <w:start w:val="1"/>
      <w:numFmt w:val="bullet"/>
      <w:lvlText w:val="•"/>
      <w:lvlJc w:val="left"/>
      <w:pPr>
        <w:ind w:left="4933" w:hanging="360"/>
      </w:pPr>
      <w:rPr>
        <w:rFonts w:hint="default"/>
      </w:rPr>
    </w:lvl>
    <w:lvl w:ilvl="6">
      <w:start w:val="1"/>
      <w:numFmt w:val="bullet"/>
      <w:lvlText w:val="•"/>
      <w:lvlJc w:val="left"/>
      <w:pPr>
        <w:ind w:left="5786" w:hanging="360"/>
      </w:pPr>
      <w:rPr>
        <w:rFonts w:hint="default"/>
      </w:rPr>
    </w:lvl>
    <w:lvl w:ilvl="7">
      <w:start w:val="1"/>
      <w:numFmt w:val="bullet"/>
      <w:lvlText w:val="•"/>
      <w:lvlJc w:val="left"/>
      <w:pPr>
        <w:ind w:left="6640" w:hanging="360"/>
      </w:pPr>
      <w:rPr>
        <w:rFonts w:hint="default"/>
      </w:rPr>
    </w:lvl>
    <w:lvl w:ilvl="8">
      <w:start w:val="1"/>
      <w:numFmt w:val="bullet"/>
      <w:lvlText w:val="•"/>
      <w:lvlJc w:val="left"/>
      <w:pPr>
        <w:ind w:left="7493" w:hanging="360"/>
      </w:pPr>
      <w:rPr>
        <w:rFonts w:hint="default"/>
      </w:rPr>
    </w:lvl>
  </w:abstractNum>
  <w:abstractNum w:abstractNumId="3" w15:restartNumberingAfterBreak="0">
    <w:nsid w:val="05EB2B19"/>
    <w:multiLevelType w:val="hybridMultilevel"/>
    <w:tmpl w:val="11786558"/>
    <w:lvl w:ilvl="0" w:tplc="4FE454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866E06"/>
    <w:multiLevelType w:val="hybridMultilevel"/>
    <w:tmpl w:val="A2C03930"/>
    <w:lvl w:ilvl="0" w:tplc="23362A78">
      <w:start w:val="1"/>
      <w:numFmt w:val="lowerLetter"/>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5" w15:restartNumberingAfterBreak="0">
    <w:nsid w:val="33FA31C7"/>
    <w:multiLevelType w:val="hybridMultilevel"/>
    <w:tmpl w:val="6A18B2A4"/>
    <w:lvl w:ilvl="0" w:tplc="198A3332">
      <w:start w:val="1"/>
      <w:numFmt w:val="lowerLetter"/>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15:restartNumberingAfterBreak="0">
    <w:nsid w:val="39C864BC"/>
    <w:multiLevelType w:val="multilevel"/>
    <w:tmpl w:val="39C864BC"/>
    <w:lvl w:ilvl="0">
      <w:start w:val="1"/>
      <w:numFmt w:val="decimal"/>
      <w:lvlText w:val="%1."/>
      <w:lvlJc w:val="left"/>
      <w:pPr>
        <w:ind w:left="1060" w:hanging="42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7" w15:restartNumberingAfterBreak="0">
    <w:nsid w:val="663436C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7222541C"/>
    <w:multiLevelType w:val="multilevel"/>
    <w:tmpl w:val="7222541C"/>
    <w:lvl w:ilvl="0">
      <w:start w:val="1"/>
      <w:numFmt w:val="bullet"/>
      <w:lvlText w:val=""/>
      <w:lvlJc w:val="left"/>
      <w:pPr>
        <w:ind w:left="1540" w:hanging="360"/>
      </w:pPr>
      <w:rPr>
        <w:rFonts w:ascii="Wingdings" w:eastAsia="Wingdings" w:hAnsi="Wingdings" w:hint="default"/>
        <w:w w:val="99"/>
        <w:sz w:val="24"/>
        <w:szCs w:val="24"/>
      </w:rPr>
    </w:lvl>
    <w:lvl w:ilvl="1">
      <w:start w:val="1"/>
      <w:numFmt w:val="bullet"/>
      <w:lvlText w:val="•"/>
      <w:lvlJc w:val="left"/>
      <w:pPr>
        <w:ind w:left="2344" w:hanging="360"/>
      </w:pPr>
      <w:rPr>
        <w:rFonts w:hint="default"/>
      </w:rPr>
    </w:lvl>
    <w:lvl w:ilvl="2">
      <w:start w:val="1"/>
      <w:numFmt w:val="bullet"/>
      <w:lvlText w:val="•"/>
      <w:lvlJc w:val="left"/>
      <w:pPr>
        <w:ind w:left="3148" w:hanging="360"/>
      </w:pPr>
      <w:rPr>
        <w:rFonts w:hint="default"/>
      </w:rPr>
    </w:lvl>
    <w:lvl w:ilvl="3">
      <w:start w:val="1"/>
      <w:numFmt w:val="bullet"/>
      <w:lvlText w:val="•"/>
      <w:lvlJc w:val="left"/>
      <w:pPr>
        <w:ind w:left="3952" w:hanging="360"/>
      </w:pPr>
      <w:rPr>
        <w:rFonts w:hint="default"/>
      </w:rPr>
    </w:lvl>
    <w:lvl w:ilvl="4">
      <w:start w:val="1"/>
      <w:numFmt w:val="bullet"/>
      <w:lvlText w:val="•"/>
      <w:lvlJc w:val="left"/>
      <w:pPr>
        <w:ind w:left="4756" w:hanging="360"/>
      </w:pPr>
      <w:rPr>
        <w:rFonts w:hint="default"/>
      </w:rPr>
    </w:lvl>
    <w:lvl w:ilvl="5">
      <w:start w:val="1"/>
      <w:numFmt w:val="bullet"/>
      <w:lvlText w:val="•"/>
      <w:lvlJc w:val="left"/>
      <w:pPr>
        <w:ind w:left="5560" w:hanging="360"/>
      </w:pPr>
      <w:rPr>
        <w:rFonts w:hint="default"/>
      </w:rPr>
    </w:lvl>
    <w:lvl w:ilvl="6">
      <w:start w:val="1"/>
      <w:numFmt w:val="bullet"/>
      <w:lvlText w:val="•"/>
      <w:lvlJc w:val="left"/>
      <w:pPr>
        <w:ind w:left="6364" w:hanging="360"/>
      </w:pPr>
      <w:rPr>
        <w:rFonts w:hint="default"/>
      </w:rPr>
    </w:lvl>
    <w:lvl w:ilvl="7">
      <w:start w:val="1"/>
      <w:numFmt w:val="bullet"/>
      <w:lvlText w:val="•"/>
      <w:lvlJc w:val="left"/>
      <w:pPr>
        <w:ind w:left="7168" w:hanging="360"/>
      </w:pPr>
      <w:rPr>
        <w:rFonts w:hint="default"/>
      </w:rPr>
    </w:lvl>
    <w:lvl w:ilvl="8">
      <w:start w:val="1"/>
      <w:numFmt w:val="bullet"/>
      <w:lvlText w:val="•"/>
      <w:lvlJc w:val="left"/>
      <w:pPr>
        <w:ind w:left="7972" w:hanging="360"/>
      </w:pPr>
      <w:rPr>
        <w:rFonts w:hint="default"/>
      </w:rPr>
    </w:lvl>
  </w:abstractNum>
  <w:num w:numId="1">
    <w:abstractNumId w:val="8"/>
  </w:num>
  <w:num w:numId="2">
    <w:abstractNumId w:val="2"/>
  </w:num>
  <w:num w:numId="3">
    <w:abstractNumId w:val="1"/>
  </w:num>
  <w:num w:numId="4">
    <w:abstractNumId w:val="5"/>
  </w:num>
  <w:num w:numId="5">
    <w:abstractNumId w:val="0"/>
  </w:num>
  <w:num w:numId="6">
    <w:abstractNumId w:val="6"/>
  </w:num>
  <w:num w:numId="7">
    <w:abstractNumId w:val="4"/>
  </w:num>
  <w:num w:numId="8">
    <w:abstractNumId w:val="7"/>
  </w:num>
  <w:num w:numId="9">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utoBVT">
    <w15:presenceInfo w15:providerId="None" w15:userId="AutoBV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hmNjAzMWJlZjFkMmQwODUwMTJkYzE2ODFiYmFmYTcifQ=="/>
  </w:docVars>
  <w:rsids>
    <w:rsidRoot w:val="007323E1"/>
    <w:rsid w:val="0000192F"/>
    <w:rsid w:val="00002D48"/>
    <w:rsid w:val="00003BBB"/>
    <w:rsid w:val="000058C2"/>
    <w:rsid w:val="00005E7D"/>
    <w:rsid w:val="00011BD3"/>
    <w:rsid w:val="000126E6"/>
    <w:rsid w:val="000127A6"/>
    <w:rsid w:val="00013C03"/>
    <w:rsid w:val="000240B5"/>
    <w:rsid w:val="0003522A"/>
    <w:rsid w:val="00037FBD"/>
    <w:rsid w:val="0004254E"/>
    <w:rsid w:val="00046C22"/>
    <w:rsid w:val="000516B0"/>
    <w:rsid w:val="00053CC2"/>
    <w:rsid w:val="000552D2"/>
    <w:rsid w:val="00061A7B"/>
    <w:rsid w:val="00061F8D"/>
    <w:rsid w:val="000700AE"/>
    <w:rsid w:val="000722F9"/>
    <w:rsid w:val="00072CFD"/>
    <w:rsid w:val="00073FB8"/>
    <w:rsid w:val="0007558C"/>
    <w:rsid w:val="000765E1"/>
    <w:rsid w:val="00080162"/>
    <w:rsid w:val="00081DD3"/>
    <w:rsid w:val="000859C3"/>
    <w:rsid w:val="00087876"/>
    <w:rsid w:val="00090F13"/>
    <w:rsid w:val="00094C13"/>
    <w:rsid w:val="00094F64"/>
    <w:rsid w:val="000968D7"/>
    <w:rsid w:val="000A1329"/>
    <w:rsid w:val="000A212F"/>
    <w:rsid w:val="000A35E5"/>
    <w:rsid w:val="000A44F7"/>
    <w:rsid w:val="000A4E2B"/>
    <w:rsid w:val="000A5FE3"/>
    <w:rsid w:val="000C469A"/>
    <w:rsid w:val="000C6D6C"/>
    <w:rsid w:val="000D2FD6"/>
    <w:rsid w:val="000D46DD"/>
    <w:rsid w:val="000D54AA"/>
    <w:rsid w:val="000E189E"/>
    <w:rsid w:val="000F0ABA"/>
    <w:rsid w:val="000F0B51"/>
    <w:rsid w:val="000F1107"/>
    <w:rsid w:val="000F5528"/>
    <w:rsid w:val="000F6970"/>
    <w:rsid w:val="000F6B54"/>
    <w:rsid w:val="000F793F"/>
    <w:rsid w:val="00105F9E"/>
    <w:rsid w:val="00106156"/>
    <w:rsid w:val="00106DC1"/>
    <w:rsid w:val="00107729"/>
    <w:rsid w:val="00107BE4"/>
    <w:rsid w:val="00113D0B"/>
    <w:rsid w:val="0011443B"/>
    <w:rsid w:val="00115630"/>
    <w:rsid w:val="00120249"/>
    <w:rsid w:val="00120436"/>
    <w:rsid w:val="00120448"/>
    <w:rsid w:val="0012244F"/>
    <w:rsid w:val="00122B8C"/>
    <w:rsid w:val="00125B90"/>
    <w:rsid w:val="0012697C"/>
    <w:rsid w:val="0013488E"/>
    <w:rsid w:val="001359D6"/>
    <w:rsid w:val="00135F71"/>
    <w:rsid w:val="00136ADA"/>
    <w:rsid w:val="00140082"/>
    <w:rsid w:val="001405A9"/>
    <w:rsid w:val="001431C9"/>
    <w:rsid w:val="00143CB9"/>
    <w:rsid w:val="00151F6C"/>
    <w:rsid w:val="00156DCD"/>
    <w:rsid w:val="00157845"/>
    <w:rsid w:val="00160A04"/>
    <w:rsid w:val="001615E8"/>
    <w:rsid w:val="00165BFF"/>
    <w:rsid w:val="001704BC"/>
    <w:rsid w:val="00172D61"/>
    <w:rsid w:val="0017313B"/>
    <w:rsid w:val="001749B8"/>
    <w:rsid w:val="00174D77"/>
    <w:rsid w:val="00175882"/>
    <w:rsid w:val="00177063"/>
    <w:rsid w:val="001773C4"/>
    <w:rsid w:val="00181383"/>
    <w:rsid w:val="001822AF"/>
    <w:rsid w:val="00183167"/>
    <w:rsid w:val="001861CE"/>
    <w:rsid w:val="00190B66"/>
    <w:rsid w:val="00190DD4"/>
    <w:rsid w:val="00192292"/>
    <w:rsid w:val="0019414F"/>
    <w:rsid w:val="0019436A"/>
    <w:rsid w:val="00195B09"/>
    <w:rsid w:val="00195BDA"/>
    <w:rsid w:val="00197144"/>
    <w:rsid w:val="001A088E"/>
    <w:rsid w:val="001A1374"/>
    <w:rsid w:val="001A1D14"/>
    <w:rsid w:val="001A1F84"/>
    <w:rsid w:val="001A2D61"/>
    <w:rsid w:val="001A35A3"/>
    <w:rsid w:val="001A7821"/>
    <w:rsid w:val="001B2FCB"/>
    <w:rsid w:val="001B44C5"/>
    <w:rsid w:val="001B470B"/>
    <w:rsid w:val="001B7690"/>
    <w:rsid w:val="001B77C9"/>
    <w:rsid w:val="001C36D3"/>
    <w:rsid w:val="001C3E52"/>
    <w:rsid w:val="001C3E55"/>
    <w:rsid w:val="001C41BF"/>
    <w:rsid w:val="001C4F3E"/>
    <w:rsid w:val="001D53A8"/>
    <w:rsid w:val="001D6CFC"/>
    <w:rsid w:val="001D6E3C"/>
    <w:rsid w:val="001E074A"/>
    <w:rsid w:val="001E4AFC"/>
    <w:rsid w:val="001E723A"/>
    <w:rsid w:val="001F1AC2"/>
    <w:rsid w:val="001F1DAC"/>
    <w:rsid w:val="001F2090"/>
    <w:rsid w:val="001F418F"/>
    <w:rsid w:val="001F62F9"/>
    <w:rsid w:val="001F7503"/>
    <w:rsid w:val="00201027"/>
    <w:rsid w:val="002012E4"/>
    <w:rsid w:val="002017EE"/>
    <w:rsid w:val="00205F59"/>
    <w:rsid w:val="002135FC"/>
    <w:rsid w:val="002142E6"/>
    <w:rsid w:val="002149FC"/>
    <w:rsid w:val="00215D56"/>
    <w:rsid w:val="00215FE2"/>
    <w:rsid w:val="002202E0"/>
    <w:rsid w:val="0022283D"/>
    <w:rsid w:val="0022597A"/>
    <w:rsid w:val="0023029D"/>
    <w:rsid w:val="00230BDE"/>
    <w:rsid w:val="00231197"/>
    <w:rsid w:val="00233E8D"/>
    <w:rsid w:val="00234090"/>
    <w:rsid w:val="00234938"/>
    <w:rsid w:val="0023687E"/>
    <w:rsid w:val="00236A4F"/>
    <w:rsid w:val="00241382"/>
    <w:rsid w:val="00241C72"/>
    <w:rsid w:val="002430D8"/>
    <w:rsid w:val="00245DDD"/>
    <w:rsid w:val="00260395"/>
    <w:rsid w:val="0026178B"/>
    <w:rsid w:val="00263820"/>
    <w:rsid w:val="00265766"/>
    <w:rsid w:val="002678D8"/>
    <w:rsid w:val="0027160F"/>
    <w:rsid w:val="00271D21"/>
    <w:rsid w:val="002748E2"/>
    <w:rsid w:val="00274ED1"/>
    <w:rsid w:val="002759C9"/>
    <w:rsid w:val="00275D0E"/>
    <w:rsid w:val="00281DAD"/>
    <w:rsid w:val="002840B1"/>
    <w:rsid w:val="00285A51"/>
    <w:rsid w:val="002863DB"/>
    <w:rsid w:val="00290287"/>
    <w:rsid w:val="002945F1"/>
    <w:rsid w:val="0029537D"/>
    <w:rsid w:val="00296188"/>
    <w:rsid w:val="002979CC"/>
    <w:rsid w:val="002A0CC3"/>
    <w:rsid w:val="002B0432"/>
    <w:rsid w:val="002B25CE"/>
    <w:rsid w:val="002B395C"/>
    <w:rsid w:val="002B69C9"/>
    <w:rsid w:val="002D5B3E"/>
    <w:rsid w:val="002E12F9"/>
    <w:rsid w:val="002E239E"/>
    <w:rsid w:val="002E2EC3"/>
    <w:rsid w:val="002E2FB9"/>
    <w:rsid w:val="002E3133"/>
    <w:rsid w:val="002E363D"/>
    <w:rsid w:val="002E43FC"/>
    <w:rsid w:val="002E7A56"/>
    <w:rsid w:val="002F027D"/>
    <w:rsid w:val="002F3359"/>
    <w:rsid w:val="002F55A4"/>
    <w:rsid w:val="002F73BE"/>
    <w:rsid w:val="00301CD5"/>
    <w:rsid w:val="003035D8"/>
    <w:rsid w:val="0030361B"/>
    <w:rsid w:val="00303E2F"/>
    <w:rsid w:val="00304CDB"/>
    <w:rsid w:val="00304FE0"/>
    <w:rsid w:val="0031006D"/>
    <w:rsid w:val="00315BB2"/>
    <w:rsid w:val="00327613"/>
    <w:rsid w:val="00330EBD"/>
    <w:rsid w:val="00332298"/>
    <w:rsid w:val="00334CF7"/>
    <w:rsid w:val="003372A7"/>
    <w:rsid w:val="003404E3"/>
    <w:rsid w:val="00341500"/>
    <w:rsid w:val="00341B32"/>
    <w:rsid w:val="00343E41"/>
    <w:rsid w:val="0034417D"/>
    <w:rsid w:val="00346076"/>
    <w:rsid w:val="00346FC1"/>
    <w:rsid w:val="003524AD"/>
    <w:rsid w:val="00356E2D"/>
    <w:rsid w:val="003613E8"/>
    <w:rsid w:val="003619E2"/>
    <w:rsid w:val="00366E14"/>
    <w:rsid w:val="00372396"/>
    <w:rsid w:val="00372449"/>
    <w:rsid w:val="0037259F"/>
    <w:rsid w:val="00372748"/>
    <w:rsid w:val="003745E0"/>
    <w:rsid w:val="00375CDD"/>
    <w:rsid w:val="003763A6"/>
    <w:rsid w:val="00376B29"/>
    <w:rsid w:val="00380922"/>
    <w:rsid w:val="00380C41"/>
    <w:rsid w:val="003841A3"/>
    <w:rsid w:val="00385229"/>
    <w:rsid w:val="0038526A"/>
    <w:rsid w:val="003861FA"/>
    <w:rsid w:val="00386236"/>
    <w:rsid w:val="003866A7"/>
    <w:rsid w:val="00387F7D"/>
    <w:rsid w:val="00392575"/>
    <w:rsid w:val="00394875"/>
    <w:rsid w:val="00395078"/>
    <w:rsid w:val="00397735"/>
    <w:rsid w:val="003A1536"/>
    <w:rsid w:val="003A19D3"/>
    <w:rsid w:val="003A1B26"/>
    <w:rsid w:val="003A34E7"/>
    <w:rsid w:val="003A387B"/>
    <w:rsid w:val="003A5726"/>
    <w:rsid w:val="003A59F8"/>
    <w:rsid w:val="003A798D"/>
    <w:rsid w:val="003B2368"/>
    <w:rsid w:val="003B31A0"/>
    <w:rsid w:val="003B5658"/>
    <w:rsid w:val="003B64C3"/>
    <w:rsid w:val="003B6C76"/>
    <w:rsid w:val="003B72FD"/>
    <w:rsid w:val="003C1A27"/>
    <w:rsid w:val="003C2061"/>
    <w:rsid w:val="003D44C0"/>
    <w:rsid w:val="003D59AA"/>
    <w:rsid w:val="003D73F5"/>
    <w:rsid w:val="003E0E75"/>
    <w:rsid w:val="003E1BB9"/>
    <w:rsid w:val="003E257D"/>
    <w:rsid w:val="003E49CB"/>
    <w:rsid w:val="003E57A9"/>
    <w:rsid w:val="003E6C81"/>
    <w:rsid w:val="003F0A56"/>
    <w:rsid w:val="003F3E16"/>
    <w:rsid w:val="003F4719"/>
    <w:rsid w:val="003F69E2"/>
    <w:rsid w:val="0041772A"/>
    <w:rsid w:val="00417BD6"/>
    <w:rsid w:val="00426128"/>
    <w:rsid w:val="0043184C"/>
    <w:rsid w:val="00431B6E"/>
    <w:rsid w:val="00433C56"/>
    <w:rsid w:val="0043556B"/>
    <w:rsid w:val="00440A24"/>
    <w:rsid w:val="004419D0"/>
    <w:rsid w:val="0044419D"/>
    <w:rsid w:val="00444BE2"/>
    <w:rsid w:val="00454D93"/>
    <w:rsid w:val="00455214"/>
    <w:rsid w:val="00461751"/>
    <w:rsid w:val="0047089A"/>
    <w:rsid w:val="00472B16"/>
    <w:rsid w:val="00474EA7"/>
    <w:rsid w:val="00474EE7"/>
    <w:rsid w:val="00480193"/>
    <w:rsid w:val="00480E1C"/>
    <w:rsid w:val="0048370A"/>
    <w:rsid w:val="00483C73"/>
    <w:rsid w:val="004860DE"/>
    <w:rsid w:val="00492BE0"/>
    <w:rsid w:val="0049525C"/>
    <w:rsid w:val="004963F2"/>
    <w:rsid w:val="00496543"/>
    <w:rsid w:val="00497DD5"/>
    <w:rsid w:val="004A6A76"/>
    <w:rsid w:val="004B0FF1"/>
    <w:rsid w:val="004B30E8"/>
    <w:rsid w:val="004B45D6"/>
    <w:rsid w:val="004B6D9D"/>
    <w:rsid w:val="004B7519"/>
    <w:rsid w:val="004B77FC"/>
    <w:rsid w:val="004C0499"/>
    <w:rsid w:val="004C0C1F"/>
    <w:rsid w:val="004C112D"/>
    <w:rsid w:val="004C1BD6"/>
    <w:rsid w:val="004C3201"/>
    <w:rsid w:val="004C35CB"/>
    <w:rsid w:val="004C480F"/>
    <w:rsid w:val="004D1850"/>
    <w:rsid w:val="004D1A73"/>
    <w:rsid w:val="004D2BD6"/>
    <w:rsid w:val="004E01DE"/>
    <w:rsid w:val="004E1980"/>
    <w:rsid w:val="004E717D"/>
    <w:rsid w:val="004E71D6"/>
    <w:rsid w:val="004E7F33"/>
    <w:rsid w:val="004F0379"/>
    <w:rsid w:val="004F0BFA"/>
    <w:rsid w:val="004F484D"/>
    <w:rsid w:val="004F5086"/>
    <w:rsid w:val="004F52E9"/>
    <w:rsid w:val="004F7B71"/>
    <w:rsid w:val="00502B3C"/>
    <w:rsid w:val="005049B0"/>
    <w:rsid w:val="00504A2C"/>
    <w:rsid w:val="00505265"/>
    <w:rsid w:val="00511D7A"/>
    <w:rsid w:val="00515390"/>
    <w:rsid w:val="005209C9"/>
    <w:rsid w:val="00520DA3"/>
    <w:rsid w:val="00523AFA"/>
    <w:rsid w:val="005267E2"/>
    <w:rsid w:val="00527ED5"/>
    <w:rsid w:val="005310C3"/>
    <w:rsid w:val="00531691"/>
    <w:rsid w:val="00533618"/>
    <w:rsid w:val="005344EB"/>
    <w:rsid w:val="0053714C"/>
    <w:rsid w:val="0053732F"/>
    <w:rsid w:val="0054302B"/>
    <w:rsid w:val="005438BB"/>
    <w:rsid w:val="00546800"/>
    <w:rsid w:val="005479AE"/>
    <w:rsid w:val="00554EE5"/>
    <w:rsid w:val="005554D6"/>
    <w:rsid w:val="00557820"/>
    <w:rsid w:val="00561330"/>
    <w:rsid w:val="005631A4"/>
    <w:rsid w:val="00563A4B"/>
    <w:rsid w:val="00565F5A"/>
    <w:rsid w:val="005674B0"/>
    <w:rsid w:val="005738E0"/>
    <w:rsid w:val="00573B7F"/>
    <w:rsid w:val="0058476B"/>
    <w:rsid w:val="00584892"/>
    <w:rsid w:val="00584FD8"/>
    <w:rsid w:val="00586BF2"/>
    <w:rsid w:val="00590636"/>
    <w:rsid w:val="005926F3"/>
    <w:rsid w:val="00592773"/>
    <w:rsid w:val="005A2E86"/>
    <w:rsid w:val="005B04F0"/>
    <w:rsid w:val="005B1127"/>
    <w:rsid w:val="005B4404"/>
    <w:rsid w:val="005C248E"/>
    <w:rsid w:val="005C375A"/>
    <w:rsid w:val="005C43C5"/>
    <w:rsid w:val="005C528C"/>
    <w:rsid w:val="005C633A"/>
    <w:rsid w:val="005C797F"/>
    <w:rsid w:val="005D00B1"/>
    <w:rsid w:val="005D153F"/>
    <w:rsid w:val="005D253E"/>
    <w:rsid w:val="005D6160"/>
    <w:rsid w:val="005D65A3"/>
    <w:rsid w:val="005D6EF7"/>
    <w:rsid w:val="005E7002"/>
    <w:rsid w:val="005E719A"/>
    <w:rsid w:val="005F266A"/>
    <w:rsid w:val="00600155"/>
    <w:rsid w:val="00601662"/>
    <w:rsid w:val="00603798"/>
    <w:rsid w:val="006106D1"/>
    <w:rsid w:val="00612A02"/>
    <w:rsid w:val="00612B04"/>
    <w:rsid w:val="00615B12"/>
    <w:rsid w:val="006200CE"/>
    <w:rsid w:val="0062277D"/>
    <w:rsid w:val="00623796"/>
    <w:rsid w:val="006270C7"/>
    <w:rsid w:val="00631DF1"/>
    <w:rsid w:val="00633ED2"/>
    <w:rsid w:val="00634AF0"/>
    <w:rsid w:val="00637854"/>
    <w:rsid w:val="00640582"/>
    <w:rsid w:val="006435F0"/>
    <w:rsid w:val="00655556"/>
    <w:rsid w:val="006600C1"/>
    <w:rsid w:val="006613AA"/>
    <w:rsid w:val="00662D37"/>
    <w:rsid w:val="00663B17"/>
    <w:rsid w:val="006648CB"/>
    <w:rsid w:val="0066579C"/>
    <w:rsid w:val="00670045"/>
    <w:rsid w:val="00677B78"/>
    <w:rsid w:val="00680935"/>
    <w:rsid w:val="00680DE2"/>
    <w:rsid w:val="006851B1"/>
    <w:rsid w:val="00686190"/>
    <w:rsid w:val="006876AF"/>
    <w:rsid w:val="00690805"/>
    <w:rsid w:val="006922B4"/>
    <w:rsid w:val="00697E93"/>
    <w:rsid w:val="006A003C"/>
    <w:rsid w:val="006A2F67"/>
    <w:rsid w:val="006A47EA"/>
    <w:rsid w:val="006B1D78"/>
    <w:rsid w:val="006B1DCB"/>
    <w:rsid w:val="006B2292"/>
    <w:rsid w:val="006B2881"/>
    <w:rsid w:val="006B44D5"/>
    <w:rsid w:val="006B5607"/>
    <w:rsid w:val="006C3F22"/>
    <w:rsid w:val="006C488F"/>
    <w:rsid w:val="006C70E8"/>
    <w:rsid w:val="006C7C97"/>
    <w:rsid w:val="006D089B"/>
    <w:rsid w:val="006D13D0"/>
    <w:rsid w:val="006D1EB4"/>
    <w:rsid w:val="006D277E"/>
    <w:rsid w:val="006D4244"/>
    <w:rsid w:val="006D5E05"/>
    <w:rsid w:val="006E0868"/>
    <w:rsid w:val="006E2F24"/>
    <w:rsid w:val="006E6EE5"/>
    <w:rsid w:val="006E7718"/>
    <w:rsid w:val="006F00A3"/>
    <w:rsid w:val="006F19EA"/>
    <w:rsid w:val="006F1EFD"/>
    <w:rsid w:val="006F33EB"/>
    <w:rsid w:val="006F487F"/>
    <w:rsid w:val="006F4D9D"/>
    <w:rsid w:val="006F53CF"/>
    <w:rsid w:val="006F5823"/>
    <w:rsid w:val="006F659F"/>
    <w:rsid w:val="007044F5"/>
    <w:rsid w:val="00705DC4"/>
    <w:rsid w:val="007122EC"/>
    <w:rsid w:val="007129C0"/>
    <w:rsid w:val="00712F4C"/>
    <w:rsid w:val="00713106"/>
    <w:rsid w:val="00713C2B"/>
    <w:rsid w:val="007145FB"/>
    <w:rsid w:val="00721507"/>
    <w:rsid w:val="0072492B"/>
    <w:rsid w:val="00727778"/>
    <w:rsid w:val="00730DF1"/>
    <w:rsid w:val="0073175D"/>
    <w:rsid w:val="007323E1"/>
    <w:rsid w:val="00732724"/>
    <w:rsid w:val="007349BA"/>
    <w:rsid w:val="007377E2"/>
    <w:rsid w:val="007420CE"/>
    <w:rsid w:val="00750044"/>
    <w:rsid w:val="007576AC"/>
    <w:rsid w:val="0076049E"/>
    <w:rsid w:val="0076151A"/>
    <w:rsid w:val="00764240"/>
    <w:rsid w:val="007648F5"/>
    <w:rsid w:val="007669FF"/>
    <w:rsid w:val="00767CCB"/>
    <w:rsid w:val="00776D9C"/>
    <w:rsid w:val="0077779C"/>
    <w:rsid w:val="00782BEE"/>
    <w:rsid w:val="0078424E"/>
    <w:rsid w:val="00784A90"/>
    <w:rsid w:val="007852D7"/>
    <w:rsid w:val="007915B0"/>
    <w:rsid w:val="007924F8"/>
    <w:rsid w:val="00797C50"/>
    <w:rsid w:val="007A1980"/>
    <w:rsid w:val="007A215B"/>
    <w:rsid w:val="007B003E"/>
    <w:rsid w:val="007B6791"/>
    <w:rsid w:val="007C20AE"/>
    <w:rsid w:val="007C583A"/>
    <w:rsid w:val="007C5C47"/>
    <w:rsid w:val="007D1452"/>
    <w:rsid w:val="007D4AEB"/>
    <w:rsid w:val="007E0F08"/>
    <w:rsid w:val="007E243B"/>
    <w:rsid w:val="007E45E8"/>
    <w:rsid w:val="007E5CE2"/>
    <w:rsid w:val="007E6EDF"/>
    <w:rsid w:val="007E6F11"/>
    <w:rsid w:val="007F0213"/>
    <w:rsid w:val="007F71F9"/>
    <w:rsid w:val="00801A19"/>
    <w:rsid w:val="00806C41"/>
    <w:rsid w:val="008079DD"/>
    <w:rsid w:val="00807CC7"/>
    <w:rsid w:val="00810CE3"/>
    <w:rsid w:val="0081218F"/>
    <w:rsid w:val="008123B9"/>
    <w:rsid w:val="008160F0"/>
    <w:rsid w:val="0081750B"/>
    <w:rsid w:val="00817EF5"/>
    <w:rsid w:val="0082077B"/>
    <w:rsid w:val="0082085E"/>
    <w:rsid w:val="00821663"/>
    <w:rsid w:val="00822411"/>
    <w:rsid w:val="00825308"/>
    <w:rsid w:val="00831752"/>
    <w:rsid w:val="00832BFE"/>
    <w:rsid w:val="0083300A"/>
    <w:rsid w:val="00833F29"/>
    <w:rsid w:val="0083648F"/>
    <w:rsid w:val="008373B9"/>
    <w:rsid w:val="008375F7"/>
    <w:rsid w:val="00852411"/>
    <w:rsid w:val="00852EDB"/>
    <w:rsid w:val="0085456F"/>
    <w:rsid w:val="00854C32"/>
    <w:rsid w:val="00861040"/>
    <w:rsid w:val="00862BF1"/>
    <w:rsid w:val="0086608F"/>
    <w:rsid w:val="0087057D"/>
    <w:rsid w:val="008710EF"/>
    <w:rsid w:val="008719D3"/>
    <w:rsid w:val="00872A1D"/>
    <w:rsid w:val="008749D6"/>
    <w:rsid w:val="00874F47"/>
    <w:rsid w:val="00875454"/>
    <w:rsid w:val="00880BD3"/>
    <w:rsid w:val="0088130D"/>
    <w:rsid w:val="0088267C"/>
    <w:rsid w:val="0088284C"/>
    <w:rsid w:val="00882A2B"/>
    <w:rsid w:val="00882AFC"/>
    <w:rsid w:val="00883842"/>
    <w:rsid w:val="008842F7"/>
    <w:rsid w:val="008852A6"/>
    <w:rsid w:val="00885441"/>
    <w:rsid w:val="00885B75"/>
    <w:rsid w:val="00892153"/>
    <w:rsid w:val="008947DA"/>
    <w:rsid w:val="00894CE2"/>
    <w:rsid w:val="00895C1D"/>
    <w:rsid w:val="00895EEF"/>
    <w:rsid w:val="008A262F"/>
    <w:rsid w:val="008A53BE"/>
    <w:rsid w:val="008A6494"/>
    <w:rsid w:val="008B0E6B"/>
    <w:rsid w:val="008B6261"/>
    <w:rsid w:val="008B70BD"/>
    <w:rsid w:val="008C2BC8"/>
    <w:rsid w:val="008C3961"/>
    <w:rsid w:val="008C450C"/>
    <w:rsid w:val="008C4ACD"/>
    <w:rsid w:val="008C6D97"/>
    <w:rsid w:val="008D6EE8"/>
    <w:rsid w:val="008E3230"/>
    <w:rsid w:val="008E325F"/>
    <w:rsid w:val="008E489E"/>
    <w:rsid w:val="008F23EA"/>
    <w:rsid w:val="008F2EA7"/>
    <w:rsid w:val="008F56E7"/>
    <w:rsid w:val="008F6BD9"/>
    <w:rsid w:val="008F6F80"/>
    <w:rsid w:val="0090100D"/>
    <w:rsid w:val="00905F39"/>
    <w:rsid w:val="00910648"/>
    <w:rsid w:val="009110D3"/>
    <w:rsid w:val="00912858"/>
    <w:rsid w:val="00914555"/>
    <w:rsid w:val="009159BD"/>
    <w:rsid w:val="00917955"/>
    <w:rsid w:val="00921CB8"/>
    <w:rsid w:val="00924C7A"/>
    <w:rsid w:val="00924F9A"/>
    <w:rsid w:val="00933831"/>
    <w:rsid w:val="00933D21"/>
    <w:rsid w:val="00933EB3"/>
    <w:rsid w:val="009364CE"/>
    <w:rsid w:val="00936BA6"/>
    <w:rsid w:val="009429D4"/>
    <w:rsid w:val="009449C2"/>
    <w:rsid w:val="009537E0"/>
    <w:rsid w:val="00955B40"/>
    <w:rsid w:val="00956241"/>
    <w:rsid w:val="009616B7"/>
    <w:rsid w:val="00963679"/>
    <w:rsid w:val="00964C4F"/>
    <w:rsid w:val="009664D5"/>
    <w:rsid w:val="00967667"/>
    <w:rsid w:val="009721AF"/>
    <w:rsid w:val="0097487A"/>
    <w:rsid w:val="00974B89"/>
    <w:rsid w:val="00980AE7"/>
    <w:rsid w:val="00985A38"/>
    <w:rsid w:val="009868FE"/>
    <w:rsid w:val="009903E5"/>
    <w:rsid w:val="0099085A"/>
    <w:rsid w:val="00991971"/>
    <w:rsid w:val="00992030"/>
    <w:rsid w:val="0099577C"/>
    <w:rsid w:val="00996937"/>
    <w:rsid w:val="00996DD3"/>
    <w:rsid w:val="009A1825"/>
    <w:rsid w:val="009A4C72"/>
    <w:rsid w:val="009A541C"/>
    <w:rsid w:val="009A675A"/>
    <w:rsid w:val="009A70BF"/>
    <w:rsid w:val="009A797D"/>
    <w:rsid w:val="009A7FA2"/>
    <w:rsid w:val="009B26FC"/>
    <w:rsid w:val="009B62AB"/>
    <w:rsid w:val="009C14C6"/>
    <w:rsid w:val="009C33A0"/>
    <w:rsid w:val="009C79A5"/>
    <w:rsid w:val="009D0090"/>
    <w:rsid w:val="009D04ED"/>
    <w:rsid w:val="009D0F5E"/>
    <w:rsid w:val="009D7FF3"/>
    <w:rsid w:val="009E14CC"/>
    <w:rsid w:val="009E7ADF"/>
    <w:rsid w:val="009E7E03"/>
    <w:rsid w:val="009F078E"/>
    <w:rsid w:val="009F11A6"/>
    <w:rsid w:val="009F2535"/>
    <w:rsid w:val="009F2B1B"/>
    <w:rsid w:val="00A11A9D"/>
    <w:rsid w:val="00A1223E"/>
    <w:rsid w:val="00A12DB7"/>
    <w:rsid w:val="00A13414"/>
    <w:rsid w:val="00A13CA7"/>
    <w:rsid w:val="00A22362"/>
    <w:rsid w:val="00A23460"/>
    <w:rsid w:val="00A2473F"/>
    <w:rsid w:val="00A24E62"/>
    <w:rsid w:val="00A31BAE"/>
    <w:rsid w:val="00A32A18"/>
    <w:rsid w:val="00A32FCC"/>
    <w:rsid w:val="00A34ED1"/>
    <w:rsid w:val="00A35786"/>
    <w:rsid w:val="00A37C78"/>
    <w:rsid w:val="00A4346B"/>
    <w:rsid w:val="00A45F21"/>
    <w:rsid w:val="00A469F6"/>
    <w:rsid w:val="00A46A72"/>
    <w:rsid w:val="00A47953"/>
    <w:rsid w:val="00A51B44"/>
    <w:rsid w:val="00A5388B"/>
    <w:rsid w:val="00A5433B"/>
    <w:rsid w:val="00A54A96"/>
    <w:rsid w:val="00A57B06"/>
    <w:rsid w:val="00A57EDD"/>
    <w:rsid w:val="00A60164"/>
    <w:rsid w:val="00A64FB1"/>
    <w:rsid w:val="00A729BD"/>
    <w:rsid w:val="00A75038"/>
    <w:rsid w:val="00A807D1"/>
    <w:rsid w:val="00A81336"/>
    <w:rsid w:val="00A853C5"/>
    <w:rsid w:val="00A86543"/>
    <w:rsid w:val="00A87AC2"/>
    <w:rsid w:val="00A968EC"/>
    <w:rsid w:val="00A97301"/>
    <w:rsid w:val="00A97393"/>
    <w:rsid w:val="00AA310A"/>
    <w:rsid w:val="00AA6C29"/>
    <w:rsid w:val="00AA6C68"/>
    <w:rsid w:val="00AA711B"/>
    <w:rsid w:val="00AA7271"/>
    <w:rsid w:val="00AB439A"/>
    <w:rsid w:val="00AB59BF"/>
    <w:rsid w:val="00AB5DB4"/>
    <w:rsid w:val="00AB6446"/>
    <w:rsid w:val="00AB6452"/>
    <w:rsid w:val="00AC2166"/>
    <w:rsid w:val="00AC2D95"/>
    <w:rsid w:val="00AC33C1"/>
    <w:rsid w:val="00AC3507"/>
    <w:rsid w:val="00AC6BAF"/>
    <w:rsid w:val="00AD2572"/>
    <w:rsid w:val="00AD699E"/>
    <w:rsid w:val="00AD777F"/>
    <w:rsid w:val="00AE1D14"/>
    <w:rsid w:val="00AE4570"/>
    <w:rsid w:val="00AE47FD"/>
    <w:rsid w:val="00AE5E4C"/>
    <w:rsid w:val="00AF04C8"/>
    <w:rsid w:val="00AF0F95"/>
    <w:rsid w:val="00AF1E5E"/>
    <w:rsid w:val="00AF768D"/>
    <w:rsid w:val="00B00319"/>
    <w:rsid w:val="00B017E2"/>
    <w:rsid w:val="00B028E8"/>
    <w:rsid w:val="00B04C87"/>
    <w:rsid w:val="00B07367"/>
    <w:rsid w:val="00B13011"/>
    <w:rsid w:val="00B154F9"/>
    <w:rsid w:val="00B1731F"/>
    <w:rsid w:val="00B2351F"/>
    <w:rsid w:val="00B3252C"/>
    <w:rsid w:val="00B34912"/>
    <w:rsid w:val="00B40088"/>
    <w:rsid w:val="00B434AF"/>
    <w:rsid w:val="00B43F44"/>
    <w:rsid w:val="00B4479A"/>
    <w:rsid w:val="00B45E8A"/>
    <w:rsid w:val="00B46D11"/>
    <w:rsid w:val="00B50674"/>
    <w:rsid w:val="00B50BC0"/>
    <w:rsid w:val="00B51255"/>
    <w:rsid w:val="00B551ED"/>
    <w:rsid w:val="00B55259"/>
    <w:rsid w:val="00B57B03"/>
    <w:rsid w:val="00B61BFC"/>
    <w:rsid w:val="00B62073"/>
    <w:rsid w:val="00B622C4"/>
    <w:rsid w:val="00B62D54"/>
    <w:rsid w:val="00B70DA3"/>
    <w:rsid w:val="00B7157C"/>
    <w:rsid w:val="00B71CD6"/>
    <w:rsid w:val="00B7229C"/>
    <w:rsid w:val="00B8384F"/>
    <w:rsid w:val="00B84D56"/>
    <w:rsid w:val="00B857BC"/>
    <w:rsid w:val="00B907C5"/>
    <w:rsid w:val="00B93B7F"/>
    <w:rsid w:val="00B945E2"/>
    <w:rsid w:val="00BA19D7"/>
    <w:rsid w:val="00BA22F1"/>
    <w:rsid w:val="00BA2F67"/>
    <w:rsid w:val="00BA3052"/>
    <w:rsid w:val="00BA3C74"/>
    <w:rsid w:val="00BA5FB7"/>
    <w:rsid w:val="00BB23E3"/>
    <w:rsid w:val="00BB7121"/>
    <w:rsid w:val="00BC741B"/>
    <w:rsid w:val="00BD1A40"/>
    <w:rsid w:val="00BD42E0"/>
    <w:rsid w:val="00BD6939"/>
    <w:rsid w:val="00BE18CB"/>
    <w:rsid w:val="00BE262C"/>
    <w:rsid w:val="00BE3E8B"/>
    <w:rsid w:val="00BE7444"/>
    <w:rsid w:val="00BF3E1A"/>
    <w:rsid w:val="00BF4689"/>
    <w:rsid w:val="00BF5466"/>
    <w:rsid w:val="00C013F3"/>
    <w:rsid w:val="00C024F2"/>
    <w:rsid w:val="00C04969"/>
    <w:rsid w:val="00C04A26"/>
    <w:rsid w:val="00C063AC"/>
    <w:rsid w:val="00C06C6F"/>
    <w:rsid w:val="00C07E1A"/>
    <w:rsid w:val="00C1004F"/>
    <w:rsid w:val="00C100BD"/>
    <w:rsid w:val="00C1026D"/>
    <w:rsid w:val="00C1526B"/>
    <w:rsid w:val="00C17D7D"/>
    <w:rsid w:val="00C2003E"/>
    <w:rsid w:val="00C2009D"/>
    <w:rsid w:val="00C22D43"/>
    <w:rsid w:val="00C233D0"/>
    <w:rsid w:val="00C23E43"/>
    <w:rsid w:val="00C247B1"/>
    <w:rsid w:val="00C34351"/>
    <w:rsid w:val="00C36DEC"/>
    <w:rsid w:val="00C40803"/>
    <w:rsid w:val="00C43D34"/>
    <w:rsid w:val="00C467ED"/>
    <w:rsid w:val="00C51534"/>
    <w:rsid w:val="00C5155B"/>
    <w:rsid w:val="00C53D1F"/>
    <w:rsid w:val="00C53EB7"/>
    <w:rsid w:val="00C54C02"/>
    <w:rsid w:val="00C560A6"/>
    <w:rsid w:val="00C564B8"/>
    <w:rsid w:val="00C6149E"/>
    <w:rsid w:val="00C62F8E"/>
    <w:rsid w:val="00C6604C"/>
    <w:rsid w:val="00C66E31"/>
    <w:rsid w:val="00C714EB"/>
    <w:rsid w:val="00C74480"/>
    <w:rsid w:val="00C7465F"/>
    <w:rsid w:val="00C750B9"/>
    <w:rsid w:val="00C75DAD"/>
    <w:rsid w:val="00C76551"/>
    <w:rsid w:val="00C76C44"/>
    <w:rsid w:val="00C808A3"/>
    <w:rsid w:val="00C8452B"/>
    <w:rsid w:val="00C90C6E"/>
    <w:rsid w:val="00C92895"/>
    <w:rsid w:val="00C9790F"/>
    <w:rsid w:val="00CA3799"/>
    <w:rsid w:val="00CA3E88"/>
    <w:rsid w:val="00CA7DF3"/>
    <w:rsid w:val="00CB7502"/>
    <w:rsid w:val="00CC4D54"/>
    <w:rsid w:val="00CD042A"/>
    <w:rsid w:val="00CD5039"/>
    <w:rsid w:val="00CE041A"/>
    <w:rsid w:val="00CE0FA9"/>
    <w:rsid w:val="00CE2E71"/>
    <w:rsid w:val="00CE2EB7"/>
    <w:rsid w:val="00CE4471"/>
    <w:rsid w:val="00CF14B6"/>
    <w:rsid w:val="00CF3950"/>
    <w:rsid w:val="00CF4B99"/>
    <w:rsid w:val="00D006F8"/>
    <w:rsid w:val="00D03A46"/>
    <w:rsid w:val="00D07F6D"/>
    <w:rsid w:val="00D10ADF"/>
    <w:rsid w:val="00D1318C"/>
    <w:rsid w:val="00D15072"/>
    <w:rsid w:val="00D167D6"/>
    <w:rsid w:val="00D17859"/>
    <w:rsid w:val="00D17A5F"/>
    <w:rsid w:val="00D20136"/>
    <w:rsid w:val="00D205AC"/>
    <w:rsid w:val="00D2592B"/>
    <w:rsid w:val="00D25F44"/>
    <w:rsid w:val="00D26B49"/>
    <w:rsid w:val="00D30F8A"/>
    <w:rsid w:val="00D355D5"/>
    <w:rsid w:val="00D35841"/>
    <w:rsid w:val="00D366F9"/>
    <w:rsid w:val="00D37BE4"/>
    <w:rsid w:val="00D447E0"/>
    <w:rsid w:val="00D46645"/>
    <w:rsid w:val="00D512C9"/>
    <w:rsid w:val="00D52406"/>
    <w:rsid w:val="00D60942"/>
    <w:rsid w:val="00D615A5"/>
    <w:rsid w:val="00D626DC"/>
    <w:rsid w:val="00D63A57"/>
    <w:rsid w:val="00D65A39"/>
    <w:rsid w:val="00D72447"/>
    <w:rsid w:val="00D73423"/>
    <w:rsid w:val="00D73EA5"/>
    <w:rsid w:val="00D7574E"/>
    <w:rsid w:val="00D86B5B"/>
    <w:rsid w:val="00D86F76"/>
    <w:rsid w:val="00D908EE"/>
    <w:rsid w:val="00D90F64"/>
    <w:rsid w:val="00D9714A"/>
    <w:rsid w:val="00DA232F"/>
    <w:rsid w:val="00DA762B"/>
    <w:rsid w:val="00DB1D3E"/>
    <w:rsid w:val="00DB2236"/>
    <w:rsid w:val="00DB3023"/>
    <w:rsid w:val="00DB3607"/>
    <w:rsid w:val="00DB4954"/>
    <w:rsid w:val="00DB5A76"/>
    <w:rsid w:val="00DC0446"/>
    <w:rsid w:val="00DC2CE8"/>
    <w:rsid w:val="00DC39B2"/>
    <w:rsid w:val="00DC4893"/>
    <w:rsid w:val="00DC5C54"/>
    <w:rsid w:val="00DC62A3"/>
    <w:rsid w:val="00DC6322"/>
    <w:rsid w:val="00DD32A1"/>
    <w:rsid w:val="00DE4F77"/>
    <w:rsid w:val="00DE6C9A"/>
    <w:rsid w:val="00DE7D11"/>
    <w:rsid w:val="00DF1830"/>
    <w:rsid w:val="00DF3936"/>
    <w:rsid w:val="00DF5EC4"/>
    <w:rsid w:val="00DF764E"/>
    <w:rsid w:val="00E00884"/>
    <w:rsid w:val="00E00A8E"/>
    <w:rsid w:val="00E02C40"/>
    <w:rsid w:val="00E043FE"/>
    <w:rsid w:val="00E07407"/>
    <w:rsid w:val="00E076E1"/>
    <w:rsid w:val="00E10D15"/>
    <w:rsid w:val="00E1158E"/>
    <w:rsid w:val="00E12150"/>
    <w:rsid w:val="00E176F6"/>
    <w:rsid w:val="00E22546"/>
    <w:rsid w:val="00E24C5F"/>
    <w:rsid w:val="00E262E7"/>
    <w:rsid w:val="00E26356"/>
    <w:rsid w:val="00E2701E"/>
    <w:rsid w:val="00E311A0"/>
    <w:rsid w:val="00E32921"/>
    <w:rsid w:val="00E334C4"/>
    <w:rsid w:val="00E33589"/>
    <w:rsid w:val="00E340F3"/>
    <w:rsid w:val="00E377DD"/>
    <w:rsid w:val="00E37D10"/>
    <w:rsid w:val="00E4253A"/>
    <w:rsid w:val="00E42574"/>
    <w:rsid w:val="00E42863"/>
    <w:rsid w:val="00E44C58"/>
    <w:rsid w:val="00E44D4D"/>
    <w:rsid w:val="00E45727"/>
    <w:rsid w:val="00E4723D"/>
    <w:rsid w:val="00E50DA5"/>
    <w:rsid w:val="00E510C1"/>
    <w:rsid w:val="00E530EB"/>
    <w:rsid w:val="00E53F72"/>
    <w:rsid w:val="00E5702C"/>
    <w:rsid w:val="00E572C5"/>
    <w:rsid w:val="00E600AB"/>
    <w:rsid w:val="00E65C41"/>
    <w:rsid w:val="00E66730"/>
    <w:rsid w:val="00E67D4D"/>
    <w:rsid w:val="00E67E06"/>
    <w:rsid w:val="00E708B6"/>
    <w:rsid w:val="00E73036"/>
    <w:rsid w:val="00E80344"/>
    <w:rsid w:val="00E80C90"/>
    <w:rsid w:val="00E80F8B"/>
    <w:rsid w:val="00E81A54"/>
    <w:rsid w:val="00E82025"/>
    <w:rsid w:val="00E821C8"/>
    <w:rsid w:val="00E84288"/>
    <w:rsid w:val="00E87215"/>
    <w:rsid w:val="00E879E5"/>
    <w:rsid w:val="00E93C13"/>
    <w:rsid w:val="00E94E03"/>
    <w:rsid w:val="00EA317E"/>
    <w:rsid w:val="00EA372A"/>
    <w:rsid w:val="00EA45E3"/>
    <w:rsid w:val="00EA58FC"/>
    <w:rsid w:val="00EB00AA"/>
    <w:rsid w:val="00EB17D7"/>
    <w:rsid w:val="00EB590E"/>
    <w:rsid w:val="00EB75FB"/>
    <w:rsid w:val="00EC1687"/>
    <w:rsid w:val="00EC535D"/>
    <w:rsid w:val="00ED329C"/>
    <w:rsid w:val="00EE0011"/>
    <w:rsid w:val="00EE0403"/>
    <w:rsid w:val="00EE1A47"/>
    <w:rsid w:val="00EE6DC7"/>
    <w:rsid w:val="00EF3207"/>
    <w:rsid w:val="00EF4B17"/>
    <w:rsid w:val="00EF5046"/>
    <w:rsid w:val="00EF6301"/>
    <w:rsid w:val="00F00C96"/>
    <w:rsid w:val="00F010DF"/>
    <w:rsid w:val="00F03499"/>
    <w:rsid w:val="00F05C64"/>
    <w:rsid w:val="00F07F38"/>
    <w:rsid w:val="00F11357"/>
    <w:rsid w:val="00F1611D"/>
    <w:rsid w:val="00F22D55"/>
    <w:rsid w:val="00F2369F"/>
    <w:rsid w:val="00F24365"/>
    <w:rsid w:val="00F27690"/>
    <w:rsid w:val="00F279EA"/>
    <w:rsid w:val="00F31AC1"/>
    <w:rsid w:val="00F32416"/>
    <w:rsid w:val="00F37F73"/>
    <w:rsid w:val="00F401C1"/>
    <w:rsid w:val="00F51730"/>
    <w:rsid w:val="00F54219"/>
    <w:rsid w:val="00F54307"/>
    <w:rsid w:val="00F56165"/>
    <w:rsid w:val="00F568E1"/>
    <w:rsid w:val="00F62D92"/>
    <w:rsid w:val="00F66689"/>
    <w:rsid w:val="00F67DDD"/>
    <w:rsid w:val="00F72DAE"/>
    <w:rsid w:val="00F74E41"/>
    <w:rsid w:val="00F77545"/>
    <w:rsid w:val="00F813AC"/>
    <w:rsid w:val="00F81849"/>
    <w:rsid w:val="00F81E86"/>
    <w:rsid w:val="00F81EE2"/>
    <w:rsid w:val="00F82F7A"/>
    <w:rsid w:val="00F83A56"/>
    <w:rsid w:val="00F84DD7"/>
    <w:rsid w:val="00F852B2"/>
    <w:rsid w:val="00F859C6"/>
    <w:rsid w:val="00F87976"/>
    <w:rsid w:val="00F92DCD"/>
    <w:rsid w:val="00F9359E"/>
    <w:rsid w:val="00F94884"/>
    <w:rsid w:val="00FA1521"/>
    <w:rsid w:val="00FA21E1"/>
    <w:rsid w:val="00FA6B59"/>
    <w:rsid w:val="00FA77CF"/>
    <w:rsid w:val="00FA7CCB"/>
    <w:rsid w:val="00FA7F39"/>
    <w:rsid w:val="00FB08BE"/>
    <w:rsid w:val="00FC17BD"/>
    <w:rsid w:val="00FC31D0"/>
    <w:rsid w:val="00FC3DAF"/>
    <w:rsid w:val="00FC6468"/>
    <w:rsid w:val="00FC7303"/>
    <w:rsid w:val="00FC746E"/>
    <w:rsid w:val="00FD2C75"/>
    <w:rsid w:val="00FD5719"/>
    <w:rsid w:val="00FE356C"/>
    <w:rsid w:val="00FF0735"/>
    <w:rsid w:val="00FF18F6"/>
    <w:rsid w:val="00FF3778"/>
    <w:rsid w:val="00FF3BF8"/>
    <w:rsid w:val="00FF623A"/>
    <w:rsid w:val="04CD2617"/>
    <w:rsid w:val="0BA00CD7"/>
    <w:rsid w:val="14C023ED"/>
    <w:rsid w:val="1914315B"/>
    <w:rsid w:val="19171AA3"/>
    <w:rsid w:val="1B263033"/>
    <w:rsid w:val="216108A7"/>
    <w:rsid w:val="224450E0"/>
    <w:rsid w:val="287366F9"/>
    <w:rsid w:val="2F437032"/>
    <w:rsid w:val="31603CAA"/>
    <w:rsid w:val="3D2A431F"/>
    <w:rsid w:val="3E0471FD"/>
    <w:rsid w:val="3FA24E76"/>
    <w:rsid w:val="4B753137"/>
    <w:rsid w:val="4BDB749B"/>
    <w:rsid w:val="4D482579"/>
    <w:rsid w:val="527B7A63"/>
    <w:rsid w:val="535D3EB0"/>
    <w:rsid w:val="5637652F"/>
    <w:rsid w:val="6021219D"/>
    <w:rsid w:val="67EE0B24"/>
    <w:rsid w:val="6FC24A34"/>
    <w:rsid w:val="75831068"/>
    <w:rsid w:val="7A951D49"/>
    <w:rsid w:val="7B53737E"/>
    <w:rsid w:val="7C45078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2B1FE82"/>
  <w15:docId w15:val="{99EB45BA-7399-43A0-83B7-4C33440D7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宋体"/>
        <w:lang w:val="en-US" w:eastAsia="zh-CN" w:bidi="ar-SA"/>
      </w:rPr>
    </w:rPrDefault>
    <w:pPrDefault/>
  </w:docDefaults>
  <w:latentStyles w:defLockedState="0" w:defUIPriority="0" w:defSemiHidden="0" w:defUnhideWhenUsed="0" w:defQFormat="0" w:count="371">
    <w:lsdException w:name="Normal"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lsdException w:name="annotation text" w:qFormat="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uiPriority="99"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cs="Times New Roman"/>
      <w:kern w:val="2"/>
      <w:sz w:val="21"/>
      <w:szCs w:val="24"/>
    </w:rPr>
  </w:style>
  <w:style w:type="paragraph" w:styleId="1">
    <w:name w:val="heading 1"/>
    <w:basedOn w:val="a"/>
    <w:next w:val="a"/>
    <w:link w:val="10"/>
    <w:uiPriority w:val="1"/>
    <w:qFormat/>
    <w:pPr>
      <w:spacing w:before="38"/>
      <w:ind w:left="100"/>
      <w:jc w:val="left"/>
      <w:outlineLvl w:val="0"/>
    </w:pPr>
    <w:rPr>
      <w:rFonts w:eastAsia="Times New Roman" w:cs="宋体"/>
      <w:b/>
      <w:bCs/>
      <w:kern w:val="0"/>
      <w:sz w:val="48"/>
      <w:szCs w:val="48"/>
      <w:lang w:eastAsia="en-US"/>
    </w:rPr>
  </w:style>
  <w:style w:type="paragraph" w:styleId="2">
    <w:name w:val="heading 2"/>
    <w:basedOn w:val="a"/>
    <w:next w:val="a"/>
    <w:link w:val="20"/>
    <w:uiPriority w:val="1"/>
    <w:qFormat/>
    <w:pPr>
      <w:ind w:left="840" w:hanging="720"/>
      <w:jc w:val="left"/>
      <w:outlineLvl w:val="1"/>
    </w:pPr>
    <w:rPr>
      <w:rFonts w:eastAsia="Times New Roman" w:cs="宋体"/>
      <w:b/>
      <w:bCs/>
      <w:kern w:val="0"/>
      <w:sz w:val="36"/>
      <w:szCs w:val="36"/>
      <w:lang w:eastAsia="en-US"/>
    </w:rPr>
  </w:style>
  <w:style w:type="paragraph" w:styleId="3">
    <w:name w:val="heading 3"/>
    <w:basedOn w:val="a"/>
    <w:next w:val="a"/>
    <w:link w:val="30"/>
    <w:uiPriority w:val="1"/>
    <w:qFormat/>
    <w:pPr>
      <w:ind w:left="1560" w:hanging="720"/>
      <w:jc w:val="left"/>
      <w:outlineLvl w:val="2"/>
    </w:pPr>
    <w:rPr>
      <w:rFonts w:eastAsia="Times New Roman" w:cs="宋体"/>
      <w:b/>
      <w:bCs/>
      <w:kern w:val="0"/>
      <w:sz w:val="28"/>
      <w:szCs w:val="28"/>
      <w:lang w:eastAsia="en-US"/>
    </w:rPr>
  </w:style>
  <w:style w:type="paragraph" w:styleId="4">
    <w:name w:val="heading 4"/>
    <w:basedOn w:val="a"/>
    <w:next w:val="a"/>
    <w:link w:val="40"/>
    <w:uiPriority w:val="1"/>
    <w:qFormat/>
    <w:pPr>
      <w:ind w:left="1160" w:hanging="360"/>
      <w:jc w:val="left"/>
      <w:outlineLvl w:val="3"/>
    </w:pPr>
    <w:rPr>
      <w:rFonts w:eastAsia="Times New Roman" w:cs="宋体"/>
      <w:b/>
      <w:bCs/>
      <w:kern w:val="0"/>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a5">
    <w:name w:val="Body Text"/>
    <w:basedOn w:val="a"/>
    <w:link w:val="a6"/>
    <w:uiPriority w:val="1"/>
    <w:qFormat/>
    <w:pPr>
      <w:ind w:left="800"/>
      <w:jc w:val="left"/>
    </w:pPr>
    <w:rPr>
      <w:rFonts w:eastAsia="Times New Roman" w:cs="宋体"/>
      <w:kern w:val="0"/>
      <w:sz w:val="24"/>
      <w:lang w:eastAsia="en-US"/>
    </w:rPr>
  </w:style>
  <w:style w:type="paragraph" w:styleId="31">
    <w:name w:val="toc 3"/>
    <w:basedOn w:val="a"/>
    <w:next w:val="a"/>
    <w:uiPriority w:val="39"/>
    <w:qFormat/>
    <w:pPr>
      <w:ind w:leftChars="400" w:left="840"/>
      <w:jc w:val="left"/>
    </w:pPr>
    <w:rPr>
      <w:rFonts w:ascii="Calibri" w:hAnsi="Calibri" w:cs="宋体"/>
      <w:kern w:val="0"/>
      <w:sz w:val="22"/>
      <w:szCs w:val="22"/>
      <w:lang w:eastAsia="en-US"/>
    </w:rPr>
  </w:style>
  <w:style w:type="paragraph" w:styleId="a7">
    <w:name w:val="Balloon Text"/>
    <w:basedOn w:val="a"/>
    <w:link w:val="a8"/>
    <w:uiPriority w:val="99"/>
    <w:qFormat/>
    <w:rPr>
      <w:sz w:val="18"/>
      <w:szCs w:val="18"/>
    </w:rPr>
  </w:style>
  <w:style w:type="paragraph" w:styleId="a9">
    <w:name w:val="footer"/>
    <w:basedOn w:val="a"/>
    <w:link w:val="aa"/>
    <w:uiPriority w:val="99"/>
    <w:qFormat/>
    <w:pPr>
      <w:tabs>
        <w:tab w:val="center" w:pos="4153"/>
        <w:tab w:val="right" w:pos="8306"/>
      </w:tabs>
      <w:snapToGrid w:val="0"/>
      <w:jc w:val="left"/>
    </w:pPr>
    <w:rPr>
      <w:sz w:val="18"/>
      <w:szCs w:val="18"/>
    </w:rPr>
  </w:style>
  <w:style w:type="paragraph" w:styleId="ab">
    <w:name w:val="header"/>
    <w:basedOn w:val="a"/>
    <w:link w:val="ac"/>
    <w:uiPriority w:val="99"/>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pPr>
      <w:spacing w:before="60"/>
      <w:ind w:left="120"/>
      <w:jc w:val="left"/>
    </w:pPr>
    <w:rPr>
      <w:rFonts w:eastAsia="Times New Roman" w:cs="宋体"/>
      <w:b/>
      <w:bCs/>
      <w:kern w:val="0"/>
      <w:sz w:val="24"/>
      <w:lang w:eastAsia="en-US"/>
    </w:rPr>
  </w:style>
  <w:style w:type="paragraph" w:styleId="ad">
    <w:name w:val="footnote text"/>
    <w:basedOn w:val="a"/>
    <w:link w:val="ae"/>
    <w:qFormat/>
    <w:pPr>
      <w:snapToGrid w:val="0"/>
      <w:jc w:val="left"/>
    </w:pPr>
    <w:rPr>
      <w:sz w:val="18"/>
    </w:rPr>
  </w:style>
  <w:style w:type="paragraph" w:styleId="21">
    <w:name w:val="toc 2"/>
    <w:basedOn w:val="a"/>
    <w:next w:val="a"/>
    <w:uiPriority w:val="39"/>
    <w:qFormat/>
    <w:pPr>
      <w:ind w:left="1320" w:hanging="480"/>
      <w:jc w:val="left"/>
    </w:pPr>
    <w:rPr>
      <w:rFonts w:eastAsia="Times New Roman" w:cs="宋体"/>
      <w:b/>
      <w:kern w:val="0"/>
      <w:sz w:val="24"/>
      <w:lang w:eastAsia="en-US"/>
    </w:rPr>
  </w:style>
  <w:style w:type="paragraph" w:styleId="af">
    <w:name w:val="annotation subject"/>
    <w:basedOn w:val="a3"/>
    <w:next w:val="a3"/>
    <w:link w:val="af0"/>
    <w:uiPriority w:val="99"/>
    <w:qFormat/>
    <w:rPr>
      <w:b/>
      <w:bCs/>
    </w:rPr>
  </w:style>
  <w:style w:type="character" w:styleId="af1">
    <w:name w:val="FollowedHyperlink"/>
    <w:basedOn w:val="a0"/>
    <w:uiPriority w:val="99"/>
    <w:qFormat/>
    <w:rPr>
      <w:color w:val="800080"/>
      <w:u w:val="single"/>
    </w:rPr>
  </w:style>
  <w:style w:type="character" w:styleId="af2">
    <w:name w:val="Hyperlink"/>
    <w:basedOn w:val="a0"/>
    <w:uiPriority w:val="99"/>
    <w:qFormat/>
    <w:rPr>
      <w:color w:val="0000FF"/>
      <w:u w:val="single"/>
    </w:rPr>
  </w:style>
  <w:style w:type="character" w:styleId="af3">
    <w:name w:val="annotation reference"/>
    <w:basedOn w:val="a0"/>
    <w:qFormat/>
    <w:rPr>
      <w:sz w:val="21"/>
      <w:szCs w:val="21"/>
    </w:rPr>
  </w:style>
  <w:style w:type="character" w:styleId="af4">
    <w:name w:val="footnote reference"/>
    <w:qFormat/>
    <w:rPr>
      <w:vertAlign w:val="superscript"/>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ae">
    <w:name w:val="脚注文本 字符"/>
    <w:basedOn w:val="a0"/>
    <w:link w:val="ad"/>
    <w:qFormat/>
    <w:rPr>
      <w:rFonts w:ascii="Times New Roman" w:eastAsia="宋体" w:hAnsi="Times New Roman" w:cs="Times New Roman"/>
      <w:sz w:val="18"/>
      <w:szCs w:val="24"/>
    </w:rPr>
  </w:style>
  <w:style w:type="paragraph" w:customStyle="1" w:styleId="Default">
    <w:name w:val="Default"/>
    <w:qFormat/>
    <w:pPr>
      <w:widowControl w:val="0"/>
      <w:autoSpaceDE w:val="0"/>
      <w:autoSpaceDN w:val="0"/>
      <w:adjustRightInd w:val="0"/>
    </w:pPr>
    <w:rPr>
      <w:rFonts w:ascii="黑体" w:eastAsia="黑体" w:hAnsi="Times New Roman" w:cs="黑体"/>
      <w:color w:val="000000"/>
      <w:sz w:val="24"/>
      <w:szCs w:val="24"/>
    </w:rPr>
  </w:style>
  <w:style w:type="paragraph" w:styleId="af5">
    <w:name w:val="List Paragraph"/>
    <w:basedOn w:val="a"/>
    <w:uiPriority w:val="34"/>
    <w:qFormat/>
    <w:pPr>
      <w:jc w:val="left"/>
    </w:pPr>
    <w:rPr>
      <w:rFonts w:ascii="Calibri" w:hAnsi="Calibri" w:cs="宋体"/>
      <w:kern w:val="0"/>
      <w:sz w:val="22"/>
      <w:szCs w:val="22"/>
      <w:lang w:eastAsia="en-US"/>
    </w:rPr>
  </w:style>
  <w:style w:type="character" w:customStyle="1" w:styleId="20">
    <w:name w:val="标题 2 字符"/>
    <w:basedOn w:val="a0"/>
    <w:link w:val="2"/>
    <w:uiPriority w:val="1"/>
    <w:qFormat/>
    <w:rPr>
      <w:rFonts w:ascii="Times New Roman" w:eastAsia="Times New Roman" w:hAnsi="Times New Roman"/>
      <w:b/>
      <w:bCs/>
      <w:kern w:val="0"/>
      <w:sz w:val="36"/>
      <w:szCs w:val="36"/>
      <w:lang w:eastAsia="en-US"/>
    </w:rPr>
  </w:style>
  <w:style w:type="character" w:customStyle="1" w:styleId="30">
    <w:name w:val="标题 3 字符"/>
    <w:basedOn w:val="a0"/>
    <w:link w:val="3"/>
    <w:uiPriority w:val="1"/>
    <w:qFormat/>
    <w:rPr>
      <w:rFonts w:ascii="Times New Roman" w:eastAsia="Times New Roman" w:hAnsi="Times New Roman"/>
      <w:b/>
      <w:bCs/>
      <w:kern w:val="0"/>
      <w:sz w:val="28"/>
      <w:szCs w:val="28"/>
      <w:lang w:eastAsia="en-US"/>
    </w:rPr>
  </w:style>
  <w:style w:type="character" w:customStyle="1" w:styleId="40">
    <w:name w:val="标题 4 字符"/>
    <w:basedOn w:val="a0"/>
    <w:link w:val="4"/>
    <w:uiPriority w:val="1"/>
    <w:qFormat/>
    <w:rPr>
      <w:rFonts w:ascii="Times New Roman" w:eastAsia="Times New Roman" w:hAnsi="Times New Roman"/>
      <w:b/>
      <w:bCs/>
      <w:kern w:val="0"/>
      <w:sz w:val="24"/>
      <w:szCs w:val="24"/>
      <w:lang w:eastAsia="en-US"/>
    </w:rPr>
  </w:style>
  <w:style w:type="character" w:customStyle="1" w:styleId="a6">
    <w:name w:val="正文文本 字符"/>
    <w:basedOn w:val="a0"/>
    <w:link w:val="a5"/>
    <w:uiPriority w:val="1"/>
    <w:qFormat/>
    <w:rPr>
      <w:rFonts w:ascii="Times New Roman" w:eastAsia="Times New Roman" w:hAnsi="Times New Roman"/>
      <w:kern w:val="0"/>
      <w:sz w:val="24"/>
      <w:szCs w:val="24"/>
      <w:lang w:eastAsia="en-US"/>
    </w:rPr>
  </w:style>
  <w:style w:type="character" w:customStyle="1" w:styleId="a8">
    <w:name w:val="批注框文本 字符"/>
    <w:basedOn w:val="a0"/>
    <w:link w:val="a7"/>
    <w:uiPriority w:val="99"/>
    <w:qFormat/>
    <w:rPr>
      <w:rFonts w:ascii="Times New Roman" w:eastAsia="宋体" w:hAnsi="Times New Roman" w:cs="Times New Roman"/>
      <w:sz w:val="18"/>
      <w:szCs w:val="18"/>
    </w:rPr>
  </w:style>
  <w:style w:type="character" w:customStyle="1" w:styleId="10">
    <w:name w:val="标题 1 字符"/>
    <w:basedOn w:val="a0"/>
    <w:link w:val="1"/>
    <w:uiPriority w:val="1"/>
    <w:qFormat/>
    <w:rPr>
      <w:rFonts w:ascii="Times New Roman" w:eastAsia="Times New Roman" w:hAnsi="Times New Roman"/>
      <w:b/>
      <w:bCs/>
      <w:kern w:val="0"/>
      <w:sz w:val="48"/>
      <w:szCs w:val="48"/>
      <w:lang w:eastAsia="en-US"/>
    </w:rPr>
  </w:style>
  <w:style w:type="table" w:customStyle="1" w:styleId="TableNormal">
    <w:name w:val="Table Normal"/>
    <w:uiPriority w:val="2"/>
    <w:qFormat/>
    <w:pPr>
      <w:widowControl w:val="0"/>
    </w:pPr>
    <w:rPr>
      <w:sz w:val="22"/>
      <w:lang w:eastAsia="en-US"/>
    </w:rPr>
    <w:tblPr>
      <w:tblCellMar>
        <w:top w:w="0" w:type="dxa"/>
        <w:left w:w="0" w:type="dxa"/>
        <w:bottom w:w="0" w:type="dxa"/>
        <w:right w:w="0" w:type="dxa"/>
      </w:tblCellMar>
    </w:tblPr>
  </w:style>
  <w:style w:type="paragraph" w:customStyle="1" w:styleId="TableParagraph">
    <w:name w:val="Table Paragraph"/>
    <w:basedOn w:val="a"/>
    <w:uiPriority w:val="1"/>
    <w:qFormat/>
    <w:pPr>
      <w:jc w:val="left"/>
    </w:pPr>
    <w:rPr>
      <w:rFonts w:ascii="Calibri" w:hAnsi="Calibri" w:cs="宋体"/>
      <w:kern w:val="0"/>
      <w:sz w:val="22"/>
      <w:szCs w:val="22"/>
      <w:lang w:eastAsia="en-US"/>
    </w:rPr>
  </w:style>
  <w:style w:type="character" w:customStyle="1" w:styleId="web-item2">
    <w:name w:val="web-item2"/>
    <w:basedOn w:val="a0"/>
    <w:qFormat/>
    <w:rPr>
      <w:sz w:val="18"/>
      <w:szCs w:val="18"/>
    </w:rPr>
  </w:style>
  <w:style w:type="paragraph" w:customStyle="1" w:styleId="TOC1">
    <w:name w:val="TOC 标题1"/>
    <w:basedOn w:val="1"/>
    <w:next w:val="a"/>
    <w:uiPriority w:val="39"/>
    <w:qFormat/>
    <w:pPr>
      <w:keepNext/>
      <w:keepLines/>
      <w:widowControl/>
      <w:spacing w:before="240" w:line="259" w:lineRule="auto"/>
      <w:ind w:left="0"/>
      <w:outlineLvl w:val="9"/>
    </w:pPr>
    <w:rPr>
      <w:rFonts w:ascii="Cambria" w:eastAsia="宋体" w:hAnsi="Cambria"/>
      <w:b w:val="0"/>
      <w:bCs w:val="0"/>
      <w:color w:val="365F91"/>
      <w:sz w:val="32"/>
      <w:szCs w:val="32"/>
      <w:lang w:eastAsia="zh-CN"/>
    </w:rPr>
  </w:style>
  <w:style w:type="character" w:customStyle="1" w:styleId="a4">
    <w:name w:val="批注文字 字符"/>
    <w:basedOn w:val="a0"/>
    <w:link w:val="a3"/>
    <w:qFormat/>
    <w:rPr>
      <w:rFonts w:ascii="Times New Roman" w:eastAsia="宋体" w:hAnsi="Times New Roman" w:cs="Times New Roman"/>
      <w:szCs w:val="24"/>
    </w:rPr>
  </w:style>
  <w:style w:type="character" w:customStyle="1" w:styleId="af0">
    <w:name w:val="批注主题 字符"/>
    <w:basedOn w:val="a4"/>
    <w:link w:val="af"/>
    <w:uiPriority w:val="99"/>
    <w:qFormat/>
    <w:rPr>
      <w:rFonts w:ascii="Times New Roman" w:eastAsia="宋体" w:hAnsi="Times New Roman" w:cs="Times New Roman"/>
      <w:b/>
      <w:bCs/>
      <w:szCs w:val="24"/>
    </w:rPr>
  </w:style>
  <w:style w:type="paragraph" w:customStyle="1" w:styleId="af6">
    <w:name w:val="段"/>
    <w:link w:val="Char"/>
    <w:qFormat/>
    <w:pPr>
      <w:tabs>
        <w:tab w:val="center" w:pos="4201"/>
        <w:tab w:val="right" w:leader="dot" w:pos="9298"/>
      </w:tabs>
      <w:autoSpaceDE w:val="0"/>
      <w:autoSpaceDN w:val="0"/>
      <w:ind w:firstLineChars="200" w:firstLine="420"/>
      <w:jc w:val="both"/>
    </w:pPr>
    <w:rPr>
      <w:rFonts w:ascii="宋体" w:hAnsi="Times New Roman" w:cs="Times New Roman"/>
      <w:sz w:val="21"/>
    </w:rPr>
  </w:style>
  <w:style w:type="character" w:customStyle="1" w:styleId="Char">
    <w:name w:val="段 Char"/>
    <w:basedOn w:val="a0"/>
    <w:link w:val="af6"/>
    <w:qFormat/>
    <w:rPr>
      <w:rFonts w:ascii="宋体" w:eastAsia="宋体" w:hAnsi="Times New Roman" w:cs="Times New Roman"/>
      <w:kern w:val="0"/>
      <w:szCs w:val="20"/>
    </w:rPr>
  </w:style>
  <w:style w:type="paragraph" w:customStyle="1" w:styleId="12">
    <w:name w:val="修订1"/>
    <w:uiPriority w:val="99"/>
    <w:qFormat/>
    <w:rPr>
      <w:rFonts w:ascii="Times New Roman" w:hAnsi="Times New Roman" w:cs="Times New Roman"/>
      <w:kern w:val="2"/>
      <w:sz w:val="21"/>
      <w:szCs w:val="24"/>
    </w:rPr>
  </w:style>
  <w:style w:type="paragraph" w:customStyle="1" w:styleId="af7">
    <w:name w:val="一级标题"/>
    <w:basedOn w:val="a"/>
    <w:qFormat/>
    <w:pPr>
      <w:spacing w:line="520" w:lineRule="exact"/>
      <w:ind w:firstLineChars="200" w:firstLine="200"/>
    </w:pPr>
    <w:rPr>
      <w:rFonts w:eastAsia="黑体"/>
      <w:sz w:val="32"/>
      <w:szCs w:val="28"/>
    </w:rPr>
  </w:style>
  <w:style w:type="paragraph" w:customStyle="1" w:styleId="13">
    <w:name w:val="正文1"/>
    <w:basedOn w:val="a"/>
    <w:qFormat/>
    <w:pPr>
      <w:spacing w:line="520" w:lineRule="exact"/>
      <w:ind w:firstLineChars="200" w:firstLine="200"/>
    </w:pPr>
    <w:rPr>
      <w:rFonts w:eastAsia="仿宋"/>
      <w:sz w:val="32"/>
      <w:szCs w:val="28"/>
    </w:rPr>
  </w:style>
  <w:style w:type="character" w:customStyle="1" w:styleId="new">
    <w:name w:val="new"/>
    <w:basedOn w:val="a0"/>
    <w:qFormat/>
  </w:style>
  <w:style w:type="table" w:styleId="af8">
    <w:name w:val="Table Grid"/>
    <w:basedOn w:val="a1"/>
    <w:uiPriority w:val="59"/>
    <w:qFormat/>
    <w:rsid w:val="001A2D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Revision"/>
    <w:hidden/>
    <w:uiPriority w:val="99"/>
    <w:semiHidden/>
    <w:rsid w:val="0007558C"/>
    <w:rPr>
      <w:rFonts w:ascii="Times New Roman" w:hAnsi="Times New Roman" w:cs="Times New Roman"/>
      <w:kern w:val="2"/>
      <w:sz w:val="21"/>
      <w:szCs w:val="24"/>
    </w:rPr>
  </w:style>
  <w:style w:type="character" w:styleId="afa">
    <w:name w:val="line number"/>
    <w:basedOn w:val="a0"/>
    <w:semiHidden/>
    <w:unhideWhenUsed/>
    <w:rsid w:val="00BA2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422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Info spid="_x0000_s1027"/>
    <customShpInfo spid="_x0000_s1028"/>
    <customShpInfo spid="_x0000_s1029"/>
    <customShpInfo spid="_x0000_s1030"/>
    <customShpInfo spid="_x0000_s1031"/>
    <customShpInfo spid="_x0000_s103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11AEDE-3AA6-4BD4-8990-22B2416DD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4946</TotalTime>
  <Pages>38</Pages>
  <Words>3064</Words>
  <Characters>17467</Characters>
  <Application>Microsoft Office Word</Application>
  <DocSecurity>0</DocSecurity>
  <Lines>145</Lines>
  <Paragraphs>40</Paragraphs>
  <ScaleCrop>false</ScaleCrop>
  <Company>CFDA</Company>
  <LinksUpToDate>false</LinksUpToDate>
  <CharactersWithSpaces>20491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耿欣</dc:creator>
  <cp:lastModifiedBy>吕英贺</cp:lastModifiedBy>
  <cp:revision>660</cp:revision>
  <cp:lastPrinted>2018-10-23T07:44:00Z</cp:lastPrinted>
  <dcterms:created xsi:type="dcterms:W3CDTF">2022-07-15T03:36:00Z</dcterms:created>
  <dcterms:modified xsi:type="dcterms:W3CDTF">2023-11-06T06:17:00Z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7F14CA30FE1F48F4BD28AD28FFEC0D52</vt:lpwstr>
  </property>
</Properties>
</file>