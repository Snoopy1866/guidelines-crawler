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E3E" w:rsidRPr="00836F97" w:rsidRDefault="00EB4E74">
      <w:pPr>
        <w:spacing w:line="660" w:lineRule="exact"/>
        <w:jc w:val="center"/>
        <w:rPr>
          <w:rFonts w:ascii="方正小标宋简体" w:eastAsia="方正小标宋简体"/>
          <w:bCs/>
          <w:color w:val="000000"/>
          <w:sz w:val="44"/>
          <w:szCs w:val="44"/>
        </w:rPr>
      </w:pPr>
      <w:r w:rsidRPr="00836F97">
        <w:rPr>
          <w:rFonts w:ascii="方正小标宋简体" w:eastAsia="方正小标宋简体" w:hint="eastAsia"/>
          <w:bCs/>
          <w:color w:val="000000"/>
          <w:sz w:val="44"/>
          <w:szCs w:val="44"/>
        </w:rPr>
        <w:t>正电子发射</w:t>
      </w:r>
      <w:r w:rsidR="007E0E20">
        <w:rPr>
          <w:rFonts w:ascii="方正小标宋简体" w:eastAsia="方正小标宋简体" w:hint="eastAsia"/>
          <w:bCs/>
          <w:color w:val="000000"/>
          <w:sz w:val="44"/>
          <w:szCs w:val="44"/>
        </w:rPr>
        <w:t>/</w:t>
      </w:r>
      <w:r w:rsidRPr="00836F97">
        <w:rPr>
          <w:rFonts w:ascii="方正小标宋简体" w:eastAsia="方正小标宋简体" w:hint="eastAsia"/>
          <w:bCs/>
          <w:color w:val="000000"/>
          <w:sz w:val="44"/>
          <w:szCs w:val="44"/>
        </w:rPr>
        <w:t>X射线计算机断层成像系统</w:t>
      </w:r>
    </w:p>
    <w:p w:rsidR="00651E3E" w:rsidRPr="00836F97" w:rsidRDefault="00EB4E74">
      <w:pPr>
        <w:spacing w:line="660" w:lineRule="exact"/>
        <w:jc w:val="center"/>
        <w:rPr>
          <w:rFonts w:ascii="方正小标宋简体" w:eastAsia="方正小标宋简体"/>
          <w:bCs/>
          <w:color w:val="000000"/>
          <w:sz w:val="44"/>
          <w:szCs w:val="44"/>
        </w:rPr>
      </w:pPr>
      <w:r w:rsidRPr="00836F97">
        <w:rPr>
          <w:rFonts w:ascii="方正小标宋简体" w:eastAsia="方正小标宋简体" w:hint="eastAsia"/>
          <w:bCs/>
          <w:color w:val="000000"/>
          <w:sz w:val="44"/>
          <w:szCs w:val="44"/>
        </w:rPr>
        <w:t>技术审查</w:t>
      </w:r>
      <w:bookmarkStart w:id="0" w:name="_GoBack"/>
      <w:bookmarkEnd w:id="0"/>
      <w:r w:rsidRPr="00836F97">
        <w:rPr>
          <w:rFonts w:ascii="方正小标宋简体" w:eastAsia="方正小标宋简体" w:hint="eastAsia"/>
          <w:bCs/>
          <w:color w:val="000000"/>
          <w:sz w:val="44"/>
          <w:szCs w:val="44"/>
        </w:rPr>
        <w:t>指导原则</w:t>
      </w:r>
      <w:r w:rsidR="009B3DEA">
        <w:rPr>
          <w:rFonts w:ascii="方正小标宋简体" w:eastAsia="方正小标宋简体" w:hint="eastAsia"/>
          <w:bCs/>
          <w:color w:val="000000"/>
          <w:sz w:val="44"/>
          <w:szCs w:val="44"/>
        </w:rPr>
        <w:t>（征求</w:t>
      </w:r>
      <w:r w:rsidR="009B3DEA">
        <w:rPr>
          <w:rFonts w:ascii="方正小标宋简体" w:eastAsia="方正小标宋简体"/>
          <w:bCs/>
          <w:color w:val="000000"/>
          <w:sz w:val="44"/>
          <w:szCs w:val="44"/>
        </w:rPr>
        <w:t>意见稿</w:t>
      </w:r>
      <w:r w:rsidR="009B3DEA">
        <w:rPr>
          <w:rFonts w:ascii="方正小标宋简体" w:eastAsia="方正小标宋简体" w:hint="eastAsia"/>
          <w:bCs/>
          <w:color w:val="000000"/>
          <w:sz w:val="44"/>
          <w:szCs w:val="44"/>
        </w:rPr>
        <w:t>）</w:t>
      </w:r>
    </w:p>
    <w:p w:rsidR="00651E3E" w:rsidRPr="00D83E5B" w:rsidRDefault="00651E3E">
      <w:pPr>
        <w:spacing w:line="640" w:lineRule="exact"/>
        <w:jc w:val="center"/>
        <w:rPr>
          <w:rFonts w:eastAsia="方正小标宋简体"/>
          <w:bCs/>
          <w:sz w:val="36"/>
          <w:szCs w:val="36"/>
        </w:rPr>
      </w:pPr>
    </w:p>
    <w:p w:rsidR="00651E3E" w:rsidRDefault="00EB4E74">
      <w:pPr>
        <w:spacing w:line="560" w:lineRule="exact"/>
        <w:ind w:firstLineChars="200" w:firstLine="640"/>
        <w:rPr>
          <w:rFonts w:eastAsia="仿宋_GB2312"/>
          <w:color w:val="000000"/>
          <w:sz w:val="32"/>
          <w:szCs w:val="32"/>
        </w:rPr>
      </w:pPr>
      <w:r>
        <w:rPr>
          <w:rFonts w:eastAsia="仿宋_GB2312"/>
          <w:color w:val="000000"/>
          <w:sz w:val="32"/>
          <w:szCs w:val="32"/>
        </w:rPr>
        <w:t>本指导原则旨在指导注册申请人提交</w:t>
      </w:r>
      <w:r>
        <w:rPr>
          <w:rFonts w:eastAsia="仿宋_GB2312" w:hint="eastAsia"/>
          <w:color w:val="000000"/>
          <w:sz w:val="32"/>
          <w:szCs w:val="32"/>
        </w:rPr>
        <w:t>正电子发射</w:t>
      </w:r>
      <w:r w:rsidR="00D83E5B">
        <w:rPr>
          <w:rFonts w:eastAsia="仿宋_GB2312" w:hint="eastAsia"/>
          <w:color w:val="000000"/>
          <w:sz w:val="32"/>
          <w:szCs w:val="32"/>
        </w:rPr>
        <w:t>/</w:t>
      </w:r>
      <w:r>
        <w:rPr>
          <w:rFonts w:eastAsia="仿宋_GB2312" w:hint="eastAsia"/>
          <w:color w:val="000000"/>
          <w:sz w:val="32"/>
          <w:szCs w:val="32"/>
        </w:rPr>
        <w:t>X</w:t>
      </w:r>
      <w:r>
        <w:rPr>
          <w:rFonts w:eastAsia="仿宋_GB2312" w:hint="eastAsia"/>
          <w:color w:val="000000"/>
          <w:sz w:val="32"/>
          <w:szCs w:val="32"/>
        </w:rPr>
        <w:t>射线计算机断层成像系统</w:t>
      </w:r>
      <w:r>
        <w:rPr>
          <w:rFonts w:eastAsia="仿宋_GB2312"/>
          <w:color w:val="000000"/>
          <w:sz w:val="32"/>
          <w:szCs w:val="32"/>
        </w:rPr>
        <w:t>的注册申报资料，同时规范该类产品的技术审评要求。</w:t>
      </w:r>
    </w:p>
    <w:p w:rsidR="00651E3E" w:rsidRDefault="00EB4E74">
      <w:pPr>
        <w:spacing w:line="560" w:lineRule="exact"/>
        <w:ind w:firstLineChars="200" w:firstLine="640"/>
        <w:rPr>
          <w:rFonts w:eastAsia="仿宋_GB2312"/>
          <w:color w:val="000000"/>
          <w:sz w:val="32"/>
          <w:szCs w:val="32"/>
        </w:rPr>
      </w:pPr>
      <w:r>
        <w:rPr>
          <w:rFonts w:eastAsia="仿宋_GB2312"/>
          <w:color w:val="000000"/>
          <w:sz w:val="32"/>
          <w:szCs w:val="32"/>
        </w:rPr>
        <w:t>本指导原则是对</w:t>
      </w:r>
      <w:r>
        <w:rPr>
          <w:rFonts w:eastAsia="仿宋_GB2312" w:hint="eastAsia"/>
          <w:color w:val="000000"/>
          <w:sz w:val="32"/>
          <w:szCs w:val="32"/>
        </w:rPr>
        <w:t>正电子发射</w:t>
      </w:r>
      <w:r w:rsidR="00D83E5B">
        <w:rPr>
          <w:rFonts w:eastAsia="仿宋_GB2312" w:hint="eastAsia"/>
          <w:color w:val="000000"/>
          <w:sz w:val="32"/>
          <w:szCs w:val="32"/>
        </w:rPr>
        <w:t>/</w:t>
      </w:r>
      <w:r>
        <w:rPr>
          <w:rFonts w:eastAsia="仿宋_GB2312" w:hint="eastAsia"/>
          <w:color w:val="000000"/>
          <w:sz w:val="32"/>
          <w:szCs w:val="32"/>
        </w:rPr>
        <w:t>X</w:t>
      </w:r>
      <w:r>
        <w:rPr>
          <w:rFonts w:eastAsia="仿宋_GB2312" w:hint="eastAsia"/>
          <w:color w:val="000000"/>
          <w:sz w:val="32"/>
          <w:szCs w:val="32"/>
        </w:rPr>
        <w:t>射线计算机断层成像系统</w:t>
      </w:r>
      <w:r>
        <w:rPr>
          <w:rFonts w:eastAsia="仿宋_GB2312"/>
          <w:color w:val="000000"/>
          <w:sz w:val="32"/>
          <w:szCs w:val="32"/>
        </w:rPr>
        <w:t>的一般性要求，注册申请人应根据申报产品的特性提交注册申报资料，判断指导原则中的具体内容是否适用，不适用内容应详述理由。注册申请人也可采用其他满足法规要求的替代方法，但应提供详尽的研究资料和验证资料。</w:t>
      </w:r>
    </w:p>
    <w:p w:rsidR="00651E3E" w:rsidRDefault="00EB4E74">
      <w:pPr>
        <w:spacing w:line="560" w:lineRule="exact"/>
        <w:ind w:firstLineChars="200" w:firstLine="640"/>
        <w:rPr>
          <w:rFonts w:eastAsia="仿宋_GB2312"/>
          <w:color w:val="000000"/>
          <w:sz w:val="32"/>
          <w:szCs w:val="32"/>
        </w:rPr>
      </w:pPr>
      <w:r>
        <w:rPr>
          <w:rFonts w:eastAsia="仿宋_GB2312"/>
          <w:color w:val="000000"/>
          <w:sz w:val="32"/>
          <w:szCs w:val="32"/>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651E3E" w:rsidRDefault="00EB4E74">
      <w:pPr>
        <w:spacing w:line="560" w:lineRule="exact"/>
        <w:ind w:firstLineChars="200" w:firstLine="640"/>
        <w:rPr>
          <w:rFonts w:eastAsia="仿宋_GB2312"/>
          <w:color w:val="000000"/>
          <w:sz w:val="32"/>
          <w:szCs w:val="32"/>
        </w:rPr>
      </w:pPr>
      <w:r>
        <w:rPr>
          <w:rFonts w:eastAsia="仿宋_GB2312"/>
          <w:color w:val="000000"/>
          <w:sz w:val="32"/>
          <w:szCs w:val="32"/>
        </w:rPr>
        <w:t>本指导原则是对注册申请人和审查人员的指导性文件，不包括审评、审批所涉及的行政事项，亦不作为法规强制执行，应在遵循相关法规的前提下使用本指导原则。</w:t>
      </w:r>
      <w:bookmarkStart w:id="1" w:name="_Toc467833246"/>
    </w:p>
    <w:p w:rsidR="00651E3E" w:rsidRDefault="00EB4E74">
      <w:pPr>
        <w:spacing w:line="560" w:lineRule="exact"/>
        <w:ind w:firstLineChars="200" w:firstLine="640"/>
        <w:outlineLvl w:val="0"/>
        <w:rPr>
          <w:rFonts w:eastAsia="黑体"/>
          <w:b/>
          <w:color w:val="000000"/>
          <w:sz w:val="32"/>
          <w:szCs w:val="32"/>
        </w:rPr>
      </w:pPr>
      <w:bookmarkStart w:id="2" w:name="_Toc11663"/>
      <w:bookmarkStart w:id="3" w:name="_Toc24966856"/>
      <w:r>
        <w:rPr>
          <w:rFonts w:eastAsia="黑体"/>
          <w:color w:val="000000"/>
          <w:sz w:val="32"/>
          <w:szCs w:val="32"/>
        </w:rPr>
        <w:t>一、适用范围</w:t>
      </w:r>
      <w:bookmarkEnd w:id="1"/>
      <w:bookmarkEnd w:id="2"/>
      <w:bookmarkEnd w:id="3"/>
    </w:p>
    <w:p w:rsidR="00651E3E" w:rsidRDefault="00EB4E74">
      <w:pPr>
        <w:spacing w:line="560" w:lineRule="exact"/>
        <w:ind w:firstLineChars="200" w:firstLine="640"/>
        <w:rPr>
          <w:rFonts w:eastAsia="仿宋_GB2312"/>
          <w:color w:val="000000"/>
          <w:sz w:val="32"/>
          <w:szCs w:val="32"/>
        </w:rPr>
      </w:pPr>
      <w:r>
        <w:rPr>
          <w:rFonts w:eastAsia="仿宋_GB2312"/>
          <w:color w:val="000000"/>
          <w:sz w:val="32"/>
          <w:szCs w:val="32"/>
        </w:rPr>
        <w:t>本指导原则适用于</w:t>
      </w:r>
      <w:r>
        <w:rPr>
          <w:rFonts w:eastAsia="仿宋_GB2312" w:hint="eastAsia"/>
          <w:color w:val="000000"/>
          <w:sz w:val="32"/>
          <w:szCs w:val="32"/>
        </w:rPr>
        <w:t>正电子发射</w:t>
      </w:r>
      <w:r w:rsidR="00D83E5B">
        <w:rPr>
          <w:rFonts w:eastAsia="仿宋_GB2312" w:hint="eastAsia"/>
          <w:color w:val="000000"/>
          <w:sz w:val="32"/>
          <w:szCs w:val="32"/>
        </w:rPr>
        <w:t>/</w:t>
      </w:r>
      <w:r>
        <w:rPr>
          <w:rFonts w:eastAsia="仿宋_GB2312" w:hint="eastAsia"/>
          <w:color w:val="000000"/>
          <w:sz w:val="32"/>
          <w:szCs w:val="32"/>
        </w:rPr>
        <w:t>X</w:t>
      </w:r>
      <w:r>
        <w:rPr>
          <w:rFonts w:eastAsia="仿宋_GB2312" w:hint="eastAsia"/>
          <w:color w:val="000000"/>
          <w:sz w:val="32"/>
          <w:szCs w:val="32"/>
        </w:rPr>
        <w:t>射线计算机断层成像系统</w:t>
      </w:r>
      <w:r>
        <w:rPr>
          <w:rFonts w:eastAsia="仿宋_GB2312"/>
          <w:color w:val="000000"/>
          <w:sz w:val="32"/>
          <w:szCs w:val="32"/>
        </w:rPr>
        <w:t>，</w:t>
      </w:r>
      <w:r>
        <w:rPr>
          <w:rFonts w:eastAsia="仿宋_GB2312" w:hint="eastAsia"/>
          <w:color w:val="000000"/>
          <w:sz w:val="32"/>
          <w:szCs w:val="32"/>
        </w:rPr>
        <w:t>按照《医疗器械分类目录》，</w:t>
      </w:r>
      <w:bookmarkStart w:id="4" w:name="_Toc467833247"/>
      <w:r>
        <w:rPr>
          <w:rFonts w:eastAsia="仿宋_GB2312"/>
          <w:color w:val="000000"/>
          <w:sz w:val="32"/>
          <w:szCs w:val="32"/>
        </w:rPr>
        <w:t>产品属于子目录</w:t>
      </w:r>
      <w:r>
        <w:rPr>
          <w:rFonts w:eastAsia="仿宋_GB2312"/>
          <w:color w:val="000000"/>
          <w:sz w:val="32"/>
          <w:szCs w:val="32"/>
        </w:rPr>
        <w:t>06</w:t>
      </w:r>
      <w:r>
        <w:rPr>
          <w:rFonts w:eastAsia="仿宋_GB2312" w:hint="eastAsia"/>
          <w:color w:val="000000"/>
          <w:sz w:val="32"/>
          <w:szCs w:val="32"/>
        </w:rPr>
        <w:t>—</w:t>
      </w:r>
      <w:r>
        <w:rPr>
          <w:rFonts w:eastAsia="仿宋_GB2312"/>
          <w:color w:val="000000"/>
          <w:sz w:val="32"/>
          <w:szCs w:val="32"/>
        </w:rPr>
        <w:t>医用成像器械，一级产品类别为</w:t>
      </w:r>
      <w:r>
        <w:rPr>
          <w:rFonts w:eastAsia="仿宋_GB2312" w:hint="eastAsia"/>
          <w:color w:val="000000"/>
          <w:sz w:val="32"/>
          <w:szCs w:val="32"/>
        </w:rPr>
        <w:t>—组合功能融合成像器械</w:t>
      </w:r>
      <w:r>
        <w:rPr>
          <w:rFonts w:eastAsia="仿宋_GB2312"/>
          <w:color w:val="000000"/>
          <w:sz w:val="32"/>
          <w:szCs w:val="32"/>
        </w:rPr>
        <w:t>，二级产品类别为</w:t>
      </w:r>
      <w:r>
        <w:rPr>
          <w:rFonts w:eastAsia="仿宋_GB2312"/>
          <w:color w:val="000000"/>
          <w:sz w:val="32"/>
          <w:szCs w:val="32"/>
        </w:rPr>
        <w:t>0</w:t>
      </w:r>
      <w:r>
        <w:rPr>
          <w:rFonts w:eastAsia="仿宋_GB2312" w:hint="eastAsia"/>
          <w:color w:val="000000"/>
          <w:sz w:val="32"/>
          <w:szCs w:val="32"/>
        </w:rPr>
        <w:t>2</w:t>
      </w:r>
      <w:r>
        <w:rPr>
          <w:rFonts w:eastAsia="仿宋_GB2312" w:hint="eastAsia"/>
          <w:color w:val="000000"/>
          <w:sz w:val="32"/>
          <w:szCs w:val="32"/>
        </w:rPr>
        <w:lastRenderedPageBreak/>
        <w:t>—正电子发射</w:t>
      </w:r>
      <w:r w:rsidR="00D83E5B">
        <w:rPr>
          <w:rFonts w:eastAsia="仿宋_GB2312" w:hint="eastAsia"/>
          <w:color w:val="000000"/>
          <w:sz w:val="32"/>
          <w:szCs w:val="32"/>
        </w:rPr>
        <w:t>/</w:t>
      </w:r>
      <w:r>
        <w:rPr>
          <w:rFonts w:eastAsia="仿宋_GB2312"/>
          <w:color w:val="000000"/>
          <w:sz w:val="32"/>
          <w:szCs w:val="32"/>
        </w:rPr>
        <w:t>X</w:t>
      </w:r>
      <w:r>
        <w:rPr>
          <w:rFonts w:eastAsia="仿宋_GB2312" w:hint="eastAsia"/>
          <w:color w:val="000000"/>
          <w:sz w:val="32"/>
          <w:szCs w:val="32"/>
        </w:rPr>
        <w:t>射线计算机断层成像系统</w:t>
      </w:r>
      <w:r>
        <w:rPr>
          <w:rFonts w:eastAsia="仿宋_GB2312"/>
          <w:color w:val="000000"/>
          <w:sz w:val="32"/>
          <w:szCs w:val="32"/>
        </w:rPr>
        <w:t>，按第三类医疗器械管理。</w:t>
      </w:r>
    </w:p>
    <w:bookmarkEnd w:id="4"/>
    <w:p w:rsidR="00651E3E" w:rsidRDefault="00EB4E74">
      <w:pPr>
        <w:spacing w:line="540" w:lineRule="exact"/>
        <w:ind w:firstLineChars="200" w:firstLine="640"/>
        <w:rPr>
          <w:rFonts w:eastAsia="仿宋_GB2312"/>
          <w:color w:val="000000"/>
          <w:sz w:val="32"/>
          <w:szCs w:val="32"/>
        </w:rPr>
      </w:pPr>
      <w:r>
        <w:rPr>
          <w:rFonts w:eastAsia="仿宋_GB2312" w:hint="eastAsia"/>
          <w:color w:val="000000"/>
          <w:sz w:val="32"/>
          <w:szCs w:val="32"/>
        </w:rPr>
        <w:t>正电子发射</w:t>
      </w:r>
      <w:r w:rsidR="00D83E5B">
        <w:rPr>
          <w:rFonts w:eastAsia="仿宋_GB2312" w:hint="eastAsia"/>
          <w:color w:val="000000"/>
          <w:sz w:val="32"/>
          <w:szCs w:val="32"/>
        </w:rPr>
        <w:t>/</w:t>
      </w:r>
      <w:r>
        <w:rPr>
          <w:rFonts w:eastAsia="仿宋_GB2312" w:hint="eastAsia"/>
          <w:color w:val="000000"/>
          <w:sz w:val="32"/>
          <w:szCs w:val="32"/>
        </w:rPr>
        <w:t>X</w:t>
      </w:r>
      <w:r>
        <w:rPr>
          <w:rFonts w:eastAsia="仿宋_GB2312" w:hint="eastAsia"/>
          <w:color w:val="000000"/>
          <w:sz w:val="32"/>
          <w:szCs w:val="32"/>
        </w:rPr>
        <w:t>射线计算机断层成像系统</w:t>
      </w:r>
      <w:r>
        <w:rPr>
          <w:rFonts w:eastAsia="仿宋_GB2312"/>
          <w:color w:val="000000"/>
          <w:sz w:val="32"/>
          <w:szCs w:val="32"/>
        </w:rPr>
        <w:t>（</w:t>
      </w:r>
      <w:r>
        <w:rPr>
          <w:rFonts w:eastAsia="仿宋_GB2312"/>
          <w:color w:val="000000"/>
          <w:sz w:val="32"/>
          <w:szCs w:val="32"/>
        </w:rPr>
        <w:t>Imaging system of positron emissionand X-ray computed tomography</w:t>
      </w:r>
      <w:r>
        <w:rPr>
          <w:rFonts w:eastAsia="仿宋_GB2312"/>
          <w:color w:val="000000"/>
          <w:sz w:val="32"/>
          <w:szCs w:val="32"/>
        </w:rPr>
        <w:t>，本文简称</w:t>
      </w:r>
      <w:r>
        <w:rPr>
          <w:rFonts w:eastAsia="仿宋_GB2312"/>
          <w:color w:val="000000"/>
          <w:sz w:val="32"/>
          <w:szCs w:val="32"/>
        </w:rPr>
        <w:t>“</w:t>
      </w:r>
      <w:r>
        <w:rPr>
          <w:rFonts w:eastAsia="仿宋_GB2312" w:hint="eastAsia"/>
          <w:color w:val="000000"/>
          <w:sz w:val="32"/>
          <w:szCs w:val="32"/>
        </w:rPr>
        <w:t>PET/</w:t>
      </w:r>
      <w:r>
        <w:rPr>
          <w:rFonts w:eastAsia="仿宋_GB2312"/>
          <w:color w:val="000000"/>
          <w:sz w:val="32"/>
          <w:szCs w:val="32"/>
        </w:rPr>
        <w:t>CT”</w:t>
      </w:r>
      <w:r>
        <w:rPr>
          <w:rFonts w:eastAsia="仿宋_GB2312"/>
          <w:color w:val="000000"/>
          <w:sz w:val="32"/>
          <w:szCs w:val="32"/>
        </w:rPr>
        <w:t>）</w:t>
      </w:r>
      <w:r>
        <w:rPr>
          <w:rFonts w:eastAsia="仿宋_GB2312" w:hint="eastAsia"/>
          <w:color w:val="000000"/>
          <w:sz w:val="32"/>
          <w:szCs w:val="32"/>
        </w:rPr>
        <w:t>组合了正电子发射计算机断层扫描系统</w:t>
      </w:r>
      <w:r>
        <w:rPr>
          <w:rFonts w:eastAsia="仿宋_GB2312" w:hint="eastAsia"/>
          <w:color w:val="000000"/>
          <w:sz w:val="32"/>
          <w:szCs w:val="32"/>
        </w:rPr>
        <w:t>(PET)</w:t>
      </w:r>
      <w:r>
        <w:rPr>
          <w:rFonts w:eastAsia="仿宋_GB2312" w:hint="eastAsia"/>
          <w:color w:val="000000"/>
          <w:sz w:val="32"/>
          <w:szCs w:val="32"/>
        </w:rPr>
        <w:t>和</w:t>
      </w:r>
      <w:r>
        <w:rPr>
          <w:rFonts w:eastAsia="仿宋_GB2312" w:hint="eastAsia"/>
          <w:color w:val="000000"/>
          <w:sz w:val="32"/>
          <w:szCs w:val="32"/>
        </w:rPr>
        <w:t>X</w:t>
      </w:r>
      <w:r>
        <w:rPr>
          <w:rFonts w:eastAsia="仿宋_GB2312" w:hint="eastAsia"/>
          <w:color w:val="000000"/>
          <w:sz w:val="32"/>
          <w:szCs w:val="32"/>
        </w:rPr>
        <w:t>射线计算机体层扫描系统</w:t>
      </w:r>
      <w:r>
        <w:rPr>
          <w:rFonts w:eastAsia="仿宋_GB2312" w:hint="eastAsia"/>
          <w:color w:val="000000"/>
          <w:sz w:val="32"/>
          <w:szCs w:val="32"/>
        </w:rPr>
        <w:t>(CT)</w:t>
      </w:r>
      <w:r>
        <w:rPr>
          <w:rFonts w:eastAsia="仿宋_GB2312" w:hint="eastAsia"/>
          <w:color w:val="000000"/>
          <w:sz w:val="32"/>
          <w:szCs w:val="32"/>
        </w:rPr>
        <w:t>，提供生理和解剖信息的配准与融合。</w:t>
      </w:r>
      <w:bookmarkStart w:id="5" w:name="_Toc467833248"/>
    </w:p>
    <w:p w:rsidR="00651E3E" w:rsidRDefault="00EB4E74">
      <w:pPr>
        <w:spacing w:line="540" w:lineRule="exact"/>
        <w:ind w:firstLineChars="200" w:firstLine="640"/>
        <w:outlineLvl w:val="0"/>
        <w:rPr>
          <w:rFonts w:eastAsia="黑体"/>
          <w:color w:val="000000"/>
          <w:sz w:val="32"/>
          <w:szCs w:val="32"/>
        </w:rPr>
      </w:pPr>
      <w:bookmarkStart w:id="6" w:name="_Toc24755"/>
      <w:bookmarkStart w:id="7" w:name="_Toc24966857"/>
      <w:r>
        <w:rPr>
          <w:rFonts w:eastAsia="黑体" w:hint="eastAsia"/>
          <w:color w:val="000000"/>
          <w:sz w:val="32"/>
          <w:szCs w:val="32"/>
        </w:rPr>
        <w:t>二</w:t>
      </w:r>
      <w:r>
        <w:rPr>
          <w:rFonts w:eastAsia="黑体"/>
          <w:color w:val="000000"/>
          <w:sz w:val="32"/>
          <w:szCs w:val="32"/>
        </w:rPr>
        <w:t>、</w:t>
      </w:r>
      <w:bookmarkEnd w:id="5"/>
      <w:r>
        <w:rPr>
          <w:rFonts w:eastAsia="黑体" w:hint="eastAsia"/>
          <w:color w:val="000000"/>
          <w:sz w:val="32"/>
          <w:szCs w:val="32"/>
        </w:rPr>
        <w:t>综述资料</w:t>
      </w:r>
      <w:bookmarkEnd w:id="6"/>
      <w:bookmarkEnd w:id="7"/>
    </w:p>
    <w:p w:rsidR="00651E3E" w:rsidRDefault="00EB4E74">
      <w:pPr>
        <w:spacing w:line="560" w:lineRule="exact"/>
        <w:ind w:firstLineChars="200" w:firstLine="640"/>
        <w:outlineLvl w:val="1"/>
        <w:rPr>
          <w:rFonts w:ascii="仿宋_GB2312" w:eastAsia="仿宋_GB2312"/>
          <w:sz w:val="32"/>
          <w:szCs w:val="32"/>
        </w:rPr>
      </w:pPr>
      <w:bookmarkStart w:id="8" w:name="_Toc31885"/>
      <w:bookmarkStart w:id="9" w:name="_Toc24966858"/>
      <w:r>
        <w:rPr>
          <w:rFonts w:ascii="仿宋_GB2312" w:eastAsia="仿宋_GB2312" w:hint="eastAsia"/>
          <w:sz w:val="32"/>
          <w:szCs w:val="32"/>
        </w:rPr>
        <w:t>（一）概述</w:t>
      </w:r>
      <w:bookmarkEnd w:id="8"/>
      <w:bookmarkEnd w:id="9"/>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申报产品的管理类别、分类编码及名称的确定依据。</w:t>
      </w:r>
    </w:p>
    <w:p w:rsidR="00651E3E" w:rsidRDefault="00EB4E74">
      <w:pPr>
        <w:spacing w:line="560" w:lineRule="exact"/>
        <w:ind w:firstLineChars="200" w:firstLine="640"/>
        <w:outlineLvl w:val="1"/>
        <w:rPr>
          <w:rFonts w:ascii="仿宋_GB2312" w:eastAsia="仿宋_GB2312"/>
          <w:sz w:val="32"/>
          <w:szCs w:val="32"/>
        </w:rPr>
      </w:pPr>
      <w:bookmarkStart w:id="10" w:name="_Toc1119"/>
      <w:bookmarkStart w:id="11" w:name="_Toc24966859"/>
      <w:r>
        <w:rPr>
          <w:rFonts w:ascii="仿宋_GB2312" w:eastAsia="仿宋_GB2312" w:hint="eastAsia"/>
          <w:sz w:val="32"/>
          <w:szCs w:val="32"/>
        </w:rPr>
        <w:t>（二）产品描述</w:t>
      </w:r>
      <w:bookmarkEnd w:id="10"/>
      <w:bookmarkEnd w:id="11"/>
    </w:p>
    <w:p w:rsidR="00651E3E" w:rsidRPr="00D83E5B"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1.产品工</w:t>
      </w:r>
      <w:r w:rsidRPr="00D83E5B">
        <w:rPr>
          <w:rFonts w:ascii="仿宋_GB2312" w:eastAsia="仿宋_GB2312" w:hint="eastAsia"/>
          <w:sz w:val="32"/>
          <w:szCs w:val="32"/>
        </w:rPr>
        <w:t>作原理</w:t>
      </w:r>
    </w:p>
    <w:p w:rsidR="00651E3E"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描述产品工作原理，重点介绍探测器工作原理、重建算法、图像后处理方法等。</w:t>
      </w:r>
    </w:p>
    <w:p w:rsidR="0037789A"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对于新型探测器、新算法、新应用等应</w:t>
      </w:r>
      <w:r>
        <w:rPr>
          <w:rFonts w:ascii="仿宋_GB2312" w:eastAsia="仿宋_GB2312" w:hint="eastAsia"/>
          <w:sz w:val="32"/>
          <w:szCs w:val="32"/>
        </w:rPr>
        <w:t>着重介绍。</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2.结构组成</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产品总体结构示意图、实物图。产品各组成部分的介绍，各部分的工作原理、在系统中的功能作用、结构示意图、电路原理示意图（如有必要）、产品实物图、各部分之间的物理连接、功能交互。设备的主要技术特征。接触人体部分的材质。</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1）PET/CT根据产品结构形式不同，可分为分体式和一体式。描述申报产品的结构特征并配以图示。</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2）扫描架、定位激光灯的介绍，扫描架内部结构组成、剖面图等。</w:t>
      </w:r>
    </w:p>
    <w:p w:rsidR="00DC719B" w:rsidRPr="00D83E5B" w:rsidRDefault="00EB4E74">
      <w:pPr>
        <w:spacing w:line="560" w:lineRule="exact"/>
        <w:ind w:firstLineChars="200" w:firstLine="640"/>
        <w:rPr>
          <w:ins w:id="12" w:author="guxf" w:date="2019-11-05T09:59:00Z"/>
          <w:rFonts w:ascii="仿宋_GB2312" w:eastAsia="仿宋_GB2312"/>
          <w:sz w:val="32"/>
          <w:szCs w:val="32"/>
        </w:rPr>
      </w:pPr>
      <w:r w:rsidRPr="00D83E5B">
        <w:rPr>
          <w:rFonts w:ascii="仿宋_GB2312" w:eastAsia="仿宋_GB2312" w:hint="eastAsia"/>
          <w:sz w:val="32"/>
          <w:szCs w:val="32"/>
        </w:rPr>
        <w:lastRenderedPageBreak/>
        <w:t>3）探测器结构示意图、剖面图等;</w:t>
      </w:r>
    </w:p>
    <w:p w:rsidR="0037789A"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晶体种类、主要性能、尺寸、数量、排列方式</w:t>
      </w:r>
      <w:r w:rsidR="00C84B1D" w:rsidRPr="00D83E5B">
        <w:rPr>
          <w:rFonts w:ascii="仿宋_GB2312" w:eastAsia="仿宋_GB2312" w:hint="eastAsia"/>
          <w:sz w:val="32"/>
          <w:szCs w:val="32"/>
        </w:rPr>
        <w:t>（包括示意图等）</w:t>
      </w:r>
      <w:r w:rsidRPr="00D83E5B">
        <w:rPr>
          <w:rFonts w:ascii="仿宋_GB2312" w:eastAsia="仿宋_GB2312" w:hint="eastAsia"/>
          <w:sz w:val="32"/>
          <w:szCs w:val="32"/>
        </w:rPr>
        <w:t>;</w:t>
      </w:r>
    </w:p>
    <w:p w:rsidR="0037789A" w:rsidRPr="00D83E5B" w:rsidRDefault="00EB4E74">
      <w:pPr>
        <w:spacing w:line="560" w:lineRule="exact"/>
        <w:ind w:firstLineChars="200" w:firstLine="640"/>
        <w:rPr>
          <w:ins w:id="13" w:author="guxf" w:date="2019-11-05T09:56:00Z"/>
          <w:rFonts w:ascii="仿宋_GB2312" w:eastAsia="仿宋_GB2312"/>
          <w:sz w:val="32"/>
          <w:szCs w:val="32"/>
        </w:rPr>
      </w:pPr>
      <w:r w:rsidRPr="00D83E5B">
        <w:rPr>
          <w:rFonts w:ascii="仿宋_GB2312" w:eastAsia="仿宋_GB2312" w:hint="eastAsia"/>
          <w:sz w:val="32"/>
          <w:szCs w:val="32"/>
        </w:rPr>
        <w:t>光电转换器种类、主要性能、尺寸、数量、排列方式;</w:t>
      </w:r>
    </w:p>
    <w:p w:rsidR="0037789A"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探测器结构及光子入射定位、定时及能量甄别等原理及相关算法硬件。</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4）患者</w:t>
      </w:r>
      <w:r>
        <w:rPr>
          <w:rFonts w:ascii="仿宋_GB2312" w:eastAsia="仿宋_GB2312"/>
          <w:sz w:val="32"/>
          <w:szCs w:val="32"/>
        </w:rPr>
        <w:t>支撑系统</w:t>
      </w:r>
      <w:r>
        <w:rPr>
          <w:rFonts w:ascii="仿宋_GB2312" w:eastAsia="仿宋_GB2312" w:hint="eastAsia"/>
          <w:sz w:val="32"/>
          <w:szCs w:val="32"/>
        </w:rPr>
        <w:t>结构</w:t>
      </w:r>
      <w:r>
        <w:rPr>
          <w:rFonts w:ascii="仿宋_GB2312" w:eastAsia="仿宋_GB2312"/>
          <w:sz w:val="32"/>
          <w:szCs w:val="32"/>
        </w:rPr>
        <w:t>、材质、</w:t>
      </w:r>
      <w:r>
        <w:rPr>
          <w:rFonts w:ascii="仿宋_GB2312" w:eastAsia="仿宋_GB2312" w:hint="eastAsia"/>
          <w:sz w:val="32"/>
          <w:szCs w:val="32"/>
        </w:rPr>
        <w:t>结构示意图</w:t>
      </w:r>
      <w:r>
        <w:rPr>
          <w:rFonts w:ascii="仿宋_GB2312" w:eastAsia="仿宋_GB2312"/>
          <w:sz w:val="32"/>
          <w:szCs w:val="32"/>
        </w:rPr>
        <w:t>，系统连接示意图</w:t>
      </w:r>
      <w:r>
        <w:rPr>
          <w:rFonts w:ascii="仿宋_GB2312" w:eastAsia="仿宋_GB2312" w:hint="eastAsia"/>
          <w:sz w:val="32"/>
          <w:szCs w:val="32"/>
        </w:rPr>
        <w:t>等。</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5）放疗用</w:t>
      </w:r>
      <w:r>
        <w:rPr>
          <w:rFonts w:ascii="仿宋_GB2312" w:eastAsia="仿宋_GB2312"/>
          <w:sz w:val="32"/>
          <w:szCs w:val="32"/>
        </w:rPr>
        <w:t>平面床板</w:t>
      </w:r>
      <w:r>
        <w:rPr>
          <w:rFonts w:ascii="仿宋_GB2312" w:eastAsia="仿宋_GB2312" w:hint="eastAsia"/>
          <w:sz w:val="32"/>
          <w:szCs w:val="32"/>
        </w:rPr>
        <w:t>患者</w:t>
      </w:r>
      <w:r>
        <w:rPr>
          <w:rFonts w:ascii="仿宋_GB2312" w:eastAsia="仿宋_GB2312"/>
          <w:sz w:val="32"/>
          <w:szCs w:val="32"/>
        </w:rPr>
        <w:t>支撑系统</w:t>
      </w:r>
      <w:r>
        <w:rPr>
          <w:rFonts w:ascii="仿宋_GB2312" w:eastAsia="仿宋_GB2312" w:hint="eastAsia"/>
          <w:sz w:val="32"/>
          <w:szCs w:val="32"/>
        </w:rPr>
        <w:t>结构</w:t>
      </w:r>
      <w:r>
        <w:rPr>
          <w:rFonts w:ascii="仿宋_GB2312" w:eastAsia="仿宋_GB2312"/>
          <w:sz w:val="32"/>
          <w:szCs w:val="32"/>
        </w:rPr>
        <w:t>、材质、</w:t>
      </w:r>
      <w:r>
        <w:rPr>
          <w:rFonts w:ascii="仿宋_GB2312" w:eastAsia="仿宋_GB2312" w:hint="eastAsia"/>
          <w:sz w:val="32"/>
          <w:szCs w:val="32"/>
        </w:rPr>
        <w:t>结构示意图</w:t>
      </w:r>
      <w:r>
        <w:rPr>
          <w:rFonts w:ascii="仿宋_GB2312" w:eastAsia="仿宋_GB2312"/>
          <w:sz w:val="32"/>
          <w:szCs w:val="32"/>
        </w:rPr>
        <w:t>，系统连接示意图</w:t>
      </w:r>
      <w:r>
        <w:rPr>
          <w:rFonts w:ascii="仿宋_GB2312" w:eastAsia="仿宋_GB2312" w:hint="eastAsia"/>
          <w:sz w:val="32"/>
          <w:szCs w:val="32"/>
        </w:rPr>
        <w:t>等。</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6）冷却系统的冷却方式、工作原理、性能指标等。</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sz w:val="32"/>
          <w:szCs w:val="32"/>
        </w:rPr>
        <w:t>7）CT部分的描述参照《</w:t>
      </w:r>
      <w:r>
        <w:rPr>
          <w:rFonts w:ascii="仿宋_GB2312" w:eastAsia="仿宋_GB2312" w:hint="eastAsia"/>
          <w:bCs/>
          <w:sz w:val="32"/>
          <w:szCs w:val="32"/>
        </w:rPr>
        <w:t>X射线计算机体层摄影设备注册技术审查指导原则》相应要求进行介绍。</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8）介绍设备包含的附件（如患者固定、支撑装置等），包括附件的预期用途、规格尺寸、图示等。</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9）门控设备</w:t>
      </w:r>
    </w:p>
    <w:p w:rsidR="00651E3E" w:rsidRDefault="00EB4E74">
      <w:pPr>
        <w:spacing w:line="560" w:lineRule="exact"/>
        <w:ind w:firstLineChars="200" w:firstLine="640"/>
        <w:rPr>
          <w:rFonts w:ascii="仿宋_GB2312" w:eastAsia="仿宋_GB2312"/>
          <w:sz w:val="32"/>
          <w:szCs w:val="32"/>
        </w:rPr>
      </w:pPr>
      <w:r>
        <w:rPr>
          <w:rFonts w:ascii="仿宋_GB2312" w:eastAsia="仿宋_GB2312"/>
          <w:sz w:val="32"/>
          <w:szCs w:val="32"/>
        </w:rPr>
        <w:t>确认设备只有</w:t>
      </w:r>
      <w:r>
        <w:rPr>
          <w:rFonts w:ascii="仿宋_GB2312" w:eastAsia="仿宋_GB2312" w:hint="eastAsia"/>
          <w:sz w:val="32"/>
          <w:szCs w:val="32"/>
        </w:rPr>
        <w:t>门控接口</w:t>
      </w:r>
      <w:r>
        <w:rPr>
          <w:rFonts w:ascii="仿宋_GB2312" w:eastAsia="仿宋_GB2312"/>
          <w:sz w:val="32"/>
          <w:szCs w:val="32"/>
        </w:rPr>
        <w:t>还是包含</w:t>
      </w:r>
      <w:r>
        <w:rPr>
          <w:rFonts w:ascii="仿宋_GB2312" w:eastAsia="仿宋_GB2312" w:hint="eastAsia"/>
          <w:sz w:val="32"/>
          <w:szCs w:val="32"/>
        </w:rPr>
        <w:t>门控</w:t>
      </w:r>
      <w:r>
        <w:rPr>
          <w:rFonts w:ascii="仿宋_GB2312" w:eastAsia="仿宋_GB2312"/>
          <w:sz w:val="32"/>
          <w:szCs w:val="32"/>
        </w:rPr>
        <w:t>设备</w:t>
      </w:r>
      <w:r>
        <w:rPr>
          <w:rFonts w:ascii="仿宋_GB2312" w:eastAsia="仿宋_GB2312" w:hint="eastAsia"/>
          <w:sz w:val="32"/>
          <w:szCs w:val="32"/>
        </w:rPr>
        <w:t>。</w:t>
      </w:r>
    </w:p>
    <w:p w:rsidR="00651E3E" w:rsidRDefault="00EB4E74">
      <w:pPr>
        <w:spacing w:line="560" w:lineRule="exact"/>
        <w:ind w:firstLineChars="200" w:firstLine="640"/>
        <w:rPr>
          <w:rFonts w:ascii="仿宋_GB2312" w:eastAsia="仿宋_GB2312"/>
          <w:sz w:val="32"/>
          <w:szCs w:val="32"/>
        </w:rPr>
      </w:pPr>
      <w:r>
        <w:rPr>
          <w:rFonts w:ascii="仿宋_GB2312" w:eastAsia="仿宋_GB2312"/>
          <w:sz w:val="32"/>
          <w:szCs w:val="32"/>
        </w:rPr>
        <w:t>如果</w:t>
      </w:r>
      <w:r>
        <w:rPr>
          <w:rFonts w:ascii="仿宋_GB2312" w:eastAsia="仿宋_GB2312" w:hint="eastAsia"/>
          <w:sz w:val="32"/>
          <w:szCs w:val="32"/>
        </w:rPr>
        <w:t>只有</w:t>
      </w:r>
      <w:r>
        <w:rPr>
          <w:rFonts w:ascii="仿宋_GB2312" w:eastAsia="仿宋_GB2312"/>
          <w:sz w:val="32"/>
          <w:szCs w:val="32"/>
        </w:rPr>
        <w:t>门控结构，应描述接口类型，可兼容的门控设备（</w:t>
      </w:r>
      <w:r>
        <w:rPr>
          <w:rFonts w:ascii="仿宋_GB2312" w:eastAsia="仿宋_GB2312" w:hint="eastAsia"/>
          <w:sz w:val="32"/>
          <w:szCs w:val="32"/>
        </w:rPr>
        <w:t>制造商</w:t>
      </w:r>
      <w:r>
        <w:rPr>
          <w:rFonts w:ascii="仿宋_GB2312" w:eastAsia="仿宋_GB2312"/>
          <w:sz w:val="32"/>
          <w:szCs w:val="32"/>
        </w:rPr>
        <w:t>、型号）</w:t>
      </w:r>
      <w:r>
        <w:rPr>
          <w:rFonts w:ascii="仿宋_GB2312" w:eastAsia="仿宋_GB2312" w:hint="eastAsia"/>
          <w:sz w:val="32"/>
          <w:szCs w:val="32"/>
        </w:rPr>
        <w:t>。</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如含</w:t>
      </w:r>
      <w:r>
        <w:rPr>
          <w:rFonts w:ascii="仿宋_GB2312" w:eastAsia="仿宋_GB2312"/>
          <w:sz w:val="32"/>
          <w:szCs w:val="32"/>
        </w:rPr>
        <w:t>门控设备</w:t>
      </w:r>
      <w:r>
        <w:rPr>
          <w:rFonts w:ascii="仿宋_GB2312" w:eastAsia="仿宋_GB2312" w:hint="eastAsia"/>
          <w:sz w:val="32"/>
          <w:szCs w:val="32"/>
        </w:rPr>
        <w:t>应对</w:t>
      </w:r>
      <w:r>
        <w:rPr>
          <w:rFonts w:ascii="仿宋_GB2312" w:eastAsia="仿宋_GB2312"/>
          <w:sz w:val="32"/>
          <w:szCs w:val="32"/>
        </w:rPr>
        <w:t>门控设备进行介绍。</w:t>
      </w:r>
      <w:r>
        <w:rPr>
          <w:rFonts w:ascii="仿宋_GB2312" w:eastAsia="仿宋_GB2312" w:hint="eastAsia"/>
          <w:sz w:val="32"/>
          <w:szCs w:val="32"/>
        </w:rPr>
        <w:t>介绍生理信号门控设备结构组成、工作原理、性能指标、</w:t>
      </w:r>
      <w:r>
        <w:rPr>
          <w:rFonts w:ascii="仿宋_GB2312" w:eastAsia="仿宋_GB2312"/>
          <w:sz w:val="32"/>
          <w:szCs w:val="32"/>
        </w:rPr>
        <w:t>内置/</w:t>
      </w:r>
      <w:r>
        <w:rPr>
          <w:rFonts w:ascii="仿宋_GB2312" w:eastAsia="仿宋_GB2312" w:hint="eastAsia"/>
          <w:sz w:val="32"/>
          <w:szCs w:val="32"/>
        </w:rPr>
        <w:t>外接、前瞻性/回顾性等。</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t>10）扫描模式及扫描</w:t>
      </w:r>
      <w:r>
        <w:rPr>
          <w:rFonts w:ascii="仿宋_GB2312" w:eastAsia="仿宋_GB2312"/>
          <w:sz w:val="32"/>
          <w:szCs w:val="32"/>
        </w:rPr>
        <w:t>控制</w:t>
      </w:r>
      <w:r>
        <w:rPr>
          <w:rFonts w:ascii="仿宋_GB2312" w:eastAsia="仿宋_GB2312" w:hint="eastAsia"/>
          <w:sz w:val="32"/>
          <w:szCs w:val="32"/>
        </w:rPr>
        <w:t>软件功能介绍：</w:t>
      </w:r>
    </w:p>
    <w:p w:rsidR="00651E3E" w:rsidRPr="00D83E5B" w:rsidRDefault="00EB4E74">
      <w:pPr>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扫描软件的主要软件功能介绍，扫描设置功能、患者信息登记功能</w:t>
      </w:r>
      <w:r w:rsidRPr="00D83E5B">
        <w:rPr>
          <w:rFonts w:ascii="仿宋_GB2312" w:eastAsia="仿宋_GB2312" w:hint="eastAsia"/>
          <w:sz w:val="32"/>
          <w:szCs w:val="32"/>
        </w:rPr>
        <w:t>等。</w:t>
      </w:r>
    </w:p>
    <w:p w:rsidR="00651E3E"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11）图像重建软件：</w:t>
      </w:r>
    </w:p>
    <w:p w:rsidR="00651E3E"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图像重建算法的原理、特色等。</w:t>
      </w:r>
    </w:p>
    <w:p w:rsidR="00651E3E"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12）应用软件：</w:t>
      </w:r>
    </w:p>
    <w:p w:rsidR="00651E3E"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列明软件名称，介绍主要功能用途、必要的原理等。</w:t>
      </w:r>
    </w:p>
    <w:p w:rsidR="00651E3E" w:rsidRPr="00D83E5B"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13）技术、性能参数</w:t>
      </w:r>
    </w:p>
    <w:p w:rsidR="00651E3E" w:rsidRDefault="00EB4E74">
      <w:pPr>
        <w:spacing w:line="560" w:lineRule="exact"/>
        <w:ind w:firstLineChars="200" w:firstLine="640"/>
        <w:rPr>
          <w:rFonts w:ascii="仿宋_GB2312" w:eastAsia="仿宋_GB2312"/>
          <w:sz w:val="32"/>
          <w:szCs w:val="32"/>
        </w:rPr>
      </w:pPr>
      <w:r w:rsidRPr="00D83E5B">
        <w:rPr>
          <w:rFonts w:ascii="仿宋_GB2312" w:eastAsia="仿宋_GB2312" w:hint="eastAsia"/>
          <w:sz w:val="32"/>
          <w:szCs w:val="32"/>
        </w:rPr>
        <w:t>按附录</w:t>
      </w:r>
      <w:r w:rsidR="00D83E5B">
        <w:rPr>
          <w:rFonts w:ascii="仿宋_GB2312" w:eastAsia="仿宋_GB2312" w:hint="eastAsia"/>
          <w:sz w:val="32"/>
          <w:szCs w:val="32"/>
        </w:rPr>
        <w:t>Ⅰ</w:t>
      </w:r>
      <w:r w:rsidRPr="00D83E5B">
        <w:rPr>
          <w:rFonts w:ascii="仿宋_GB2312" w:eastAsia="仿宋_GB2312" w:hint="eastAsia"/>
          <w:sz w:val="32"/>
          <w:szCs w:val="32"/>
        </w:rPr>
        <w:t>要求介绍</w:t>
      </w:r>
      <w:r>
        <w:rPr>
          <w:rFonts w:ascii="仿宋_GB2312" w:eastAsia="仿宋_GB2312" w:hint="eastAsia"/>
          <w:sz w:val="32"/>
          <w:szCs w:val="32"/>
        </w:rPr>
        <w:t>产品主要参数。</w:t>
      </w:r>
    </w:p>
    <w:p w:rsidR="00651E3E" w:rsidRDefault="00EB4E74">
      <w:pPr>
        <w:spacing w:line="560" w:lineRule="exact"/>
        <w:ind w:firstLineChars="200" w:firstLine="640"/>
        <w:outlineLvl w:val="1"/>
        <w:rPr>
          <w:rFonts w:ascii="仿宋_GB2312" w:eastAsia="仿宋_GB2312"/>
          <w:bCs/>
          <w:sz w:val="32"/>
          <w:szCs w:val="32"/>
        </w:rPr>
      </w:pPr>
      <w:bookmarkStart w:id="14" w:name="_Toc10551"/>
      <w:bookmarkStart w:id="15" w:name="_Toc24966860"/>
      <w:r>
        <w:rPr>
          <w:rFonts w:ascii="仿宋_GB2312" w:eastAsia="仿宋_GB2312" w:hint="eastAsia"/>
          <w:bCs/>
          <w:sz w:val="32"/>
          <w:szCs w:val="32"/>
        </w:rPr>
        <w:t>（三）型号规格</w:t>
      </w:r>
      <w:bookmarkEnd w:id="14"/>
      <w:bookmarkEnd w:id="15"/>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原则上PET/CT产品每个注册单元包含一个型号。对于存在多种配置的产品，应当明确各配置的区别。应当采用对比表及带有说明性文字的图片、图表，对于各种配置的结构组成、功能、产品特征和运行模式、性能指标等方面加以描述。</w:t>
      </w:r>
    </w:p>
    <w:p w:rsidR="00651E3E" w:rsidRDefault="00EB4E74">
      <w:pPr>
        <w:spacing w:line="560" w:lineRule="exact"/>
        <w:ind w:firstLineChars="200" w:firstLine="640"/>
        <w:outlineLvl w:val="1"/>
        <w:rPr>
          <w:rFonts w:ascii="仿宋_GB2312" w:eastAsia="仿宋_GB2312"/>
          <w:bCs/>
          <w:sz w:val="32"/>
          <w:szCs w:val="32"/>
        </w:rPr>
      </w:pPr>
      <w:bookmarkStart w:id="16" w:name="_Toc23160"/>
      <w:bookmarkStart w:id="17" w:name="_Toc24966861"/>
      <w:r>
        <w:rPr>
          <w:rFonts w:ascii="仿宋_GB2312" w:eastAsia="仿宋_GB2312" w:hint="eastAsia"/>
          <w:bCs/>
          <w:sz w:val="32"/>
          <w:szCs w:val="32"/>
        </w:rPr>
        <w:t>（四）包装说明</w:t>
      </w:r>
      <w:bookmarkEnd w:id="16"/>
      <w:bookmarkEnd w:id="17"/>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产品包装、运输等相关的说明。确保运输过程不对设备造成损害。如：包装设计要求、包装材料、外部标示、运输和储存的环境条件等。</w:t>
      </w:r>
    </w:p>
    <w:p w:rsidR="00651E3E" w:rsidRDefault="00EB4E74">
      <w:pPr>
        <w:spacing w:line="560" w:lineRule="exact"/>
        <w:ind w:firstLineChars="200" w:firstLine="640"/>
        <w:outlineLvl w:val="1"/>
        <w:rPr>
          <w:rFonts w:ascii="仿宋_GB2312" w:eastAsia="仿宋_GB2312"/>
          <w:bCs/>
          <w:sz w:val="32"/>
          <w:szCs w:val="32"/>
        </w:rPr>
      </w:pPr>
      <w:bookmarkStart w:id="18" w:name="_Toc10573"/>
      <w:bookmarkStart w:id="19" w:name="_Toc24966862"/>
      <w:r>
        <w:rPr>
          <w:rFonts w:ascii="仿宋_GB2312" w:eastAsia="仿宋_GB2312" w:hint="eastAsia"/>
          <w:bCs/>
          <w:sz w:val="32"/>
          <w:szCs w:val="32"/>
        </w:rPr>
        <w:t>（五）适用范围和禁忌症</w:t>
      </w:r>
      <w:bookmarkEnd w:id="18"/>
      <w:bookmarkEnd w:id="19"/>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1.适用范围</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描述申报产品的适用范围。PET、CT部分是否可独立用于临床诊断的描述。新技术、新方法的是否有特殊的临床预期用途。</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可参考如下描述：</w:t>
      </w:r>
    </w:p>
    <w:p w:rsidR="00651E3E" w:rsidRPr="00D83E5B" w:rsidRDefault="00EB4E74">
      <w:pPr>
        <w:spacing w:line="540" w:lineRule="exact"/>
        <w:ind w:firstLineChars="200" w:firstLine="640"/>
        <w:rPr>
          <w:rFonts w:eastAsia="仿宋_GB2312"/>
          <w:sz w:val="32"/>
          <w:szCs w:val="32"/>
        </w:rPr>
      </w:pPr>
      <w:r>
        <w:rPr>
          <w:rFonts w:eastAsia="仿宋_GB2312" w:hint="eastAsia"/>
          <w:color w:val="000000"/>
          <w:sz w:val="32"/>
          <w:szCs w:val="32"/>
        </w:rPr>
        <w:t>PET/CT</w:t>
      </w:r>
      <w:r>
        <w:rPr>
          <w:rFonts w:eastAsia="仿宋_GB2312" w:hint="eastAsia"/>
          <w:color w:val="000000"/>
          <w:sz w:val="32"/>
          <w:szCs w:val="32"/>
        </w:rPr>
        <w:t>组合了正电子发射计算机断层扫描系统</w:t>
      </w:r>
      <w:r>
        <w:rPr>
          <w:rFonts w:eastAsia="仿宋_GB2312" w:hint="eastAsia"/>
          <w:color w:val="000000"/>
          <w:sz w:val="32"/>
          <w:szCs w:val="32"/>
        </w:rPr>
        <w:t>(PET)</w:t>
      </w:r>
      <w:r>
        <w:rPr>
          <w:rFonts w:eastAsia="仿宋_GB2312" w:hint="eastAsia"/>
          <w:color w:val="000000"/>
          <w:sz w:val="32"/>
          <w:szCs w:val="32"/>
        </w:rPr>
        <w:t>和</w:t>
      </w:r>
      <w:r>
        <w:rPr>
          <w:rFonts w:eastAsia="仿宋_GB2312" w:hint="eastAsia"/>
          <w:color w:val="000000"/>
          <w:sz w:val="32"/>
          <w:szCs w:val="32"/>
        </w:rPr>
        <w:t>X</w:t>
      </w:r>
      <w:r>
        <w:rPr>
          <w:rFonts w:eastAsia="仿宋_GB2312" w:hint="eastAsia"/>
          <w:color w:val="000000"/>
          <w:sz w:val="32"/>
          <w:szCs w:val="32"/>
        </w:rPr>
        <w:lastRenderedPageBreak/>
        <w:t>射线计算机体层扫描系统</w:t>
      </w:r>
      <w:r>
        <w:rPr>
          <w:rFonts w:eastAsia="仿宋_GB2312" w:hint="eastAsia"/>
          <w:color w:val="000000"/>
          <w:sz w:val="32"/>
          <w:szCs w:val="32"/>
        </w:rPr>
        <w:t>(CT)</w:t>
      </w:r>
      <w:r>
        <w:rPr>
          <w:rFonts w:eastAsia="仿宋_GB2312" w:hint="eastAsia"/>
          <w:color w:val="000000"/>
          <w:sz w:val="32"/>
          <w:szCs w:val="32"/>
        </w:rPr>
        <w:t>，提供生理和解剖信息的配准与融合。</w:t>
      </w:r>
      <w:r>
        <w:rPr>
          <w:rFonts w:eastAsia="仿宋_GB2312" w:hint="eastAsia"/>
          <w:bCs/>
          <w:color w:val="000000"/>
          <w:sz w:val="32"/>
          <w:szCs w:val="32"/>
        </w:rPr>
        <w:t>所生成的图像同时包括人体器官组织的功能信息和解剖学信息，临床常用于肿瘤、神经系统、心血管系统等疾病的诊断以及评估</w:t>
      </w:r>
      <w:r>
        <w:rPr>
          <w:rFonts w:eastAsia="仿宋_GB2312" w:hint="eastAsia"/>
          <w:color w:val="000000"/>
          <w:sz w:val="32"/>
          <w:szCs w:val="32"/>
        </w:rPr>
        <w:t>。</w:t>
      </w:r>
    </w:p>
    <w:p w:rsidR="00651E3E" w:rsidRPr="00D83E5B" w:rsidRDefault="00EB4E74">
      <w:pPr>
        <w:spacing w:line="560" w:lineRule="exact"/>
        <w:ind w:firstLineChars="200" w:firstLine="640"/>
        <w:rPr>
          <w:rFonts w:ascii="仿宋_GB2312" w:eastAsia="仿宋_GB2312"/>
          <w:bCs/>
          <w:sz w:val="32"/>
          <w:szCs w:val="32"/>
        </w:rPr>
      </w:pPr>
      <w:r w:rsidRPr="00D83E5B">
        <w:rPr>
          <w:rFonts w:ascii="仿宋_GB2312" w:eastAsia="仿宋_GB2312" w:hint="eastAsia"/>
          <w:bCs/>
          <w:sz w:val="32"/>
          <w:szCs w:val="32"/>
        </w:rPr>
        <w:t>PET子系统通过符合探测注射到人体中的正电子药物发出的</w:t>
      </w:r>
      <w:r w:rsidRPr="00D83E5B">
        <w:rPr>
          <w:rFonts w:ascii="微软雅黑" w:eastAsia="微软雅黑" w:hAnsi="微软雅黑" w:cs="微软雅黑" w:hint="eastAsia"/>
          <w:bCs/>
          <w:sz w:val="32"/>
          <w:szCs w:val="32"/>
        </w:rPr>
        <w:t>γ</w:t>
      </w:r>
      <w:r w:rsidRPr="00D83E5B">
        <w:rPr>
          <w:rFonts w:ascii="仿宋_GB2312" w:eastAsia="仿宋_GB2312" w:hint="eastAsia"/>
          <w:bCs/>
          <w:sz w:val="32"/>
          <w:szCs w:val="32"/>
        </w:rPr>
        <w:t>光子对，</w:t>
      </w:r>
      <w:r w:rsidRPr="00D83E5B">
        <w:rPr>
          <w:rFonts w:eastAsia="仿宋_GB2312" w:hint="eastAsia"/>
          <w:sz w:val="32"/>
          <w:szCs w:val="32"/>
        </w:rPr>
        <w:t>由计算机重建</w:t>
      </w:r>
      <w:r w:rsidRPr="00D83E5B">
        <w:rPr>
          <w:rFonts w:ascii="仿宋_GB2312" w:eastAsia="仿宋_GB2312" w:hint="eastAsia"/>
          <w:bCs/>
          <w:sz w:val="32"/>
          <w:szCs w:val="32"/>
        </w:rPr>
        <w:t>正电子药物在人体中的空间分布及时间变化的</w:t>
      </w:r>
      <w:r w:rsidRPr="00D83E5B">
        <w:rPr>
          <w:rFonts w:eastAsia="仿宋_GB2312" w:hint="eastAsia"/>
          <w:sz w:val="32"/>
          <w:szCs w:val="32"/>
        </w:rPr>
        <w:t>断层图像</w:t>
      </w:r>
      <w:r w:rsidRPr="00D83E5B">
        <w:rPr>
          <w:rFonts w:ascii="仿宋_GB2312" w:eastAsia="仿宋_GB2312" w:hint="eastAsia"/>
          <w:bCs/>
          <w:sz w:val="32"/>
          <w:szCs w:val="32"/>
        </w:rPr>
        <w:t>，可定量测定正电子药物在体内所参与的代谢和生理功能。</w:t>
      </w:r>
    </w:p>
    <w:p w:rsidR="007212BB" w:rsidRPr="00D83E5B" w:rsidRDefault="00EB4E74">
      <w:pPr>
        <w:spacing w:line="560" w:lineRule="exact"/>
        <w:ind w:firstLineChars="200" w:firstLine="640"/>
        <w:rPr>
          <w:rFonts w:eastAsia="仿宋_GB2312"/>
          <w:sz w:val="32"/>
          <w:szCs w:val="32"/>
        </w:rPr>
      </w:pPr>
      <w:r w:rsidRPr="00D83E5B">
        <w:rPr>
          <w:rFonts w:eastAsia="仿宋_GB2312" w:hint="eastAsia"/>
          <w:sz w:val="32"/>
          <w:szCs w:val="32"/>
        </w:rPr>
        <w:t>CT</w:t>
      </w:r>
      <w:r w:rsidRPr="00D83E5B">
        <w:rPr>
          <w:rFonts w:eastAsia="仿宋_GB2312" w:hint="eastAsia"/>
          <w:sz w:val="32"/>
          <w:szCs w:val="32"/>
        </w:rPr>
        <w:t>子系统</w:t>
      </w:r>
      <w:r w:rsidRPr="00D83E5B">
        <w:rPr>
          <w:rFonts w:ascii="仿宋_GB2312" w:eastAsia="仿宋_GB2312" w:hint="eastAsia"/>
          <w:bCs/>
          <w:sz w:val="32"/>
          <w:szCs w:val="32"/>
        </w:rPr>
        <w:t>通过旋转探测来自自身球管并透过人体后的</w:t>
      </w:r>
      <w:r w:rsidRPr="00D83E5B">
        <w:rPr>
          <w:rFonts w:eastAsia="仿宋_GB2312" w:hint="eastAsia"/>
          <w:sz w:val="32"/>
          <w:szCs w:val="32"/>
        </w:rPr>
        <w:t xml:space="preserve">X </w:t>
      </w:r>
      <w:r w:rsidRPr="00D83E5B">
        <w:rPr>
          <w:rFonts w:eastAsia="仿宋_GB2312" w:hint="eastAsia"/>
          <w:sz w:val="32"/>
          <w:szCs w:val="32"/>
        </w:rPr>
        <w:t>射线，由计算机重建与</w:t>
      </w:r>
      <w:r w:rsidRPr="00D83E5B">
        <w:rPr>
          <w:rFonts w:eastAsia="仿宋_GB2312" w:hint="eastAsia"/>
          <w:sz w:val="32"/>
          <w:szCs w:val="32"/>
        </w:rPr>
        <w:t xml:space="preserve">X </w:t>
      </w:r>
      <w:r w:rsidRPr="00D83E5B">
        <w:rPr>
          <w:rFonts w:eastAsia="仿宋_GB2312" w:hint="eastAsia"/>
          <w:sz w:val="32"/>
          <w:szCs w:val="32"/>
        </w:rPr>
        <w:t>射线</w:t>
      </w:r>
      <w:r w:rsidRPr="00D83E5B">
        <w:rPr>
          <w:rFonts w:ascii="仿宋_GB2312" w:eastAsia="仿宋_GB2312" w:hint="eastAsia"/>
          <w:bCs/>
          <w:sz w:val="32"/>
          <w:szCs w:val="32"/>
        </w:rPr>
        <w:t>吸收系数相关的人体组织密度</w:t>
      </w:r>
      <w:r w:rsidRPr="00D83E5B">
        <w:rPr>
          <w:rFonts w:eastAsia="仿宋_GB2312" w:hint="eastAsia"/>
          <w:sz w:val="32"/>
          <w:szCs w:val="32"/>
        </w:rPr>
        <w:t>断层图像。</w:t>
      </w:r>
    </w:p>
    <w:p w:rsidR="00651E3E" w:rsidRDefault="00EB4E74">
      <w:pPr>
        <w:spacing w:line="560" w:lineRule="exact"/>
        <w:ind w:firstLineChars="200" w:firstLine="640"/>
        <w:rPr>
          <w:rFonts w:ascii="仿宋_GB2312" w:eastAsia="仿宋_GB2312"/>
          <w:bCs/>
          <w:sz w:val="32"/>
          <w:szCs w:val="32"/>
        </w:rPr>
      </w:pPr>
      <w:r w:rsidRPr="00D83E5B">
        <w:rPr>
          <w:rFonts w:eastAsia="仿宋_GB2312" w:hint="eastAsia"/>
          <w:sz w:val="32"/>
          <w:szCs w:val="32"/>
        </w:rPr>
        <w:t>此外，</w:t>
      </w:r>
      <w:r>
        <w:rPr>
          <w:rFonts w:eastAsia="仿宋_GB2312" w:hint="eastAsia"/>
          <w:color w:val="000000"/>
          <w:sz w:val="32"/>
          <w:szCs w:val="32"/>
        </w:rPr>
        <w:t>CT</w:t>
      </w:r>
      <w:r>
        <w:rPr>
          <w:rFonts w:eastAsia="仿宋_GB2312" w:hint="eastAsia"/>
          <w:color w:val="000000"/>
          <w:sz w:val="32"/>
          <w:szCs w:val="32"/>
        </w:rPr>
        <w:t>子系统还可以为</w:t>
      </w:r>
      <w:r>
        <w:rPr>
          <w:rFonts w:eastAsia="仿宋_GB2312" w:hint="eastAsia"/>
          <w:color w:val="000000"/>
          <w:sz w:val="32"/>
          <w:szCs w:val="32"/>
        </w:rPr>
        <w:t>PET</w:t>
      </w:r>
      <w:r>
        <w:rPr>
          <w:rFonts w:eastAsia="仿宋_GB2312" w:hint="eastAsia"/>
          <w:color w:val="000000"/>
          <w:sz w:val="32"/>
          <w:szCs w:val="32"/>
        </w:rPr>
        <w:t>图像提供衰减校正图以及</w:t>
      </w:r>
      <w:r>
        <w:rPr>
          <w:rFonts w:eastAsia="仿宋_GB2312" w:hint="eastAsia"/>
          <w:color w:val="000000"/>
          <w:sz w:val="32"/>
          <w:szCs w:val="32"/>
        </w:rPr>
        <w:t xml:space="preserve"> PET </w:t>
      </w:r>
      <w:r>
        <w:rPr>
          <w:rFonts w:eastAsia="仿宋_GB2312" w:hint="eastAsia"/>
          <w:color w:val="000000"/>
          <w:sz w:val="32"/>
          <w:szCs w:val="32"/>
        </w:rPr>
        <w:t>和</w:t>
      </w:r>
      <w:r>
        <w:rPr>
          <w:rFonts w:eastAsia="仿宋_GB2312" w:hint="eastAsia"/>
          <w:color w:val="000000"/>
          <w:sz w:val="32"/>
          <w:szCs w:val="32"/>
        </w:rPr>
        <w:t xml:space="preserve"> CT </w:t>
      </w:r>
      <w:r>
        <w:rPr>
          <w:rFonts w:eastAsia="仿宋_GB2312" w:hint="eastAsia"/>
          <w:color w:val="000000"/>
          <w:sz w:val="32"/>
          <w:szCs w:val="32"/>
        </w:rPr>
        <w:t>融合图像的解剖参考信息。</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该系统还保持了PET和CT设备的独立功能，允许CT或PET单独成像。</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2.预期使用环境：该产品预期使用的地点如医疗机构、实验室等，以及可能会影响其安全性和有效性的环境条件（如，温度、湿度、功率、压力、移动等）。</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3.禁忌症的描述：目标患者人群的信息（如成人、儿童或新生儿），患者选择标准的信息，以及使用过程中需要监测的参数、考虑的因素。</w:t>
      </w:r>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4.适用人群的描述：如适用，应当明确说明该器械不适宜应用的某些疾病、情况或特定的人群（如儿童、老年人、孕妇及哺</w:t>
      </w:r>
      <w:r>
        <w:rPr>
          <w:rFonts w:ascii="仿宋_GB2312" w:eastAsia="仿宋_GB2312" w:hint="eastAsia"/>
          <w:bCs/>
          <w:sz w:val="32"/>
          <w:szCs w:val="32"/>
        </w:rPr>
        <w:lastRenderedPageBreak/>
        <w:t>乳期妇女、肝肾功能不全者）。</w:t>
      </w:r>
    </w:p>
    <w:p w:rsidR="00651E3E" w:rsidRDefault="00EB4E74">
      <w:pPr>
        <w:spacing w:line="560" w:lineRule="exact"/>
        <w:ind w:firstLineChars="200" w:firstLine="640"/>
        <w:outlineLvl w:val="1"/>
        <w:rPr>
          <w:rFonts w:ascii="仿宋_GB2312" w:eastAsia="仿宋_GB2312"/>
          <w:bCs/>
          <w:sz w:val="32"/>
          <w:szCs w:val="32"/>
        </w:rPr>
      </w:pPr>
      <w:bookmarkStart w:id="20" w:name="_Toc3892"/>
      <w:bookmarkStart w:id="21" w:name="_Toc24966863"/>
      <w:r>
        <w:rPr>
          <w:rFonts w:ascii="仿宋_GB2312" w:eastAsia="仿宋_GB2312" w:hint="eastAsia"/>
          <w:bCs/>
          <w:sz w:val="32"/>
          <w:szCs w:val="32"/>
        </w:rPr>
        <w:t>（六）参考的同类产品或前代产品的情况（如有）</w:t>
      </w:r>
      <w:bookmarkEnd w:id="20"/>
      <w:bookmarkEnd w:id="21"/>
    </w:p>
    <w:p w:rsidR="00651E3E" w:rsidRDefault="00EB4E74">
      <w:pPr>
        <w:spacing w:line="560" w:lineRule="exact"/>
        <w:ind w:firstLineChars="200" w:firstLine="640"/>
        <w:rPr>
          <w:rFonts w:ascii="仿宋_GB2312" w:eastAsia="仿宋_GB2312"/>
          <w:bCs/>
          <w:sz w:val="32"/>
          <w:szCs w:val="32"/>
        </w:rPr>
      </w:pPr>
      <w:r>
        <w:rPr>
          <w:rFonts w:ascii="仿宋_GB2312" w:eastAsia="仿宋_GB2312" w:hint="eastAsia"/>
          <w:bCs/>
          <w:sz w:val="32"/>
          <w:szCs w:val="32"/>
        </w:rPr>
        <w:t>参考的同类产品或前代产品应当提供同类产品（国内外已上市）或前代产品（如有）的信息，阐述申请注册产品的研发背景和目的。对于同类产品，应当说明选择其作为研发参考的原因。</w:t>
      </w:r>
    </w:p>
    <w:p w:rsidR="00651E3E" w:rsidRDefault="00EB4E74">
      <w:pPr>
        <w:spacing w:line="560" w:lineRule="exact"/>
        <w:ind w:firstLineChars="200" w:firstLine="640"/>
        <w:rPr>
          <w:rFonts w:ascii="仿宋_GB2312" w:eastAsia="仿宋_GB2312"/>
          <w:sz w:val="32"/>
          <w:szCs w:val="32"/>
        </w:rPr>
      </w:pPr>
      <w:r>
        <w:rPr>
          <w:rFonts w:ascii="仿宋_GB2312" w:eastAsia="仿宋_GB2312" w:hint="eastAsia"/>
          <w:bCs/>
          <w:sz w:val="32"/>
          <w:szCs w:val="32"/>
        </w:rPr>
        <w:t>同时列表比较说明</w:t>
      </w:r>
      <w:r w:rsidR="00F047F7">
        <w:rPr>
          <w:rFonts w:ascii="仿宋_GB2312" w:eastAsia="仿宋_GB2312" w:hint="eastAsia"/>
          <w:bCs/>
          <w:sz w:val="32"/>
          <w:szCs w:val="32"/>
        </w:rPr>
        <w:t>申报</w:t>
      </w:r>
      <w:r>
        <w:rPr>
          <w:rFonts w:ascii="仿宋_GB2312" w:eastAsia="仿宋_GB2312" w:hint="eastAsia"/>
          <w:bCs/>
          <w:sz w:val="32"/>
          <w:szCs w:val="32"/>
        </w:rPr>
        <w:t>产品与参考产品（同类产品或前代产品）在工作原理、结构组成、制造材料、性能指标（</w:t>
      </w:r>
      <w:r w:rsidR="00F047F7">
        <w:rPr>
          <w:rFonts w:ascii="仿宋_GB2312" w:eastAsia="仿宋_GB2312" w:hint="eastAsia"/>
          <w:bCs/>
          <w:sz w:val="32"/>
          <w:szCs w:val="32"/>
        </w:rPr>
        <w:t>具体比较内容包括产品技术要求中的主要性能指标和附录Ⅰ中的相关参数指标</w:t>
      </w:r>
      <w:r>
        <w:rPr>
          <w:rFonts w:ascii="仿宋_GB2312" w:eastAsia="仿宋_GB2312" w:hint="eastAsia"/>
          <w:bCs/>
          <w:sz w:val="32"/>
          <w:szCs w:val="32"/>
        </w:rPr>
        <w:t>）、作用方式，以及适用范围等方面的异同。重点描述</w:t>
      </w:r>
      <w:r>
        <w:rPr>
          <w:rFonts w:ascii="仿宋_GB2312" w:eastAsia="仿宋_GB2312"/>
          <w:bCs/>
          <w:sz w:val="32"/>
          <w:szCs w:val="32"/>
        </w:rPr>
        <w:t>本次申报产品的新功能、新应用、新特点</w:t>
      </w:r>
      <w:r w:rsidR="00F047F7">
        <w:rPr>
          <w:rFonts w:ascii="仿宋_GB2312" w:eastAsia="仿宋_GB2312" w:hint="eastAsia"/>
          <w:bCs/>
          <w:sz w:val="32"/>
          <w:szCs w:val="32"/>
        </w:rPr>
        <w:t>和前代产品/同类产品的差异</w:t>
      </w:r>
      <w:r>
        <w:rPr>
          <w:rFonts w:ascii="仿宋_GB2312" w:eastAsia="仿宋_GB2312"/>
          <w:bCs/>
          <w:sz w:val="32"/>
          <w:szCs w:val="32"/>
        </w:rPr>
        <w:t>。</w:t>
      </w:r>
    </w:p>
    <w:p w:rsidR="00651E3E" w:rsidRDefault="00EB4E74">
      <w:pPr>
        <w:spacing w:line="560" w:lineRule="exact"/>
        <w:ind w:firstLineChars="200" w:firstLine="640"/>
        <w:outlineLvl w:val="1"/>
        <w:rPr>
          <w:rFonts w:ascii="仿宋_GB2312" w:eastAsia="仿宋_GB2312"/>
          <w:bCs/>
          <w:sz w:val="32"/>
          <w:szCs w:val="32"/>
        </w:rPr>
      </w:pPr>
      <w:bookmarkStart w:id="22" w:name="_Toc14269"/>
      <w:bookmarkStart w:id="23" w:name="_Toc24966864"/>
      <w:r>
        <w:rPr>
          <w:rFonts w:ascii="仿宋_GB2312" w:eastAsia="仿宋_GB2312" w:hint="eastAsia"/>
          <w:sz w:val="32"/>
          <w:szCs w:val="32"/>
        </w:rPr>
        <w:t>（七）</w:t>
      </w:r>
      <w:r>
        <w:rPr>
          <w:rFonts w:ascii="仿宋_GB2312" w:eastAsia="仿宋_GB2312" w:hint="eastAsia"/>
          <w:bCs/>
          <w:sz w:val="32"/>
          <w:szCs w:val="32"/>
        </w:rPr>
        <w:t>其他需说明的内容</w:t>
      </w:r>
      <w:bookmarkEnd w:id="22"/>
      <w:bookmarkEnd w:id="23"/>
    </w:p>
    <w:p w:rsidR="00651E3E" w:rsidRDefault="00EB4E74">
      <w:pPr>
        <w:spacing w:line="54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对于已获得批准的部件或配合使用的附件，应当提供批准文号和批准文件复印件；预期与其他医疗器械或通用产品组合使用的应当提供说明；应当说明系统各组合医疗器械间存在的物理、电气等连接方式。</w:t>
      </w:r>
    </w:p>
    <w:p w:rsidR="00651E3E" w:rsidRDefault="00EB4E74">
      <w:pPr>
        <w:spacing w:line="540" w:lineRule="exact"/>
        <w:ind w:firstLineChars="200" w:firstLine="640"/>
        <w:rPr>
          <w:rFonts w:eastAsia="仿宋_GB2312"/>
          <w:color w:val="000000"/>
          <w:sz w:val="32"/>
          <w:szCs w:val="32"/>
        </w:rPr>
      </w:pPr>
      <w:r>
        <w:rPr>
          <w:rFonts w:ascii="仿宋_GB2312" w:eastAsia="仿宋_GB2312" w:hint="eastAsia"/>
          <w:color w:val="000000"/>
          <w:sz w:val="32"/>
          <w:szCs w:val="32"/>
        </w:rPr>
        <w:t>呼吸门控接口、心电门控接口、造影剂注射器接口等：</w:t>
      </w:r>
      <w:r>
        <w:rPr>
          <w:rFonts w:eastAsia="仿宋_GB2312"/>
          <w:color w:val="000000"/>
          <w:sz w:val="32"/>
          <w:szCs w:val="32"/>
        </w:rPr>
        <w:t>应提供系统接口设计说明，</w:t>
      </w:r>
      <w:r>
        <w:rPr>
          <w:rFonts w:ascii="仿宋_GB2312" w:eastAsia="仿宋_GB2312" w:hint="eastAsia"/>
          <w:color w:val="000000"/>
          <w:sz w:val="32"/>
          <w:szCs w:val="32"/>
        </w:rPr>
        <w:t>接口类型，</w:t>
      </w:r>
      <w:r>
        <w:rPr>
          <w:rFonts w:eastAsia="仿宋_GB2312"/>
          <w:color w:val="000000"/>
          <w:sz w:val="32"/>
          <w:szCs w:val="32"/>
        </w:rPr>
        <w:t>以及接口对应的组合使用器械的详细介绍。提供第三方设备的</w:t>
      </w:r>
      <w:r>
        <w:rPr>
          <w:rFonts w:eastAsia="仿宋_GB2312" w:hint="eastAsia"/>
          <w:color w:val="000000"/>
          <w:sz w:val="32"/>
          <w:szCs w:val="32"/>
        </w:rPr>
        <w:t>制造商、</w:t>
      </w:r>
      <w:r>
        <w:rPr>
          <w:rFonts w:eastAsia="仿宋_GB2312"/>
          <w:color w:val="000000"/>
          <w:sz w:val="32"/>
          <w:szCs w:val="32"/>
        </w:rPr>
        <w:t>型号及</w:t>
      </w:r>
      <w:r>
        <w:rPr>
          <w:rFonts w:eastAsia="仿宋_GB2312" w:hint="eastAsia"/>
          <w:color w:val="000000"/>
          <w:sz w:val="32"/>
          <w:szCs w:val="32"/>
        </w:rPr>
        <w:t>整机生产企业的</w:t>
      </w:r>
      <w:r>
        <w:rPr>
          <w:rFonts w:eastAsia="仿宋_GB2312"/>
          <w:color w:val="000000"/>
          <w:sz w:val="32"/>
          <w:szCs w:val="32"/>
        </w:rPr>
        <w:t>集成测试报告。</w:t>
      </w:r>
    </w:p>
    <w:p w:rsidR="00651E3E" w:rsidRDefault="00EB4E74">
      <w:pPr>
        <w:spacing w:line="540" w:lineRule="exact"/>
        <w:ind w:firstLineChars="200" w:firstLine="640"/>
        <w:rPr>
          <w:rFonts w:eastAsia="仿宋_GB2312"/>
          <w:color w:val="000000"/>
          <w:sz w:val="32"/>
          <w:szCs w:val="32"/>
        </w:rPr>
      </w:pPr>
      <w:r>
        <w:rPr>
          <w:rFonts w:eastAsia="仿宋_GB2312" w:hint="eastAsia"/>
          <w:color w:val="000000"/>
          <w:sz w:val="32"/>
          <w:szCs w:val="32"/>
        </w:rPr>
        <w:t>后处理软件：已在中国境内单独注册的软件应提供制造商、软件名称、型号、版本号、以及有效的医疗器械注册证号。</w:t>
      </w:r>
    </w:p>
    <w:p w:rsidR="00651E3E" w:rsidRDefault="00EB4E74">
      <w:pPr>
        <w:spacing w:line="540" w:lineRule="exact"/>
        <w:ind w:firstLineChars="200" w:firstLine="640"/>
        <w:rPr>
          <w:rFonts w:eastAsia="仿宋_GB2312"/>
          <w:color w:val="000000"/>
          <w:sz w:val="32"/>
          <w:szCs w:val="32"/>
        </w:rPr>
      </w:pPr>
      <w:r>
        <w:rPr>
          <w:rFonts w:eastAsia="仿宋_GB2312" w:hint="eastAsia"/>
          <w:color w:val="000000"/>
          <w:sz w:val="32"/>
          <w:szCs w:val="32"/>
        </w:rPr>
        <w:t>CT</w:t>
      </w:r>
      <w:r>
        <w:rPr>
          <w:rFonts w:eastAsia="仿宋_GB2312" w:hint="eastAsia"/>
          <w:color w:val="000000"/>
          <w:sz w:val="32"/>
          <w:szCs w:val="32"/>
        </w:rPr>
        <w:t>部分应说明是否已在中国境内取得医疗器械注册证书。</w:t>
      </w:r>
      <w:r>
        <w:rPr>
          <w:rFonts w:eastAsia="仿宋_GB2312" w:hint="eastAsia"/>
          <w:color w:val="000000"/>
          <w:sz w:val="32"/>
          <w:szCs w:val="32"/>
        </w:rPr>
        <w:lastRenderedPageBreak/>
        <w:t>如已取得，应提供注册证书复印件。同时说明申报产品中的</w:t>
      </w:r>
      <w:r>
        <w:rPr>
          <w:rFonts w:eastAsia="仿宋_GB2312" w:hint="eastAsia"/>
          <w:color w:val="000000"/>
          <w:sz w:val="32"/>
          <w:szCs w:val="32"/>
        </w:rPr>
        <w:t>CT</w:t>
      </w:r>
      <w:r>
        <w:rPr>
          <w:rFonts w:eastAsia="仿宋_GB2312" w:hint="eastAsia"/>
          <w:color w:val="000000"/>
          <w:sz w:val="32"/>
          <w:szCs w:val="32"/>
        </w:rPr>
        <w:t>和已取得注册证书的</w:t>
      </w:r>
      <w:r>
        <w:rPr>
          <w:rFonts w:eastAsia="仿宋_GB2312" w:hint="eastAsia"/>
          <w:color w:val="000000"/>
          <w:sz w:val="32"/>
          <w:szCs w:val="32"/>
        </w:rPr>
        <w:t>CT</w:t>
      </w:r>
      <w:r>
        <w:rPr>
          <w:rFonts w:eastAsia="仿宋_GB2312" w:hint="eastAsia"/>
          <w:color w:val="000000"/>
          <w:sz w:val="32"/>
          <w:szCs w:val="32"/>
        </w:rPr>
        <w:t>有哪些差异。</w:t>
      </w:r>
    </w:p>
    <w:p w:rsidR="00651E3E" w:rsidRDefault="00EB4E74">
      <w:pPr>
        <w:spacing w:line="600" w:lineRule="exact"/>
        <w:ind w:firstLineChars="200" w:firstLine="640"/>
        <w:outlineLvl w:val="0"/>
        <w:rPr>
          <w:rFonts w:ascii="黑体" w:eastAsia="黑体"/>
          <w:color w:val="000000"/>
          <w:sz w:val="32"/>
          <w:szCs w:val="28"/>
        </w:rPr>
      </w:pPr>
      <w:bookmarkStart w:id="24" w:name="_Toc31508"/>
      <w:bookmarkStart w:id="25" w:name="_Toc432753646"/>
      <w:bookmarkStart w:id="26" w:name="_Toc467833252"/>
      <w:bookmarkStart w:id="27" w:name="_Toc24966865"/>
      <w:r>
        <w:rPr>
          <w:rFonts w:ascii="黑体" w:eastAsia="黑体" w:hint="eastAsia"/>
          <w:color w:val="000000"/>
          <w:sz w:val="32"/>
          <w:szCs w:val="28"/>
        </w:rPr>
        <w:t>三、研究资料</w:t>
      </w:r>
      <w:bookmarkEnd w:id="24"/>
      <w:bookmarkEnd w:id="25"/>
      <w:bookmarkEnd w:id="26"/>
      <w:bookmarkEnd w:id="27"/>
    </w:p>
    <w:p w:rsidR="00651E3E" w:rsidRDefault="00EB4E74">
      <w:pPr>
        <w:spacing w:line="600" w:lineRule="exact"/>
        <w:ind w:firstLineChars="200" w:firstLine="640"/>
        <w:outlineLvl w:val="1"/>
        <w:rPr>
          <w:rFonts w:eastAsia="仿宋_GB2312"/>
          <w:color w:val="000000"/>
          <w:sz w:val="32"/>
          <w:szCs w:val="28"/>
        </w:rPr>
      </w:pPr>
      <w:bookmarkStart w:id="28" w:name="_Toc22312"/>
      <w:bookmarkStart w:id="29" w:name="_Toc24966866"/>
      <w:r>
        <w:rPr>
          <w:rFonts w:eastAsia="仿宋_GB2312" w:hint="eastAsia"/>
          <w:color w:val="000000"/>
          <w:sz w:val="32"/>
          <w:szCs w:val="28"/>
        </w:rPr>
        <w:t>（一）</w:t>
      </w:r>
      <w:r>
        <w:rPr>
          <w:rFonts w:eastAsia="仿宋_GB2312"/>
          <w:color w:val="000000"/>
          <w:sz w:val="32"/>
          <w:szCs w:val="28"/>
        </w:rPr>
        <w:t>产品性能研究</w:t>
      </w:r>
      <w:bookmarkEnd w:id="28"/>
      <w:bookmarkEnd w:id="29"/>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t>1</w:t>
      </w:r>
      <w:r>
        <w:rPr>
          <w:rFonts w:eastAsia="仿宋_GB2312"/>
          <w:color w:val="000000"/>
          <w:sz w:val="32"/>
          <w:szCs w:val="28"/>
        </w:rPr>
        <w:t>）</w:t>
      </w:r>
      <w:r>
        <w:rPr>
          <w:rFonts w:eastAsia="仿宋_GB2312" w:hint="eastAsia"/>
          <w:color w:val="000000"/>
          <w:sz w:val="32"/>
          <w:szCs w:val="28"/>
        </w:rPr>
        <w:t>应提供产品性能研究资料以及产品技术要求的研究和编制说明，包括功能性、安全性指标（如电气安全与电磁兼容、辐射安全）以及与质量控制相关的其他指标的确定依据，所采用的标准或方法、采用的原因及理论基础。性能指标的确定优先采用相应产品的现行国家标准及行业标准。对于适用的标准中不适用项，应逐个标准列表说明不适用条款的理由。</w:t>
      </w:r>
    </w:p>
    <w:p w:rsidR="00651E3E" w:rsidRDefault="00EB4E74">
      <w:pPr>
        <w:spacing w:line="600" w:lineRule="exact"/>
        <w:ind w:firstLineChars="200" w:firstLine="560"/>
        <w:rPr>
          <w:rFonts w:eastAsia="仿宋_GB2312"/>
          <w:color w:val="000000"/>
          <w:sz w:val="28"/>
          <w:szCs w:val="28"/>
        </w:rPr>
      </w:pPr>
      <w:r>
        <w:rPr>
          <w:rFonts w:eastAsia="仿宋_GB2312" w:hint="eastAsia"/>
          <w:color w:val="000000"/>
          <w:sz w:val="28"/>
          <w:szCs w:val="28"/>
        </w:rPr>
        <w:t>注：</w:t>
      </w:r>
      <w:r>
        <w:rPr>
          <w:rFonts w:eastAsia="仿宋_GB2312" w:hint="eastAsia"/>
          <w:color w:val="000000"/>
          <w:sz w:val="28"/>
          <w:szCs w:val="28"/>
        </w:rPr>
        <w:t>GB/T 18988.1-2013</w:t>
      </w:r>
      <w:r>
        <w:rPr>
          <w:rFonts w:eastAsia="仿宋_GB2312" w:hint="eastAsia"/>
          <w:color w:val="000000"/>
          <w:sz w:val="28"/>
          <w:szCs w:val="28"/>
        </w:rPr>
        <w:t>标准附录</w:t>
      </w:r>
      <w:r>
        <w:rPr>
          <w:rFonts w:eastAsia="仿宋_GB2312" w:hint="eastAsia"/>
          <w:color w:val="000000"/>
          <w:sz w:val="28"/>
          <w:szCs w:val="28"/>
        </w:rPr>
        <w:t>NB</w:t>
      </w:r>
      <w:r>
        <w:rPr>
          <w:rFonts w:eastAsia="仿宋_GB2312" w:hint="eastAsia"/>
          <w:color w:val="000000"/>
          <w:sz w:val="28"/>
          <w:szCs w:val="28"/>
        </w:rPr>
        <w:t>引用的标准为</w:t>
      </w:r>
      <w:r>
        <w:rPr>
          <w:rFonts w:eastAsia="仿宋_GB2312" w:hint="eastAsia"/>
          <w:color w:val="000000"/>
          <w:sz w:val="28"/>
          <w:szCs w:val="28"/>
        </w:rPr>
        <w:t>NEMA</w:t>
      </w:r>
      <w:r>
        <w:rPr>
          <w:rFonts w:eastAsia="仿宋_GB2312" w:hint="eastAsia"/>
          <w:color w:val="000000"/>
          <w:sz w:val="28"/>
          <w:szCs w:val="28"/>
        </w:rPr>
        <w:t>标准出版物</w:t>
      </w:r>
      <w:r>
        <w:rPr>
          <w:rFonts w:eastAsia="仿宋_GB2312" w:hint="eastAsia"/>
          <w:color w:val="000000"/>
          <w:sz w:val="28"/>
          <w:szCs w:val="28"/>
        </w:rPr>
        <w:t>NU2-2007</w:t>
      </w:r>
      <w:r>
        <w:rPr>
          <w:rFonts w:eastAsia="仿宋_GB2312" w:hint="eastAsia"/>
          <w:color w:val="000000"/>
          <w:sz w:val="28"/>
          <w:szCs w:val="28"/>
        </w:rPr>
        <w:t>正电子发射断层成像装置性能测试，申请人在申报注册时应引用现行有效的国家标准。美国</w:t>
      </w:r>
      <w:r>
        <w:rPr>
          <w:rFonts w:eastAsia="仿宋_GB2312" w:hint="eastAsia"/>
          <w:color w:val="000000"/>
          <w:sz w:val="28"/>
          <w:szCs w:val="28"/>
        </w:rPr>
        <w:t>NEMA</w:t>
      </w:r>
      <w:r>
        <w:rPr>
          <w:rFonts w:eastAsia="仿宋_GB2312" w:hint="eastAsia"/>
          <w:color w:val="000000"/>
          <w:sz w:val="28"/>
          <w:szCs w:val="28"/>
        </w:rPr>
        <w:t>组织已发布</w:t>
      </w:r>
      <w:r>
        <w:rPr>
          <w:rFonts w:eastAsia="仿宋_GB2312" w:hint="eastAsia"/>
          <w:color w:val="000000"/>
          <w:sz w:val="28"/>
          <w:szCs w:val="28"/>
        </w:rPr>
        <w:t>NU2-2012</w:t>
      </w:r>
      <w:r>
        <w:rPr>
          <w:rFonts w:eastAsia="仿宋_GB2312" w:hint="eastAsia"/>
          <w:color w:val="000000"/>
          <w:sz w:val="28"/>
          <w:szCs w:val="28"/>
        </w:rPr>
        <w:t>、</w:t>
      </w:r>
      <w:r>
        <w:rPr>
          <w:rFonts w:eastAsia="仿宋_GB2312" w:hint="eastAsia"/>
          <w:color w:val="000000"/>
          <w:sz w:val="28"/>
          <w:szCs w:val="28"/>
        </w:rPr>
        <w:t>NU2-2018</w:t>
      </w:r>
      <w:r>
        <w:rPr>
          <w:rFonts w:eastAsia="仿宋_GB2312" w:hint="eastAsia"/>
          <w:color w:val="000000"/>
          <w:sz w:val="28"/>
          <w:szCs w:val="28"/>
        </w:rPr>
        <w:t>版本，申请人可在引用</w:t>
      </w:r>
      <w:r>
        <w:rPr>
          <w:rFonts w:eastAsia="仿宋_GB2312" w:hint="eastAsia"/>
          <w:color w:val="000000"/>
          <w:sz w:val="28"/>
          <w:szCs w:val="28"/>
        </w:rPr>
        <w:t>2007</w:t>
      </w:r>
      <w:r>
        <w:rPr>
          <w:rFonts w:eastAsia="仿宋_GB2312" w:hint="eastAsia"/>
          <w:color w:val="000000"/>
          <w:sz w:val="28"/>
          <w:szCs w:val="28"/>
        </w:rPr>
        <w:t>版的基础上增加引用</w:t>
      </w:r>
      <w:r>
        <w:rPr>
          <w:rFonts w:eastAsia="仿宋_GB2312" w:hint="eastAsia"/>
          <w:color w:val="000000"/>
          <w:sz w:val="28"/>
          <w:szCs w:val="28"/>
        </w:rPr>
        <w:t>NU2-2012</w:t>
      </w:r>
      <w:r>
        <w:rPr>
          <w:rFonts w:eastAsia="仿宋_GB2312" w:hint="eastAsia"/>
          <w:color w:val="000000"/>
          <w:sz w:val="28"/>
          <w:szCs w:val="28"/>
        </w:rPr>
        <w:t>或</w:t>
      </w:r>
      <w:r>
        <w:rPr>
          <w:rFonts w:eastAsia="仿宋_GB2312" w:hint="eastAsia"/>
          <w:color w:val="000000"/>
          <w:sz w:val="28"/>
          <w:szCs w:val="28"/>
        </w:rPr>
        <w:t>NU2-2018</w:t>
      </w:r>
      <w:r>
        <w:rPr>
          <w:rFonts w:eastAsia="仿宋_GB2312" w:hint="eastAsia"/>
          <w:color w:val="000000"/>
          <w:sz w:val="28"/>
          <w:szCs w:val="28"/>
        </w:rPr>
        <w:t>，不能单独引用</w:t>
      </w:r>
      <w:r>
        <w:rPr>
          <w:rFonts w:eastAsia="仿宋_GB2312" w:hint="eastAsia"/>
          <w:color w:val="000000"/>
          <w:sz w:val="28"/>
          <w:szCs w:val="28"/>
        </w:rPr>
        <w:t>2012/2018</w:t>
      </w:r>
      <w:r>
        <w:rPr>
          <w:rFonts w:eastAsia="仿宋_GB2312" w:hint="eastAsia"/>
          <w:color w:val="000000"/>
          <w:sz w:val="28"/>
          <w:szCs w:val="28"/>
        </w:rPr>
        <w:t>版。</w:t>
      </w:r>
    </w:p>
    <w:p w:rsidR="00651E3E" w:rsidRDefault="00EB4E74">
      <w:pPr>
        <w:spacing w:line="620" w:lineRule="exact"/>
        <w:ind w:firstLineChars="200" w:firstLine="640"/>
        <w:rPr>
          <w:rFonts w:eastAsia="仿宋_GB2312"/>
          <w:color w:val="000000"/>
          <w:sz w:val="32"/>
          <w:szCs w:val="28"/>
        </w:rPr>
      </w:pPr>
      <w:r>
        <w:rPr>
          <w:rFonts w:eastAsia="仿宋_GB2312"/>
          <w:color w:val="000000"/>
          <w:sz w:val="32"/>
          <w:szCs w:val="28"/>
        </w:rPr>
        <w:t>2</w:t>
      </w:r>
      <w:r>
        <w:rPr>
          <w:rFonts w:eastAsia="仿宋_GB2312"/>
          <w:color w:val="000000"/>
          <w:sz w:val="32"/>
          <w:szCs w:val="28"/>
        </w:rPr>
        <w:t>）</w:t>
      </w:r>
      <w:r>
        <w:rPr>
          <w:rFonts w:eastAsia="仿宋_GB2312" w:hint="eastAsia"/>
          <w:color w:val="000000"/>
          <w:sz w:val="32"/>
          <w:szCs w:val="28"/>
        </w:rPr>
        <w:t>应提供新技术</w:t>
      </w:r>
      <w:r>
        <w:rPr>
          <w:rFonts w:eastAsia="仿宋_GB2312" w:hint="eastAsia"/>
          <w:color w:val="000000"/>
          <w:sz w:val="32"/>
          <w:szCs w:val="28"/>
        </w:rPr>
        <w:t>/</w:t>
      </w:r>
      <w:r>
        <w:rPr>
          <w:rFonts w:eastAsia="仿宋_GB2312" w:hint="eastAsia"/>
          <w:color w:val="000000"/>
          <w:sz w:val="32"/>
          <w:szCs w:val="28"/>
        </w:rPr>
        <w:t>关键技术名称，软件或硬件的实现方式，验证确认资料。新技术的设计与实现采用了国际标准或技术规范的，应提供相应名称。若采用了国家标准、行业标准以外的标准或模体进行测试的，应介绍相关信息及详细的测试方法。</w:t>
      </w:r>
    </w:p>
    <w:p w:rsidR="00651E3E" w:rsidRDefault="00EB4E74">
      <w:pPr>
        <w:spacing w:line="620" w:lineRule="exact"/>
        <w:ind w:firstLineChars="200" w:firstLine="640"/>
        <w:rPr>
          <w:rFonts w:eastAsia="仿宋_GB2312"/>
          <w:color w:val="000000"/>
          <w:sz w:val="32"/>
          <w:szCs w:val="28"/>
        </w:rPr>
      </w:pPr>
      <w:r>
        <w:rPr>
          <w:rFonts w:eastAsia="仿宋_GB2312" w:hint="eastAsia"/>
          <w:color w:val="000000"/>
          <w:sz w:val="32"/>
          <w:szCs w:val="28"/>
        </w:rPr>
        <w:t>3</w:t>
      </w:r>
      <w:r>
        <w:rPr>
          <w:rFonts w:eastAsia="仿宋_GB2312" w:hint="eastAsia"/>
          <w:color w:val="000000"/>
          <w:sz w:val="32"/>
          <w:szCs w:val="28"/>
        </w:rPr>
        <w:t>）应明确新技术提供的性能和临床功能，以及新增的临床预期用途（如适用）。如：新型晶体材料、新型探测器或数据采</w:t>
      </w:r>
      <w:r>
        <w:rPr>
          <w:rFonts w:eastAsia="仿宋_GB2312" w:hint="eastAsia"/>
          <w:color w:val="000000"/>
          <w:sz w:val="32"/>
          <w:szCs w:val="28"/>
        </w:rPr>
        <w:lastRenderedPageBreak/>
        <w:t>集方式、新的临床应用（如适用）。</w:t>
      </w:r>
    </w:p>
    <w:p w:rsidR="00651E3E" w:rsidRDefault="00EB4E74">
      <w:pPr>
        <w:spacing w:line="620" w:lineRule="exact"/>
        <w:ind w:firstLineChars="200" w:firstLine="640"/>
        <w:rPr>
          <w:rFonts w:eastAsia="仿宋_GB2312"/>
          <w:color w:val="000000"/>
          <w:sz w:val="32"/>
          <w:szCs w:val="28"/>
        </w:rPr>
      </w:pPr>
      <w:r>
        <w:rPr>
          <w:rFonts w:eastAsia="仿宋_GB2312" w:hint="eastAsia"/>
          <w:color w:val="000000"/>
          <w:sz w:val="32"/>
          <w:szCs w:val="28"/>
        </w:rPr>
        <w:t>4</w:t>
      </w:r>
      <w:r>
        <w:rPr>
          <w:rFonts w:eastAsia="仿宋_GB2312" w:hint="eastAsia"/>
          <w:color w:val="000000"/>
          <w:sz w:val="32"/>
          <w:szCs w:val="28"/>
        </w:rPr>
        <w:t>）若申报产品提供与其他设备组合使用的接口，如心电门控、呼吸门控、高压注射器接口等，应提供配合第三方设备测试的集成测试和验证确认报告。</w:t>
      </w:r>
    </w:p>
    <w:p w:rsidR="00651E3E" w:rsidRDefault="00EB4E74">
      <w:pPr>
        <w:spacing w:line="620" w:lineRule="exact"/>
        <w:ind w:firstLineChars="200" w:firstLine="640"/>
        <w:rPr>
          <w:rFonts w:eastAsia="仿宋_GB2312"/>
          <w:color w:val="000000"/>
          <w:sz w:val="32"/>
          <w:szCs w:val="28"/>
        </w:rPr>
      </w:pPr>
      <w:r>
        <w:rPr>
          <w:rFonts w:eastAsia="仿宋_GB2312" w:hint="eastAsia"/>
          <w:color w:val="000000"/>
          <w:sz w:val="32"/>
          <w:szCs w:val="28"/>
        </w:rPr>
        <w:t>5</w:t>
      </w:r>
      <w:r>
        <w:rPr>
          <w:rFonts w:eastAsia="仿宋_GB2312" w:hint="eastAsia"/>
          <w:color w:val="000000"/>
          <w:sz w:val="32"/>
          <w:szCs w:val="28"/>
        </w:rPr>
        <w:t>）其他性能研究资料：</w:t>
      </w:r>
    </w:p>
    <w:p w:rsidR="00D83E5B" w:rsidRDefault="00D83E5B" w:rsidP="00D83E5B">
      <w:pPr>
        <w:spacing w:line="620" w:lineRule="exact"/>
        <w:ind w:firstLineChars="200" w:firstLine="640"/>
        <w:rPr>
          <w:rFonts w:eastAsia="仿宋_GB2312"/>
          <w:color w:val="000000"/>
          <w:sz w:val="32"/>
          <w:szCs w:val="28"/>
        </w:rPr>
      </w:pPr>
      <w:r w:rsidRPr="00D83E5B">
        <w:rPr>
          <w:rFonts w:eastAsia="仿宋_GB2312" w:hint="eastAsia"/>
          <w:color w:val="000000"/>
          <w:sz w:val="32"/>
          <w:szCs w:val="28"/>
        </w:rPr>
        <w:t>提供</w:t>
      </w:r>
      <w:r w:rsidRPr="00D83E5B">
        <w:rPr>
          <w:rFonts w:eastAsia="仿宋_GB2312"/>
          <w:color w:val="000000"/>
          <w:sz w:val="32"/>
          <w:szCs w:val="28"/>
        </w:rPr>
        <w:t>时间分辨率、能量分辨率</w:t>
      </w:r>
      <w:r w:rsidR="00213D9D" w:rsidRPr="00D83E5B">
        <w:rPr>
          <w:rFonts w:eastAsia="仿宋_GB2312" w:hint="eastAsia"/>
          <w:color w:val="000000"/>
          <w:sz w:val="32"/>
          <w:szCs w:val="28"/>
        </w:rPr>
        <w:t>、</w:t>
      </w:r>
      <w:r w:rsidR="00213D9D" w:rsidRPr="00D83E5B">
        <w:rPr>
          <w:rFonts w:eastAsia="仿宋_GB2312" w:hint="eastAsia"/>
          <w:color w:val="000000"/>
          <w:sz w:val="32"/>
          <w:szCs w:val="28"/>
        </w:rPr>
        <w:t>SUV</w:t>
      </w:r>
      <w:r w:rsidR="00213D9D" w:rsidRPr="00D83E5B">
        <w:rPr>
          <w:rFonts w:eastAsia="仿宋_GB2312" w:hint="eastAsia"/>
          <w:color w:val="000000"/>
          <w:sz w:val="32"/>
          <w:szCs w:val="28"/>
        </w:rPr>
        <w:t>值</w:t>
      </w:r>
      <w:r w:rsidR="007662C6">
        <w:rPr>
          <w:rFonts w:eastAsia="仿宋_GB2312" w:hint="eastAsia"/>
          <w:color w:val="000000"/>
          <w:sz w:val="32"/>
          <w:szCs w:val="28"/>
        </w:rPr>
        <w:t>（</w:t>
      </w:r>
      <w:r w:rsidR="007662C6">
        <w:rPr>
          <w:rFonts w:ascii="仿宋_GB2312" w:eastAsia="仿宋_GB2312" w:hAnsi="仿宋_GB2312" w:cs="仿宋_GB2312" w:hint="eastAsia"/>
          <w:color w:val="000000"/>
          <w:sz w:val="32"/>
          <w:szCs w:val="32"/>
          <w:u w:color="000000"/>
          <w:bdr w:val="nil"/>
          <w:lang w:val="zh-TW"/>
        </w:rPr>
        <w:t>标准化摄取值</w:t>
      </w:r>
      <w:r w:rsidR="007662C6">
        <w:rPr>
          <w:rFonts w:eastAsia="仿宋_GB2312" w:hint="eastAsia"/>
          <w:color w:val="000000"/>
          <w:sz w:val="32"/>
          <w:szCs w:val="28"/>
        </w:rPr>
        <w:t>）</w:t>
      </w:r>
      <w:r w:rsidR="00213D9D" w:rsidRPr="00D83E5B">
        <w:rPr>
          <w:rFonts w:eastAsia="仿宋_GB2312" w:hint="eastAsia"/>
          <w:color w:val="000000"/>
          <w:sz w:val="32"/>
          <w:szCs w:val="28"/>
        </w:rPr>
        <w:t>计算准确性</w:t>
      </w:r>
      <w:r w:rsidRPr="00D83E5B">
        <w:rPr>
          <w:rFonts w:eastAsia="仿宋_GB2312"/>
          <w:color w:val="000000"/>
          <w:sz w:val="32"/>
          <w:szCs w:val="28"/>
        </w:rPr>
        <w:t>的</w:t>
      </w:r>
      <w:r w:rsidRPr="00D83E5B">
        <w:rPr>
          <w:rFonts w:eastAsia="仿宋_GB2312" w:hint="eastAsia"/>
          <w:color w:val="000000"/>
          <w:sz w:val="32"/>
          <w:szCs w:val="28"/>
        </w:rPr>
        <w:t>验证</w:t>
      </w:r>
      <w:r w:rsidRPr="00D83E5B">
        <w:rPr>
          <w:rFonts w:eastAsia="仿宋_GB2312"/>
          <w:color w:val="000000"/>
          <w:sz w:val="32"/>
          <w:szCs w:val="28"/>
        </w:rPr>
        <w:t>测试</w:t>
      </w:r>
      <w:r w:rsidRPr="00D83E5B">
        <w:rPr>
          <w:rFonts w:eastAsia="仿宋_GB2312" w:hint="eastAsia"/>
          <w:color w:val="000000"/>
          <w:sz w:val="32"/>
          <w:szCs w:val="28"/>
        </w:rPr>
        <w:t>资料等。</w:t>
      </w:r>
    </w:p>
    <w:p w:rsidR="00213D9D" w:rsidRDefault="00213D9D" w:rsidP="00D83E5B">
      <w:pPr>
        <w:spacing w:line="620" w:lineRule="exact"/>
        <w:ind w:firstLineChars="200" w:firstLine="640"/>
        <w:rPr>
          <w:rFonts w:eastAsia="仿宋_GB2312"/>
          <w:color w:val="000000"/>
          <w:sz w:val="32"/>
          <w:szCs w:val="28"/>
        </w:rPr>
      </w:pPr>
      <w:r>
        <w:rPr>
          <w:rFonts w:eastAsia="仿宋_GB2312" w:hint="eastAsia"/>
          <w:color w:val="000000"/>
          <w:sz w:val="32"/>
          <w:szCs w:val="28"/>
        </w:rPr>
        <w:t>时间</w:t>
      </w:r>
      <w:r>
        <w:rPr>
          <w:rFonts w:eastAsia="仿宋_GB2312"/>
          <w:color w:val="000000"/>
          <w:sz w:val="32"/>
          <w:szCs w:val="28"/>
        </w:rPr>
        <w:t>分辨率测试方法可参照</w:t>
      </w:r>
      <w:r>
        <w:rPr>
          <w:rFonts w:eastAsia="仿宋_GB2312"/>
          <w:color w:val="000000"/>
          <w:sz w:val="32"/>
          <w:szCs w:val="28"/>
        </w:rPr>
        <w:t>NEMA</w:t>
      </w:r>
      <w:r w:rsidR="003D6B15" w:rsidRPr="003D6B15">
        <w:rPr>
          <w:rFonts w:eastAsia="仿宋_GB2312"/>
          <w:color w:val="000000"/>
          <w:sz w:val="32"/>
          <w:szCs w:val="28"/>
        </w:rPr>
        <w:t>NU2-2018</w:t>
      </w:r>
      <w:r w:rsidR="003D6B15">
        <w:rPr>
          <w:rFonts w:eastAsia="仿宋_GB2312" w:hint="eastAsia"/>
          <w:color w:val="000000"/>
          <w:sz w:val="32"/>
          <w:szCs w:val="28"/>
        </w:rPr>
        <w:t>的</w:t>
      </w:r>
      <w:r w:rsidR="003D6B15">
        <w:rPr>
          <w:rFonts w:eastAsia="仿宋_GB2312"/>
          <w:color w:val="000000"/>
          <w:sz w:val="32"/>
          <w:szCs w:val="28"/>
        </w:rPr>
        <w:t>方法。</w:t>
      </w:r>
    </w:p>
    <w:p w:rsidR="003D6B15" w:rsidRDefault="003D6B15" w:rsidP="00D83E5B">
      <w:pPr>
        <w:spacing w:line="620" w:lineRule="exact"/>
        <w:ind w:firstLineChars="200" w:firstLine="640"/>
        <w:rPr>
          <w:rFonts w:eastAsia="仿宋_GB2312"/>
          <w:color w:val="000000"/>
          <w:sz w:val="32"/>
          <w:szCs w:val="28"/>
        </w:rPr>
      </w:pPr>
      <w:r>
        <w:rPr>
          <w:rFonts w:eastAsia="仿宋_GB2312" w:hint="eastAsia"/>
          <w:color w:val="000000"/>
          <w:sz w:val="32"/>
          <w:szCs w:val="28"/>
        </w:rPr>
        <w:t>能量</w:t>
      </w:r>
      <w:r>
        <w:rPr>
          <w:rFonts w:eastAsia="仿宋_GB2312"/>
          <w:color w:val="000000"/>
          <w:sz w:val="32"/>
          <w:szCs w:val="28"/>
        </w:rPr>
        <w:t>分辨率测试方法见附录</w:t>
      </w:r>
      <w:r w:rsidR="00E85967">
        <w:rPr>
          <w:rFonts w:ascii="仿宋_GB2312" w:eastAsia="仿宋_GB2312" w:hint="eastAsia"/>
          <w:color w:val="000000"/>
          <w:sz w:val="32"/>
          <w:szCs w:val="28"/>
        </w:rPr>
        <w:t>Ⅱ</w:t>
      </w:r>
      <w:r>
        <w:rPr>
          <w:rFonts w:eastAsia="仿宋_GB2312" w:hint="eastAsia"/>
          <w:color w:val="000000"/>
          <w:sz w:val="32"/>
          <w:szCs w:val="28"/>
        </w:rPr>
        <w:t>。</w:t>
      </w:r>
    </w:p>
    <w:p w:rsidR="003D6B15" w:rsidRPr="003D6B15" w:rsidRDefault="003D6B15" w:rsidP="00D83E5B">
      <w:pPr>
        <w:spacing w:line="620" w:lineRule="exact"/>
        <w:ind w:firstLineChars="200" w:firstLine="640"/>
        <w:rPr>
          <w:rFonts w:eastAsia="仿宋_GB2312"/>
          <w:color w:val="000000"/>
          <w:sz w:val="32"/>
          <w:szCs w:val="28"/>
        </w:rPr>
      </w:pPr>
      <w:r>
        <w:rPr>
          <w:rFonts w:eastAsia="仿宋_GB2312"/>
          <w:color w:val="000000"/>
          <w:sz w:val="32"/>
          <w:szCs w:val="28"/>
        </w:rPr>
        <w:t>SUV</w:t>
      </w:r>
      <w:r>
        <w:rPr>
          <w:rFonts w:eastAsia="仿宋_GB2312"/>
          <w:color w:val="000000"/>
          <w:sz w:val="32"/>
          <w:szCs w:val="28"/>
        </w:rPr>
        <w:t>值计算准确性测试方法见附录</w:t>
      </w:r>
      <w:r w:rsidR="00E85967">
        <w:rPr>
          <w:rFonts w:ascii="仿宋_GB2312" w:eastAsia="仿宋_GB2312" w:hint="eastAsia"/>
          <w:color w:val="000000"/>
          <w:sz w:val="32"/>
          <w:szCs w:val="28"/>
        </w:rPr>
        <w:t>Ⅲ</w:t>
      </w:r>
      <w:r>
        <w:rPr>
          <w:rFonts w:eastAsia="仿宋_GB2312" w:hint="eastAsia"/>
          <w:color w:val="000000"/>
          <w:sz w:val="32"/>
          <w:szCs w:val="28"/>
        </w:rPr>
        <w:t>。</w:t>
      </w:r>
    </w:p>
    <w:p w:rsidR="00651E3E" w:rsidRDefault="00EB4E74">
      <w:pPr>
        <w:spacing w:line="600" w:lineRule="exact"/>
        <w:ind w:firstLineChars="200" w:firstLine="640"/>
        <w:outlineLvl w:val="1"/>
        <w:rPr>
          <w:rFonts w:eastAsia="仿宋_GB2312"/>
          <w:color w:val="000000"/>
          <w:sz w:val="32"/>
          <w:szCs w:val="28"/>
        </w:rPr>
      </w:pPr>
      <w:bookmarkStart w:id="30" w:name="_Toc31185"/>
      <w:bookmarkStart w:id="31" w:name="_Toc24966867"/>
      <w:r>
        <w:rPr>
          <w:rFonts w:eastAsia="仿宋_GB2312" w:hint="eastAsia"/>
          <w:color w:val="000000"/>
          <w:sz w:val="32"/>
          <w:szCs w:val="28"/>
        </w:rPr>
        <w:t>（二）</w:t>
      </w:r>
      <w:r>
        <w:rPr>
          <w:rFonts w:eastAsia="仿宋_GB2312"/>
          <w:color w:val="000000"/>
          <w:sz w:val="32"/>
          <w:szCs w:val="28"/>
        </w:rPr>
        <w:t>生物相容性评价研究</w:t>
      </w:r>
      <w:bookmarkEnd w:id="30"/>
      <w:bookmarkEnd w:id="31"/>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应根据</w:t>
      </w:r>
      <w:r>
        <w:rPr>
          <w:rFonts w:eastAsia="仿宋_GB2312" w:hint="eastAsia"/>
          <w:color w:val="000000"/>
          <w:sz w:val="32"/>
          <w:szCs w:val="28"/>
        </w:rPr>
        <w:t>GB/T 16886.1</w:t>
      </w:r>
      <w:r>
        <w:rPr>
          <w:rFonts w:eastAsia="仿宋_GB2312" w:hint="eastAsia"/>
          <w:color w:val="000000"/>
          <w:sz w:val="32"/>
          <w:szCs w:val="28"/>
        </w:rPr>
        <w:t>标准中的方法，对产品中预期与患者和使用者直接或间接接触的材料，如绑带、头托和床垫等附件所用的材料，进行生物相容性评价。应提供接触部件名称</w:t>
      </w:r>
      <w:r>
        <w:rPr>
          <w:rFonts w:eastAsia="仿宋_GB2312"/>
          <w:color w:val="000000"/>
          <w:sz w:val="32"/>
          <w:szCs w:val="28"/>
        </w:rPr>
        <w:t>,</w:t>
      </w:r>
      <w:r>
        <w:rPr>
          <w:rFonts w:eastAsia="仿宋_GB2312" w:hint="eastAsia"/>
          <w:color w:val="000000"/>
          <w:sz w:val="32"/>
          <w:szCs w:val="28"/>
        </w:rPr>
        <w:t>与人体接触类型，接触时间</w:t>
      </w:r>
      <w:r>
        <w:rPr>
          <w:rFonts w:eastAsia="仿宋_GB2312"/>
          <w:color w:val="000000"/>
          <w:sz w:val="32"/>
          <w:szCs w:val="28"/>
        </w:rPr>
        <w:t>,</w:t>
      </w:r>
      <w:r>
        <w:rPr>
          <w:rFonts w:eastAsia="仿宋_GB2312" w:hint="eastAsia"/>
          <w:color w:val="000000"/>
          <w:sz w:val="32"/>
          <w:szCs w:val="28"/>
        </w:rPr>
        <w:t>接触材料名称。对于申请豁免生物相容性的组件</w:t>
      </w:r>
      <w:r>
        <w:rPr>
          <w:rFonts w:eastAsia="仿宋_GB2312" w:hint="eastAsia"/>
          <w:color w:val="000000"/>
          <w:sz w:val="32"/>
          <w:szCs w:val="28"/>
        </w:rPr>
        <w:t>/</w:t>
      </w:r>
      <w:r>
        <w:rPr>
          <w:rFonts w:eastAsia="仿宋_GB2312" w:hint="eastAsia"/>
          <w:color w:val="000000"/>
          <w:sz w:val="32"/>
          <w:szCs w:val="28"/>
        </w:rPr>
        <w:t>材料，应提供合理理由或支持性材料</w:t>
      </w:r>
      <w:r>
        <w:rPr>
          <w:rFonts w:eastAsia="仿宋_GB2312"/>
          <w:color w:val="000000"/>
          <w:sz w:val="32"/>
          <w:szCs w:val="28"/>
        </w:rPr>
        <w:t>。</w:t>
      </w:r>
    </w:p>
    <w:p w:rsidR="00651E3E" w:rsidRDefault="00EB4E74">
      <w:pPr>
        <w:spacing w:line="600" w:lineRule="exact"/>
        <w:ind w:firstLineChars="200" w:firstLine="640"/>
        <w:outlineLvl w:val="1"/>
        <w:rPr>
          <w:rFonts w:eastAsia="仿宋_GB2312"/>
          <w:color w:val="000000"/>
          <w:sz w:val="32"/>
          <w:szCs w:val="28"/>
        </w:rPr>
      </w:pPr>
      <w:bookmarkStart w:id="32" w:name="_Toc12691"/>
      <w:bookmarkStart w:id="33" w:name="_Toc24966868"/>
      <w:r>
        <w:rPr>
          <w:rFonts w:eastAsia="仿宋_GB2312" w:hint="eastAsia"/>
          <w:color w:val="000000"/>
          <w:sz w:val="32"/>
          <w:szCs w:val="28"/>
        </w:rPr>
        <w:t>（三）</w:t>
      </w:r>
      <w:r>
        <w:rPr>
          <w:rFonts w:eastAsia="仿宋_GB2312"/>
          <w:color w:val="000000"/>
          <w:sz w:val="32"/>
          <w:szCs w:val="28"/>
        </w:rPr>
        <w:t>清</w:t>
      </w:r>
      <w:r>
        <w:rPr>
          <w:rFonts w:eastAsia="仿宋_GB2312" w:hint="eastAsia"/>
          <w:color w:val="000000"/>
          <w:sz w:val="32"/>
          <w:szCs w:val="28"/>
        </w:rPr>
        <w:t>洁</w:t>
      </w:r>
      <w:r>
        <w:rPr>
          <w:rFonts w:eastAsia="仿宋_GB2312"/>
          <w:color w:val="000000"/>
          <w:sz w:val="32"/>
          <w:szCs w:val="28"/>
        </w:rPr>
        <w:t>和消毒研究</w:t>
      </w:r>
      <w:bookmarkEnd w:id="32"/>
      <w:bookmarkEnd w:id="33"/>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应介绍与预期与人体接触的设备及附件（床面、绑带、头托等）表面</w:t>
      </w:r>
      <w:r>
        <w:rPr>
          <w:rFonts w:eastAsia="仿宋_GB2312"/>
          <w:color w:val="000000"/>
          <w:sz w:val="32"/>
          <w:szCs w:val="28"/>
        </w:rPr>
        <w:t>的清</w:t>
      </w:r>
      <w:r>
        <w:rPr>
          <w:rFonts w:eastAsia="仿宋_GB2312" w:hint="eastAsia"/>
          <w:color w:val="000000"/>
          <w:sz w:val="32"/>
          <w:szCs w:val="28"/>
        </w:rPr>
        <w:t>洁和</w:t>
      </w:r>
      <w:r>
        <w:rPr>
          <w:rFonts w:eastAsia="仿宋_GB2312"/>
          <w:color w:val="000000"/>
          <w:sz w:val="32"/>
          <w:szCs w:val="28"/>
        </w:rPr>
        <w:t>消毒说</w:t>
      </w:r>
      <w:r>
        <w:rPr>
          <w:rFonts w:eastAsia="仿宋_GB2312" w:hint="eastAsia"/>
          <w:color w:val="000000"/>
          <w:sz w:val="32"/>
          <w:szCs w:val="28"/>
        </w:rPr>
        <w:t>的</w:t>
      </w:r>
      <w:r>
        <w:rPr>
          <w:rFonts w:eastAsia="仿宋_GB2312"/>
          <w:color w:val="000000"/>
          <w:sz w:val="32"/>
          <w:szCs w:val="28"/>
        </w:rPr>
        <w:t>明</w:t>
      </w:r>
      <w:r>
        <w:rPr>
          <w:rFonts w:eastAsia="仿宋_GB2312" w:hint="eastAsia"/>
          <w:color w:val="000000"/>
          <w:sz w:val="32"/>
          <w:szCs w:val="28"/>
        </w:rPr>
        <w:t>及注意事项</w:t>
      </w:r>
      <w:r>
        <w:rPr>
          <w:rFonts w:eastAsia="仿宋_GB2312"/>
          <w:color w:val="000000"/>
          <w:sz w:val="32"/>
          <w:szCs w:val="28"/>
        </w:rPr>
        <w:t>，以及</w:t>
      </w:r>
      <w:r>
        <w:rPr>
          <w:rFonts w:eastAsia="仿宋_GB2312" w:hint="eastAsia"/>
          <w:color w:val="000000"/>
          <w:sz w:val="32"/>
          <w:szCs w:val="28"/>
        </w:rPr>
        <w:t>建议使用的清洁剂</w:t>
      </w:r>
      <w:r>
        <w:rPr>
          <w:rFonts w:eastAsia="仿宋_GB2312" w:hint="eastAsia"/>
          <w:color w:val="000000"/>
          <w:sz w:val="32"/>
          <w:szCs w:val="28"/>
        </w:rPr>
        <w:t>/</w:t>
      </w:r>
      <w:r>
        <w:rPr>
          <w:rFonts w:eastAsia="仿宋_GB2312" w:hint="eastAsia"/>
          <w:color w:val="000000"/>
          <w:sz w:val="32"/>
          <w:szCs w:val="28"/>
        </w:rPr>
        <w:t>消毒剂，清洁</w:t>
      </w:r>
      <w:r>
        <w:rPr>
          <w:rFonts w:eastAsia="仿宋_GB2312" w:hint="eastAsia"/>
          <w:color w:val="000000"/>
          <w:sz w:val="32"/>
          <w:szCs w:val="28"/>
        </w:rPr>
        <w:t>/</w:t>
      </w:r>
      <w:r>
        <w:rPr>
          <w:rFonts w:eastAsia="仿宋_GB2312" w:hint="eastAsia"/>
          <w:color w:val="000000"/>
          <w:sz w:val="32"/>
          <w:szCs w:val="28"/>
        </w:rPr>
        <w:t>消毒效果验证资料。</w:t>
      </w:r>
    </w:p>
    <w:p w:rsidR="00651E3E" w:rsidRDefault="00EB4E74">
      <w:pPr>
        <w:spacing w:line="600" w:lineRule="exact"/>
        <w:ind w:firstLineChars="200" w:firstLine="640"/>
        <w:outlineLvl w:val="1"/>
        <w:rPr>
          <w:rFonts w:eastAsia="仿宋_GB2312"/>
          <w:color w:val="000000"/>
          <w:sz w:val="32"/>
          <w:szCs w:val="28"/>
        </w:rPr>
      </w:pPr>
      <w:bookmarkStart w:id="34" w:name="_Toc7623"/>
      <w:bookmarkStart w:id="35" w:name="_Toc24966869"/>
      <w:r>
        <w:rPr>
          <w:rFonts w:eastAsia="仿宋_GB2312" w:hint="eastAsia"/>
          <w:color w:val="000000"/>
          <w:sz w:val="32"/>
          <w:szCs w:val="28"/>
        </w:rPr>
        <w:t>（四）</w:t>
      </w:r>
      <w:r>
        <w:rPr>
          <w:rFonts w:eastAsia="仿宋_GB2312"/>
          <w:color w:val="000000"/>
          <w:sz w:val="32"/>
          <w:szCs w:val="28"/>
        </w:rPr>
        <w:t>产品有效期和包装研究</w:t>
      </w:r>
      <w:bookmarkEnd w:id="34"/>
      <w:bookmarkEnd w:id="35"/>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lastRenderedPageBreak/>
        <w:t xml:space="preserve">4.1 </w:t>
      </w:r>
      <w:r>
        <w:rPr>
          <w:rFonts w:eastAsia="仿宋_GB2312" w:hint="eastAsia"/>
          <w:color w:val="000000"/>
          <w:sz w:val="32"/>
          <w:szCs w:val="28"/>
        </w:rPr>
        <w:t>使用期限</w:t>
      </w:r>
    </w:p>
    <w:p w:rsidR="00651E3E" w:rsidRDefault="00EB4E74">
      <w:pPr>
        <w:spacing w:line="600" w:lineRule="exact"/>
        <w:ind w:firstLineChars="200" w:firstLine="640"/>
        <w:rPr>
          <w:rFonts w:eastAsia="仿宋_GB2312"/>
          <w:color w:val="000000"/>
          <w:sz w:val="28"/>
          <w:szCs w:val="28"/>
        </w:rPr>
      </w:pPr>
      <w:r>
        <w:rPr>
          <w:rFonts w:eastAsia="仿宋_GB2312" w:hint="eastAsia"/>
          <w:color w:val="000000"/>
          <w:sz w:val="32"/>
          <w:szCs w:val="28"/>
        </w:rPr>
        <w:t>参照《</w:t>
      </w:r>
      <w:r w:rsidR="00C70B30" w:rsidRPr="00C70B30">
        <w:rPr>
          <w:rFonts w:eastAsia="仿宋_GB2312" w:hint="eastAsia"/>
          <w:color w:val="000000"/>
          <w:sz w:val="32"/>
          <w:szCs w:val="28"/>
        </w:rPr>
        <w:t>有源医疗器械使用期限注册技术审查指导原则</w:t>
      </w:r>
      <w:r>
        <w:rPr>
          <w:rFonts w:eastAsia="仿宋_GB2312" w:hint="eastAsia"/>
          <w:color w:val="000000"/>
          <w:sz w:val="32"/>
          <w:szCs w:val="28"/>
        </w:rPr>
        <w:t>》提供</w:t>
      </w:r>
      <w:r>
        <w:rPr>
          <w:rFonts w:eastAsia="仿宋_GB2312"/>
          <w:color w:val="000000"/>
          <w:sz w:val="32"/>
          <w:szCs w:val="28"/>
        </w:rPr>
        <w:t>整机系统的使用期限分析验证资料。</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对于某些部件，应单独确定其使用期限。该期限可以与整机相同，也可不同。这些部件包括但不限于：需定期更换的部件、光学</w:t>
      </w:r>
      <w:r>
        <w:rPr>
          <w:rFonts w:eastAsia="仿宋_GB2312" w:hint="eastAsia"/>
          <w:color w:val="000000"/>
          <w:sz w:val="32"/>
          <w:szCs w:val="28"/>
        </w:rPr>
        <w:t>/</w:t>
      </w:r>
      <w:r>
        <w:rPr>
          <w:rFonts w:eastAsia="仿宋_GB2312" w:hint="eastAsia"/>
          <w:color w:val="000000"/>
          <w:sz w:val="32"/>
          <w:szCs w:val="28"/>
        </w:rPr>
        <w:t>辐射敏感部件、机械磨损部件等（如</w:t>
      </w:r>
      <w:r>
        <w:rPr>
          <w:rFonts w:eastAsia="仿宋_GB2312" w:hint="eastAsia"/>
          <w:color w:val="000000"/>
          <w:sz w:val="32"/>
          <w:szCs w:val="28"/>
        </w:rPr>
        <w:t>PET</w:t>
      </w:r>
      <w:r>
        <w:rPr>
          <w:rFonts w:eastAsia="仿宋_GB2312" w:hint="eastAsia"/>
          <w:color w:val="000000"/>
          <w:sz w:val="32"/>
          <w:szCs w:val="28"/>
        </w:rPr>
        <w:t>探测器、机架、治疗床、</w:t>
      </w:r>
      <w:r>
        <w:rPr>
          <w:rFonts w:eastAsia="仿宋_GB2312" w:hint="eastAsia"/>
          <w:color w:val="000000"/>
          <w:sz w:val="32"/>
          <w:szCs w:val="28"/>
        </w:rPr>
        <w:t>X</w:t>
      </w:r>
      <w:r>
        <w:rPr>
          <w:rFonts w:eastAsia="仿宋_GB2312" w:hint="eastAsia"/>
          <w:color w:val="000000"/>
          <w:sz w:val="32"/>
          <w:szCs w:val="28"/>
        </w:rPr>
        <w:t>射线管组件、</w:t>
      </w:r>
      <w:r>
        <w:rPr>
          <w:rFonts w:eastAsia="仿宋_GB2312" w:hint="eastAsia"/>
          <w:color w:val="000000"/>
          <w:sz w:val="32"/>
          <w:szCs w:val="28"/>
        </w:rPr>
        <w:t>X</w:t>
      </w:r>
      <w:r>
        <w:rPr>
          <w:rFonts w:eastAsia="仿宋_GB2312" w:hint="eastAsia"/>
          <w:color w:val="000000"/>
          <w:sz w:val="32"/>
          <w:szCs w:val="28"/>
        </w:rPr>
        <w:t>射线探测器、高压发生器、限束器、其他电气部件等）。</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对于用时间作为寿命评估单位不合适的部件，可进行适合部件本身特性的单独规定。应提供制定相应部件使用期限的验证报告。</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 xml:space="preserve">4.2 </w:t>
      </w:r>
      <w:r>
        <w:rPr>
          <w:rFonts w:eastAsia="仿宋_GB2312" w:hint="eastAsia"/>
          <w:color w:val="000000"/>
          <w:sz w:val="32"/>
          <w:szCs w:val="28"/>
        </w:rPr>
        <w:t>包装研究</w:t>
      </w:r>
      <w:r>
        <w:rPr>
          <w:rFonts w:eastAsia="仿宋_GB2312"/>
          <w:color w:val="000000"/>
          <w:sz w:val="32"/>
          <w:szCs w:val="28"/>
        </w:rPr>
        <w:t>。</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申请人应规定产品的包装及运输要求，并提供验证报告。</w:t>
      </w:r>
    </w:p>
    <w:p w:rsidR="00651E3E" w:rsidRDefault="00EB4E74">
      <w:pPr>
        <w:spacing w:line="600" w:lineRule="exact"/>
        <w:ind w:firstLineChars="200" w:firstLine="640"/>
        <w:outlineLvl w:val="1"/>
        <w:rPr>
          <w:rFonts w:eastAsia="仿宋_GB2312"/>
          <w:color w:val="000000"/>
          <w:sz w:val="32"/>
          <w:szCs w:val="28"/>
        </w:rPr>
      </w:pPr>
      <w:bookmarkStart w:id="36" w:name="_Toc1711"/>
      <w:bookmarkStart w:id="37" w:name="_Toc24966870"/>
      <w:r>
        <w:rPr>
          <w:rFonts w:eastAsia="仿宋_GB2312" w:hint="eastAsia"/>
          <w:color w:val="000000"/>
          <w:sz w:val="32"/>
          <w:szCs w:val="28"/>
        </w:rPr>
        <w:t>（五）软件</w:t>
      </w:r>
      <w:r>
        <w:rPr>
          <w:rFonts w:eastAsia="仿宋_GB2312"/>
          <w:color w:val="000000"/>
          <w:sz w:val="32"/>
          <w:szCs w:val="28"/>
        </w:rPr>
        <w:t>研究</w:t>
      </w:r>
      <w:bookmarkEnd w:id="36"/>
      <w:bookmarkEnd w:id="37"/>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参照《医疗器械软件注册申报资料指导原则》要求提交软件资料。</w:t>
      </w:r>
    </w:p>
    <w:p w:rsidR="00651E3E" w:rsidRDefault="00EB4E74">
      <w:pPr>
        <w:spacing w:line="600" w:lineRule="exact"/>
        <w:ind w:firstLineChars="200" w:firstLine="560"/>
        <w:rPr>
          <w:rFonts w:eastAsia="仿宋_GB2312"/>
          <w:color w:val="000000"/>
          <w:sz w:val="28"/>
          <w:szCs w:val="28"/>
        </w:rPr>
      </w:pPr>
      <w:r>
        <w:rPr>
          <w:rFonts w:eastAsia="仿宋_GB2312" w:hint="eastAsia"/>
          <w:color w:val="000000"/>
          <w:sz w:val="28"/>
          <w:szCs w:val="28"/>
        </w:rPr>
        <w:t>注：若申报产品中包含几个独立软件，应针对每个软件分别提交软件描述文档。</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软件描述文档中应列明申报产品所包含的所有标配、选配的软件功能，包括控制和采集功能、图像重建功能以及后处理功能、</w:t>
      </w:r>
      <w:r>
        <w:rPr>
          <w:rFonts w:eastAsia="仿宋_GB2312"/>
          <w:color w:val="000000"/>
          <w:sz w:val="32"/>
          <w:szCs w:val="28"/>
        </w:rPr>
        <w:t>高级应用软件等</w:t>
      </w:r>
      <w:r>
        <w:rPr>
          <w:rFonts w:eastAsia="仿宋_GB2312" w:hint="eastAsia"/>
          <w:color w:val="000000"/>
          <w:sz w:val="32"/>
          <w:szCs w:val="28"/>
        </w:rPr>
        <w:t>。</w:t>
      </w:r>
    </w:p>
    <w:p w:rsidR="001924FA" w:rsidRDefault="001924FA">
      <w:pPr>
        <w:spacing w:line="600" w:lineRule="exact"/>
        <w:ind w:firstLineChars="200" w:firstLine="640"/>
        <w:rPr>
          <w:rFonts w:eastAsia="仿宋_GB2312"/>
          <w:color w:val="000000"/>
          <w:sz w:val="32"/>
          <w:szCs w:val="28"/>
        </w:rPr>
      </w:pPr>
      <w:r>
        <w:rPr>
          <w:rFonts w:eastAsia="仿宋_GB2312" w:hint="eastAsia"/>
          <w:color w:val="000000"/>
          <w:sz w:val="32"/>
          <w:szCs w:val="28"/>
        </w:rPr>
        <w:lastRenderedPageBreak/>
        <w:t>核心</w:t>
      </w:r>
      <w:r>
        <w:rPr>
          <w:rFonts w:eastAsia="仿宋_GB2312"/>
          <w:color w:val="000000"/>
          <w:sz w:val="32"/>
          <w:szCs w:val="28"/>
        </w:rPr>
        <w:t>算法描述举例见附录</w:t>
      </w:r>
      <w:r>
        <w:rPr>
          <w:rFonts w:ascii="仿宋_GB2312" w:eastAsia="仿宋_GB2312" w:hint="eastAsia"/>
          <w:color w:val="000000"/>
          <w:sz w:val="32"/>
          <w:szCs w:val="28"/>
        </w:rPr>
        <w:t>Ⅳ</w:t>
      </w:r>
      <w:r>
        <w:rPr>
          <w:rFonts w:eastAsia="仿宋_GB2312" w:hint="eastAsia"/>
          <w:color w:val="000000"/>
          <w:sz w:val="32"/>
          <w:szCs w:val="28"/>
        </w:rPr>
        <w:t>。</w:t>
      </w:r>
    </w:p>
    <w:p w:rsidR="00651E3E" w:rsidRDefault="00EB4E74">
      <w:pPr>
        <w:spacing w:line="600" w:lineRule="exact"/>
        <w:ind w:firstLineChars="200" w:firstLine="640"/>
        <w:outlineLvl w:val="1"/>
        <w:rPr>
          <w:rFonts w:eastAsia="仿宋_GB2312"/>
          <w:color w:val="000000"/>
          <w:sz w:val="32"/>
          <w:szCs w:val="28"/>
        </w:rPr>
      </w:pPr>
      <w:bookmarkStart w:id="38" w:name="_Toc19354"/>
      <w:bookmarkStart w:id="39" w:name="_Toc24966871"/>
      <w:r>
        <w:rPr>
          <w:rFonts w:eastAsia="仿宋_GB2312" w:hint="eastAsia"/>
          <w:color w:val="000000"/>
          <w:sz w:val="32"/>
          <w:szCs w:val="28"/>
        </w:rPr>
        <w:t>（六）网络安全</w:t>
      </w:r>
      <w:bookmarkEnd w:id="38"/>
      <w:bookmarkEnd w:id="39"/>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参照《医疗器械网络安全注册技术审查指导原则》要求提交网络安全资料。</w:t>
      </w:r>
    </w:p>
    <w:p w:rsidR="00651E3E" w:rsidRDefault="00EB4E74">
      <w:pPr>
        <w:spacing w:line="600" w:lineRule="exact"/>
        <w:ind w:firstLineChars="200" w:firstLine="640"/>
        <w:outlineLvl w:val="0"/>
        <w:rPr>
          <w:rFonts w:ascii="黑体" w:eastAsia="黑体"/>
          <w:color w:val="000000"/>
          <w:sz w:val="32"/>
          <w:szCs w:val="28"/>
        </w:rPr>
      </w:pPr>
      <w:bookmarkStart w:id="40" w:name="_Toc9567"/>
      <w:bookmarkStart w:id="41" w:name="_Toc24966872"/>
      <w:r>
        <w:rPr>
          <w:rFonts w:ascii="黑体" w:eastAsia="黑体" w:hint="eastAsia"/>
          <w:color w:val="000000"/>
          <w:sz w:val="32"/>
          <w:szCs w:val="28"/>
        </w:rPr>
        <w:t>四、生产制造信息</w:t>
      </w:r>
      <w:bookmarkEnd w:id="40"/>
      <w:bookmarkEnd w:id="41"/>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应当明确生产加工工艺。可采用流程图的形式，并说明其过程控制点。</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有多个研制、生产场地，应当概述每个研制、生产场地的实际情况。</w:t>
      </w:r>
    </w:p>
    <w:p w:rsidR="00651E3E" w:rsidRDefault="00EB4E74">
      <w:pPr>
        <w:spacing w:line="600" w:lineRule="exact"/>
        <w:ind w:firstLineChars="200" w:firstLine="640"/>
        <w:outlineLvl w:val="0"/>
        <w:rPr>
          <w:rFonts w:ascii="黑体" w:eastAsia="黑体"/>
          <w:color w:val="000000"/>
          <w:sz w:val="32"/>
          <w:szCs w:val="28"/>
        </w:rPr>
      </w:pPr>
      <w:bookmarkStart w:id="42" w:name="_Toc26668"/>
      <w:bookmarkStart w:id="43" w:name="_Toc24966873"/>
      <w:r>
        <w:rPr>
          <w:rFonts w:ascii="黑体" w:eastAsia="黑体" w:hint="eastAsia"/>
          <w:color w:val="000000"/>
          <w:sz w:val="32"/>
          <w:szCs w:val="28"/>
        </w:rPr>
        <w:t>五、临床资料</w:t>
      </w:r>
      <w:bookmarkEnd w:id="42"/>
      <w:bookmarkEnd w:id="43"/>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临床试验</w:t>
      </w:r>
      <w:r>
        <w:rPr>
          <w:rFonts w:eastAsia="仿宋_GB2312"/>
          <w:color w:val="000000"/>
          <w:sz w:val="32"/>
          <w:szCs w:val="28"/>
        </w:rPr>
        <w:t>应满足《医疗器械临床试验质量管理规范》（国家食品药品监督管理总局、国家卫生和计划生育委员会令第</w:t>
      </w:r>
      <w:r>
        <w:rPr>
          <w:rFonts w:eastAsia="仿宋_GB2312"/>
          <w:color w:val="000000"/>
          <w:sz w:val="32"/>
          <w:szCs w:val="28"/>
        </w:rPr>
        <w:t>25</w:t>
      </w:r>
      <w:r>
        <w:rPr>
          <w:rFonts w:eastAsia="仿宋_GB2312"/>
          <w:color w:val="000000"/>
          <w:sz w:val="32"/>
          <w:szCs w:val="28"/>
        </w:rPr>
        <w:t>号）</w:t>
      </w:r>
      <w:r>
        <w:rPr>
          <w:rFonts w:eastAsia="仿宋_GB2312" w:hint="eastAsia"/>
          <w:color w:val="000000"/>
          <w:sz w:val="32"/>
          <w:szCs w:val="28"/>
        </w:rPr>
        <w:t>要求。</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临床评价应满足</w:t>
      </w:r>
      <w:r>
        <w:rPr>
          <w:rFonts w:eastAsia="仿宋_GB2312"/>
          <w:color w:val="000000"/>
          <w:sz w:val="32"/>
          <w:szCs w:val="28"/>
        </w:rPr>
        <w:t>《医疗器械临床评价技术指导原则》（国家食品药品监督管理总局通告</w:t>
      </w:r>
      <w:r>
        <w:rPr>
          <w:rFonts w:eastAsia="仿宋_GB2312"/>
          <w:color w:val="000000"/>
          <w:sz w:val="32"/>
          <w:szCs w:val="28"/>
        </w:rPr>
        <w:t>2015</w:t>
      </w:r>
      <w:r>
        <w:rPr>
          <w:rFonts w:eastAsia="仿宋_GB2312"/>
          <w:color w:val="000000"/>
          <w:sz w:val="32"/>
          <w:szCs w:val="28"/>
        </w:rPr>
        <w:t>年第</w:t>
      </w:r>
      <w:r>
        <w:rPr>
          <w:rFonts w:eastAsia="仿宋_GB2312"/>
          <w:color w:val="000000"/>
          <w:sz w:val="32"/>
          <w:szCs w:val="28"/>
        </w:rPr>
        <w:t>14</w:t>
      </w:r>
      <w:r>
        <w:rPr>
          <w:rFonts w:eastAsia="仿宋_GB2312"/>
          <w:color w:val="000000"/>
          <w:sz w:val="32"/>
          <w:szCs w:val="28"/>
        </w:rPr>
        <w:t>号）要求。</w:t>
      </w:r>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t>如果采用同品种对比无法充分证明设备的安全性和有效性，例如存在以下情况和问题，应</w:t>
      </w:r>
      <w:r w:rsidRPr="00D83E5B">
        <w:rPr>
          <w:rFonts w:eastAsia="仿宋_GB2312"/>
          <w:color w:val="000000"/>
          <w:sz w:val="32"/>
          <w:szCs w:val="28"/>
        </w:rPr>
        <w:t>进行临床试验</w:t>
      </w:r>
      <w:r w:rsidRPr="00D83E5B">
        <w:rPr>
          <w:rFonts w:eastAsia="仿宋_GB2312" w:hint="eastAsia"/>
          <w:color w:val="000000"/>
          <w:sz w:val="32"/>
          <w:szCs w:val="28"/>
        </w:rPr>
        <w:t>/</w:t>
      </w:r>
      <w:r w:rsidRPr="00D83E5B">
        <w:rPr>
          <w:rFonts w:eastAsia="仿宋_GB2312" w:hint="eastAsia"/>
          <w:color w:val="000000"/>
          <w:sz w:val="32"/>
          <w:szCs w:val="28"/>
        </w:rPr>
        <w:t>提供临床研究数据</w:t>
      </w:r>
      <w:r w:rsidRPr="00D83E5B">
        <w:rPr>
          <w:rFonts w:eastAsia="仿宋_GB2312"/>
          <w:color w:val="000000"/>
          <w:sz w:val="32"/>
          <w:szCs w:val="28"/>
        </w:rPr>
        <w:t>：</w:t>
      </w:r>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t>1.</w:t>
      </w:r>
      <w:r>
        <w:rPr>
          <w:rFonts w:eastAsia="仿宋_GB2312"/>
          <w:color w:val="000000"/>
          <w:sz w:val="32"/>
          <w:szCs w:val="28"/>
        </w:rPr>
        <w:t>设备采用</w:t>
      </w:r>
      <w:r>
        <w:rPr>
          <w:rFonts w:eastAsia="仿宋_GB2312" w:hint="eastAsia"/>
          <w:color w:val="000000"/>
          <w:sz w:val="32"/>
          <w:szCs w:val="28"/>
        </w:rPr>
        <w:t>全</w:t>
      </w:r>
      <w:r>
        <w:rPr>
          <w:rFonts w:eastAsia="仿宋_GB2312"/>
          <w:color w:val="000000"/>
          <w:sz w:val="32"/>
          <w:szCs w:val="28"/>
        </w:rPr>
        <w:t>新的工作原理和结构设计，属于全新设备，国内市场上没有与之类似的上市设备。</w:t>
      </w:r>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t>2.</w:t>
      </w:r>
      <w:r>
        <w:rPr>
          <w:rFonts w:eastAsia="仿宋_GB2312"/>
          <w:color w:val="000000"/>
          <w:sz w:val="32"/>
          <w:szCs w:val="28"/>
        </w:rPr>
        <w:t>增加</w:t>
      </w:r>
      <w:r>
        <w:rPr>
          <w:rFonts w:eastAsia="仿宋_GB2312" w:hint="eastAsia"/>
          <w:color w:val="000000"/>
          <w:sz w:val="32"/>
          <w:szCs w:val="28"/>
        </w:rPr>
        <w:t>新</w:t>
      </w:r>
      <w:r>
        <w:rPr>
          <w:rFonts w:eastAsia="仿宋_GB2312"/>
          <w:color w:val="000000"/>
          <w:sz w:val="32"/>
          <w:szCs w:val="28"/>
        </w:rPr>
        <w:t>的临床适用范围，在原有的基础上开发了新的临床应用领域。</w:t>
      </w:r>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lastRenderedPageBreak/>
        <w:t>3.</w:t>
      </w:r>
      <w:r>
        <w:rPr>
          <w:rFonts w:eastAsia="仿宋_GB2312"/>
          <w:color w:val="000000"/>
          <w:sz w:val="32"/>
          <w:szCs w:val="28"/>
        </w:rPr>
        <w:t>设备采用了新的关键器件，该器件具有</w:t>
      </w:r>
      <w:r>
        <w:rPr>
          <w:rFonts w:eastAsia="仿宋_GB2312" w:hint="eastAsia"/>
          <w:color w:val="000000"/>
          <w:sz w:val="32"/>
          <w:szCs w:val="28"/>
        </w:rPr>
        <w:t>全</w:t>
      </w:r>
      <w:r>
        <w:rPr>
          <w:rFonts w:eastAsia="仿宋_GB2312"/>
          <w:color w:val="000000"/>
          <w:sz w:val="32"/>
          <w:szCs w:val="28"/>
        </w:rPr>
        <w:t>新的技术特性，其对设备的应用和操作产生了较大的影响，所获得的影像质量也有很大区别。并且这种器件没有经过充分的临床验证。</w:t>
      </w:r>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t>4.</w:t>
      </w:r>
      <w:r>
        <w:rPr>
          <w:rFonts w:eastAsia="仿宋_GB2312"/>
          <w:color w:val="000000"/>
          <w:sz w:val="32"/>
          <w:szCs w:val="28"/>
        </w:rPr>
        <w:t>实验室检测无法确认安全和有效的设备功能，如果这种功能是</w:t>
      </w:r>
      <w:r>
        <w:rPr>
          <w:rFonts w:eastAsia="仿宋_GB2312" w:hint="eastAsia"/>
          <w:color w:val="000000"/>
          <w:sz w:val="32"/>
          <w:szCs w:val="28"/>
        </w:rPr>
        <w:t>全</w:t>
      </w:r>
      <w:r>
        <w:rPr>
          <w:rFonts w:eastAsia="仿宋_GB2312"/>
          <w:color w:val="000000"/>
          <w:sz w:val="32"/>
          <w:szCs w:val="28"/>
        </w:rPr>
        <w:t>新的，没有以往的临床经验，则须</w:t>
      </w:r>
      <w:r>
        <w:rPr>
          <w:rFonts w:eastAsia="仿宋_GB2312" w:hint="eastAsia"/>
          <w:color w:val="000000"/>
          <w:sz w:val="32"/>
          <w:szCs w:val="28"/>
        </w:rPr>
        <w:t>提供</w:t>
      </w:r>
      <w:r>
        <w:rPr>
          <w:rFonts w:eastAsia="仿宋_GB2312"/>
          <w:color w:val="000000"/>
          <w:sz w:val="32"/>
          <w:szCs w:val="28"/>
        </w:rPr>
        <w:t>临床数据。</w:t>
      </w:r>
    </w:p>
    <w:p w:rsidR="00651E3E" w:rsidRDefault="00EB4E74">
      <w:pPr>
        <w:spacing w:line="600" w:lineRule="exact"/>
        <w:ind w:firstLineChars="200" w:firstLine="640"/>
        <w:rPr>
          <w:rFonts w:eastAsia="仿宋_GB2312"/>
          <w:color w:val="000000"/>
          <w:sz w:val="32"/>
          <w:szCs w:val="28"/>
        </w:rPr>
      </w:pPr>
      <w:r>
        <w:rPr>
          <w:rFonts w:eastAsia="仿宋_GB2312"/>
          <w:color w:val="000000"/>
          <w:sz w:val="32"/>
          <w:szCs w:val="28"/>
        </w:rPr>
        <w:t>5.</w:t>
      </w:r>
      <w:r w:rsidR="00784B87">
        <w:rPr>
          <w:rFonts w:eastAsia="仿宋_GB2312" w:hint="eastAsia"/>
          <w:color w:val="000000"/>
          <w:sz w:val="32"/>
          <w:szCs w:val="28"/>
        </w:rPr>
        <w:t>申请人</w:t>
      </w:r>
      <w:r>
        <w:rPr>
          <w:rFonts w:eastAsia="仿宋_GB2312"/>
          <w:color w:val="000000"/>
          <w:sz w:val="32"/>
          <w:szCs w:val="28"/>
        </w:rPr>
        <w:t>此前没有生产过</w:t>
      </w:r>
      <w:r>
        <w:rPr>
          <w:rFonts w:eastAsia="仿宋_GB2312" w:hint="eastAsia"/>
          <w:color w:val="000000"/>
          <w:sz w:val="32"/>
          <w:szCs w:val="28"/>
        </w:rPr>
        <w:t>PET/CT</w:t>
      </w:r>
      <w:r>
        <w:rPr>
          <w:rFonts w:eastAsia="仿宋_GB2312"/>
          <w:color w:val="000000"/>
          <w:sz w:val="32"/>
          <w:szCs w:val="28"/>
        </w:rPr>
        <w:t>设备，缺乏相关临床数据和</w:t>
      </w:r>
      <w:r>
        <w:rPr>
          <w:rFonts w:eastAsia="仿宋_GB2312" w:hint="eastAsia"/>
          <w:color w:val="000000"/>
          <w:sz w:val="32"/>
          <w:szCs w:val="28"/>
        </w:rPr>
        <w:t>临床</w:t>
      </w:r>
      <w:r>
        <w:rPr>
          <w:rFonts w:eastAsia="仿宋_GB2312"/>
          <w:color w:val="000000"/>
          <w:sz w:val="32"/>
          <w:szCs w:val="28"/>
        </w:rPr>
        <w:t>经验，应通过临床试验</w:t>
      </w:r>
      <w:r>
        <w:rPr>
          <w:rFonts w:eastAsia="仿宋_GB2312" w:hint="eastAsia"/>
          <w:color w:val="000000"/>
          <w:sz w:val="32"/>
          <w:szCs w:val="28"/>
        </w:rPr>
        <w:t>/</w:t>
      </w:r>
      <w:r>
        <w:rPr>
          <w:rFonts w:eastAsia="仿宋_GB2312" w:hint="eastAsia"/>
          <w:color w:val="000000"/>
          <w:sz w:val="32"/>
          <w:szCs w:val="28"/>
        </w:rPr>
        <w:t>临床研究数据</w:t>
      </w:r>
      <w:r>
        <w:rPr>
          <w:rFonts w:eastAsia="仿宋_GB2312"/>
          <w:color w:val="000000"/>
          <w:sz w:val="32"/>
          <w:szCs w:val="28"/>
        </w:rPr>
        <w:t>来获得临床适用证据。</w:t>
      </w:r>
    </w:p>
    <w:p w:rsidR="00651E3E" w:rsidRPr="007662C6" w:rsidRDefault="00EB4E74">
      <w:pPr>
        <w:spacing w:line="600" w:lineRule="exact"/>
        <w:ind w:firstLineChars="200" w:firstLine="640"/>
        <w:rPr>
          <w:rFonts w:eastAsia="仿宋_GB2312"/>
          <w:color w:val="000000"/>
          <w:sz w:val="32"/>
          <w:szCs w:val="28"/>
        </w:rPr>
      </w:pPr>
      <w:r w:rsidRPr="007662C6">
        <w:rPr>
          <w:rFonts w:eastAsia="仿宋_GB2312"/>
          <w:color w:val="000000"/>
          <w:sz w:val="32"/>
          <w:szCs w:val="28"/>
        </w:rPr>
        <w:t>临床试验具体要求见附录</w:t>
      </w:r>
      <w:r w:rsidR="009D7E80">
        <w:rPr>
          <w:rFonts w:ascii="仿宋_GB2312" w:eastAsia="仿宋_GB2312" w:hint="eastAsia"/>
          <w:color w:val="000000"/>
          <w:sz w:val="32"/>
          <w:szCs w:val="28"/>
        </w:rPr>
        <w:t>Ⅴ</w:t>
      </w:r>
      <w:r w:rsidRPr="007662C6">
        <w:rPr>
          <w:rFonts w:eastAsia="仿宋_GB2312"/>
          <w:color w:val="000000"/>
          <w:sz w:val="32"/>
          <w:szCs w:val="28"/>
        </w:rPr>
        <w:t>。</w:t>
      </w:r>
    </w:p>
    <w:p w:rsidR="00651E3E" w:rsidRDefault="00EB4E74">
      <w:pPr>
        <w:spacing w:line="600" w:lineRule="exact"/>
        <w:ind w:firstLineChars="200" w:firstLine="640"/>
        <w:rPr>
          <w:rFonts w:eastAsia="仿宋_GB2312"/>
          <w:color w:val="000000"/>
          <w:sz w:val="32"/>
          <w:szCs w:val="28"/>
        </w:rPr>
      </w:pPr>
      <w:r w:rsidRPr="007662C6">
        <w:rPr>
          <w:rFonts w:eastAsia="仿宋_GB2312"/>
          <w:color w:val="000000"/>
          <w:sz w:val="32"/>
          <w:szCs w:val="28"/>
        </w:rPr>
        <w:t>临床评价</w:t>
      </w:r>
      <w:r w:rsidRPr="007662C6">
        <w:rPr>
          <w:rFonts w:eastAsia="仿宋_GB2312" w:hint="eastAsia"/>
          <w:color w:val="000000"/>
          <w:sz w:val="32"/>
          <w:szCs w:val="28"/>
        </w:rPr>
        <w:t>具体要求见附录</w:t>
      </w:r>
      <w:r w:rsidR="009D7E80">
        <w:rPr>
          <w:rFonts w:ascii="仿宋_GB2312" w:eastAsia="仿宋_GB2312" w:hint="eastAsia"/>
          <w:color w:val="000000"/>
          <w:sz w:val="32"/>
          <w:szCs w:val="28"/>
        </w:rPr>
        <w:t>Ⅵ</w:t>
      </w:r>
      <w:r w:rsidRPr="007662C6">
        <w:rPr>
          <w:rFonts w:eastAsia="仿宋_GB2312"/>
          <w:color w:val="000000"/>
          <w:sz w:val="32"/>
          <w:szCs w:val="28"/>
        </w:rPr>
        <w:t>。</w:t>
      </w:r>
    </w:p>
    <w:p w:rsidR="00651E3E" w:rsidRDefault="00EB4E74">
      <w:pPr>
        <w:spacing w:line="600" w:lineRule="exact"/>
        <w:ind w:firstLineChars="200" w:firstLine="640"/>
        <w:outlineLvl w:val="0"/>
        <w:rPr>
          <w:rFonts w:ascii="楷体_GB2312" w:eastAsia="楷体_GB2312"/>
          <w:color w:val="000000"/>
          <w:sz w:val="32"/>
          <w:szCs w:val="28"/>
        </w:rPr>
      </w:pPr>
      <w:bookmarkStart w:id="44" w:name="_Toc4706"/>
      <w:bookmarkStart w:id="45" w:name="_Toc24966874"/>
      <w:r>
        <w:rPr>
          <w:rFonts w:ascii="黑体" w:eastAsia="黑体" w:hint="eastAsia"/>
          <w:sz w:val="32"/>
          <w:szCs w:val="32"/>
        </w:rPr>
        <w:t>六、产品风险分析资料</w:t>
      </w:r>
      <w:bookmarkEnd w:id="44"/>
      <w:bookmarkEnd w:id="45"/>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申请人应按照</w:t>
      </w:r>
      <w:r>
        <w:rPr>
          <w:rFonts w:eastAsia="仿宋_GB2312" w:hint="eastAsia"/>
          <w:color w:val="000000"/>
          <w:sz w:val="32"/>
          <w:szCs w:val="28"/>
        </w:rPr>
        <w:t>YY/T 0316-2008</w:t>
      </w:r>
      <w:r>
        <w:rPr>
          <w:rFonts w:eastAsia="仿宋_GB2312" w:hint="eastAsia"/>
          <w:color w:val="000000"/>
          <w:sz w:val="32"/>
          <w:szCs w:val="28"/>
        </w:rPr>
        <w:t>《医疗器械风险管理对医疗器械的应用》的要求对产品进行风险评估，包括初始风险分析、风险控制措施、剩余风险的可接受性评估以及采取风险控制措施前后的风险矩阵等，对于处于合理可行区的风险应进行风险受益分析。</w:t>
      </w:r>
    </w:p>
    <w:p w:rsidR="00651E3E"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常见危害示例及分析见附录</w:t>
      </w:r>
      <w:r w:rsidR="009D7E80">
        <w:rPr>
          <w:rFonts w:ascii="仿宋_GB2312" w:eastAsia="仿宋_GB2312" w:hint="eastAsia"/>
          <w:color w:val="000000"/>
          <w:sz w:val="32"/>
          <w:szCs w:val="28"/>
        </w:rPr>
        <w:t>Ⅶ</w:t>
      </w:r>
      <w:r>
        <w:rPr>
          <w:rFonts w:eastAsia="仿宋_GB2312" w:hint="eastAsia"/>
          <w:color w:val="000000"/>
          <w:sz w:val="32"/>
          <w:szCs w:val="28"/>
        </w:rPr>
        <w:t>。</w:t>
      </w:r>
    </w:p>
    <w:p w:rsidR="00651E3E" w:rsidRDefault="00EB4E74">
      <w:pPr>
        <w:ind w:firstLineChars="200" w:firstLine="640"/>
        <w:outlineLvl w:val="0"/>
        <w:rPr>
          <w:rFonts w:ascii="黑体" w:eastAsia="黑体"/>
          <w:sz w:val="32"/>
          <w:szCs w:val="32"/>
        </w:rPr>
      </w:pPr>
      <w:bookmarkStart w:id="46" w:name="_Toc434928974"/>
      <w:bookmarkStart w:id="47" w:name="_Toc467833253"/>
      <w:bookmarkStart w:id="48" w:name="_Toc21278"/>
      <w:bookmarkStart w:id="49" w:name="_Toc24966875"/>
      <w:r>
        <w:rPr>
          <w:rFonts w:ascii="黑体" w:eastAsia="黑体" w:hint="eastAsia"/>
          <w:sz w:val="32"/>
          <w:szCs w:val="32"/>
        </w:rPr>
        <w:t>七、产品</w:t>
      </w:r>
      <w:bookmarkEnd w:id="46"/>
      <w:bookmarkEnd w:id="47"/>
      <w:r>
        <w:rPr>
          <w:rFonts w:ascii="黑体" w:eastAsia="黑体" w:hint="eastAsia"/>
          <w:sz w:val="32"/>
          <w:szCs w:val="32"/>
        </w:rPr>
        <w:t>技术要求</w:t>
      </w:r>
      <w:bookmarkEnd w:id="48"/>
      <w:bookmarkEnd w:id="49"/>
    </w:p>
    <w:p w:rsidR="00651E3E" w:rsidRDefault="00E85967">
      <w:pPr>
        <w:spacing w:line="600" w:lineRule="exact"/>
        <w:ind w:firstLineChars="200" w:firstLine="640"/>
        <w:rPr>
          <w:rFonts w:eastAsia="仿宋_GB2312"/>
          <w:color w:val="000000"/>
          <w:sz w:val="32"/>
          <w:szCs w:val="28"/>
        </w:rPr>
      </w:pPr>
      <w:r>
        <w:rPr>
          <w:rFonts w:eastAsia="仿宋_GB2312" w:hint="eastAsia"/>
          <w:color w:val="000000"/>
          <w:sz w:val="32"/>
          <w:szCs w:val="28"/>
        </w:rPr>
        <w:t>产品</w:t>
      </w:r>
      <w:r w:rsidR="00EB4E74">
        <w:rPr>
          <w:rFonts w:eastAsia="仿宋_GB2312" w:hint="eastAsia"/>
          <w:color w:val="000000"/>
          <w:sz w:val="32"/>
          <w:szCs w:val="28"/>
        </w:rPr>
        <w:t>技术要求模板见附录</w:t>
      </w:r>
      <w:r w:rsidR="009D7E80">
        <w:rPr>
          <w:rFonts w:ascii="仿宋_GB2312" w:eastAsia="仿宋_GB2312" w:hint="eastAsia"/>
          <w:color w:val="000000"/>
          <w:sz w:val="32"/>
          <w:szCs w:val="28"/>
        </w:rPr>
        <w:t>Ⅷ</w:t>
      </w:r>
      <w:r w:rsidR="00EB4E74">
        <w:rPr>
          <w:rFonts w:eastAsia="仿宋_GB2312" w:hint="eastAsia"/>
          <w:color w:val="000000"/>
          <w:sz w:val="32"/>
          <w:szCs w:val="28"/>
        </w:rPr>
        <w:t>。</w:t>
      </w:r>
    </w:p>
    <w:p w:rsidR="00651E3E" w:rsidRPr="00D83E5B" w:rsidRDefault="00EB4E74">
      <w:pPr>
        <w:spacing w:line="600" w:lineRule="exact"/>
        <w:ind w:firstLineChars="200" w:firstLine="640"/>
        <w:rPr>
          <w:rFonts w:eastAsia="仿宋_GB2312"/>
          <w:color w:val="000000"/>
          <w:sz w:val="32"/>
          <w:szCs w:val="28"/>
        </w:rPr>
      </w:pPr>
      <w:r>
        <w:rPr>
          <w:rFonts w:eastAsia="仿宋_GB2312" w:hint="eastAsia"/>
          <w:color w:val="000000"/>
          <w:sz w:val="32"/>
          <w:szCs w:val="28"/>
        </w:rPr>
        <w:t>PET</w:t>
      </w:r>
      <w:r>
        <w:rPr>
          <w:rFonts w:eastAsia="仿宋_GB2312" w:hint="eastAsia"/>
          <w:color w:val="000000"/>
          <w:sz w:val="32"/>
          <w:szCs w:val="28"/>
        </w:rPr>
        <w:t>部分性能指</w:t>
      </w:r>
      <w:r w:rsidRPr="00D83E5B">
        <w:rPr>
          <w:rFonts w:eastAsia="仿宋_GB2312" w:hint="eastAsia"/>
          <w:color w:val="000000"/>
          <w:sz w:val="32"/>
          <w:szCs w:val="28"/>
        </w:rPr>
        <w:t>标应按照</w:t>
      </w:r>
      <w:r w:rsidRPr="00D83E5B">
        <w:rPr>
          <w:rFonts w:eastAsia="仿宋_GB2312" w:hint="eastAsia"/>
          <w:color w:val="000000"/>
          <w:sz w:val="32"/>
          <w:szCs w:val="28"/>
        </w:rPr>
        <w:t>YY/T 0829-2011</w:t>
      </w:r>
      <w:r w:rsidRPr="00D83E5B">
        <w:rPr>
          <w:rFonts w:eastAsia="仿宋_GB2312" w:hint="eastAsia"/>
          <w:color w:val="000000"/>
          <w:sz w:val="32"/>
          <w:szCs w:val="28"/>
        </w:rPr>
        <w:t>中</w:t>
      </w:r>
      <w:r w:rsidRPr="00D83E5B">
        <w:rPr>
          <w:rFonts w:eastAsia="仿宋_GB2312" w:hint="eastAsia"/>
          <w:color w:val="000000"/>
          <w:sz w:val="32"/>
          <w:szCs w:val="28"/>
        </w:rPr>
        <w:t>4.1</w:t>
      </w:r>
      <w:r w:rsidRPr="00D83E5B">
        <w:rPr>
          <w:rFonts w:eastAsia="仿宋_GB2312" w:hint="eastAsia"/>
          <w:color w:val="000000"/>
          <w:sz w:val="32"/>
          <w:szCs w:val="28"/>
        </w:rPr>
        <w:t>章节（即</w:t>
      </w:r>
      <w:r w:rsidRPr="00D83E5B">
        <w:rPr>
          <w:rFonts w:eastAsia="仿宋_GB2312"/>
          <w:color w:val="000000"/>
          <w:sz w:val="32"/>
          <w:szCs w:val="28"/>
        </w:rPr>
        <w:t>GB/T 18988.1-2013</w:t>
      </w:r>
      <w:r w:rsidRPr="00D83E5B">
        <w:rPr>
          <w:rFonts w:eastAsia="仿宋_GB2312" w:hint="eastAsia"/>
          <w:color w:val="000000"/>
          <w:sz w:val="32"/>
          <w:szCs w:val="28"/>
        </w:rPr>
        <w:t>）或附录</w:t>
      </w:r>
      <w:r w:rsidR="00863649" w:rsidRPr="00D83E5B">
        <w:rPr>
          <w:rFonts w:eastAsia="仿宋_GB2312" w:hint="eastAsia"/>
          <w:color w:val="000000"/>
          <w:sz w:val="32"/>
          <w:szCs w:val="28"/>
        </w:rPr>
        <w:t>A</w:t>
      </w:r>
      <w:r w:rsidRPr="00D83E5B">
        <w:rPr>
          <w:rFonts w:eastAsia="仿宋_GB2312" w:hint="eastAsia"/>
          <w:color w:val="000000"/>
          <w:sz w:val="32"/>
          <w:szCs w:val="28"/>
        </w:rPr>
        <w:t>（即</w:t>
      </w:r>
      <w:r w:rsidRPr="00D83E5B">
        <w:rPr>
          <w:rFonts w:eastAsia="仿宋_GB2312" w:hint="eastAsia"/>
          <w:color w:val="000000"/>
          <w:sz w:val="32"/>
          <w:szCs w:val="28"/>
        </w:rPr>
        <w:t>NEMA NU2-2007</w:t>
      </w:r>
      <w:r w:rsidRPr="00D83E5B">
        <w:rPr>
          <w:rFonts w:eastAsia="仿宋_GB2312" w:hint="eastAsia"/>
          <w:color w:val="000000"/>
          <w:sz w:val="32"/>
          <w:szCs w:val="28"/>
        </w:rPr>
        <w:t>）的要求执行。由于二者在性能和试验方法上相互独立，因此建议完全引用</w:t>
      </w:r>
      <w:r w:rsidRPr="00D83E5B">
        <w:rPr>
          <w:rFonts w:eastAsia="仿宋_GB2312" w:hint="eastAsia"/>
          <w:color w:val="000000"/>
          <w:sz w:val="32"/>
          <w:szCs w:val="28"/>
        </w:rPr>
        <w:lastRenderedPageBreak/>
        <w:t>两种标准的任何一种，不应交叉使用。</w:t>
      </w:r>
    </w:p>
    <w:p w:rsidR="00651E3E" w:rsidRDefault="00EB4E74">
      <w:pPr>
        <w:spacing w:line="600" w:lineRule="exact"/>
        <w:ind w:firstLineChars="200" w:firstLine="640"/>
        <w:rPr>
          <w:rFonts w:eastAsia="仿宋_GB2312"/>
          <w:color w:val="000000"/>
          <w:sz w:val="32"/>
          <w:szCs w:val="28"/>
        </w:rPr>
      </w:pPr>
      <w:r w:rsidRPr="00D83E5B">
        <w:rPr>
          <w:rFonts w:eastAsia="仿宋_GB2312" w:hint="eastAsia"/>
          <w:color w:val="000000"/>
          <w:sz w:val="32"/>
          <w:szCs w:val="28"/>
        </w:rPr>
        <w:t>注：若引用</w:t>
      </w:r>
      <w:r w:rsidRPr="00D83E5B">
        <w:rPr>
          <w:rFonts w:eastAsia="仿宋_GB2312" w:hint="eastAsia"/>
          <w:color w:val="000000"/>
          <w:sz w:val="32"/>
          <w:szCs w:val="28"/>
        </w:rPr>
        <w:t>YY/T 0829-2011</w:t>
      </w:r>
      <w:r w:rsidRPr="00D83E5B">
        <w:rPr>
          <w:rFonts w:eastAsia="仿宋_GB2312" w:hint="eastAsia"/>
          <w:color w:val="000000"/>
          <w:sz w:val="32"/>
          <w:szCs w:val="28"/>
        </w:rPr>
        <w:t>附录</w:t>
      </w:r>
      <w:r w:rsidRPr="00D83E5B">
        <w:rPr>
          <w:rFonts w:eastAsia="仿宋_GB2312" w:hint="eastAsia"/>
          <w:color w:val="000000"/>
          <w:sz w:val="32"/>
          <w:szCs w:val="28"/>
        </w:rPr>
        <w:t>A</w:t>
      </w:r>
      <w:r w:rsidRPr="00D83E5B">
        <w:rPr>
          <w:rFonts w:eastAsia="仿宋_GB2312" w:hint="eastAsia"/>
          <w:color w:val="000000"/>
          <w:sz w:val="32"/>
          <w:szCs w:val="28"/>
        </w:rPr>
        <w:t>（</w:t>
      </w:r>
      <w:r w:rsidRPr="00D83E5B">
        <w:rPr>
          <w:rFonts w:eastAsia="仿宋_GB2312" w:hint="eastAsia"/>
          <w:color w:val="000000"/>
          <w:sz w:val="32"/>
          <w:szCs w:val="28"/>
        </w:rPr>
        <w:t>NEMA NU2-2007</w:t>
      </w:r>
      <w:r w:rsidRPr="00D83E5B">
        <w:rPr>
          <w:rFonts w:eastAsia="仿宋_GB2312" w:hint="eastAsia"/>
          <w:color w:val="000000"/>
          <w:sz w:val="32"/>
          <w:szCs w:val="28"/>
        </w:rPr>
        <w:t>）的要求，应报告标准中要求的内容。不能体现在注册检验报告中的，应另附文件说明。</w:t>
      </w:r>
    </w:p>
    <w:p w:rsidR="00651E3E" w:rsidRDefault="003C0625">
      <w:pPr>
        <w:spacing w:line="360" w:lineRule="auto"/>
        <w:ind w:rightChars="-32" w:right="-67"/>
        <w:jc w:val="center"/>
        <w:rPr>
          <w:rFonts w:ascii="黑体" w:eastAsia="黑体" w:hAnsi="黑体"/>
          <w:sz w:val="28"/>
          <w:szCs w:val="32"/>
        </w:rPr>
      </w:pPr>
      <w:r>
        <w:rPr>
          <w:rFonts w:ascii="黑体" w:eastAsia="黑体" w:hAnsi="黑体" w:cs="仿宋" w:hint="eastAsia"/>
          <w:sz w:val="28"/>
          <w:szCs w:val="32"/>
        </w:rPr>
        <w:t xml:space="preserve">表1 </w:t>
      </w:r>
      <w:r w:rsidR="00EB4E74">
        <w:rPr>
          <w:rFonts w:ascii="黑体" w:eastAsia="黑体" w:hAnsi="黑体" w:cs="仿宋" w:hint="eastAsia"/>
          <w:sz w:val="28"/>
          <w:szCs w:val="32"/>
        </w:rPr>
        <w:t>适用的相关标准</w:t>
      </w:r>
    </w:p>
    <w:tbl>
      <w:tblPr>
        <w:tblW w:w="8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6102"/>
      </w:tblGrid>
      <w:tr w:rsidR="00651E3E">
        <w:trPr>
          <w:trHeight w:val="20"/>
          <w:tblHeader/>
          <w:jc w:val="center"/>
        </w:trPr>
        <w:tc>
          <w:tcPr>
            <w:tcW w:w="2665" w:type="dxa"/>
          </w:tcPr>
          <w:p w:rsidR="00651E3E" w:rsidRDefault="00EB4E74">
            <w:pPr>
              <w:widowControl/>
              <w:spacing w:line="440" w:lineRule="exact"/>
              <w:jc w:val="center"/>
              <w:rPr>
                <w:rFonts w:ascii="黑体" w:eastAsia="黑体" w:hAnsi="黑体"/>
                <w:sz w:val="28"/>
                <w:szCs w:val="28"/>
              </w:rPr>
            </w:pPr>
            <w:r>
              <w:rPr>
                <w:rFonts w:ascii="黑体" w:eastAsia="黑体" w:hAnsi="黑体"/>
                <w:sz w:val="28"/>
                <w:szCs w:val="28"/>
              </w:rPr>
              <w:t>标准编号</w:t>
            </w:r>
          </w:p>
        </w:tc>
        <w:tc>
          <w:tcPr>
            <w:tcW w:w="6102" w:type="dxa"/>
          </w:tcPr>
          <w:p w:rsidR="00651E3E" w:rsidRDefault="00EB4E74" w:rsidP="00EB4E74">
            <w:pPr>
              <w:spacing w:line="440" w:lineRule="exact"/>
              <w:ind w:leftChars="-1" w:left="2272" w:hangingChars="812" w:hanging="2274"/>
              <w:jc w:val="center"/>
              <w:rPr>
                <w:rFonts w:ascii="黑体" w:eastAsia="黑体" w:hAnsi="黑体"/>
                <w:sz w:val="28"/>
                <w:szCs w:val="28"/>
              </w:rPr>
            </w:pPr>
            <w:r>
              <w:rPr>
                <w:rFonts w:ascii="黑体" w:eastAsia="黑体" w:hAnsi="黑体"/>
                <w:sz w:val="28"/>
                <w:szCs w:val="28"/>
              </w:rPr>
              <w:t>标准名称</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9706.1</w:t>
            </w:r>
            <w:r>
              <w:rPr>
                <w:rFonts w:eastAsia="仿宋_GB2312" w:hint="eastAsia"/>
                <w:sz w:val="28"/>
                <w:szCs w:val="28"/>
              </w:rPr>
              <w:t>—</w:t>
            </w:r>
            <w:r>
              <w:rPr>
                <w:rFonts w:eastAsia="仿宋_GB2312"/>
                <w:sz w:val="28"/>
                <w:szCs w:val="28"/>
              </w:rPr>
              <w:t>2007</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hint="eastAsia"/>
                <w:sz w:val="28"/>
                <w:szCs w:val="28"/>
              </w:rPr>
              <w:t>1</w:t>
            </w:r>
            <w:r>
              <w:rPr>
                <w:rFonts w:eastAsia="仿宋_GB2312"/>
                <w:sz w:val="28"/>
                <w:szCs w:val="28"/>
              </w:rPr>
              <w:t>部分：安全通用要求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9706.11</w:t>
            </w:r>
            <w:r>
              <w:rPr>
                <w:rFonts w:eastAsia="仿宋_GB2312" w:hint="eastAsia"/>
                <w:sz w:val="28"/>
                <w:szCs w:val="28"/>
              </w:rPr>
              <w:t>—</w:t>
            </w:r>
            <w:r>
              <w:rPr>
                <w:rFonts w:eastAsia="仿宋_GB2312"/>
                <w:sz w:val="28"/>
                <w:szCs w:val="28"/>
              </w:rPr>
              <w:t>1997</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hint="eastAsia"/>
                <w:sz w:val="28"/>
                <w:szCs w:val="28"/>
              </w:rPr>
              <w:t>2</w:t>
            </w:r>
            <w:r>
              <w:rPr>
                <w:rFonts w:eastAsia="仿宋_GB2312"/>
                <w:sz w:val="28"/>
                <w:szCs w:val="28"/>
              </w:rPr>
              <w:t>部分：医用诊断</w:t>
            </w:r>
            <w:r>
              <w:rPr>
                <w:rFonts w:eastAsia="仿宋_GB2312"/>
                <w:sz w:val="28"/>
                <w:szCs w:val="28"/>
              </w:rPr>
              <w:t>X</w:t>
            </w:r>
            <w:r>
              <w:rPr>
                <w:rFonts w:eastAsia="仿宋_GB2312"/>
                <w:sz w:val="28"/>
                <w:szCs w:val="28"/>
              </w:rPr>
              <w:t>射线源组件和</w:t>
            </w:r>
            <w:r>
              <w:rPr>
                <w:rFonts w:eastAsia="仿宋_GB2312"/>
                <w:sz w:val="28"/>
                <w:szCs w:val="28"/>
              </w:rPr>
              <w:t>X</w:t>
            </w:r>
            <w:r>
              <w:rPr>
                <w:rFonts w:eastAsia="仿宋_GB2312"/>
                <w:sz w:val="28"/>
                <w:szCs w:val="28"/>
              </w:rPr>
              <w:t>射线管组件安全专用要求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9706.12</w:t>
            </w:r>
            <w:r>
              <w:rPr>
                <w:rFonts w:eastAsia="仿宋_GB2312" w:hint="eastAsia"/>
                <w:sz w:val="28"/>
                <w:szCs w:val="28"/>
              </w:rPr>
              <w:t>—</w:t>
            </w:r>
            <w:r>
              <w:rPr>
                <w:rFonts w:eastAsia="仿宋_GB2312"/>
                <w:sz w:val="28"/>
                <w:szCs w:val="28"/>
              </w:rPr>
              <w:t>1997</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hint="eastAsia"/>
                <w:sz w:val="28"/>
                <w:szCs w:val="28"/>
              </w:rPr>
              <w:t>1</w:t>
            </w:r>
            <w:r>
              <w:rPr>
                <w:rFonts w:eastAsia="仿宋_GB2312"/>
                <w:sz w:val="28"/>
                <w:szCs w:val="28"/>
              </w:rPr>
              <w:t>部分：安全通用要求并列标准：诊断</w:t>
            </w:r>
            <w:r>
              <w:rPr>
                <w:rFonts w:eastAsia="仿宋_GB2312"/>
                <w:sz w:val="28"/>
                <w:szCs w:val="28"/>
              </w:rPr>
              <w:t>X</w:t>
            </w:r>
            <w:r>
              <w:rPr>
                <w:rFonts w:eastAsia="仿宋_GB2312"/>
                <w:sz w:val="28"/>
                <w:szCs w:val="28"/>
              </w:rPr>
              <w:t>射线设备辐射防护通用要求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9706.14</w:t>
            </w:r>
            <w:r>
              <w:rPr>
                <w:rFonts w:eastAsia="仿宋_GB2312" w:hint="eastAsia"/>
                <w:sz w:val="28"/>
                <w:szCs w:val="28"/>
              </w:rPr>
              <w:t>—</w:t>
            </w:r>
            <w:r>
              <w:rPr>
                <w:rFonts w:eastAsia="仿宋_GB2312"/>
                <w:sz w:val="28"/>
                <w:szCs w:val="28"/>
              </w:rPr>
              <w:t>1997</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sz w:val="28"/>
                <w:szCs w:val="28"/>
              </w:rPr>
              <w:t>2</w:t>
            </w:r>
            <w:r>
              <w:rPr>
                <w:rFonts w:eastAsia="仿宋_GB2312"/>
                <w:sz w:val="28"/>
                <w:szCs w:val="28"/>
              </w:rPr>
              <w:t>部分：</w:t>
            </w:r>
            <w:r>
              <w:rPr>
                <w:rFonts w:eastAsia="仿宋_GB2312"/>
                <w:sz w:val="28"/>
                <w:szCs w:val="28"/>
              </w:rPr>
              <w:t>X</w:t>
            </w:r>
            <w:r>
              <w:rPr>
                <w:rFonts w:eastAsia="仿宋_GB2312"/>
                <w:sz w:val="28"/>
                <w:szCs w:val="28"/>
              </w:rPr>
              <w:t>射线设备附属设备安全专用要求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9706.15</w:t>
            </w:r>
            <w:r>
              <w:rPr>
                <w:rFonts w:eastAsia="仿宋_GB2312" w:hint="eastAsia"/>
                <w:sz w:val="28"/>
                <w:szCs w:val="28"/>
              </w:rPr>
              <w:t>—</w:t>
            </w:r>
            <w:r>
              <w:rPr>
                <w:rFonts w:eastAsia="仿宋_GB2312"/>
                <w:sz w:val="28"/>
                <w:szCs w:val="28"/>
              </w:rPr>
              <w:t>2008</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sz w:val="28"/>
                <w:szCs w:val="28"/>
              </w:rPr>
              <w:t>1</w:t>
            </w:r>
            <w:r>
              <w:rPr>
                <w:rFonts w:eastAsia="仿宋_GB2312" w:hint="eastAsia"/>
                <w:sz w:val="28"/>
                <w:szCs w:val="28"/>
              </w:rPr>
              <w:t>—</w:t>
            </w:r>
            <w:r>
              <w:rPr>
                <w:rFonts w:eastAsia="仿宋_GB2312"/>
                <w:sz w:val="28"/>
                <w:szCs w:val="28"/>
              </w:rPr>
              <w:t>1</w:t>
            </w:r>
            <w:r>
              <w:rPr>
                <w:rFonts w:eastAsia="仿宋_GB2312"/>
                <w:sz w:val="28"/>
                <w:szCs w:val="28"/>
              </w:rPr>
              <w:t>部分：安全通用要求并列标准：医用电气系统安全要求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9706.18</w:t>
            </w:r>
            <w:r>
              <w:rPr>
                <w:rFonts w:eastAsia="仿宋_GB2312" w:hint="eastAsia"/>
                <w:sz w:val="28"/>
                <w:szCs w:val="28"/>
              </w:rPr>
              <w:t>—</w:t>
            </w:r>
            <w:r>
              <w:rPr>
                <w:rFonts w:eastAsia="仿宋_GB2312"/>
                <w:sz w:val="28"/>
                <w:szCs w:val="28"/>
              </w:rPr>
              <w:t>2006</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sz w:val="28"/>
                <w:szCs w:val="28"/>
              </w:rPr>
              <w:t>2</w:t>
            </w:r>
            <w:r>
              <w:rPr>
                <w:rFonts w:eastAsia="仿宋_GB2312"/>
                <w:sz w:val="28"/>
                <w:szCs w:val="28"/>
              </w:rPr>
              <w:t>部分：</w:t>
            </w:r>
            <w:r>
              <w:rPr>
                <w:rFonts w:eastAsia="仿宋_GB2312"/>
                <w:sz w:val="28"/>
                <w:szCs w:val="28"/>
              </w:rPr>
              <w:t>X</w:t>
            </w:r>
            <w:r>
              <w:rPr>
                <w:rFonts w:eastAsia="仿宋_GB2312"/>
                <w:sz w:val="28"/>
                <w:szCs w:val="28"/>
              </w:rPr>
              <w:t>射线计算机体层摄影设备安全专用要求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 7247.1</w:t>
            </w:r>
            <w:r>
              <w:rPr>
                <w:rFonts w:eastAsia="仿宋_GB2312" w:hint="eastAsia"/>
                <w:sz w:val="28"/>
                <w:szCs w:val="28"/>
              </w:rPr>
              <w:t>—</w:t>
            </w:r>
            <w:r>
              <w:rPr>
                <w:rFonts w:eastAsia="仿宋_GB2312"/>
                <w:sz w:val="28"/>
                <w:szCs w:val="28"/>
              </w:rPr>
              <w:t>2012</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激光产品的安全第</w:t>
            </w:r>
            <w:r>
              <w:rPr>
                <w:rFonts w:eastAsia="仿宋_GB2312"/>
                <w:sz w:val="28"/>
                <w:szCs w:val="28"/>
              </w:rPr>
              <w:t>1</w:t>
            </w:r>
            <w:r>
              <w:rPr>
                <w:rFonts w:eastAsia="仿宋_GB2312"/>
                <w:sz w:val="28"/>
                <w:szCs w:val="28"/>
              </w:rPr>
              <w:t>部分：设备的分类、要求</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YY 0505</w:t>
            </w:r>
            <w:r>
              <w:rPr>
                <w:rFonts w:eastAsia="仿宋_GB2312" w:hint="eastAsia"/>
                <w:sz w:val="28"/>
                <w:szCs w:val="28"/>
              </w:rPr>
              <w:t>—</w:t>
            </w:r>
            <w:r>
              <w:rPr>
                <w:rFonts w:eastAsia="仿宋_GB2312"/>
                <w:sz w:val="28"/>
                <w:szCs w:val="28"/>
              </w:rPr>
              <w:t>2012</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医用电气设备第</w:t>
            </w:r>
            <w:r>
              <w:rPr>
                <w:rFonts w:eastAsia="仿宋_GB2312"/>
                <w:sz w:val="28"/>
                <w:szCs w:val="28"/>
              </w:rPr>
              <w:t>1</w:t>
            </w:r>
            <w:r>
              <w:rPr>
                <w:rFonts w:eastAsia="仿宋_GB2312" w:hint="eastAsia"/>
                <w:sz w:val="28"/>
                <w:szCs w:val="28"/>
              </w:rPr>
              <w:t>—</w:t>
            </w:r>
            <w:r>
              <w:rPr>
                <w:rFonts w:eastAsia="仿宋_GB2312"/>
                <w:sz w:val="28"/>
                <w:szCs w:val="28"/>
              </w:rPr>
              <w:t>2</w:t>
            </w:r>
            <w:r>
              <w:rPr>
                <w:rFonts w:eastAsia="仿宋_GB2312"/>
                <w:sz w:val="28"/>
                <w:szCs w:val="28"/>
              </w:rPr>
              <w:t>部分：安全通用要求并列标准：电磁兼容要求和试验</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GB /T 18988.1-2013</w:t>
            </w:r>
          </w:p>
        </w:tc>
        <w:tc>
          <w:tcPr>
            <w:tcW w:w="6102"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放射性核素成像设备性能和试验规则第</w:t>
            </w:r>
            <w:r>
              <w:rPr>
                <w:rFonts w:eastAsia="仿宋_GB2312" w:hint="eastAsia"/>
                <w:sz w:val="28"/>
                <w:szCs w:val="28"/>
              </w:rPr>
              <w:t>1</w:t>
            </w:r>
            <w:r>
              <w:rPr>
                <w:rFonts w:eastAsia="仿宋_GB2312" w:hint="eastAsia"/>
                <w:sz w:val="28"/>
                <w:szCs w:val="28"/>
              </w:rPr>
              <w:t>部分正电子发射断层成像装置</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YY/T 0829-2011</w:t>
            </w:r>
          </w:p>
        </w:tc>
        <w:tc>
          <w:tcPr>
            <w:tcW w:w="6102"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正电子发射及</w:t>
            </w:r>
            <w:r>
              <w:rPr>
                <w:rFonts w:eastAsia="仿宋_GB2312" w:hint="eastAsia"/>
                <w:sz w:val="28"/>
                <w:szCs w:val="28"/>
              </w:rPr>
              <w:t>X</w:t>
            </w:r>
            <w:r>
              <w:rPr>
                <w:rFonts w:eastAsia="仿宋_GB2312" w:hint="eastAsia"/>
                <w:sz w:val="28"/>
                <w:szCs w:val="28"/>
              </w:rPr>
              <w:t>射线计算机断层成像系统性能和试验方法</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NEMA NU2-2007</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Performance Measurements of Positron Emission Tomographs</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YY/T 0310</w:t>
            </w:r>
            <w:r>
              <w:rPr>
                <w:rFonts w:eastAsia="仿宋_GB2312" w:hint="eastAsia"/>
                <w:sz w:val="28"/>
                <w:szCs w:val="28"/>
              </w:rPr>
              <w:t>—</w:t>
            </w:r>
            <w:r>
              <w:rPr>
                <w:rFonts w:eastAsia="仿宋_GB2312"/>
                <w:sz w:val="28"/>
                <w:szCs w:val="28"/>
              </w:rPr>
              <w:t>2015</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X</w:t>
            </w:r>
            <w:r>
              <w:rPr>
                <w:rFonts w:eastAsia="仿宋_GB2312"/>
                <w:sz w:val="28"/>
                <w:szCs w:val="28"/>
              </w:rPr>
              <w:t>射线计算机体层摄影设备通用技术条件</w:t>
            </w:r>
          </w:p>
        </w:tc>
      </w:tr>
      <w:tr w:rsidR="00651E3E">
        <w:trPr>
          <w:trHeight w:val="20"/>
          <w:jc w:val="center"/>
        </w:trPr>
        <w:tc>
          <w:tcPr>
            <w:tcW w:w="2665" w:type="dxa"/>
            <w:vAlign w:val="center"/>
          </w:tcPr>
          <w:p w:rsidR="00651E3E" w:rsidRDefault="00EB4E74">
            <w:pPr>
              <w:widowControl/>
              <w:spacing w:line="440" w:lineRule="exact"/>
              <w:rPr>
                <w:rFonts w:eastAsia="仿宋_GB2312"/>
                <w:color w:val="000000"/>
                <w:sz w:val="28"/>
                <w:szCs w:val="28"/>
              </w:rPr>
            </w:pPr>
            <w:r>
              <w:rPr>
                <w:rFonts w:eastAsia="仿宋_GB2312"/>
                <w:sz w:val="28"/>
                <w:szCs w:val="28"/>
              </w:rPr>
              <w:lastRenderedPageBreak/>
              <w:t>YY/T 1417</w:t>
            </w:r>
            <w:r>
              <w:rPr>
                <w:rFonts w:eastAsia="仿宋_GB2312" w:hint="eastAsia"/>
                <w:sz w:val="28"/>
                <w:szCs w:val="28"/>
              </w:rPr>
              <w:t>—</w:t>
            </w:r>
            <w:r>
              <w:rPr>
                <w:rFonts w:eastAsia="仿宋_GB2312"/>
                <w:sz w:val="28"/>
                <w:szCs w:val="28"/>
              </w:rPr>
              <w:t>20</w:t>
            </w:r>
            <w:r>
              <w:rPr>
                <w:rFonts w:eastAsia="仿宋_GB2312"/>
                <w:color w:val="000000"/>
                <w:sz w:val="28"/>
                <w:szCs w:val="28"/>
              </w:rPr>
              <w:t>16</w:t>
            </w:r>
          </w:p>
          <w:p w:rsidR="00651E3E" w:rsidRDefault="00EB4E74">
            <w:pPr>
              <w:widowControl/>
              <w:spacing w:line="440" w:lineRule="exact"/>
              <w:rPr>
                <w:rFonts w:eastAsia="仿宋_GB2312"/>
                <w:sz w:val="28"/>
                <w:szCs w:val="28"/>
              </w:rPr>
            </w:pPr>
            <w:r>
              <w:rPr>
                <w:rFonts w:eastAsia="仿宋_GB2312"/>
                <w:vanish/>
                <w:sz w:val="28"/>
                <w:szCs w:val="28"/>
              </w:rPr>
              <w:t>YY/T 1417</w:t>
            </w:r>
            <w:r>
              <w:rPr>
                <w:rFonts w:eastAsia="仿宋_GB2312" w:hint="eastAsia"/>
                <w:vanish/>
                <w:sz w:val="28"/>
                <w:szCs w:val="28"/>
              </w:rPr>
              <w:t>—</w:t>
            </w:r>
            <w:r>
              <w:rPr>
                <w:rFonts w:eastAsia="仿宋_GB2312"/>
                <w:vanish/>
                <w:sz w:val="28"/>
                <w:szCs w:val="28"/>
              </w:rPr>
              <w:t>2016</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64</w:t>
            </w:r>
            <w:r>
              <w:rPr>
                <w:rFonts w:eastAsia="仿宋_GB2312"/>
                <w:sz w:val="28"/>
                <w:szCs w:val="28"/>
              </w:rPr>
              <w:t>层螺旋</w:t>
            </w:r>
            <w:r>
              <w:rPr>
                <w:rFonts w:eastAsia="仿宋_GB2312"/>
                <w:sz w:val="28"/>
                <w:szCs w:val="28"/>
              </w:rPr>
              <w:t>X</w:t>
            </w:r>
            <w:r>
              <w:rPr>
                <w:rFonts w:eastAsia="仿宋_GB2312"/>
                <w:sz w:val="28"/>
                <w:szCs w:val="28"/>
              </w:rPr>
              <w:t>射线计算机体层摄影设备技术条件</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YY/T 0910.1</w:t>
            </w:r>
            <w:r>
              <w:rPr>
                <w:rFonts w:eastAsia="仿宋_GB2312" w:hint="eastAsia"/>
                <w:sz w:val="28"/>
                <w:szCs w:val="28"/>
              </w:rPr>
              <w:t>—</w:t>
            </w:r>
            <w:r>
              <w:rPr>
                <w:rFonts w:eastAsia="仿宋_GB2312"/>
                <w:sz w:val="28"/>
                <w:szCs w:val="28"/>
              </w:rPr>
              <w:t>2013</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医用电气设备医用影像显示系统第</w:t>
            </w:r>
            <w:r>
              <w:rPr>
                <w:rFonts w:eastAsia="仿宋_GB2312"/>
                <w:sz w:val="28"/>
                <w:szCs w:val="28"/>
              </w:rPr>
              <w:t>1</w:t>
            </w:r>
            <w:r>
              <w:rPr>
                <w:rFonts w:eastAsia="仿宋_GB2312"/>
                <w:sz w:val="28"/>
                <w:szCs w:val="28"/>
              </w:rPr>
              <w:t>部分</w:t>
            </w:r>
            <w:r>
              <w:rPr>
                <w:rFonts w:eastAsia="仿宋_GB2312" w:hint="eastAsia"/>
                <w:sz w:val="28"/>
                <w:szCs w:val="28"/>
              </w:rPr>
              <w:t>：</w:t>
            </w:r>
            <w:r>
              <w:rPr>
                <w:rFonts w:eastAsia="仿宋_GB2312"/>
                <w:sz w:val="28"/>
                <w:szCs w:val="28"/>
              </w:rPr>
              <w:t>评价方法</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YY/T 0291</w:t>
            </w:r>
            <w:r>
              <w:rPr>
                <w:rFonts w:eastAsia="仿宋_GB2312" w:hint="eastAsia"/>
                <w:sz w:val="28"/>
                <w:szCs w:val="28"/>
              </w:rPr>
              <w:t>—</w:t>
            </w:r>
            <w:r>
              <w:rPr>
                <w:rFonts w:eastAsia="仿宋_GB2312"/>
                <w:sz w:val="28"/>
                <w:szCs w:val="28"/>
              </w:rPr>
              <w:t>20</w:t>
            </w:r>
            <w:r>
              <w:rPr>
                <w:rFonts w:eastAsia="仿宋_GB2312"/>
                <w:color w:val="000000"/>
                <w:sz w:val="28"/>
                <w:szCs w:val="28"/>
              </w:rPr>
              <w:t>16</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w:t>
            </w:r>
            <w:r>
              <w:rPr>
                <w:rFonts w:eastAsia="仿宋_GB2312"/>
                <w:sz w:val="28"/>
                <w:szCs w:val="28"/>
              </w:rPr>
              <w:t>X</w:t>
            </w:r>
            <w:r>
              <w:rPr>
                <w:rFonts w:eastAsia="仿宋_GB2312"/>
                <w:sz w:val="28"/>
                <w:szCs w:val="28"/>
              </w:rPr>
              <w:t>射线设备环境要求及试验方法</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YY/T 14710-2009</w:t>
            </w:r>
          </w:p>
        </w:tc>
        <w:tc>
          <w:tcPr>
            <w:tcW w:w="6102" w:type="dxa"/>
            <w:vAlign w:val="center"/>
          </w:tcPr>
          <w:p w:rsidR="00651E3E" w:rsidRDefault="00EB4E74">
            <w:pPr>
              <w:widowControl/>
              <w:spacing w:line="440" w:lineRule="exact"/>
              <w:rPr>
                <w:rFonts w:eastAsia="仿宋_GB2312"/>
                <w:sz w:val="28"/>
                <w:szCs w:val="28"/>
              </w:rPr>
            </w:pPr>
            <w:r>
              <w:rPr>
                <w:rFonts w:eastAsia="仿宋_GB2312" w:hint="eastAsia"/>
                <w:sz w:val="28"/>
                <w:szCs w:val="28"/>
              </w:rPr>
              <w:t>医用电器环境要求及试验方法</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YY 1057</w:t>
            </w:r>
            <w:r>
              <w:rPr>
                <w:rFonts w:eastAsia="仿宋_GB2312" w:hint="eastAsia"/>
                <w:sz w:val="28"/>
                <w:szCs w:val="28"/>
              </w:rPr>
              <w:t>—</w:t>
            </w:r>
            <w:r>
              <w:rPr>
                <w:rFonts w:eastAsia="仿宋_GB2312"/>
                <w:sz w:val="28"/>
                <w:szCs w:val="28"/>
              </w:rPr>
              <w:t>2016</w:t>
            </w:r>
          </w:p>
        </w:tc>
        <w:tc>
          <w:tcPr>
            <w:tcW w:w="6102" w:type="dxa"/>
            <w:vAlign w:val="center"/>
          </w:tcPr>
          <w:p w:rsidR="00651E3E" w:rsidRDefault="00EB4E74">
            <w:pPr>
              <w:widowControl/>
              <w:spacing w:line="440" w:lineRule="exact"/>
              <w:rPr>
                <w:rFonts w:eastAsia="仿宋_GB2312"/>
                <w:sz w:val="28"/>
                <w:szCs w:val="28"/>
              </w:rPr>
            </w:pPr>
            <w:r>
              <w:rPr>
                <w:rFonts w:eastAsia="仿宋_GB2312"/>
                <w:sz w:val="28"/>
                <w:szCs w:val="28"/>
              </w:rPr>
              <w:t>医用脚踏开关通用技术条件</w:t>
            </w:r>
          </w:p>
        </w:tc>
      </w:tr>
      <w:tr w:rsidR="00651E3E">
        <w:trPr>
          <w:trHeight w:val="20"/>
          <w:jc w:val="center"/>
        </w:trPr>
        <w:tc>
          <w:tcPr>
            <w:tcW w:w="2665" w:type="dxa"/>
            <w:vAlign w:val="center"/>
          </w:tcPr>
          <w:p w:rsidR="00651E3E" w:rsidRDefault="00EB4E74">
            <w:pPr>
              <w:widowControl/>
              <w:spacing w:line="440" w:lineRule="exact"/>
              <w:rPr>
                <w:rFonts w:eastAsia="仿宋_GB2312"/>
                <w:sz w:val="28"/>
                <w:szCs w:val="28"/>
              </w:rPr>
            </w:pPr>
            <w:r>
              <w:rPr>
                <w:rFonts w:eastAsia="仿宋_GB2312"/>
                <w:sz w:val="28"/>
                <w:szCs w:val="28"/>
              </w:rPr>
              <w:t>GB/T 10151</w:t>
            </w:r>
            <w:r>
              <w:rPr>
                <w:rFonts w:eastAsia="仿宋_GB2312" w:hint="eastAsia"/>
                <w:sz w:val="28"/>
                <w:szCs w:val="28"/>
              </w:rPr>
              <w:t>—</w:t>
            </w:r>
            <w:r>
              <w:rPr>
                <w:rFonts w:eastAsia="仿宋_GB2312"/>
                <w:sz w:val="28"/>
                <w:szCs w:val="28"/>
              </w:rPr>
              <w:t>2008</w:t>
            </w:r>
          </w:p>
        </w:tc>
        <w:tc>
          <w:tcPr>
            <w:tcW w:w="6102" w:type="dxa"/>
            <w:vAlign w:val="center"/>
          </w:tcPr>
          <w:p w:rsidR="00651E3E" w:rsidRDefault="00EB4E74">
            <w:pPr>
              <w:keepNext/>
              <w:keepLines/>
              <w:shd w:val="clear" w:color="auto" w:fill="FFFFFF"/>
              <w:spacing w:line="440" w:lineRule="exact"/>
              <w:outlineLvl w:val="2"/>
              <w:rPr>
                <w:rFonts w:eastAsia="仿宋_GB2312"/>
                <w:bCs/>
                <w:sz w:val="28"/>
                <w:szCs w:val="28"/>
              </w:rPr>
            </w:pPr>
            <w:bookmarkStart w:id="50" w:name="_Toc19781"/>
            <w:bookmarkStart w:id="51" w:name="_Toc24966876"/>
            <w:r>
              <w:rPr>
                <w:rFonts w:eastAsia="仿宋_GB2312"/>
                <w:bCs/>
                <w:sz w:val="28"/>
                <w:szCs w:val="28"/>
              </w:rPr>
              <w:t>医用</w:t>
            </w:r>
            <w:r>
              <w:rPr>
                <w:rFonts w:eastAsia="仿宋_GB2312"/>
                <w:sz w:val="28"/>
                <w:szCs w:val="28"/>
              </w:rPr>
              <w:t>X</w:t>
            </w:r>
            <w:r>
              <w:rPr>
                <w:rFonts w:eastAsia="仿宋_GB2312"/>
                <w:sz w:val="28"/>
                <w:szCs w:val="28"/>
              </w:rPr>
              <w:t>射线设备高压电缆插头、插座技术条件</w:t>
            </w:r>
            <w:bookmarkEnd w:id="50"/>
            <w:bookmarkEnd w:id="51"/>
          </w:p>
        </w:tc>
      </w:tr>
      <w:tr w:rsidR="00651E3E">
        <w:trPr>
          <w:trHeight w:val="20"/>
          <w:jc w:val="center"/>
        </w:trPr>
        <w:tc>
          <w:tcPr>
            <w:tcW w:w="2665" w:type="dxa"/>
            <w:vAlign w:val="center"/>
          </w:tcPr>
          <w:p w:rsidR="00651E3E" w:rsidRDefault="00EB4E74">
            <w:pPr>
              <w:widowControl/>
              <w:spacing w:line="440" w:lineRule="exact"/>
              <w:rPr>
                <w:rFonts w:eastAsia="仿宋_GB2312"/>
                <w:spacing w:val="-8"/>
                <w:sz w:val="28"/>
                <w:szCs w:val="28"/>
              </w:rPr>
            </w:pPr>
            <w:r>
              <w:rPr>
                <w:rFonts w:eastAsia="仿宋_GB2312"/>
                <w:spacing w:val="-8"/>
                <w:sz w:val="28"/>
                <w:szCs w:val="28"/>
              </w:rPr>
              <w:t>GB/T 19042.5</w:t>
            </w:r>
            <w:r>
              <w:rPr>
                <w:rFonts w:eastAsia="仿宋_GB2312" w:hint="eastAsia"/>
                <w:spacing w:val="-8"/>
                <w:sz w:val="28"/>
                <w:szCs w:val="28"/>
              </w:rPr>
              <w:t>—</w:t>
            </w:r>
            <w:r>
              <w:rPr>
                <w:rFonts w:eastAsia="仿宋_GB2312"/>
                <w:spacing w:val="-8"/>
                <w:sz w:val="28"/>
                <w:szCs w:val="28"/>
              </w:rPr>
              <w:t>2006</w:t>
            </w:r>
          </w:p>
        </w:tc>
        <w:tc>
          <w:tcPr>
            <w:tcW w:w="6102" w:type="dxa"/>
            <w:vAlign w:val="center"/>
          </w:tcPr>
          <w:p w:rsidR="00651E3E" w:rsidRDefault="00EB4E74">
            <w:pPr>
              <w:keepNext/>
              <w:keepLines/>
              <w:shd w:val="clear" w:color="auto" w:fill="FFFFFF"/>
              <w:spacing w:line="440" w:lineRule="exact"/>
              <w:outlineLvl w:val="2"/>
              <w:rPr>
                <w:rFonts w:eastAsia="仿宋_GB2312"/>
                <w:b/>
                <w:bCs/>
                <w:sz w:val="28"/>
                <w:szCs w:val="28"/>
              </w:rPr>
            </w:pPr>
            <w:bookmarkStart w:id="52" w:name="_Toc31340"/>
            <w:bookmarkStart w:id="53" w:name="_Toc24966877"/>
            <w:r>
              <w:rPr>
                <w:rFonts w:eastAsia="仿宋_GB2312"/>
                <w:sz w:val="28"/>
                <w:szCs w:val="28"/>
              </w:rPr>
              <w:t>医用成像部门的评价及例行试验第</w:t>
            </w:r>
            <w:r>
              <w:rPr>
                <w:rFonts w:eastAsia="仿宋_GB2312"/>
                <w:sz w:val="28"/>
                <w:szCs w:val="28"/>
              </w:rPr>
              <w:t>3</w:t>
            </w:r>
            <w:r>
              <w:rPr>
                <w:rFonts w:eastAsia="仿宋_GB2312" w:hint="eastAsia"/>
                <w:sz w:val="28"/>
                <w:szCs w:val="28"/>
              </w:rPr>
              <w:t>—</w:t>
            </w:r>
            <w:r>
              <w:rPr>
                <w:rFonts w:eastAsia="仿宋_GB2312"/>
                <w:sz w:val="28"/>
                <w:szCs w:val="28"/>
              </w:rPr>
              <w:t>5</w:t>
            </w:r>
            <w:r>
              <w:rPr>
                <w:rFonts w:eastAsia="仿宋_GB2312"/>
                <w:sz w:val="28"/>
                <w:szCs w:val="28"/>
              </w:rPr>
              <w:t>部分：</w:t>
            </w:r>
            <w:r>
              <w:rPr>
                <w:rFonts w:eastAsia="仿宋_GB2312"/>
                <w:sz w:val="28"/>
                <w:szCs w:val="28"/>
              </w:rPr>
              <w:t>X</w:t>
            </w:r>
            <w:r>
              <w:rPr>
                <w:rFonts w:eastAsia="仿宋_GB2312"/>
                <w:sz w:val="28"/>
                <w:szCs w:val="28"/>
              </w:rPr>
              <w:t>射线计算机体层摄影设备成像性能验收试验</w:t>
            </w:r>
            <w:bookmarkEnd w:id="52"/>
            <w:bookmarkEnd w:id="53"/>
          </w:p>
        </w:tc>
      </w:tr>
    </w:tbl>
    <w:p w:rsidR="00651E3E" w:rsidRPr="00D83E5B" w:rsidRDefault="00EB4E74" w:rsidP="00D83E5B">
      <w:pPr>
        <w:spacing w:line="600" w:lineRule="exact"/>
        <w:ind w:firstLineChars="200" w:firstLine="560"/>
        <w:rPr>
          <w:rFonts w:eastAsia="仿宋_GB2312"/>
          <w:sz w:val="28"/>
          <w:szCs w:val="28"/>
        </w:rPr>
      </w:pPr>
      <w:r w:rsidRPr="00D83E5B">
        <w:rPr>
          <w:rFonts w:eastAsia="仿宋_GB2312" w:hint="eastAsia"/>
          <w:sz w:val="28"/>
          <w:szCs w:val="28"/>
        </w:rPr>
        <w:t>注：环境试验要求可完整引用</w:t>
      </w:r>
      <w:r w:rsidRPr="00D83E5B">
        <w:rPr>
          <w:rFonts w:eastAsia="仿宋_GB2312"/>
          <w:sz w:val="28"/>
          <w:szCs w:val="28"/>
        </w:rPr>
        <w:t>YY/T 0291</w:t>
      </w:r>
      <w:r w:rsidRPr="00D83E5B">
        <w:rPr>
          <w:rFonts w:eastAsia="仿宋_GB2312" w:hint="eastAsia"/>
          <w:sz w:val="28"/>
          <w:szCs w:val="28"/>
        </w:rPr>
        <w:t>—</w:t>
      </w:r>
      <w:r w:rsidRPr="00D83E5B">
        <w:rPr>
          <w:rFonts w:eastAsia="仿宋_GB2312"/>
          <w:sz w:val="28"/>
          <w:szCs w:val="28"/>
        </w:rPr>
        <w:t>2016</w:t>
      </w:r>
      <w:r w:rsidRPr="00D83E5B">
        <w:rPr>
          <w:rFonts w:eastAsia="仿宋_GB2312" w:hint="eastAsia"/>
          <w:sz w:val="28"/>
          <w:szCs w:val="28"/>
        </w:rPr>
        <w:t>或的</w:t>
      </w:r>
      <w:r w:rsidRPr="00D83E5B">
        <w:rPr>
          <w:rFonts w:eastAsia="仿宋_GB2312" w:hint="eastAsia"/>
          <w:sz w:val="28"/>
          <w:szCs w:val="28"/>
        </w:rPr>
        <w:t>YY/T 14710-2009</w:t>
      </w:r>
      <w:r w:rsidRPr="00D83E5B">
        <w:rPr>
          <w:rFonts w:eastAsia="仿宋_GB2312" w:hint="eastAsia"/>
          <w:sz w:val="28"/>
          <w:szCs w:val="28"/>
        </w:rPr>
        <w:t>中的一个，不应交叉引用。</w:t>
      </w:r>
    </w:p>
    <w:p w:rsidR="00651E3E" w:rsidRDefault="00651E3E">
      <w:pPr>
        <w:rPr>
          <w:color w:val="000000"/>
        </w:rPr>
      </w:pPr>
      <w:bookmarkStart w:id="54" w:name="_Toc432753652"/>
    </w:p>
    <w:p w:rsidR="00651E3E" w:rsidRDefault="00EB4E74">
      <w:pPr>
        <w:ind w:firstLineChars="200" w:firstLine="640"/>
        <w:outlineLvl w:val="0"/>
        <w:rPr>
          <w:rFonts w:ascii="黑体" w:eastAsia="黑体"/>
          <w:sz w:val="32"/>
          <w:szCs w:val="32"/>
        </w:rPr>
      </w:pPr>
      <w:bookmarkStart w:id="55" w:name="_Toc28181"/>
      <w:bookmarkStart w:id="56" w:name="_Toc24966878"/>
      <w:bookmarkStart w:id="57" w:name="_Toc467833254"/>
      <w:r>
        <w:rPr>
          <w:rFonts w:ascii="黑体" w:eastAsia="黑体" w:hint="eastAsia"/>
          <w:sz w:val="32"/>
          <w:szCs w:val="32"/>
        </w:rPr>
        <w:t>八、检测</w:t>
      </w:r>
      <w:r>
        <w:rPr>
          <w:rFonts w:ascii="黑体" w:eastAsia="黑体"/>
          <w:sz w:val="32"/>
          <w:szCs w:val="32"/>
        </w:rPr>
        <w:t>报告</w:t>
      </w:r>
      <w:bookmarkEnd w:id="55"/>
      <w:bookmarkEnd w:id="56"/>
    </w:p>
    <w:p w:rsidR="00651E3E" w:rsidRDefault="00EB4E74">
      <w:pPr>
        <w:spacing w:line="580" w:lineRule="exact"/>
        <w:ind w:firstLineChars="200" w:firstLine="640"/>
        <w:rPr>
          <w:rFonts w:eastAsia="仿宋_GB2312"/>
          <w:color w:val="000000"/>
          <w:sz w:val="32"/>
          <w:szCs w:val="32"/>
        </w:rPr>
      </w:pPr>
      <w:r>
        <w:rPr>
          <w:rFonts w:eastAsia="仿宋_GB2312"/>
          <w:sz w:val="32"/>
          <w:szCs w:val="32"/>
        </w:rPr>
        <w:t>（一）产品检</w:t>
      </w:r>
      <w:r>
        <w:rPr>
          <w:rFonts w:eastAsia="仿宋_GB2312"/>
          <w:color w:val="000000"/>
          <w:sz w:val="32"/>
          <w:szCs w:val="32"/>
        </w:rPr>
        <w:t>测应按产品配置进行，检测报告应注明产品配置，样品描述应与技术要求中部件顺序号及部件名称保持一致，</w:t>
      </w:r>
      <w:r>
        <w:rPr>
          <w:rFonts w:eastAsia="仿宋_GB2312" w:hint="eastAsia"/>
          <w:color w:val="000000"/>
          <w:sz w:val="32"/>
          <w:szCs w:val="32"/>
        </w:rPr>
        <w:t>应注明</w:t>
      </w:r>
      <w:r>
        <w:rPr>
          <w:rFonts w:eastAsia="仿宋_GB2312"/>
          <w:color w:val="000000"/>
          <w:sz w:val="32"/>
          <w:szCs w:val="32"/>
        </w:rPr>
        <w:t>软件发布版本号，应提供标准预评价意见表。</w:t>
      </w:r>
    </w:p>
    <w:p w:rsidR="00651E3E" w:rsidRDefault="00EB4E74">
      <w:pPr>
        <w:spacing w:line="580" w:lineRule="exact"/>
        <w:ind w:firstLineChars="200" w:firstLine="640"/>
        <w:rPr>
          <w:rFonts w:eastAsia="仿宋_GB2312"/>
          <w:color w:val="000000"/>
          <w:sz w:val="32"/>
          <w:szCs w:val="32"/>
        </w:rPr>
      </w:pPr>
      <w:r>
        <w:rPr>
          <w:rFonts w:eastAsia="仿宋_GB2312"/>
          <w:color w:val="000000"/>
          <w:sz w:val="32"/>
          <w:szCs w:val="32"/>
        </w:rPr>
        <w:t>（二）如有未参与检测的配置及部件，应给出合理理由。</w:t>
      </w:r>
    </w:p>
    <w:p w:rsidR="00651E3E" w:rsidRDefault="00EB4E74">
      <w:pPr>
        <w:spacing w:line="580" w:lineRule="exact"/>
        <w:ind w:firstLineChars="200" w:firstLine="640"/>
        <w:rPr>
          <w:rFonts w:eastAsia="仿宋_GB2312"/>
          <w:color w:val="000000"/>
          <w:sz w:val="32"/>
          <w:szCs w:val="32"/>
        </w:rPr>
      </w:pPr>
      <w:r>
        <w:rPr>
          <w:rFonts w:eastAsia="仿宋_GB2312"/>
          <w:color w:val="000000"/>
          <w:sz w:val="32"/>
          <w:szCs w:val="32"/>
        </w:rPr>
        <w:t>（三）</w:t>
      </w:r>
      <w:r>
        <w:rPr>
          <w:rFonts w:eastAsia="仿宋_GB2312" w:hint="eastAsia"/>
          <w:color w:val="000000"/>
          <w:sz w:val="32"/>
          <w:szCs w:val="32"/>
        </w:rPr>
        <w:t>PET</w:t>
      </w:r>
      <w:r>
        <w:rPr>
          <w:rFonts w:eastAsia="仿宋_GB2312"/>
          <w:color w:val="000000"/>
          <w:sz w:val="32"/>
          <w:szCs w:val="32"/>
        </w:rPr>
        <w:t>性能</w:t>
      </w:r>
      <w:r w:rsidR="00606AA7">
        <w:rPr>
          <w:rFonts w:eastAsia="仿宋_GB2312" w:hint="eastAsia"/>
          <w:color w:val="000000"/>
          <w:sz w:val="32"/>
          <w:szCs w:val="32"/>
        </w:rPr>
        <w:t>部分</w:t>
      </w:r>
      <w:r>
        <w:rPr>
          <w:rFonts w:eastAsia="仿宋_GB2312"/>
          <w:color w:val="000000"/>
          <w:sz w:val="32"/>
          <w:szCs w:val="32"/>
        </w:rPr>
        <w:t>，</w:t>
      </w:r>
      <w:r w:rsidR="00606AA7">
        <w:rPr>
          <w:rFonts w:eastAsia="仿宋_GB2312" w:hint="eastAsia"/>
          <w:color w:val="000000"/>
          <w:sz w:val="32"/>
          <w:szCs w:val="32"/>
        </w:rPr>
        <w:t>检测</w:t>
      </w:r>
      <w:r w:rsidR="00606AA7">
        <w:rPr>
          <w:rFonts w:eastAsia="仿宋_GB2312"/>
          <w:color w:val="000000"/>
          <w:sz w:val="32"/>
          <w:szCs w:val="32"/>
        </w:rPr>
        <w:t>报告</w:t>
      </w:r>
      <w:r>
        <w:rPr>
          <w:rFonts w:eastAsia="仿宋_GB2312"/>
          <w:color w:val="000000"/>
          <w:sz w:val="32"/>
          <w:szCs w:val="32"/>
        </w:rPr>
        <w:t>应参照</w:t>
      </w:r>
      <w:r>
        <w:rPr>
          <w:rFonts w:eastAsia="仿宋_GB2312"/>
          <w:color w:val="000000"/>
          <w:sz w:val="32"/>
          <w:szCs w:val="32"/>
        </w:rPr>
        <w:t>YY/T 0829-2011</w:t>
      </w:r>
      <w:r w:rsidR="00A73EC4">
        <w:rPr>
          <w:rFonts w:eastAsia="仿宋_GB2312" w:hint="eastAsia"/>
          <w:color w:val="000000"/>
          <w:sz w:val="32"/>
          <w:szCs w:val="32"/>
        </w:rPr>
        <w:t>正文或</w:t>
      </w:r>
      <w:r>
        <w:rPr>
          <w:rFonts w:eastAsia="仿宋_GB2312" w:hint="eastAsia"/>
          <w:color w:val="000000"/>
          <w:sz w:val="32"/>
          <w:szCs w:val="32"/>
        </w:rPr>
        <w:t>附录</w:t>
      </w:r>
      <w:r>
        <w:rPr>
          <w:rFonts w:eastAsia="仿宋_GB2312" w:hint="eastAsia"/>
          <w:color w:val="000000"/>
          <w:sz w:val="32"/>
          <w:szCs w:val="32"/>
        </w:rPr>
        <w:t>A</w:t>
      </w:r>
      <w:r>
        <w:rPr>
          <w:rFonts w:eastAsia="仿宋_GB2312"/>
          <w:color w:val="000000"/>
          <w:sz w:val="32"/>
          <w:szCs w:val="32"/>
        </w:rPr>
        <w:t>要求报告相应的数值和图片等内容。</w:t>
      </w:r>
      <w:r w:rsidR="000657BA">
        <w:rPr>
          <w:rFonts w:eastAsia="仿宋_GB2312" w:hint="eastAsia"/>
          <w:color w:val="000000"/>
          <w:sz w:val="32"/>
          <w:szCs w:val="32"/>
        </w:rPr>
        <w:t>如果采用</w:t>
      </w:r>
      <w:r w:rsidR="00606AA7">
        <w:rPr>
          <w:rFonts w:eastAsia="仿宋_GB2312" w:hint="eastAsia"/>
          <w:color w:val="000000"/>
          <w:sz w:val="32"/>
          <w:szCs w:val="32"/>
        </w:rPr>
        <w:t>附录</w:t>
      </w:r>
      <w:r w:rsidR="00606AA7">
        <w:rPr>
          <w:rFonts w:eastAsia="仿宋_GB2312" w:hint="eastAsia"/>
          <w:color w:val="000000"/>
          <w:sz w:val="32"/>
          <w:szCs w:val="32"/>
        </w:rPr>
        <w:t>A</w:t>
      </w:r>
      <w:r w:rsidR="000657BA">
        <w:rPr>
          <w:rFonts w:eastAsia="仿宋_GB2312" w:hint="eastAsia"/>
          <w:color w:val="000000"/>
          <w:sz w:val="32"/>
          <w:szCs w:val="32"/>
        </w:rPr>
        <w:t>的</w:t>
      </w:r>
      <w:r w:rsidR="00606AA7">
        <w:rPr>
          <w:rFonts w:eastAsia="仿宋_GB2312"/>
          <w:color w:val="000000"/>
          <w:sz w:val="32"/>
          <w:szCs w:val="32"/>
        </w:rPr>
        <w:t>测试方法</w:t>
      </w:r>
      <w:r w:rsidR="000657BA">
        <w:rPr>
          <w:rFonts w:eastAsia="仿宋_GB2312" w:hint="eastAsia"/>
          <w:color w:val="000000"/>
          <w:sz w:val="32"/>
          <w:szCs w:val="32"/>
        </w:rPr>
        <w:t>，</w:t>
      </w:r>
      <w:r w:rsidR="00606AA7">
        <w:rPr>
          <w:rFonts w:eastAsia="仿宋_GB2312"/>
          <w:color w:val="000000"/>
          <w:sz w:val="32"/>
          <w:szCs w:val="32"/>
        </w:rPr>
        <w:t>检测报告应</w:t>
      </w:r>
      <w:r w:rsidR="000657BA">
        <w:rPr>
          <w:rFonts w:eastAsia="仿宋_GB2312" w:hint="eastAsia"/>
          <w:color w:val="000000"/>
          <w:sz w:val="32"/>
          <w:szCs w:val="32"/>
        </w:rPr>
        <w:t>报告</w:t>
      </w:r>
      <w:r w:rsidR="00606AA7">
        <w:rPr>
          <w:rFonts w:eastAsia="仿宋_GB2312"/>
          <w:color w:val="000000"/>
          <w:sz w:val="32"/>
          <w:szCs w:val="32"/>
        </w:rPr>
        <w:t>的内容</w:t>
      </w:r>
      <w:r>
        <w:rPr>
          <w:rFonts w:eastAsia="仿宋_GB2312"/>
          <w:color w:val="000000"/>
          <w:sz w:val="32"/>
          <w:szCs w:val="32"/>
        </w:rPr>
        <w:t>见附录</w:t>
      </w:r>
      <w:r w:rsidR="009D7E80">
        <w:rPr>
          <w:rFonts w:ascii="仿宋_GB2312" w:eastAsia="仿宋_GB2312" w:hint="eastAsia"/>
          <w:color w:val="000000"/>
          <w:sz w:val="32"/>
          <w:szCs w:val="32"/>
        </w:rPr>
        <w:t>Ⅸ</w:t>
      </w:r>
      <w:r>
        <w:rPr>
          <w:rFonts w:eastAsia="仿宋_GB2312"/>
          <w:color w:val="000000"/>
          <w:sz w:val="32"/>
          <w:szCs w:val="32"/>
        </w:rPr>
        <w:t>。</w:t>
      </w:r>
    </w:p>
    <w:p w:rsidR="00651E3E" w:rsidRDefault="00EB4E74">
      <w:pPr>
        <w:spacing w:line="580" w:lineRule="exact"/>
        <w:ind w:firstLineChars="200" w:firstLine="640"/>
        <w:outlineLvl w:val="0"/>
        <w:rPr>
          <w:rFonts w:ascii="黑体" w:eastAsia="黑体"/>
          <w:sz w:val="32"/>
          <w:szCs w:val="32"/>
        </w:rPr>
      </w:pPr>
      <w:bookmarkStart w:id="58" w:name="_Toc30700"/>
      <w:bookmarkStart w:id="59" w:name="_Toc24966879"/>
      <w:r>
        <w:rPr>
          <w:rFonts w:ascii="黑体" w:eastAsia="黑体" w:hint="eastAsia"/>
          <w:sz w:val="32"/>
          <w:szCs w:val="32"/>
        </w:rPr>
        <w:t>九</w:t>
      </w:r>
      <w:r>
        <w:rPr>
          <w:rFonts w:ascii="黑体" w:eastAsia="黑体"/>
          <w:sz w:val="32"/>
          <w:szCs w:val="32"/>
        </w:rPr>
        <w:t>、</w:t>
      </w:r>
      <w:r>
        <w:rPr>
          <w:rFonts w:ascii="黑体" w:eastAsia="黑体" w:hint="eastAsia"/>
          <w:sz w:val="32"/>
          <w:szCs w:val="32"/>
        </w:rPr>
        <w:t>产品注册单元划分</w:t>
      </w:r>
      <w:bookmarkEnd w:id="54"/>
      <w:bookmarkEnd w:id="57"/>
      <w:bookmarkEnd w:id="58"/>
      <w:bookmarkEnd w:id="59"/>
    </w:p>
    <w:p w:rsidR="00651E3E" w:rsidRDefault="00EB4E74">
      <w:pPr>
        <w:spacing w:line="580" w:lineRule="exact"/>
        <w:ind w:firstLineChars="200" w:firstLine="640"/>
        <w:rPr>
          <w:rFonts w:eastAsia="仿宋_GB2312"/>
          <w:color w:val="000000"/>
          <w:sz w:val="32"/>
          <w:szCs w:val="32"/>
        </w:rPr>
      </w:pPr>
      <w:r>
        <w:rPr>
          <w:rFonts w:eastAsia="仿宋_GB2312"/>
          <w:color w:val="000000"/>
          <w:sz w:val="32"/>
          <w:szCs w:val="32"/>
        </w:rPr>
        <w:t>注册单元划分应根据产品的技术原理、结构组成、性能指标、适用范围划分。</w:t>
      </w:r>
    </w:p>
    <w:p w:rsidR="00651E3E" w:rsidRDefault="00C70B30">
      <w:pPr>
        <w:spacing w:line="580" w:lineRule="exact"/>
        <w:ind w:firstLineChars="200" w:firstLine="640"/>
        <w:rPr>
          <w:rFonts w:eastAsia="仿宋_GB2312"/>
          <w:color w:val="000000"/>
          <w:sz w:val="32"/>
          <w:szCs w:val="32"/>
        </w:rPr>
      </w:pPr>
      <w:r>
        <w:rPr>
          <w:rFonts w:eastAsia="仿宋_GB2312" w:hint="eastAsia"/>
          <w:color w:val="000000"/>
          <w:sz w:val="32"/>
          <w:szCs w:val="32"/>
        </w:rPr>
        <w:lastRenderedPageBreak/>
        <w:t>1.</w:t>
      </w:r>
      <w:r w:rsidR="00EB4E74">
        <w:rPr>
          <w:rFonts w:eastAsia="仿宋_GB2312" w:hint="eastAsia"/>
          <w:color w:val="000000"/>
          <w:sz w:val="32"/>
          <w:szCs w:val="32"/>
        </w:rPr>
        <w:t>适用范围不同的设备，应划分为不同的注册单元</w:t>
      </w:r>
      <w:r w:rsidR="00EB4E74">
        <w:rPr>
          <w:rFonts w:eastAsia="仿宋_GB2312"/>
          <w:color w:val="000000"/>
          <w:sz w:val="32"/>
          <w:szCs w:val="32"/>
        </w:rPr>
        <w:t>。</w:t>
      </w:r>
    </w:p>
    <w:p w:rsidR="00651E3E" w:rsidRPr="00D83E5B" w:rsidRDefault="00EB4E74">
      <w:pPr>
        <w:spacing w:line="580" w:lineRule="exact"/>
        <w:ind w:firstLineChars="200" w:firstLine="640"/>
        <w:rPr>
          <w:rFonts w:eastAsia="仿宋_GB2312"/>
          <w:color w:val="000000"/>
          <w:sz w:val="32"/>
          <w:szCs w:val="32"/>
        </w:rPr>
      </w:pPr>
      <w:r>
        <w:rPr>
          <w:rFonts w:eastAsia="仿宋_GB2312" w:hint="eastAsia"/>
          <w:color w:val="000000"/>
          <w:sz w:val="32"/>
          <w:szCs w:val="32"/>
        </w:rPr>
        <w:t>例如</w:t>
      </w:r>
      <w:r w:rsidRPr="00D83E5B">
        <w:rPr>
          <w:rFonts w:eastAsia="仿宋_GB2312" w:hint="eastAsia"/>
          <w:color w:val="000000"/>
          <w:sz w:val="32"/>
          <w:szCs w:val="32"/>
        </w:rPr>
        <w:t>：乳腺专用、全身应用。</w:t>
      </w:r>
    </w:p>
    <w:p w:rsidR="00651E3E" w:rsidRPr="00D83E5B" w:rsidRDefault="00EB4E74">
      <w:pPr>
        <w:spacing w:line="580" w:lineRule="exact"/>
        <w:ind w:firstLineChars="200" w:firstLine="640"/>
        <w:rPr>
          <w:rFonts w:eastAsia="仿宋_GB2312"/>
          <w:sz w:val="32"/>
          <w:szCs w:val="32"/>
        </w:rPr>
      </w:pPr>
      <w:r w:rsidRPr="00D83E5B">
        <w:rPr>
          <w:rFonts w:eastAsia="仿宋_GB2312"/>
          <w:color w:val="000000"/>
          <w:sz w:val="32"/>
          <w:szCs w:val="32"/>
        </w:rPr>
        <w:t>2.</w:t>
      </w:r>
      <w:r w:rsidRPr="00D83E5B">
        <w:rPr>
          <w:rFonts w:eastAsia="仿宋_GB2312" w:hint="eastAsia"/>
          <w:color w:val="000000"/>
          <w:sz w:val="32"/>
          <w:szCs w:val="32"/>
        </w:rPr>
        <w:t xml:space="preserve"> PET</w:t>
      </w:r>
      <w:r w:rsidRPr="00D83E5B">
        <w:rPr>
          <w:rFonts w:eastAsia="仿宋_GB2312" w:hint="eastAsia"/>
          <w:color w:val="000000"/>
          <w:sz w:val="32"/>
          <w:szCs w:val="32"/>
        </w:rPr>
        <w:t>部分，主要组成部件、设计结构差异较大的设备应划分为</w:t>
      </w:r>
      <w:r w:rsidRPr="00D83E5B">
        <w:rPr>
          <w:rFonts w:eastAsia="仿宋_GB2312" w:hint="eastAsia"/>
          <w:sz w:val="32"/>
          <w:szCs w:val="32"/>
        </w:rPr>
        <w:t>不同的注册单元</w:t>
      </w:r>
      <w:r w:rsidRPr="00D83E5B">
        <w:rPr>
          <w:rFonts w:eastAsia="仿宋_GB2312"/>
          <w:sz w:val="32"/>
          <w:szCs w:val="32"/>
        </w:rPr>
        <w:t>。</w:t>
      </w:r>
    </w:p>
    <w:p w:rsidR="00D83E5B" w:rsidRDefault="00EB4E74">
      <w:pPr>
        <w:spacing w:line="580" w:lineRule="exact"/>
        <w:ind w:firstLineChars="200" w:firstLine="640"/>
        <w:rPr>
          <w:rFonts w:eastAsia="仿宋_GB2312"/>
          <w:sz w:val="32"/>
          <w:szCs w:val="32"/>
        </w:rPr>
      </w:pPr>
      <w:r w:rsidRPr="00D83E5B">
        <w:rPr>
          <w:rFonts w:eastAsia="仿宋_GB2312"/>
          <w:sz w:val="32"/>
          <w:szCs w:val="32"/>
        </w:rPr>
        <w:t>例如</w:t>
      </w:r>
      <w:r w:rsidRPr="00D83E5B">
        <w:rPr>
          <w:rFonts w:eastAsia="仿宋_GB2312" w:hint="eastAsia"/>
          <w:sz w:val="32"/>
          <w:szCs w:val="32"/>
        </w:rPr>
        <w:t>：</w:t>
      </w:r>
    </w:p>
    <w:p w:rsidR="00651E3E" w:rsidRPr="00D83E5B" w:rsidRDefault="00EB4E74" w:rsidP="00C70B30">
      <w:pPr>
        <w:spacing w:line="360" w:lineRule="auto"/>
        <w:ind w:firstLineChars="200" w:firstLine="640"/>
        <w:rPr>
          <w:rFonts w:eastAsia="仿宋_GB2312"/>
          <w:sz w:val="32"/>
          <w:szCs w:val="32"/>
        </w:rPr>
      </w:pPr>
      <w:r w:rsidRPr="00D83E5B">
        <w:rPr>
          <w:rFonts w:eastAsia="仿宋_GB2312" w:hint="eastAsia"/>
          <w:sz w:val="32"/>
          <w:szCs w:val="32"/>
        </w:rPr>
        <w:t>晶体材料不同、探测器结构</w:t>
      </w:r>
      <w:r w:rsidRPr="00D83E5B">
        <w:rPr>
          <w:rFonts w:eastAsia="仿宋_GB2312" w:hint="eastAsia"/>
          <w:sz w:val="32"/>
          <w:szCs w:val="32"/>
        </w:rPr>
        <w:t>/</w:t>
      </w:r>
      <w:r w:rsidRPr="00D83E5B">
        <w:rPr>
          <w:rFonts w:eastAsia="仿宋_GB2312" w:hint="eastAsia"/>
          <w:sz w:val="32"/>
          <w:szCs w:val="32"/>
        </w:rPr>
        <w:t>组合方式不同的设备，应划分为不同的注册单元</w:t>
      </w:r>
      <w:r w:rsidRPr="00D83E5B">
        <w:rPr>
          <w:rFonts w:eastAsia="仿宋_GB2312"/>
          <w:sz w:val="32"/>
          <w:szCs w:val="32"/>
        </w:rPr>
        <w:t>。</w:t>
      </w:r>
    </w:p>
    <w:p w:rsidR="00FC195D" w:rsidRPr="00D83E5B" w:rsidRDefault="00EB4E74" w:rsidP="00C70B30">
      <w:pPr>
        <w:spacing w:line="360" w:lineRule="auto"/>
        <w:ind w:firstLineChars="200" w:firstLine="640"/>
        <w:rPr>
          <w:rFonts w:eastAsia="仿宋_GB2312"/>
          <w:sz w:val="32"/>
          <w:szCs w:val="32"/>
        </w:rPr>
      </w:pPr>
      <w:r w:rsidRPr="00D83E5B">
        <w:rPr>
          <w:rFonts w:eastAsia="仿宋_GB2312" w:hint="eastAsia"/>
          <w:sz w:val="32"/>
          <w:szCs w:val="32"/>
        </w:rPr>
        <w:t>探测器环数</w:t>
      </w:r>
      <w:r w:rsidR="00FC195D" w:rsidRPr="00D83E5B">
        <w:rPr>
          <w:rFonts w:eastAsia="仿宋_GB2312" w:hint="eastAsia"/>
          <w:sz w:val="32"/>
          <w:szCs w:val="32"/>
        </w:rPr>
        <w:t>不同</w:t>
      </w:r>
      <w:r w:rsidRPr="00D83E5B">
        <w:rPr>
          <w:rFonts w:eastAsia="仿宋_GB2312" w:hint="eastAsia"/>
          <w:sz w:val="32"/>
          <w:szCs w:val="32"/>
        </w:rPr>
        <w:t>，应划分为不同的注册单元。</w:t>
      </w:r>
    </w:p>
    <w:p w:rsidR="0003236E" w:rsidRPr="00D83E5B" w:rsidRDefault="00FC195D" w:rsidP="00C70B30">
      <w:pPr>
        <w:spacing w:line="360" w:lineRule="auto"/>
        <w:ind w:firstLineChars="200" w:firstLine="640"/>
        <w:rPr>
          <w:rFonts w:eastAsia="仿宋_GB2312"/>
          <w:sz w:val="32"/>
          <w:szCs w:val="32"/>
        </w:rPr>
      </w:pPr>
      <w:r w:rsidRPr="00D83E5B">
        <w:rPr>
          <w:rFonts w:eastAsia="仿宋_GB2312" w:hint="eastAsia"/>
          <w:sz w:val="32"/>
          <w:szCs w:val="32"/>
        </w:rPr>
        <w:t>硬件差异较大，对系统性能影响较大的应</w:t>
      </w:r>
      <w:r w:rsidR="00D83E5B">
        <w:rPr>
          <w:rFonts w:eastAsia="仿宋_GB2312" w:hint="eastAsia"/>
          <w:sz w:val="32"/>
          <w:szCs w:val="32"/>
        </w:rPr>
        <w:t>划分为不同</w:t>
      </w:r>
      <w:r w:rsidR="00D83E5B">
        <w:rPr>
          <w:rFonts w:eastAsia="仿宋_GB2312"/>
          <w:sz w:val="32"/>
          <w:szCs w:val="32"/>
        </w:rPr>
        <w:t>的</w:t>
      </w:r>
      <w:r w:rsidRPr="00D83E5B">
        <w:rPr>
          <w:rFonts w:eastAsia="仿宋_GB2312" w:hint="eastAsia"/>
          <w:sz w:val="32"/>
          <w:szCs w:val="32"/>
        </w:rPr>
        <w:t>注册</w:t>
      </w:r>
      <w:r w:rsidR="00D83E5B">
        <w:rPr>
          <w:rFonts w:eastAsia="仿宋_GB2312" w:hint="eastAsia"/>
          <w:sz w:val="32"/>
          <w:szCs w:val="32"/>
        </w:rPr>
        <w:t>单元</w:t>
      </w:r>
      <w:r w:rsidRPr="00D83E5B">
        <w:rPr>
          <w:rFonts w:eastAsia="仿宋_GB2312" w:hint="eastAsia"/>
          <w:sz w:val="32"/>
          <w:szCs w:val="32"/>
        </w:rPr>
        <w:t>。</w:t>
      </w:r>
    </w:p>
    <w:p w:rsidR="00651E3E" w:rsidRDefault="00EB4E74" w:rsidP="00D83E5B">
      <w:pPr>
        <w:spacing w:line="360" w:lineRule="auto"/>
        <w:ind w:firstLineChars="200" w:firstLine="640"/>
        <w:rPr>
          <w:rFonts w:ascii="黑体" w:eastAsia="黑体"/>
          <w:sz w:val="32"/>
          <w:szCs w:val="32"/>
        </w:rPr>
      </w:pPr>
      <w:r>
        <w:rPr>
          <w:rFonts w:eastAsia="仿宋_GB2312"/>
          <w:color w:val="000000"/>
          <w:sz w:val="32"/>
          <w:szCs w:val="32"/>
        </w:rPr>
        <w:t>3.</w:t>
      </w:r>
      <w:r>
        <w:rPr>
          <w:rFonts w:eastAsia="仿宋_GB2312" w:hint="eastAsia"/>
          <w:color w:val="000000"/>
          <w:sz w:val="32"/>
          <w:szCs w:val="32"/>
        </w:rPr>
        <w:t>CT</w:t>
      </w:r>
      <w:r>
        <w:rPr>
          <w:rFonts w:eastAsia="仿宋_GB2312" w:hint="eastAsia"/>
          <w:color w:val="000000"/>
          <w:sz w:val="32"/>
          <w:szCs w:val="32"/>
        </w:rPr>
        <w:t>部分的划分参照</w:t>
      </w:r>
      <w:r>
        <w:rPr>
          <w:rFonts w:eastAsia="仿宋_GB2312" w:hint="eastAsia"/>
          <w:color w:val="000000"/>
          <w:sz w:val="32"/>
          <w:szCs w:val="32"/>
        </w:rPr>
        <w:t>CT</w:t>
      </w:r>
      <w:r>
        <w:rPr>
          <w:rFonts w:eastAsia="仿宋_GB2312" w:hint="eastAsia"/>
          <w:color w:val="000000"/>
          <w:sz w:val="32"/>
          <w:szCs w:val="32"/>
        </w:rPr>
        <w:t>指导原则，原则上</w:t>
      </w:r>
      <w:r>
        <w:rPr>
          <w:rFonts w:eastAsia="仿宋_GB2312" w:hint="eastAsia"/>
          <w:color w:val="000000"/>
          <w:sz w:val="32"/>
          <w:szCs w:val="32"/>
        </w:rPr>
        <w:t>CT</w:t>
      </w:r>
      <w:r>
        <w:rPr>
          <w:rFonts w:eastAsia="仿宋_GB2312" w:hint="eastAsia"/>
          <w:color w:val="000000"/>
          <w:sz w:val="32"/>
          <w:szCs w:val="32"/>
        </w:rPr>
        <w:t>划分为不同注册单元时，</w:t>
      </w:r>
      <w:r>
        <w:rPr>
          <w:rFonts w:eastAsia="仿宋_GB2312" w:hint="eastAsia"/>
          <w:color w:val="000000"/>
          <w:sz w:val="32"/>
          <w:szCs w:val="32"/>
        </w:rPr>
        <w:t>PET/CT</w:t>
      </w:r>
      <w:r>
        <w:rPr>
          <w:rFonts w:eastAsia="仿宋_GB2312" w:hint="eastAsia"/>
          <w:color w:val="000000"/>
          <w:sz w:val="32"/>
          <w:szCs w:val="32"/>
        </w:rPr>
        <w:t>也应划分为不同的注册单元。</w:t>
      </w:r>
    </w:p>
    <w:p w:rsidR="00651E3E" w:rsidRDefault="00EB4E74" w:rsidP="00D83E5B">
      <w:pPr>
        <w:spacing w:line="360" w:lineRule="auto"/>
        <w:outlineLvl w:val="0"/>
        <w:rPr>
          <w:rFonts w:ascii="黑体" w:eastAsia="黑体"/>
          <w:sz w:val="32"/>
          <w:szCs w:val="32"/>
        </w:rPr>
      </w:pPr>
      <w:bookmarkStart w:id="60" w:name="_Toc26980"/>
      <w:bookmarkStart w:id="61" w:name="_Toc24966880"/>
      <w:r>
        <w:rPr>
          <w:rFonts w:ascii="黑体" w:eastAsia="黑体" w:hint="eastAsia"/>
          <w:sz w:val="32"/>
          <w:szCs w:val="32"/>
        </w:rPr>
        <w:t>十、产品说明书和标签要求</w:t>
      </w:r>
      <w:bookmarkEnd w:id="60"/>
      <w:bookmarkEnd w:id="61"/>
    </w:p>
    <w:p w:rsidR="00651E3E" w:rsidRDefault="00EB4E74" w:rsidP="00D83E5B">
      <w:pPr>
        <w:spacing w:line="360" w:lineRule="auto"/>
        <w:ind w:firstLineChars="200" w:firstLine="640"/>
        <w:rPr>
          <w:rFonts w:eastAsia="仿宋_GB2312"/>
          <w:color w:val="000000"/>
          <w:sz w:val="32"/>
          <w:szCs w:val="32"/>
        </w:rPr>
      </w:pPr>
      <w:r>
        <w:rPr>
          <w:rFonts w:eastAsia="仿宋_GB2312" w:hint="eastAsia"/>
          <w:color w:val="000000"/>
          <w:sz w:val="32"/>
          <w:szCs w:val="32"/>
        </w:rPr>
        <w:t>说明书和标签应符合《医疗器械说明书和标签管理规定》（国家食品药品监督管理总局令第</w:t>
      </w:r>
      <w:r>
        <w:rPr>
          <w:rFonts w:eastAsia="仿宋_GB2312" w:hint="eastAsia"/>
          <w:color w:val="000000"/>
          <w:sz w:val="32"/>
          <w:szCs w:val="32"/>
        </w:rPr>
        <w:t>6</w:t>
      </w:r>
      <w:r>
        <w:rPr>
          <w:rFonts w:eastAsia="仿宋_GB2312" w:hint="eastAsia"/>
          <w:color w:val="000000"/>
          <w:sz w:val="32"/>
          <w:szCs w:val="32"/>
        </w:rPr>
        <w:t>号）和相关的国家标准、行业标准的要求（如：</w:t>
      </w:r>
      <w:r>
        <w:rPr>
          <w:rFonts w:eastAsia="仿宋_GB2312" w:hint="eastAsia"/>
          <w:color w:val="000000"/>
          <w:sz w:val="32"/>
          <w:szCs w:val="32"/>
        </w:rPr>
        <w:t>GB9706</w:t>
      </w:r>
      <w:r>
        <w:rPr>
          <w:rFonts w:eastAsia="仿宋_GB2312" w:hint="eastAsia"/>
          <w:color w:val="000000"/>
          <w:sz w:val="32"/>
          <w:szCs w:val="32"/>
        </w:rPr>
        <w:t>系列安全标准、</w:t>
      </w:r>
      <w:r>
        <w:rPr>
          <w:rFonts w:eastAsia="仿宋_GB2312" w:hint="eastAsia"/>
          <w:color w:val="000000"/>
          <w:sz w:val="32"/>
          <w:szCs w:val="32"/>
        </w:rPr>
        <w:t>YY0505-2012</w:t>
      </w:r>
      <w:r>
        <w:rPr>
          <w:rFonts w:eastAsia="仿宋_GB2312" w:hint="eastAsia"/>
          <w:color w:val="000000"/>
          <w:sz w:val="32"/>
          <w:szCs w:val="32"/>
        </w:rPr>
        <w:t>中关于说明书和标签标识方面的要求）。其中说明书中应特别注意的地方有：</w:t>
      </w:r>
    </w:p>
    <w:p w:rsidR="00651E3E" w:rsidRDefault="00EB4E74">
      <w:pPr>
        <w:spacing w:line="58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应明确产品适用范围、禁忌症。</w:t>
      </w:r>
    </w:p>
    <w:p w:rsidR="00651E3E" w:rsidRDefault="00EB4E74">
      <w:pPr>
        <w:spacing w:line="58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明确使用期限（包括整机和可更换部件）。</w:t>
      </w:r>
    </w:p>
    <w:p w:rsidR="00651E3E" w:rsidRDefault="00EB4E74">
      <w:pPr>
        <w:spacing w:line="580" w:lineRule="exact"/>
        <w:ind w:firstLineChars="200" w:firstLine="640"/>
        <w:rPr>
          <w:rFonts w:eastAsia="仿宋_GB2312"/>
          <w:color w:val="000000"/>
          <w:sz w:val="32"/>
          <w:szCs w:val="32"/>
        </w:rPr>
      </w:pPr>
      <w:r>
        <w:rPr>
          <w:rFonts w:eastAsia="仿宋_GB2312" w:hint="eastAsia"/>
          <w:color w:val="000000"/>
          <w:sz w:val="32"/>
          <w:szCs w:val="32"/>
        </w:rPr>
        <w:t>3.</w:t>
      </w:r>
      <w:r>
        <w:rPr>
          <w:rFonts w:eastAsia="仿宋_GB2312" w:hint="eastAsia"/>
          <w:color w:val="000000"/>
          <w:sz w:val="32"/>
          <w:szCs w:val="32"/>
        </w:rPr>
        <w:t>产品的日常维护与质量控制</w:t>
      </w:r>
    </w:p>
    <w:p w:rsidR="00651E3E" w:rsidRDefault="00EB4E74">
      <w:pPr>
        <w:spacing w:line="580" w:lineRule="exact"/>
        <w:ind w:firstLineChars="200" w:firstLine="640"/>
        <w:rPr>
          <w:rFonts w:eastAsia="仿宋_GB2312"/>
          <w:color w:val="000000"/>
          <w:sz w:val="32"/>
          <w:szCs w:val="32"/>
        </w:rPr>
      </w:pPr>
      <w:r>
        <w:rPr>
          <w:rFonts w:eastAsia="仿宋_GB2312" w:hint="eastAsia"/>
          <w:color w:val="000000"/>
          <w:sz w:val="32"/>
          <w:szCs w:val="32"/>
        </w:rPr>
        <w:lastRenderedPageBreak/>
        <w:t>应给出设备维护周期，日程质量控制的程序、质量控制检测方法和判断标准。</w:t>
      </w:r>
    </w:p>
    <w:p w:rsidR="00651E3E" w:rsidRDefault="00C70B30">
      <w:pPr>
        <w:spacing w:line="580" w:lineRule="exact"/>
        <w:ind w:firstLineChars="200" w:firstLine="640"/>
        <w:rPr>
          <w:rFonts w:eastAsia="仿宋_GB2312"/>
          <w:color w:val="000000"/>
          <w:sz w:val="32"/>
          <w:szCs w:val="32"/>
        </w:rPr>
      </w:pPr>
      <w:r>
        <w:rPr>
          <w:rFonts w:eastAsia="仿宋_GB2312" w:hint="eastAsia"/>
          <w:color w:val="000000"/>
          <w:sz w:val="32"/>
          <w:szCs w:val="32"/>
        </w:rPr>
        <w:t>4.</w:t>
      </w:r>
      <w:r w:rsidR="00EB4E74">
        <w:rPr>
          <w:rFonts w:eastAsia="仿宋_GB2312" w:hint="eastAsia"/>
          <w:color w:val="000000"/>
          <w:sz w:val="32"/>
          <w:szCs w:val="32"/>
        </w:rPr>
        <w:t>若有与申报产品配合使用的组合设备（如呼吸门控设备），应在说明书中明确组合设备的制造商、型号、中国境内有效的注册证号及与申报产品的连接和使用方法。</w:t>
      </w:r>
    </w:p>
    <w:p w:rsidR="00651E3E" w:rsidRDefault="00C70B30">
      <w:pPr>
        <w:spacing w:line="580" w:lineRule="exact"/>
        <w:ind w:firstLineChars="200" w:firstLine="640"/>
        <w:rPr>
          <w:rFonts w:eastAsia="仿宋_GB2312"/>
          <w:color w:val="000000"/>
          <w:sz w:val="32"/>
          <w:szCs w:val="32"/>
        </w:rPr>
      </w:pPr>
      <w:r>
        <w:rPr>
          <w:rFonts w:eastAsia="仿宋_GB2312" w:hint="eastAsia"/>
          <w:color w:val="000000"/>
          <w:sz w:val="32"/>
          <w:szCs w:val="32"/>
        </w:rPr>
        <w:t>5</w:t>
      </w:r>
      <w:r w:rsidR="00EB4E74">
        <w:rPr>
          <w:rFonts w:eastAsia="仿宋_GB2312" w:hint="eastAsia"/>
          <w:color w:val="000000"/>
          <w:sz w:val="32"/>
          <w:szCs w:val="32"/>
        </w:rPr>
        <w:t>.</w:t>
      </w:r>
      <w:r w:rsidR="00EB4E74">
        <w:rPr>
          <w:rFonts w:eastAsia="仿宋_GB2312" w:hint="eastAsia"/>
          <w:color w:val="000000"/>
          <w:sz w:val="32"/>
          <w:szCs w:val="32"/>
        </w:rPr>
        <w:t>对于包含在说明书中，但未拟在中国申报的配置、功能或者规格型号，申请人应当出具其不在拟申报范围内的声明，并在说明书中给予说明。</w:t>
      </w:r>
    </w:p>
    <w:p w:rsidR="00651E3E" w:rsidRDefault="00C70B30">
      <w:pPr>
        <w:spacing w:line="580" w:lineRule="exact"/>
        <w:ind w:firstLineChars="200" w:firstLine="640"/>
        <w:rPr>
          <w:rFonts w:eastAsia="仿宋_GB2312"/>
          <w:color w:val="000000"/>
          <w:sz w:val="32"/>
          <w:szCs w:val="32"/>
        </w:rPr>
      </w:pPr>
      <w:r>
        <w:rPr>
          <w:rFonts w:eastAsia="仿宋_GB2312" w:hint="eastAsia"/>
          <w:color w:val="000000"/>
          <w:sz w:val="32"/>
          <w:szCs w:val="32"/>
        </w:rPr>
        <w:t>6</w:t>
      </w:r>
      <w:r w:rsidR="00EB4E74">
        <w:rPr>
          <w:rFonts w:eastAsia="仿宋_GB2312" w:hint="eastAsia"/>
          <w:color w:val="000000"/>
          <w:sz w:val="32"/>
          <w:szCs w:val="32"/>
        </w:rPr>
        <w:t>.</w:t>
      </w:r>
      <w:r w:rsidR="00EB4E74">
        <w:rPr>
          <w:rFonts w:eastAsia="仿宋_GB2312" w:hint="eastAsia"/>
          <w:color w:val="000000"/>
          <w:sz w:val="32"/>
          <w:szCs w:val="32"/>
        </w:rPr>
        <w:t>技术说明书中应提供产品电磁兼容性能（</w:t>
      </w:r>
      <w:r w:rsidR="00EB4E74">
        <w:rPr>
          <w:rFonts w:eastAsia="仿宋_GB2312" w:hint="eastAsia"/>
          <w:color w:val="000000"/>
          <w:sz w:val="32"/>
          <w:szCs w:val="32"/>
        </w:rPr>
        <w:t>YY0505-2012</w:t>
      </w:r>
      <w:r w:rsidR="00EB4E74">
        <w:rPr>
          <w:rFonts w:eastAsia="仿宋_GB2312" w:hint="eastAsia"/>
          <w:color w:val="000000"/>
          <w:sz w:val="32"/>
          <w:szCs w:val="32"/>
        </w:rPr>
        <w:t>）的相关信息。应明确产品的基本性能。</w:t>
      </w:r>
    </w:p>
    <w:p w:rsidR="00C70B30" w:rsidRDefault="00EB4E74" w:rsidP="00C70B30">
      <w:pPr>
        <w:spacing w:line="580" w:lineRule="exact"/>
        <w:ind w:firstLineChars="200" w:firstLine="640"/>
        <w:rPr>
          <w:rFonts w:eastAsia="仿宋_GB2312"/>
          <w:color w:val="000000"/>
          <w:sz w:val="32"/>
          <w:szCs w:val="32"/>
        </w:rPr>
      </w:pPr>
      <w:r>
        <w:rPr>
          <w:rFonts w:eastAsia="仿宋_GB2312" w:hint="eastAsia"/>
          <w:color w:val="000000"/>
          <w:sz w:val="32"/>
          <w:szCs w:val="32"/>
        </w:rPr>
        <w:t>PET/CT</w:t>
      </w:r>
      <w:r>
        <w:rPr>
          <w:rFonts w:eastAsia="仿宋_GB2312" w:hint="eastAsia"/>
          <w:color w:val="000000"/>
          <w:sz w:val="32"/>
          <w:szCs w:val="32"/>
        </w:rPr>
        <w:t>为</w:t>
      </w:r>
      <w:r>
        <w:rPr>
          <w:rFonts w:eastAsia="仿宋_GB2312" w:hint="eastAsia"/>
          <w:color w:val="000000"/>
          <w:sz w:val="32"/>
          <w:szCs w:val="32"/>
        </w:rPr>
        <w:t>1</w:t>
      </w:r>
      <w:r>
        <w:rPr>
          <w:rFonts w:eastAsia="仿宋_GB2312" w:hint="eastAsia"/>
          <w:color w:val="000000"/>
          <w:sz w:val="32"/>
          <w:szCs w:val="32"/>
        </w:rPr>
        <w:t>组</w:t>
      </w:r>
      <w:r>
        <w:rPr>
          <w:rFonts w:eastAsia="仿宋_GB2312" w:hint="eastAsia"/>
          <w:color w:val="000000"/>
          <w:sz w:val="32"/>
          <w:szCs w:val="32"/>
        </w:rPr>
        <w:t>A</w:t>
      </w:r>
      <w:r>
        <w:rPr>
          <w:rFonts w:eastAsia="仿宋_GB2312" w:hint="eastAsia"/>
          <w:color w:val="000000"/>
          <w:sz w:val="32"/>
          <w:szCs w:val="32"/>
        </w:rPr>
        <w:t>类设备，应根据</w:t>
      </w:r>
      <w:r>
        <w:rPr>
          <w:rFonts w:eastAsia="仿宋_GB2312" w:hint="eastAsia"/>
          <w:color w:val="000000"/>
          <w:sz w:val="32"/>
          <w:szCs w:val="32"/>
        </w:rPr>
        <w:t>YY0505-2012</w:t>
      </w:r>
      <w:r>
        <w:rPr>
          <w:rFonts w:eastAsia="仿宋_GB2312" w:hint="eastAsia"/>
          <w:color w:val="000000"/>
          <w:sz w:val="32"/>
          <w:szCs w:val="32"/>
        </w:rPr>
        <w:t>在技术说明书中明确注意和警示信息，以及提供填写完整的表</w:t>
      </w:r>
      <w:r>
        <w:rPr>
          <w:rFonts w:eastAsia="仿宋_GB2312" w:hint="eastAsia"/>
          <w:color w:val="000000"/>
          <w:sz w:val="32"/>
          <w:szCs w:val="32"/>
        </w:rPr>
        <w:t>201</w:t>
      </w:r>
      <w:r>
        <w:rPr>
          <w:rFonts w:eastAsia="仿宋_GB2312" w:hint="eastAsia"/>
          <w:color w:val="000000"/>
          <w:sz w:val="32"/>
          <w:szCs w:val="32"/>
        </w:rPr>
        <w:t>、</w:t>
      </w:r>
      <w:r>
        <w:rPr>
          <w:rFonts w:eastAsia="仿宋_GB2312" w:hint="eastAsia"/>
          <w:color w:val="000000"/>
          <w:sz w:val="32"/>
          <w:szCs w:val="32"/>
        </w:rPr>
        <w:t>202</w:t>
      </w:r>
      <w:r>
        <w:rPr>
          <w:rFonts w:eastAsia="仿宋_GB2312" w:hint="eastAsia"/>
          <w:color w:val="000000"/>
          <w:sz w:val="32"/>
          <w:szCs w:val="32"/>
        </w:rPr>
        <w:t>、</w:t>
      </w:r>
      <w:r>
        <w:rPr>
          <w:rFonts w:eastAsia="仿宋_GB2312" w:hint="eastAsia"/>
          <w:color w:val="000000"/>
          <w:sz w:val="32"/>
          <w:szCs w:val="32"/>
        </w:rPr>
        <w:t>204</w:t>
      </w:r>
      <w:r>
        <w:rPr>
          <w:rFonts w:eastAsia="仿宋_GB2312" w:hint="eastAsia"/>
          <w:color w:val="000000"/>
          <w:sz w:val="32"/>
          <w:szCs w:val="32"/>
        </w:rPr>
        <w:t>、</w:t>
      </w:r>
      <w:r>
        <w:rPr>
          <w:rFonts w:eastAsia="仿宋_GB2312" w:hint="eastAsia"/>
          <w:color w:val="000000"/>
          <w:sz w:val="32"/>
          <w:szCs w:val="32"/>
        </w:rPr>
        <w:t>206</w:t>
      </w:r>
      <w:r>
        <w:rPr>
          <w:rFonts w:eastAsia="仿宋_GB2312" w:hint="eastAsia"/>
          <w:color w:val="000000"/>
          <w:sz w:val="32"/>
          <w:szCs w:val="32"/>
        </w:rPr>
        <w:t>。</w:t>
      </w:r>
      <w:bookmarkStart w:id="62" w:name="_Toc467833260"/>
      <w:bookmarkStart w:id="63" w:name="_Toc432753654"/>
    </w:p>
    <w:p w:rsidR="00651E3E" w:rsidRDefault="00C70B30" w:rsidP="00C70B30">
      <w:pPr>
        <w:spacing w:line="580" w:lineRule="exact"/>
        <w:ind w:firstLineChars="200" w:firstLine="640"/>
        <w:rPr>
          <w:rFonts w:eastAsia="仿宋_GB2312"/>
          <w:color w:val="000000"/>
          <w:sz w:val="32"/>
          <w:szCs w:val="32"/>
        </w:rPr>
      </w:pPr>
      <w:r>
        <w:rPr>
          <w:rFonts w:eastAsia="仿宋_GB2312" w:hint="eastAsia"/>
          <w:color w:val="000000"/>
          <w:sz w:val="32"/>
          <w:szCs w:val="32"/>
        </w:rPr>
        <w:t>7.</w:t>
      </w:r>
      <w:r w:rsidR="00EB4E74">
        <w:rPr>
          <w:rFonts w:eastAsia="仿宋_GB2312" w:hint="eastAsia"/>
          <w:color w:val="000000"/>
          <w:sz w:val="32"/>
          <w:szCs w:val="32"/>
        </w:rPr>
        <w:t>应</w:t>
      </w:r>
      <w:r w:rsidR="00EB4E74">
        <w:rPr>
          <w:rFonts w:eastAsia="仿宋_GB2312"/>
          <w:color w:val="000000"/>
          <w:sz w:val="32"/>
          <w:szCs w:val="32"/>
        </w:rPr>
        <w:t>参照</w:t>
      </w:r>
      <w:r w:rsidR="00EB4E74">
        <w:rPr>
          <w:rFonts w:eastAsia="仿宋_GB2312" w:hint="eastAsia"/>
          <w:color w:val="000000"/>
          <w:sz w:val="32"/>
          <w:szCs w:val="32"/>
        </w:rPr>
        <w:t>GB/T 18988.1</w:t>
      </w:r>
      <w:r w:rsidR="00EB4E74">
        <w:rPr>
          <w:rFonts w:eastAsia="仿宋_GB2312"/>
          <w:color w:val="000000"/>
          <w:sz w:val="32"/>
          <w:szCs w:val="32"/>
        </w:rPr>
        <w:t>-2013</w:t>
      </w:r>
      <w:r w:rsidR="00EB4E74">
        <w:rPr>
          <w:rFonts w:eastAsia="仿宋_GB2312" w:hint="eastAsia"/>
          <w:color w:val="000000"/>
          <w:sz w:val="32"/>
          <w:szCs w:val="32"/>
        </w:rPr>
        <w:t>第</w:t>
      </w:r>
      <w:r w:rsidR="00EB4E74">
        <w:rPr>
          <w:rFonts w:eastAsia="仿宋_GB2312" w:hint="eastAsia"/>
          <w:color w:val="000000"/>
          <w:sz w:val="32"/>
          <w:szCs w:val="32"/>
        </w:rPr>
        <w:t>4</w:t>
      </w:r>
      <w:r w:rsidR="00EB4E74">
        <w:rPr>
          <w:rFonts w:eastAsia="仿宋_GB2312" w:hint="eastAsia"/>
          <w:color w:val="000000"/>
          <w:sz w:val="32"/>
          <w:szCs w:val="32"/>
        </w:rPr>
        <w:t>章要求及</w:t>
      </w:r>
      <w:r w:rsidR="00EB4E74">
        <w:rPr>
          <w:rFonts w:eastAsia="仿宋_GB2312"/>
          <w:color w:val="000000"/>
          <w:sz w:val="32"/>
          <w:szCs w:val="32"/>
        </w:rPr>
        <w:t>产品</w:t>
      </w:r>
      <w:r w:rsidR="00EB4E74">
        <w:rPr>
          <w:rFonts w:eastAsia="仿宋_GB2312"/>
          <w:color w:val="000000"/>
          <w:sz w:val="32"/>
          <w:szCs w:val="32"/>
        </w:rPr>
        <w:t>PET</w:t>
      </w:r>
      <w:r w:rsidR="00EB4E74">
        <w:rPr>
          <w:rFonts w:eastAsia="仿宋_GB2312"/>
          <w:color w:val="000000"/>
          <w:sz w:val="32"/>
          <w:szCs w:val="32"/>
        </w:rPr>
        <w:t>性能测试</w:t>
      </w:r>
      <w:r w:rsidR="00EB4E74">
        <w:rPr>
          <w:rFonts w:eastAsia="仿宋_GB2312" w:hint="eastAsia"/>
          <w:color w:val="000000"/>
          <w:sz w:val="32"/>
          <w:szCs w:val="32"/>
        </w:rPr>
        <w:t>要求</w:t>
      </w:r>
      <w:r w:rsidR="00EB4E74">
        <w:rPr>
          <w:rFonts w:eastAsia="仿宋_GB2312"/>
          <w:color w:val="000000"/>
          <w:sz w:val="32"/>
          <w:szCs w:val="32"/>
        </w:rPr>
        <w:t>提供</w:t>
      </w:r>
      <w:r w:rsidR="00EB4E74">
        <w:rPr>
          <w:rFonts w:eastAsia="仿宋_GB2312" w:hint="eastAsia"/>
          <w:color w:val="000000"/>
          <w:sz w:val="32"/>
          <w:szCs w:val="32"/>
        </w:rPr>
        <w:t>产品技术规格说明书。</w:t>
      </w:r>
    </w:p>
    <w:p w:rsidR="008D6818" w:rsidRDefault="008D6818">
      <w:pPr>
        <w:spacing w:line="580" w:lineRule="exact"/>
        <w:ind w:firstLineChars="200" w:firstLine="640"/>
        <w:outlineLvl w:val="0"/>
        <w:rPr>
          <w:rFonts w:ascii="黑体" w:eastAsia="黑体" w:hAnsi="黑体"/>
          <w:color w:val="000000"/>
          <w:sz w:val="32"/>
          <w:szCs w:val="32"/>
        </w:rPr>
      </w:pPr>
      <w:bookmarkStart w:id="64" w:name="_Toc28594"/>
      <w:bookmarkStart w:id="65" w:name="_Toc24966881"/>
      <w:r>
        <w:rPr>
          <w:rFonts w:ascii="黑体" w:eastAsia="黑体" w:hAnsi="黑体" w:hint="eastAsia"/>
          <w:color w:val="000000"/>
          <w:sz w:val="32"/>
          <w:szCs w:val="32"/>
        </w:rPr>
        <w:t>十一、术语</w:t>
      </w:r>
    </w:p>
    <w:p w:rsidR="008D6818" w:rsidRPr="008D6818" w:rsidRDefault="008D6818" w:rsidP="00E85967">
      <w:pPr>
        <w:spacing w:line="580" w:lineRule="exact"/>
        <w:ind w:firstLineChars="200" w:firstLine="640"/>
        <w:rPr>
          <w:rFonts w:ascii="仿宋_GB2312" w:eastAsia="仿宋_GB2312" w:hAnsi="黑体"/>
          <w:color w:val="000000" w:themeColor="text1"/>
          <w:sz w:val="32"/>
          <w:szCs w:val="32"/>
        </w:rPr>
      </w:pPr>
      <w:r w:rsidRPr="008D6818">
        <w:rPr>
          <w:rFonts w:ascii="仿宋_GB2312" w:eastAsia="仿宋_GB2312" w:hAnsi="黑体" w:hint="eastAsia"/>
          <w:color w:val="000000" w:themeColor="text1"/>
          <w:sz w:val="32"/>
          <w:szCs w:val="32"/>
        </w:rPr>
        <w:t>1.</w:t>
      </w:r>
      <w:r w:rsidR="000812E5" w:rsidRPr="008D6818">
        <w:rPr>
          <w:rFonts w:ascii="仿宋_GB2312" w:eastAsia="仿宋_GB2312" w:hAnsi="黑体" w:hint="eastAsia"/>
          <w:color w:val="000000" w:themeColor="text1"/>
          <w:sz w:val="32"/>
          <w:szCs w:val="32"/>
        </w:rPr>
        <w:t xml:space="preserve"> 探测器模块定义：最基本的探测定位单元。</w:t>
      </w:r>
    </w:p>
    <w:p w:rsidR="009D7A9D" w:rsidRPr="008D6818" w:rsidRDefault="008D6818" w:rsidP="00E85967">
      <w:pPr>
        <w:spacing w:line="580" w:lineRule="exact"/>
        <w:ind w:firstLineChars="200" w:firstLine="640"/>
        <w:rPr>
          <w:rFonts w:ascii="黑体" w:eastAsia="黑体" w:hAnsi="黑体"/>
          <w:color w:val="000000" w:themeColor="text1"/>
          <w:sz w:val="32"/>
          <w:szCs w:val="32"/>
        </w:rPr>
      </w:pPr>
      <w:r w:rsidRPr="008D6818">
        <w:rPr>
          <w:rFonts w:ascii="仿宋_GB2312" w:eastAsia="仿宋_GB2312" w:hAnsi="黑体" w:hint="eastAsia"/>
          <w:color w:val="000000" w:themeColor="text1"/>
          <w:sz w:val="32"/>
          <w:szCs w:val="32"/>
        </w:rPr>
        <w:t>2.</w:t>
      </w:r>
      <w:r w:rsidR="000812E5" w:rsidRPr="009D7A9D">
        <w:rPr>
          <w:rFonts w:ascii="仿宋_GB2312" w:eastAsia="仿宋_GB2312" w:hAnsi="黑体" w:hint="eastAsia"/>
          <w:color w:val="000000" w:themeColor="text1"/>
          <w:sz w:val="32"/>
          <w:szCs w:val="32"/>
        </w:rPr>
        <w:t>有效排数</w:t>
      </w:r>
      <w:r w:rsidR="000812E5">
        <w:rPr>
          <w:rFonts w:ascii="仿宋_GB2312" w:eastAsia="仿宋_GB2312" w:hAnsi="黑体" w:hint="eastAsia"/>
          <w:color w:val="000000" w:themeColor="text1"/>
          <w:sz w:val="32"/>
          <w:szCs w:val="32"/>
        </w:rPr>
        <w:t>：能够用于成像的物理排数。</w:t>
      </w:r>
    </w:p>
    <w:p w:rsidR="00651E3E" w:rsidRDefault="008D6818">
      <w:pPr>
        <w:spacing w:line="580" w:lineRule="exact"/>
        <w:ind w:firstLineChars="200" w:firstLine="640"/>
        <w:outlineLvl w:val="0"/>
        <w:rPr>
          <w:rFonts w:ascii="黑体" w:eastAsia="黑体" w:hAnsi="黑体"/>
          <w:b/>
          <w:color w:val="000000"/>
          <w:sz w:val="32"/>
          <w:szCs w:val="32"/>
        </w:rPr>
      </w:pPr>
      <w:r>
        <w:rPr>
          <w:rFonts w:ascii="黑体" w:eastAsia="黑体" w:hAnsi="黑体" w:hint="eastAsia"/>
          <w:color w:val="000000"/>
          <w:sz w:val="32"/>
          <w:szCs w:val="32"/>
        </w:rPr>
        <w:t>十二、</w:t>
      </w:r>
      <w:r w:rsidR="00EB4E74">
        <w:rPr>
          <w:rFonts w:ascii="黑体" w:eastAsia="黑体" w:hAnsi="黑体"/>
          <w:color w:val="000000"/>
          <w:sz w:val="32"/>
          <w:szCs w:val="32"/>
        </w:rPr>
        <w:t>参考文献</w:t>
      </w:r>
      <w:bookmarkEnd w:id="62"/>
      <w:bookmarkEnd w:id="63"/>
      <w:bookmarkEnd w:id="64"/>
      <w:bookmarkEnd w:id="65"/>
    </w:p>
    <w:p w:rsidR="00651E3E" w:rsidRDefault="00EB4E74">
      <w:pPr>
        <w:spacing w:line="580" w:lineRule="exact"/>
        <w:ind w:firstLineChars="150" w:firstLine="480"/>
        <w:rPr>
          <w:rFonts w:eastAsia="仿宋_GB2312"/>
          <w:color w:val="000000"/>
          <w:sz w:val="32"/>
          <w:szCs w:val="32"/>
        </w:rPr>
      </w:pPr>
      <w:r>
        <w:rPr>
          <w:rFonts w:eastAsia="仿宋_GB2312"/>
          <w:color w:val="000000"/>
          <w:sz w:val="32"/>
          <w:szCs w:val="32"/>
        </w:rPr>
        <w:t>（一）</w:t>
      </w:r>
      <w:r>
        <w:rPr>
          <w:rFonts w:eastAsia="仿宋_GB2312" w:hint="eastAsia"/>
          <w:color w:val="000000"/>
          <w:sz w:val="32"/>
          <w:szCs w:val="32"/>
        </w:rPr>
        <w:t>医疗器械监督管理条例（国务院令第</w:t>
      </w:r>
      <w:r>
        <w:rPr>
          <w:rFonts w:eastAsia="仿宋_GB2312" w:hint="eastAsia"/>
          <w:color w:val="000000"/>
          <w:sz w:val="32"/>
          <w:szCs w:val="32"/>
        </w:rPr>
        <w:t>680</w:t>
      </w:r>
      <w:r>
        <w:rPr>
          <w:rFonts w:eastAsia="仿宋_GB2312" w:hint="eastAsia"/>
          <w:color w:val="000000"/>
          <w:sz w:val="32"/>
          <w:szCs w:val="32"/>
        </w:rPr>
        <w:t>号）</w:t>
      </w:r>
    </w:p>
    <w:p w:rsidR="00651E3E" w:rsidRDefault="00EB4E74">
      <w:pPr>
        <w:spacing w:line="580" w:lineRule="exact"/>
        <w:ind w:firstLineChars="150" w:firstLine="480"/>
        <w:rPr>
          <w:rFonts w:eastAsia="仿宋_GB2312"/>
          <w:color w:val="000000"/>
          <w:sz w:val="32"/>
          <w:szCs w:val="32"/>
        </w:rPr>
      </w:pPr>
      <w:r>
        <w:rPr>
          <w:rFonts w:eastAsia="仿宋_GB2312"/>
          <w:color w:val="000000"/>
          <w:sz w:val="32"/>
          <w:szCs w:val="32"/>
        </w:rPr>
        <w:t>（二）</w:t>
      </w:r>
      <w:r>
        <w:rPr>
          <w:rFonts w:eastAsia="仿宋_GB2312" w:hint="eastAsia"/>
          <w:color w:val="000000"/>
          <w:sz w:val="32"/>
          <w:szCs w:val="32"/>
        </w:rPr>
        <w:t>医疗器械注册管理办法（国家食品药品监督管理总局令第</w:t>
      </w:r>
      <w:r>
        <w:rPr>
          <w:rFonts w:eastAsia="仿宋_GB2312" w:hint="eastAsia"/>
          <w:color w:val="000000"/>
          <w:sz w:val="32"/>
          <w:szCs w:val="32"/>
        </w:rPr>
        <w:t>4</w:t>
      </w:r>
      <w:r>
        <w:rPr>
          <w:rFonts w:eastAsia="仿宋_GB2312" w:hint="eastAsia"/>
          <w:color w:val="000000"/>
          <w:sz w:val="32"/>
          <w:szCs w:val="32"/>
        </w:rPr>
        <w:t>号）；</w:t>
      </w:r>
    </w:p>
    <w:p w:rsidR="00651E3E" w:rsidRDefault="00EB4E74">
      <w:pPr>
        <w:spacing w:line="580" w:lineRule="exact"/>
        <w:ind w:firstLineChars="150" w:firstLine="480"/>
        <w:rPr>
          <w:rFonts w:eastAsia="仿宋_GB2312"/>
          <w:color w:val="000000"/>
          <w:sz w:val="32"/>
          <w:szCs w:val="32"/>
        </w:rPr>
      </w:pPr>
      <w:r>
        <w:rPr>
          <w:rFonts w:eastAsia="仿宋_GB2312" w:hint="eastAsia"/>
          <w:color w:val="000000"/>
          <w:sz w:val="32"/>
          <w:szCs w:val="32"/>
        </w:rPr>
        <w:lastRenderedPageBreak/>
        <w:t>（三）</w:t>
      </w:r>
      <w:r>
        <w:rPr>
          <w:rFonts w:eastAsia="仿宋_GB2312"/>
          <w:color w:val="000000"/>
          <w:sz w:val="32"/>
          <w:szCs w:val="28"/>
        </w:rPr>
        <w:t>医疗器械临床试验质量管理规范（国家食品药品监督管理总局、国家卫生和计划生育委员会令第</w:t>
      </w:r>
      <w:r>
        <w:rPr>
          <w:rFonts w:eastAsia="仿宋_GB2312"/>
          <w:color w:val="000000"/>
          <w:sz w:val="32"/>
          <w:szCs w:val="28"/>
        </w:rPr>
        <w:t>25</w:t>
      </w:r>
      <w:r>
        <w:rPr>
          <w:rFonts w:eastAsia="仿宋_GB2312"/>
          <w:color w:val="000000"/>
          <w:sz w:val="32"/>
          <w:szCs w:val="28"/>
        </w:rPr>
        <w:t>号）</w:t>
      </w:r>
      <w:r>
        <w:rPr>
          <w:rFonts w:eastAsia="仿宋_GB2312" w:hint="eastAsia"/>
          <w:color w:val="000000"/>
          <w:sz w:val="32"/>
          <w:szCs w:val="28"/>
        </w:rPr>
        <w:t>；</w:t>
      </w:r>
    </w:p>
    <w:p w:rsidR="00651E3E" w:rsidRDefault="00EB4E74">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四</w:t>
      </w:r>
      <w:r>
        <w:rPr>
          <w:rFonts w:eastAsia="仿宋_GB2312"/>
          <w:color w:val="000000"/>
          <w:sz w:val="32"/>
          <w:szCs w:val="32"/>
        </w:rPr>
        <w:t>）医疗器械临床评价技术审查指导原则（国家食品药品监督管理总局</w:t>
      </w:r>
      <w:r>
        <w:rPr>
          <w:rFonts w:eastAsia="仿宋_GB2312" w:hint="eastAsia"/>
          <w:color w:val="000000"/>
          <w:sz w:val="32"/>
          <w:szCs w:val="32"/>
        </w:rPr>
        <w:t>通告</w:t>
      </w:r>
      <w:r>
        <w:rPr>
          <w:rFonts w:eastAsia="仿宋_GB2312"/>
          <w:color w:val="000000"/>
          <w:sz w:val="32"/>
          <w:szCs w:val="32"/>
        </w:rPr>
        <w:t>2015</w:t>
      </w:r>
      <w:r>
        <w:rPr>
          <w:rFonts w:eastAsia="仿宋_GB2312"/>
          <w:color w:val="000000"/>
          <w:sz w:val="32"/>
          <w:szCs w:val="32"/>
        </w:rPr>
        <w:t>第</w:t>
      </w:r>
      <w:r>
        <w:rPr>
          <w:rFonts w:eastAsia="仿宋_GB2312"/>
          <w:color w:val="000000"/>
          <w:sz w:val="32"/>
          <w:szCs w:val="32"/>
        </w:rPr>
        <w:t>14</w:t>
      </w:r>
      <w:r>
        <w:rPr>
          <w:rFonts w:eastAsia="仿宋_GB2312"/>
          <w:color w:val="000000"/>
          <w:sz w:val="32"/>
          <w:szCs w:val="32"/>
        </w:rPr>
        <w:t>号）</w:t>
      </w:r>
    </w:p>
    <w:p w:rsidR="00651E3E" w:rsidRDefault="00EB4E74" w:rsidP="00EB4E74">
      <w:pPr>
        <w:spacing w:line="580" w:lineRule="exact"/>
        <w:ind w:firstLineChars="168" w:firstLine="538"/>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五</w:t>
      </w:r>
      <w:r>
        <w:rPr>
          <w:rFonts w:eastAsia="仿宋_GB2312"/>
          <w:color w:val="000000"/>
          <w:sz w:val="32"/>
          <w:szCs w:val="32"/>
        </w:rPr>
        <w:t>）</w:t>
      </w:r>
      <w:r>
        <w:rPr>
          <w:rFonts w:eastAsia="仿宋_GB2312" w:hint="eastAsia"/>
          <w:color w:val="000000"/>
          <w:sz w:val="32"/>
          <w:szCs w:val="32"/>
        </w:rPr>
        <w:t>医疗器械说明书和标签管理规定（国家食品药品监督管理总局令第</w:t>
      </w:r>
      <w:r>
        <w:rPr>
          <w:rFonts w:eastAsia="仿宋_GB2312" w:hint="eastAsia"/>
          <w:color w:val="000000"/>
          <w:sz w:val="32"/>
          <w:szCs w:val="32"/>
        </w:rPr>
        <w:t>6</w:t>
      </w:r>
      <w:r>
        <w:rPr>
          <w:rFonts w:eastAsia="仿宋_GB2312" w:hint="eastAsia"/>
          <w:color w:val="000000"/>
          <w:sz w:val="32"/>
          <w:szCs w:val="32"/>
        </w:rPr>
        <w:t>号）</w:t>
      </w:r>
    </w:p>
    <w:p w:rsidR="00651E3E" w:rsidRDefault="00EB4E74">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六</w:t>
      </w:r>
      <w:r>
        <w:rPr>
          <w:rFonts w:eastAsia="仿宋_GB2312"/>
          <w:color w:val="000000"/>
          <w:sz w:val="32"/>
          <w:szCs w:val="32"/>
        </w:rPr>
        <w:t>）医疗器械软件注册技术审查指导原则（国家食品药品监督管理总局通告</w:t>
      </w:r>
      <w:r>
        <w:rPr>
          <w:rFonts w:eastAsia="仿宋_GB2312"/>
          <w:color w:val="000000"/>
          <w:sz w:val="32"/>
          <w:szCs w:val="32"/>
        </w:rPr>
        <w:t>2015</w:t>
      </w:r>
      <w:r>
        <w:rPr>
          <w:rFonts w:eastAsia="仿宋_GB2312"/>
          <w:color w:val="000000"/>
          <w:sz w:val="32"/>
          <w:szCs w:val="32"/>
        </w:rPr>
        <w:t>第</w:t>
      </w:r>
      <w:r>
        <w:rPr>
          <w:rFonts w:eastAsia="仿宋_GB2312"/>
          <w:color w:val="000000"/>
          <w:sz w:val="32"/>
          <w:szCs w:val="32"/>
        </w:rPr>
        <w:t>50</w:t>
      </w:r>
      <w:r>
        <w:rPr>
          <w:rFonts w:eastAsia="仿宋_GB2312"/>
          <w:color w:val="000000"/>
          <w:sz w:val="32"/>
          <w:szCs w:val="32"/>
        </w:rPr>
        <w:t>号）</w:t>
      </w:r>
    </w:p>
    <w:p w:rsidR="00651E3E" w:rsidRDefault="00EB4E74">
      <w:pPr>
        <w:spacing w:line="580" w:lineRule="exact"/>
        <w:ind w:firstLineChars="150" w:firstLine="480"/>
        <w:rPr>
          <w:rFonts w:eastAsia="仿宋_GB2312"/>
          <w:color w:val="000000"/>
          <w:sz w:val="32"/>
          <w:szCs w:val="32"/>
        </w:rPr>
      </w:pPr>
      <w:r>
        <w:rPr>
          <w:rFonts w:eastAsia="仿宋_GB2312" w:hint="eastAsia"/>
          <w:color w:val="000000"/>
          <w:sz w:val="32"/>
          <w:szCs w:val="32"/>
        </w:rPr>
        <w:t>（七）医疗器械网络安全技术审查指导原则（国家食品药品监督管理总局通告</w:t>
      </w:r>
      <w:r>
        <w:rPr>
          <w:rFonts w:eastAsia="仿宋_GB2312" w:hint="eastAsia"/>
          <w:color w:val="000000"/>
          <w:sz w:val="32"/>
          <w:szCs w:val="32"/>
        </w:rPr>
        <w:t>2017</w:t>
      </w:r>
      <w:r>
        <w:rPr>
          <w:rFonts w:eastAsia="仿宋_GB2312" w:hint="eastAsia"/>
          <w:color w:val="000000"/>
          <w:sz w:val="32"/>
          <w:szCs w:val="32"/>
        </w:rPr>
        <w:t>第</w:t>
      </w:r>
      <w:r>
        <w:rPr>
          <w:rFonts w:eastAsia="仿宋_GB2312" w:hint="eastAsia"/>
          <w:color w:val="000000"/>
          <w:sz w:val="32"/>
          <w:szCs w:val="32"/>
        </w:rPr>
        <w:t>13</w:t>
      </w:r>
      <w:r>
        <w:rPr>
          <w:rFonts w:eastAsia="仿宋_GB2312" w:hint="eastAsia"/>
          <w:color w:val="000000"/>
          <w:sz w:val="32"/>
          <w:szCs w:val="32"/>
        </w:rPr>
        <w:t>号）</w:t>
      </w:r>
    </w:p>
    <w:p w:rsidR="00E55AC0" w:rsidRDefault="00E55AC0">
      <w:pPr>
        <w:spacing w:line="580" w:lineRule="exact"/>
        <w:ind w:firstLineChars="150" w:firstLine="480"/>
        <w:rPr>
          <w:rFonts w:eastAsia="仿宋_GB2312"/>
          <w:color w:val="000000"/>
          <w:sz w:val="32"/>
          <w:szCs w:val="32"/>
        </w:rPr>
      </w:pPr>
      <w:r>
        <w:rPr>
          <w:rFonts w:eastAsia="仿宋_GB2312" w:hint="eastAsia"/>
          <w:color w:val="000000"/>
          <w:sz w:val="32"/>
          <w:szCs w:val="32"/>
        </w:rPr>
        <w:t>（八）</w:t>
      </w:r>
      <w:r w:rsidRPr="00C70B30">
        <w:rPr>
          <w:rFonts w:eastAsia="仿宋_GB2312" w:hint="eastAsia"/>
          <w:color w:val="000000"/>
          <w:sz w:val="32"/>
          <w:szCs w:val="28"/>
        </w:rPr>
        <w:t>有源医疗器械使用期限注册技术审查指导原则</w:t>
      </w:r>
      <w:r>
        <w:rPr>
          <w:rFonts w:eastAsia="仿宋_GB2312" w:hint="eastAsia"/>
          <w:color w:val="000000"/>
          <w:sz w:val="32"/>
          <w:szCs w:val="28"/>
        </w:rPr>
        <w:t>（国家药品监督管理局通告</w:t>
      </w:r>
      <w:r w:rsidRPr="00E55AC0">
        <w:rPr>
          <w:rFonts w:eastAsia="仿宋_GB2312"/>
          <w:color w:val="000000"/>
          <w:sz w:val="32"/>
          <w:szCs w:val="28"/>
        </w:rPr>
        <w:t>2019</w:t>
      </w:r>
      <w:r w:rsidRPr="00E55AC0">
        <w:rPr>
          <w:rFonts w:eastAsia="仿宋_GB2312"/>
          <w:color w:val="000000"/>
          <w:sz w:val="32"/>
          <w:szCs w:val="28"/>
        </w:rPr>
        <w:t>年第</w:t>
      </w:r>
      <w:r w:rsidRPr="00E55AC0">
        <w:rPr>
          <w:rFonts w:eastAsia="仿宋_GB2312"/>
          <w:color w:val="000000"/>
          <w:sz w:val="32"/>
          <w:szCs w:val="28"/>
        </w:rPr>
        <w:t>23</w:t>
      </w:r>
      <w:r w:rsidRPr="00E55AC0">
        <w:rPr>
          <w:rFonts w:eastAsia="仿宋_GB2312"/>
          <w:color w:val="000000"/>
          <w:sz w:val="32"/>
          <w:szCs w:val="28"/>
        </w:rPr>
        <w:t>号</w:t>
      </w:r>
      <w:r>
        <w:rPr>
          <w:rFonts w:eastAsia="仿宋_GB2312" w:hint="eastAsia"/>
          <w:color w:val="000000"/>
          <w:sz w:val="32"/>
          <w:szCs w:val="28"/>
        </w:rPr>
        <w:t>）</w:t>
      </w:r>
    </w:p>
    <w:p w:rsidR="00651E3E" w:rsidRDefault="00EB4E74">
      <w:pPr>
        <w:spacing w:line="580" w:lineRule="exact"/>
        <w:ind w:firstLineChars="150" w:firstLine="480"/>
        <w:rPr>
          <w:rFonts w:eastAsia="仿宋_GB2312"/>
          <w:color w:val="000000"/>
          <w:sz w:val="32"/>
          <w:szCs w:val="32"/>
        </w:rPr>
      </w:pPr>
      <w:r>
        <w:rPr>
          <w:rFonts w:eastAsia="仿宋_GB2312"/>
          <w:color w:val="000000"/>
          <w:sz w:val="32"/>
          <w:szCs w:val="32"/>
        </w:rPr>
        <w:t>（</w:t>
      </w:r>
      <w:r w:rsidR="00E55AC0">
        <w:rPr>
          <w:rFonts w:eastAsia="仿宋_GB2312" w:hint="eastAsia"/>
          <w:color w:val="000000"/>
          <w:sz w:val="32"/>
          <w:szCs w:val="32"/>
        </w:rPr>
        <w:t>九</w:t>
      </w:r>
      <w:r>
        <w:rPr>
          <w:rFonts w:eastAsia="仿宋_GB2312"/>
          <w:color w:val="000000"/>
          <w:sz w:val="32"/>
          <w:szCs w:val="32"/>
        </w:rPr>
        <w:t>）</w:t>
      </w:r>
      <w:r>
        <w:rPr>
          <w:rFonts w:eastAsia="仿宋_GB2312" w:hint="eastAsia"/>
          <w:color w:val="000000"/>
          <w:sz w:val="32"/>
          <w:szCs w:val="32"/>
        </w:rPr>
        <w:t>关于发布医疗器械产品技术要求编写指导原则的通告（国家食品药品监督管理总局通告第</w:t>
      </w:r>
      <w:r>
        <w:rPr>
          <w:rFonts w:eastAsia="仿宋_GB2312" w:hint="eastAsia"/>
          <w:color w:val="000000"/>
          <w:sz w:val="32"/>
          <w:szCs w:val="32"/>
        </w:rPr>
        <w:t>9</w:t>
      </w:r>
      <w:r>
        <w:rPr>
          <w:rFonts w:eastAsia="仿宋_GB2312" w:hint="eastAsia"/>
          <w:color w:val="000000"/>
          <w:sz w:val="32"/>
          <w:szCs w:val="32"/>
        </w:rPr>
        <w:t>号）</w:t>
      </w:r>
    </w:p>
    <w:p w:rsidR="00651E3E" w:rsidRDefault="00EB4E74">
      <w:pPr>
        <w:spacing w:line="580" w:lineRule="exact"/>
        <w:ind w:firstLineChars="150" w:firstLine="480"/>
        <w:rPr>
          <w:rFonts w:eastAsia="仿宋_GB2312"/>
          <w:color w:val="000000"/>
          <w:sz w:val="32"/>
          <w:szCs w:val="32"/>
        </w:rPr>
      </w:pPr>
      <w:r>
        <w:rPr>
          <w:rFonts w:eastAsia="仿宋_GB2312"/>
          <w:color w:val="000000"/>
          <w:sz w:val="32"/>
          <w:szCs w:val="32"/>
        </w:rPr>
        <w:t>（</w:t>
      </w:r>
      <w:r w:rsidR="00E55AC0">
        <w:rPr>
          <w:rFonts w:eastAsia="仿宋_GB2312" w:hint="eastAsia"/>
          <w:color w:val="000000"/>
          <w:sz w:val="32"/>
          <w:szCs w:val="32"/>
        </w:rPr>
        <w:t>十</w:t>
      </w:r>
      <w:r>
        <w:rPr>
          <w:rFonts w:eastAsia="仿宋_GB2312"/>
          <w:color w:val="000000"/>
          <w:sz w:val="32"/>
          <w:szCs w:val="32"/>
        </w:rPr>
        <w:t>）</w:t>
      </w:r>
      <w:r>
        <w:rPr>
          <w:rFonts w:eastAsia="仿宋_GB2312" w:hint="eastAsia"/>
          <w:color w:val="000000"/>
          <w:sz w:val="32"/>
          <w:szCs w:val="32"/>
        </w:rPr>
        <w:t>国家食品药品监督管理总局发布的其他规范性文件</w:t>
      </w:r>
    </w:p>
    <w:p w:rsidR="00651E3E" w:rsidRDefault="00EB4E74" w:rsidP="00D83E5B">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十</w:t>
      </w:r>
      <w:r w:rsidR="00E55AC0">
        <w:rPr>
          <w:rFonts w:eastAsia="仿宋_GB2312" w:hint="eastAsia"/>
          <w:color w:val="000000"/>
          <w:sz w:val="32"/>
          <w:szCs w:val="32"/>
        </w:rPr>
        <w:t>一</w:t>
      </w:r>
      <w:r>
        <w:rPr>
          <w:rFonts w:eastAsia="仿宋_GB2312"/>
          <w:color w:val="000000"/>
          <w:sz w:val="32"/>
          <w:szCs w:val="32"/>
        </w:rPr>
        <w:t>）</w:t>
      </w:r>
      <w:bookmarkStart w:id="66" w:name="_Toc432753655"/>
      <w:r>
        <w:rPr>
          <w:rFonts w:eastAsia="仿宋_GB2312" w:hint="eastAsia"/>
          <w:color w:val="000000"/>
          <w:sz w:val="32"/>
          <w:szCs w:val="32"/>
        </w:rPr>
        <w:t>相关标准</w:t>
      </w:r>
      <w:bookmarkStart w:id="67" w:name="_Toc467833261"/>
    </w:p>
    <w:p w:rsidR="00651E3E" w:rsidRDefault="00EB4E74">
      <w:pPr>
        <w:spacing w:line="580" w:lineRule="exact"/>
        <w:ind w:firstLineChars="200" w:firstLine="640"/>
        <w:rPr>
          <w:rFonts w:ascii="黑体" w:eastAsia="黑体" w:hAnsi="黑体"/>
          <w:b/>
          <w:color w:val="000000"/>
          <w:sz w:val="32"/>
          <w:szCs w:val="32"/>
        </w:rPr>
      </w:pPr>
      <w:r>
        <w:rPr>
          <w:rFonts w:ascii="黑体" w:eastAsia="黑体" w:hAnsi="黑体"/>
          <w:color w:val="000000"/>
          <w:sz w:val="32"/>
          <w:szCs w:val="32"/>
        </w:rPr>
        <w:t>五、起草单位</w:t>
      </w:r>
      <w:bookmarkEnd w:id="66"/>
      <w:bookmarkEnd w:id="67"/>
    </w:p>
    <w:p w:rsidR="00651E3E" w:rsidRDefault="00EB4E74">
      <w:pPr>
        <w:spacing w:line="580" w:lineRule="exact"/>
        <w:ind w:firstLineChars="200" w:firstLine="640"/>
        <w:jc w:val="left"/>
        <w:rPr>
          <w:rFonts w:ascii="仿宋_GB2312" w:eastAsia="仿宋_GB2312" w:hAnsi="仿宋"/>
          <w:color w:val="000000"/>
          <w:spacing w:val="-6"/>
          <w:sz w:val="32"/>
          <w:szCs w:val="28"/>
        </w:rPr>
      </w:pPr>
      <w:r>
        <w:rPr>
          <w:rFonts w:eastAsia="仿宋_GB2312"/>
          <w:color w:val="000000"/>
          <w:sz w:val="32"/>
          <w:szCs w:val="32"/>
        </w:rPr>
        <w:t>起草</w:t>
      </w:r>
      <w:r w:rsidR="00D83E5B">
        <w:rPr>
          <w:rFonts w:eastAsia="仿宋_GB2312"/>
          <w:color w:val="000000"/>
          <w:spacing w:val="-6"/>
          <w:sz w:val="32"/>
          <w:szCs w:val="32"/>
        </w:rPr>
        <w:t>单位：国家药品监督管理</w:t>
      </w:r>
      <w:r>
        <w:rPr>
          <w:rFonts w:eastAsia="仿宋_GB2312"/>
          <w:color w:val="000000"/>
          <w:spacing w:val="-6"/>
          <w:sz w:val="32"/>
          <w:szCs w:val="32"/>
        </w:rPr>
        <w:t>局医疗器械技术审评中</w:t>
      </w:r>
      <w:r>
        <w:rPr>
          <w:rFonts w:ascii="仿宋_GB2312" w:eastAsia="仿宋_GB2312" w:hAnsi="仿宋" w:hint="eastAsia"/>
          <w:color w:val="000000"/>
          <w:spacing w:val="-6"/>
          <w:sz w:val="32"/>
          <w:szCs w:val="28"/>
        </w:rPr>
        <w:t>心</w:t>
      </w:r>
    </w:p>
    <w:p w:rsidR="00651E3E" w:rsidRDefault="00EB4E74">
      <w:pPr>
        <w:rPr>
          <w:rFonts w:eastAsia="仿宋_GB2312"/>
          <w:color w:val="000000"/>
          <w:sz w:val="32"/>
          <w:szCs w:val="32"/>
        </w:rPr>
      </w:pPr>
      <w:r>
        <w:rPr>
          <w:rFonts w:eastAsia="黑体"/>
          <w:color w:val="000000"/>
          <w:sz w:val="36"/>
          <w:szCs w:val="32"/>
        </w:rPr>
        <w:br w:type="page"/>
      </w:r>
      <w:bookmarkStart w:id="68" w:name="_Toc432753659"/>
    </w:p>
    <w:p w:rsidR="00651E3E" w:rsidRDefault="00651E3E">
      <w:pPr>
        <w:spacing w:line="460" w:lineRule="exact"/>
        <w:rPr>
          <w:color w:val="000000"/>
          <w:kern w:val="0"/>
          <w:sz w:val="24"/>
        </w:rPr>
        <w:sectPr w:rsidR="00651E3E">
          <w:footerReference w:type="even" r:id="rId9"/>
          <w:footerReference w:type="default" r:id="rId10"/>
          <w:pgSz w:w="11906" w:h="16838"/>
          <w:pgMar w:top="1928" w:right="1531" w:bottom="1814" w:left="1531" w:header="851" w:footer="992" w:gutter="0"/>
          <w:pgNumType w:start="1"/>
          <w:cols w:space="425"/>
          <w:docGrid w:linePitch="312"/>
        </w:sectPr>
      </w:pPr>
    </w:p>
    <w:p w:rsidR="00651E3E" w:rsidRPr="000433E7" w:rsidRDefault="00EB4E74">
      <w:pPr>
        <w:jc w:val="left"/>
        <w:outlineLvl w:val="0"/>
        <w:rPr>
          <w:rFonts w:ascii="黑体" w:eastAsia="黑体" w:hAnsi="黑体"/>
          <w:color w:val="000000"/>
          <w:spacing w:val="-6"/>
          <w:sz w:val="32"/>
          <w:szCs w:val="32"/>
        </w:rPr>
      </w:pPr>
      <w:bookmarkStart w:id="69" w:name="_Toc30104"/>
      <w:bookmarkStart w:id="70" w:name="_Toc24966882"/>
      <w:r w:rsidRPr="000433E7">
        <w:rPr>
          <w:rFonts w:ascii="黑体" w:eastAsia="黑体" w:hAnsi="黑体" w:hint="eastAsia"/>
          <w:color w:val="000000"/>
          <w:spacing w:val="-6"/>
          <w:sz w:val="32"/>
          <w:szCs w:val="32"/>
        </w:rPr>
        <w:lastRenderedPageBreak/>
        <w:t>附录I</w:t>
      </w:r>
      <w:bookmarkEnd w:id="69"/>
      <w:bookmarkEnd w:id="70"/>
      <w:r w:rsidR="008D6818">
        <w:rPr>
          <w:rFonts w:ascii="黑体" w:eastAsia="黑体" w:hAnsi="黑体" w:hint="eastAsia"/>
          <w:color w:val="000000"/>
          <w:spacing w:val="-6"/>
          <w:sz w:val="32"/>
          <w:szCs w:val="32"/>
        </w:rPr>
        <w:t>规格参数</w:t>
      </w:r>
      <w:r w:rsidR="000433E7" w:rsidRPr="000433E7">
        <w:rPr>
          <w:rFonts w:ascii="黑体" w:eastAsia="黑体" w:hAnsi="黑体" w:hint="eastAsia"/>
          <w:color w:val="000000"/>
          <w:spacing w:val="-6"/>
          <w:sz w:val="32"/>
          <w:szCs w:val="32"/>
        </w:rPr>
        <w:t>表</w:t>
      </w:r>
    </w:p>
    <w:p w:rsidR="00651E3E" w:rsidRPr="003C0625" w:rsidRDefault="003C0625" w:rsidP="003C0625">
      <w:pPr>
        <w:jc w:val="center"/>
        <w:rPr>
          <w:rFonts w:eastAsia="仿宋_GB2312"/>
          <w:color w:val="000000"/>
          <w:spacing w:val="-6"/>
          <w:sz w:val="28"/>
          <w:szCs w:val="28"/>
        </w:rPr>
      </w:pPr>
      <w:r w:rsidRPr="003C0625">
        <w:rPr>
          <w:rFonts w:eastAsia="仿宋_GB2312" w:hint="eastAsia"/>
          <w:color w:val="000000"/>
          <w:spacing w:val="-6"/>
          <w:sz w:val="28"/>
          <w:szCs w:val="28"/>
        </w:rPr>
        <w:t>表</w:t>
      </w:r>
      <w:r w:rsidRPr="003C0625">
        <w:rPr>
          <w:rFonts w:eastAsia="仿宋_GB2312" w:hint="eastAsia"/>
          <w:color w:val="000000"/>
          <w:spacing w:val="-6"/>
          <w:sz w:val="28"/>
          <w:szCs w:val="28"/>
        </w:rPr>
        <w:t xml:space="preserve">2 </w:t>
      </w:r>
      <w:r w:rsidRPr="003C0625">
        <w:rPr>
          <w:rFonts w:eastAsia="仿宋_GB2312" w:hint="eastAsia"/>
          <w:color w:val="000000"/>
          <w:spacing w:val="-6"/>
          <w:sz w:val="28"/>
          <w:szCs w:val="28"/>
        </w:rPr>
        <w:t>规格参数表</w:t>
      </w:r>
    </w:p>
    <w:tbl>
      <w:tblPr>
        <w:tblStyle w:val="af1"/>
        <w:tblW w:w="13992" w:type="dxa"/>
        <w:tblLayout w:type="fixed"/>
        <w:tblLook w:val="04A0" w:firstRow="1" w:lastRow="0" w:firstColumn="1" w:lastColumn="0" w:noHBand="0" w:noVBand="1"/>
      </w:tblPr>
      <w:tblGrid>
        <w:gridCol w:w="1101"/>
        <w:gridCol w:w="2316"/>
        <w:gridCol w:w="1369"/>
        <w:gridCol w:w="5580"/>
        <w:gridCol w:w="3626"/>
      </w:tblGrid>
      <w:tr w:rsidR="00651E3E" w:rsidRPr="003C0625">
        <w:trPr>
          <w:tblHeader/>
        </w:trPr>
        <w:tc>
          <w:tcPr>
            <w:tcW w:w="1101" w:type="dxa"/>
            <w:vAlign w:val="center"/>
          </w:tcPr>
          <w:p w:rsidR="00651E3E" w:rsidRPr="003C0625" w:rsidRDefault="00EB4E74" w:rsidP="003C0625">
            <w:pPr>
              <w:rPr>
                <w:rFonts w:eastAsia="仿宋_GB2312"/>
                <w:color w:val="000000"/>
                <w:spacing w:val="-6"/>
                <w:sz w:val="28"/>
                <w:szCs w:val="28"/>
              </w:rPr>
            </w:pPr>
            <w:r w:rsidRPr="003C0625">
              <w:rPr>
                <w:rFonts w:eastAsia="仿宋_GB2312" w:hint="eastAsia"/>
                <w:color w:val="000000"/>
                <w:spacing w:val="-6"/>
                <w:sz w:val="28"/>
                <w:szCs w:val="28"/>
              </w:rPr>
              <w:t>序号</w:t>
            </w:r>
          </w:p>
        </w:tc>
        <w:tc>
          <w:tcPr>
            <w:tcW w:w="2316" w:type="dxa"/>
          </w:tcPr>
          <w:p w:rsidR="00651E3E" w:rsidRDefault="00EB4E74" w:rsidP="003C0625">
            <w:pPr>
              <w:rPr>
                <w:rFonts w:eastAsia="仿宋_GB2312"/>
                <w:color w:val="000000"/>
                <w:spacing w:val="-6"/>
                <w:sz w:val="28"/>
                <w:szCs w:val="28"/>
              </w:rPr>
            </w:pPr>
            <w:r>
              <w:rPr>
                <w:rFonts w:eastAsia="仿宋_GB2312" w:hint="eastAsia"/>
                <w:color w:val="000000"/>
                <w:spacing w:val="-6"/>
                <w:sz w:val="28"/>
                <w:szCs w:val="28"/>
              </w:rPr>
              <w:t>部件名称</w:t>
            </w:r>
          </w:p>
        </w:tc>
        <w:tc>
          <w:tcPr>
            <w:tcW w:w="1369" w:type="dxa"/>
          </w:tcPr>
          <w:p w:rsidR="00651E3E" w:rsidRDefault="00EB4E74" w:rsidP="003C0625">
            <w:pPr>
              <w:rPr>
                <w:rFonts w:eastAsia="仿宋_GB2312"/>
                <w:color w:val="000000"/>
                <w:spacing w:val="-6"/>
                <w:sz w:val="28"/>
                <w:szCs w:val="28"/>
              </w:rPr>
            </w:pPr>
            <w:r>
              <w:rPr>
                <w:rFonts w:eastAsia="仿宋_GB2312" w:hint="eastAsia"/>
                <w:color w:val="000000"/>
                <w:spacing w:val="-6"/>
                <w:sz w:val="28"/>
                <w:szCs w:val="28"/>
              </w:rPr>
              <w:t>型号</w:t>
            </w:r>
          </w:p>
        </w:tc>
        <w:tc>
          <w:tcPr>
            <w:tcW w:w="5580" w:type="dxa"/>
          </w:tcPr>
          <w:p w:rsidR="00651E3E" w:rsidRDefault="00EB4E74" w:rsidP="003C0625">
            <w:pPr>
              <w:rPr>
                <w:rFonts w:eastAsia="仿宋_GB2312"/>
                <w:color w:val="000000"/>
                <w:spacing w:val="-6"/>
                <w:sz w:val="28"/>
                <w:szCs w:val="28"/>
              </w:rPr>
            </w:pPr>
            <w:r>
              <w:rPr>
                <w:rFonts w:eastAsia="仿宋_GB2312" w:hint="eastAsia"/>
                <w:color w:val="000000"/>
                <w:spacing w:val="-6"/>
                <w:sz w:val="28"/>
                <w:szCs w:val="28"/>
              </w:rPr>
              <w:t>规格参数</w:t>
            </w:r>
          </w:p>
        </w:tc>
        <w:tc>
          <w:tcPr>
            <w:tcW w:w="3626" w:type="dxa"/>
          </w:tcPr>
          <w:p w:rsidR="00651E3E" w:rsidRPr="003C0625" w:rsidRDefault="00EB4E74">
            <w:pPr>
              <w:rPr>
                <w:rFonts w:eastAsia="仿宋_GB2312"/>
                <w:color w:val="000000"/>
                <w:spacing w:val="-6"/>
                <w:sz w:val="28"/>
                <w:szCs w:val="28"/>
              </w:rPr>
            </w:pPr>
            <w:r w:rsidRPr="003C0625">
              <w:rPr>
                <w:rFonts w:eastAsia="仿宋_GB2312" w:hint="eastAsia"/>
                <w:color w:val="000000"/>
                <w:spacing w:val="-6"/>
                <w:sz w:val="28"/>
                <w:szCs w:val="28"/>
              </w:rPr>
              <w:t>备注</w:t>
            </w:r>
          </w:p>
        </w:tc>
      </w:tr>
      <w:tr w:rsidR="00651E3E">
        <w:trPr>
          <w:trHeight w:val="1038"/>
        </w:trPr>
        <w:tc>
          <w:tcPr>
            <w:tcW w:w="1101" w:type="dxa"/>
            <w:vAlign w:val="center"/>
          </w:tcPr>
          <w:p w:rsidR="00651E3E" w:rsidRDefault="00EB4E74">
            <w:pPr>
              <w:spacing w:line="400" w:lineRule="exact"/>
              <w:jc w:val="center"/>
              <w:rPr>
                <w:rFonts w:eastAsia="仿宋_GB2312"/>
                <w:color w:val="000000"/>
                <w:spacing w:val="-6"/>
                <w:kern w:val="0"/>
                <w:sz w:val="28"/>
                <w:szCs w:val="28"/>
              </w:rPr>
            </w:pPr>
            <w:r>
              <w:rPr>
                <w:rFonts w:eastAsia="仿宋_GB2312" w:hint="eastAsia"/>
                <w:color w:val="000000"/>
                <w:kern w:val="0"/>
                <w:sz w:val="28"/>
                <w:szCs w:val="28"/>
              </w:rPr>
              <w:t>1</w:t>
            </w:r>
          </w:p>
        </w:tc>
        <w:tc>
          <w:tcPr>
            <w:tcW w:w="2316" w:type="dxa"/>
            <w:vAlign w:val="center"/>
          </w:tcPr>
          <w:p w:rsidR="00651E3E" w:rsidRDefault="00EB4E74">
            <w:pPr>
              <w:jc w:val="left"/>
              <w:rPr>
                <w:kern w:val="0"/>
                <w:sz w:val="28"/>
                <w:szCs w:val="28"/>
              </w:rPr>
            </w:pPr>
            <w:r>
              <w:rPr>
                <w:rFonts w:eastAsia="仿宋_GB2312" w:hint="eastAsia"/>
                <w:color w:val="000000"/>
                <w:spacing w:val="-6"/>
                <w:sz w:val="28"/>
                <w:szCs w:val="28"/>
              </w:rPr>
              <w:t>PET/CT</w:t>
            </w:r>
            <w:r>
              <w:rPr>
                <w:rFonts w:eastAsia="仿宋_GB2312" w:hint="eastAsia"/>
                <w:color w:val="000000"/>
                <w:spacing w:val="-6"/>
                <w:sz w:val="28"/>
                <w:szCs w:val="28"/>
              </w:rPr>
              <w:t>扫描架</w:t>
            </w:r>
          </w:p>
        </w:tc>
        <w:tc>
          <w:tcPr>
            <w:tcW w:w="1369" w:type="dxa"/>
            <w:vAlign w:val="center"/>
          </w:tcPr>
          <w:p w:rsidR="00651E3E" w:rsidRDefault="00651E3E">
            <w:pPr>
              <w:jc w:val="left"/>
              <w:rPr>
                <w:kern w:val="0"/>
                <w:sz w:val="28"/>
                <w:szCs w:val="28"/>
              </w:rPr>
            </w:pPr>
          </w:p>
        </w:tc>
        <w:tc>
          <w:tcPr>
            <w:tcW w:w="5580" w:type="dxa"/>
          </w:tcPr>
          <w:p w:rsidR="00651E3E" w:rsidRDefault="00EB4E74">
            <w:pPr>
              <w:rPr>
                <w:rFonts w:eastAsia="仿宋_GB2312"/>
                <w:color w:val="000000"/>
                <w:spacing w:val="-6"/>
                <w:sz w:val="28"/>
                <w:szCs w:val="28"/>
              </w:rPr>
            </w:pPr>
            <w:r>
              <w:rPr>
                <w:rFonts w:eastAsia="仿宋_GB2312" w:hint="eastAsia"/>
                <w:color w:val="000000"/>
                <w:spacing w:val="-6"/>
                <w:sz w:val="28"/>
                <w:szCs w:val="28"/>
              </w:rPr>
              <w:t>扫描架孔径</w:t>
            </w:r>
          </w:p>
          <w:p w:rsidR="00651E3E" w:rsidRDefault="00EB4E74">
            <w:pPr>
              <w:rPr>
                <w:rFonts w:eastAsia="仿宋_GB2312"/>
                <w:color w:val="000000"/>
                <w:spacing w:val="-6"/>
                <w:sz w:val="28"/>
                <w:szCs w:val="28"/>
              </w:rPr>
            </w:pPr>
            <w:r>
              <w:rPr>
                <w:rFonts w:eastAsia="仿宋_GB2312"/>
                <w:color w:val="000000"/>
                <w:spacing w:val="-6"/>
                <w:sz w:val="28"/>
                <w:szCs w:val="28"/>
              </w:rPr>
              <w:t>扫描架旋转速度（</w:t>
            </w:r>
            <w:r>
              <w:rPr>
                <w:rFonts w:eastAsia="仿宋_GB2312"/>
                <w:color w:val="000000"/>
                <w:spacing w:val="-6"/>
                <w:sz w:val="28"/>
                <w:szCs w:val="28"/>
              </w:rPr>
              <w:t>s</w:t>
            </w:r>
            <w:r>
              <w:rPr>
                <w:rFonts w:eastAsia="仿宋_GB2312"/>
                <w:color w:val="000000"/>
                <w:spacing w:val="-6"/>
                <w:sz w:val="28"/>
                <w:szCs w:val="28"/>
              </w:rPr>
              <w:t>）</w:t>
            </w:r>
          </w:p>
          <w:p w:rsidR="00651E3E" w:rsidRDefault="00EB4E74" w:rsidP="009D7A9D">
            <w:pPr>
              <w:rPr>
                <w:rFonts w:eastAsia="仿宋_GB2312"/>
                <w:color w:val="000000"/>
                <w:spacing w:val="-6"/>
                <w:sz w:val="28"/>
                <w:szCs w:val="28"/>
              </w:rPr>
            </w:pPr>
            <w:r>
              <w:rPr>
                <w:rFonts w:eastAsia="仿宋_GB2312"/>
                <w:color w:val="000000"/>
                <w:spacing w:val="-6"/>
                <w:sz w:val="28"/>
                <w:szCs w:val="28"/>
              </w:rPr>
              <w:t>滑环类型：接触，非接触</w:t>
            </w:r>
          </w:p>
        </w:tc>
        <w:tc>
          <w:tcPr>
            <w:tcW w:w="3626" w:type="dxa"/>
          </w:tcPr>
          <w:p w:rsidR="00651E3E" w:rsidRDefault="00651E3E">
            <w:pPr>
              <w:rPr>
                <w:kern w:val="0"/>
                <w:sz w:val="28"/>
                <w:szCs w:val="28"/>
              </w:rPr>
            </w:pPr>
          </w:p>
        </w:tc>
      </w:tr>
      <w:tr w:rsidR="00651E3E">
        <w:trPr>
          <w:trHeight w:val="1034"/>
        </w:trPr>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t>2</w:t>
            </w:r>
          </w:p>
        </w:tc>
        <w:tc>
          <w:tcPr>
            <w:tcW w:w="2316" w:type="dxa"/>
            <w:vAlign w:val="center"/>
          </w:tcPr>
          <w:p w:rsidR="00651E3E" w:rsidRDefault="00EB4E74">
            <w:pPr>
              <w:jc w:val="left"/>
              <w:rPr>
                <w:rFonts w:eastAsia="仿宋_GB2312"/>
                <w:color w:val="000000"/>
                <w:spacing w:val="-6"/>
                <w:sz w:val="28"/>
                <w:szCs w:val="28"/>
              </w:rPr>
            </w:pPr>
            <w:r>
              <w:rPr>
                <w:rFonts w:eastAsia="仿宋_GB2312" w:hint="eastAsia"/>
                <w:color w:val="000000"/>
                <w:spacing w:val="-6"/>
                <w:sz w:val="28"/>
                <w:szCs w:val="28"/>
              </w:rPr>
              <w:t>PET</w:t>
            </w:r>
            <w:r>
              <w:rPr>
                <w:rFonts w:eastAsia="仿宋_GB2312" w:hint="eastAsia"/>
                <w:color w:val="000000"/>
                <w:spacing w:val="-6"/>
                <w:sz w:val="28"/>
                <w:szCs w:val="28"/>
              </w:rPr>
              <w:t>探测器</w:t>
            </w:r>
          </w:p>
        </w:tc>
        <w:tc>
          <w:tcPr>
            <w:tcW w:w="1369" w:type="dxa"/>
            <w:vAlign w:val="center"/>
          </w:tcPr>
          <w:p w:rsidR="00651E3E" w:rsidRDefault="00651E3E">
            <w:pPr>
              <w:jc w:val="left"/>
              <w:rPr>
                <w:kern w:val="0"/>
                <w:sz w:val="28"/>
                <w:szCs w:val="28"/>
              </w:rPr>
            </w:pPr>
          </w:p>
        </w:tc>
        <w:tc>
          <w:tcPr>
            <w:tcW w:w="5580" w:type="dxa"/>
          </w:tcPr>
          <w:p w:rsidR="00651E3E" w:rsidRPr="009D7A9D" w:rsidRDefault="00EB4E74">
            <w:pPr>
              <w:rPr>
                <w:rFonts w:eastAsia="仿宋_GB2312"/>
                <w:color w:val="000000"/>
                <w:spacing w:val="-6"/>
                <w:sz w:val="28"/>
                <w:szCs w:val="28"/>
              </w:rPr>
            </w:pPr>
            <w:r w:rsidRPr="009D7A9D">
              <w:rPr>
                <w:rFonts w:eastAsia="仿宋_GB2312" w:hint="eastAsia"/>
                <w:color w:val="000000"/>
                <w:spacing w:val="-6"/>
                <w:sz w:val="28"/>
                <w:szCs w:val="28"/>
              </w:rPr>
              <w:t>晶体材料</w:t>
            </w:r>
          </w:p>
          <w:p w:rsidR="00651E3E" w:rsidRPr="009D7A9D" w:rsidRDefault="00EB4E74">
            <w:pPr>
              <w:rPr>
                <w:rFonts w:eastAsia="仿宋_GB2312"/>
                <w:color w:val="000000"/>
                <w:spacing w:val="-6"/>
                <w:sz w:val="28"/>
                <w:szCs w:val="28"/>
              </w:rPr>
            </w:pPr>
            <w:r w:rsidRPr="009D7A9D">
              <w:rPr>
                <w:rFonts w:eastAsia="仿宋_GB2312" w:hint="eastAsia"/>
                <w:color w:val="000000"/>
                <w:spacing w:val="-6"/>
                <w:sz w:val="28"/>
                <w:szCs w:val="28"/>
              </w:rPr>
              <w:t>晶体尺寸</w:t>
            </w:r>
          </w:p>
          <w:p w:rsidR="00651E3E" w:rsidRPr="009D7A9D" w:rsidRDefault="00EB4E74">
            <w:pPr>
              <w:rPr>
                <w:rFonts w:eastAsia="仿宋_GB2312"/>
                <w:color w:val="000000"/>
                <w:spacing w:val="-6"/>
                <w:sz w:val="28"/>
                <w:szCs w:val="28"/>
              </w:rPr>
            </w:pPr>
            <w:r w:rsidRPr="009D7A9D">
              <w:rPr>
                <w:rFonts w:eastAsia="仿宋_GB2312" w:hint="eastAsia"/>
                <w:color w:val="000000"/>
                <w:spacing w:val="-6"/>
                <w:sz w:val="28"/>
                <w:szCs w:val="28"/>
              </w:rPr>
              <w:t>晶体总数</w:t>
            </w:r>
          </w:p>
          <w:p w:rsidR="00C84B1D" w:rsidRPr="009D7A9D" w:rsidRDefault="00354E99">
            <w:pPr>
              <w:rPr>
                <w:rFonts w:eastAsia="仿宋_GB2312"/>
                <w:spacing w:val="-6"/>
                <w:sz w:val="28"/>
                <w:szCs w:val="28"/>
              </w:rPr>
            </w:pPr>
            <w:r w:rsidRPr="009D7A9D">
              <w:rPr>
                <w:rFonts w:eastAsia="仿宋_GB2312" w:hint="eastAsia"/>
                <w:spacing w:val="-6"/>
                <w:sz w:val="28"/>
                <w:szCs w:val="28"/>
              </w:rPr>
              <w:t>探测器环数目</w:t>
            </w:r>
          </w:p>
          <w:p w:rsidR="009D7A9D" w:rsidRDefault="004447D1" w:rsidP="009D7A9D">
            <w:pPr>
              <w:rPr>
                <w:rFonts w:eastAsia="仿宋_GB2312"/>
                <w:spacing w:val="-6"/>
                <w:sz w:val="28"/>
                <w:szCs w:val="28"/>
              </w:rPr>
            </w:pPr>
            <w:r w:rsidRPr="009D7A9D">
              <w:rPr>
                <w:rFonts w:eastAsia="仿宋_GB2312" w:hint="eastAsia"/>
                <w:spacing w:val="-6"/>
                <w:sz w:val="28"/>
                <w:szCs w:val="28"/>
              </w:rPr>
              <w:t>晶体环数</w:t>
            </w:r>
          </w:p>
          <w:p w:rsidR="00BF206C" w:rsidRPr="009D7A9D" w:rsidRDefault="00354E99" w:rsidP="009D7A9D">
            <w:pPr>
              <w:rPr>
                <w:rFonts w:eastAsia="仿宋_GB2312"/>
                <w:spacing w:val="-6"/>
                <w:sz w:val="28"/>
                <w:szCs w:val="28"/>
              </w:rPr>
            </w:pPr>
            <w:r w:rsidRPr="009D7A9D">
              <w:rPr>
                <w:rFonts w:eastAsia="仿宋_GB2312" w:hint="eastAsia"/>
                <w:spacing w:val="-6"/>
                <w:sz w:val="28"/>
                <w:szCs w:val="28"/>
              </w:rPr>
              <w:t>每环探测器数目</w:t>
            </w:r>
          </w:p>
          <w:p w:rsidR="00651E3E" w:rsidRPr="009D7A9D" w:rsidRDefault="00354E99">
            <w:pPr>
              <w:rPr>
                <w:rFonts w:eastAsia="仿宋_GB2312"/>
                <w:spacing w:val="-6"/>
                <w:sz w:val="28"/>
                <w:szCs w:val="28"/>
              </w:rPr>
            </w:pPr>
            <w:r w:rsidRPr="009D7A9D">
              <w:rPr>
                <w:rFonts w:eastAsia="仿宋_GB2312" w:hint="eastAsia"/>
                <w:spacing w:val="-6"/>
                <w:sz w:val="28"/>
                <w:szCs w:val="28"/>
              </w:rPr>
              <w:t>探测器模块数量</w:t>
            </w:r>
          </w:p>
          <w:p w:rsidR="00C84B1D" w:rsidRPr="009D7A9D" w:rsidRDefault="00354E99" w:rsidP="009D7A9D">
            <w:pPr>
              <w:rPr>
                <w:rFonts w:eastAsia="仿宋_GB2312"/>
                <w:spacing w:val="-6"/>
                <w:sz w:val="28"/>
                <w:szCs w:val="28"/>
              </w:rPr>
            </w:pPr>
            <w:r w:rsidRPr="009D7A9D">
              <w:rPr>
                <w:rFonts w:eastAsia="仿宋_GB2312" w:hint="eastAsia"/>
                <w:spacing w:val="-6"/>
                <w:sz w:val="28"/>
                <w:szCs w:val="28"/>
              </w:rPr>
              <w:t>每个探测器模块的晶体数目</w:t>
            </w:r>
          </w:p>
          <w:p w:rsidR="009D7A9D" w:rsidRDefault="00354E99">
            <w:pPr>
              <w:rPr>
                <w:rFonts w:eastAsia="仿宋_GB2312"/>
                <w:spacing w:val="-6"/>
                <w:sz w:val="28"/>
                <w:szCs w:val="28"/>
              </w:rPr>
            </w:pPr>
            <w:r w:rsidRPr="009D7A9D">
              <w:rPr>
                <w:rFonts w:eastAsia="仿宋_GB2312" w:hint="eastAsia"/>
                <w:spacing w:val="-6"/>
                <w:sz w:val="28"/>
                <w:szCs w:val="28"/>
              </w:rPr>
              <w:t>每个模块光</w:t>
            </w:r>
            <w:r w:rsidR="00C84B1D" w:rsidRPr="009D7A9D">
              <w:rPr>
                <w:rFonts w:eastAsia="仿宋_GB2312" w:hint="eastAsia"/>
                <w:spacing w:val="-6"/>
                <w:sz w:val="28"/>
                <w:szCs w:val="28"/>
              </w:rPr>
              <w:t>电转换器件</w:t>
            </w:r>
            <w:r w:rsidRPr="009D7A9D">
              <w:rPr>
                <w:rFonts w:eastAsia="仿宋_GB2312" w:hint="eastAsia"/>
                <w:spacing w:val="-6"/>
                <w:sz w:val="28"/>
                <w:szCs w:val="28"/>
              </w:rPr>
              <w:t>数目</w:t>
            </w:r>
          </w:p>
          <w:p w:rsidR="00651E3E" w:rsidRPr="009D7A9D" w:rsidRDefault="00354E99">
            <w:pPr>
              <w:rPr>
                <w:rFonts w:eastAsia="仿宋_GB2312"/>
                <w:spacing w:val="-6"/>
                <w:sz w:val="28"/>
                <w:szCs w:val="28"/>
              </w:rPr>
            </w:pPr>
            <w:r w:rsidRPr="009D7A9D">
              <w:rPr>
                <w:rFonts w:eastAsia="仿宋_GB2312" w:hint="eastAsia"/>
                <w:spacing w:val="-6"/>
                <w:sz w:val="28"/>
                <w:szCs w:val="28"/>
              </w:rPr>
              <w:t>光电</w:t>
            </w:r>
            <w:r w:rsidR="00C84B1D" w:rsidRPr="009D7A9D">
              <w:rPr>
                <w:rFonts w:eastAsia="仿宋_GB2312" w:hint="eastAsia"/>
                <w:spacing w:val="-6"/>
                <w:sz w:val="28"/>
                <w:szCs w:val="28"/>
              </w:rPr>
              <w:t>转换器件</w:t>
            </w:r>
            <w:r w:rsidRPr="009D7A9D">
              <w:rPr>
                <w:rFonts w:eastAsia="仿宋_GB2312" w:hint="eastAsia"/>
                <w:spacing w:val="-6"/>
                <w:sz w:val="28"/>
                <w:szCs w:val="28"/>
              </w:rPr>
              <w:t>总数目</w:t>
            </w:r>
          </w:p>
          <w:p w:rsidR="00651E3E" w:rsidRDefault="00354E99">
            <w:pPr>
              <w:rPr>
                <w:rFonts w:eastAsia="仿宋_GB2312"/>
                <w:color w:val="000000"/>
                <w:spacing w:val="-6"/>
                <w:sz w:val="28"/>
                <w:szCs w:val="28"/>
              </w:rPr>
            </w:pPr>
            <w:r w:rsidRPr="009D7A9D">
              <w:rPr>
                <w:rFonts w:eastAsia="仿宋_GB2312" w:hint="eastAsia"/>
                <w:spacing w:val="-6"/>
                <w:sz w:val="28"/>
                <w:szCs w:val="28"/>
              </w:rPr>
              <w:t>探测器环内径</w:t>
            </w:r>
          </w:p>
        </w:tc>
        <w:tc>
          <w:tcPr>
            <w:tcW w:w="3626" w:type="dxa"/>
          </w:tcPr>
          <w:p w:rsidR="00651E3E" w:rsidRDefault="00651E3E">
            <w:pPr>
              <w:rPr>
                <w:kern w:val="0"/>
                <w:sz w:val="28"/>
                <w:szCs w:val="28"/>
              </w:rPr>
            </w:pPr>
          </w:p>
        </w:tc>
      </w:tr>
      <w:tr w:rsidR="00651E3E">
        <w:trPr>
          <w:trHeight w:val="950"/>
        </w:trPr>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t>3</w:t>
            </w:r>
          </w:p>
        </w:tc>
        <w:tc>
          <w:tcPr>
            <w:tcW w:w="2316" w:type="dxa"/>
            <w:vAlign w:val="center"/>
          </w:tcPr>
          <w:p w:rsidR="00651E3E" w:rsidRDefault="00EB4E74">
            <w:pPr>
              <w:jc w:val="left"/>
              <w:rPr>
                <w:rFonts w:eastAsia="仿宋_GB2312"/>
                <w:color w:val="000000"/>
                <w:spacing w:val="-6"/>
                <w:sz w:val="28"/>
                <w:szCs w:val="28"/>
              </w:rPr>
            </w:pPr>
            <w:r>
              <w:rPr>
                <w:rFonts w:eastAsia="仿宋_GB2312" w:hint="eastAsia"/>
                <w:color w:val="000000"/>
                <w:spacing w:val="-6"/>
                <w:sz w:val="28"/>
                <w:szCs w:val="28"/>
              </w:rPr>
              <w:t>高压</w:t>
            </w:r>
            <w:r>
              <w:rPr>
                <w:rFonts w:eastAsia="仿宋_GB2312"/>
                <w:color w:val="000000"/>
                <w:spacing w:val="-6"/>
                <w:sz w:val="28"/>
                <w:szCs w:val="28"/>
              </w:rPr>
              <w:t>发生器</w:t>
            </w:r>
          </w:p>
        </w:tc>
        <w:tc>
          <w:tcPr>
            <w:tcW w:w="1369" w:type="dxa"/>
            <w:vAlign w:val="center"/>
          </w:tcPr>
          <w:p w:rsidR="00651E3E" w:rsidRDefault="00651E3E">
            <w:pPr>
              <w:jc w:val="left"/>
              <w:rPr>
                <w:kern w:val="0"/>
                <w:sz w:val="28"/>
                <w:szCs w:val="28"/>
              </w:rPr>
            </w:pPr>
          </w:p>
        </w:tc>
        <w:tc>
          <w:tcPr>
            <w:tcW w:w="5580" w:type="dxa"/>
          </w:tcPr>
          <w:p w:rsidR="00651E3E" w:rsidRDefault="00EB4E74">
            <w:pPr>
              <w:rPr>
                <w:rFonts w:eastAsia="仿宋_GB2312"/>
                <w:color w:val="000000"/>
                <w:spacing w:val="-6"/>
                <w:sz w:val="28"/>
                <w:szCs w:val="28"/>
              </w:rPr>
            </w:pPr>
            <w:r>
              <w:rPr>
                <w:rFonts w:eastAsia="仿宋_GB2312" w:hint="eastAsia"/>
                <w:color w:val="000000"/>
                <w:spacing w:val="-6"/>
                <w:sz w:val="28"/>
                <w:szCs w:val="28"/>
              </w:rPr>
              <w:t>管电压</w:t>
            </w:r>
          </w:p>
          <w:p w:rsidR="00651E3E" w:rsidRDefault="00EB4E74">
            <w:pPr>
              <w:rPr>
                <w:rFonts w:eastAsia="仿宋_GB2312"/>
                <w:color w:val="000000"/>
                <w:spacing w:val="-6"/>
                <w:sz w:val="28"/>
                <w:szCs w:val="28"/>
              </w:rPr>
            </w:pPr>
            <w:r>
              <w:rPr>
                <w:rFonts w:eastAsia="仿宋_GB2312" w:hint="eastAsia"/>
                <w:color w:val="000000"/>
                <w:spacing w:val="-6"/>
                <w:sz w:val="28"/>
                <w:szCs w:val="28"/>
              </w:rPr>
              <w:t>管电流</w:t>
            </w:r>
          </w:p>
          <w:p w:rsidR="00651E3E" w:rsidRDefault="00EB4E74">
            <w:pPr>
              <w:rPr>
                <w:rFonts w:eastAsia="仿宋_GB2312"/>
                <w:color w:val="000000"/>
                <w:spacing w:val="-6"/>
                <w:sz w:val="28"/>
                <w:szCs w:val="28"/>
              </w:rPr>
            </w:pPr>
            <w:r>
              <w:rPr>
                <w:rFonts w:eastAsia="仿宋_GB2312"/>
                <w:color w:val="000000"/>
                <w:kern w:val="0"/>
                <w:sz w:val="28"/>
                <w:szCs w:val="28"/>
              </w:rPr>
              <w:t>标称输出电功率</w:t>
            </w:r>
            <w:r>
              <w:rPr>
                <w:rFonts w:eastAsia="仿宋_GB2312"/>
                <w:kern w:val="0"/>
                <w:sz w:val="28"/>
                <w:szCs w:val="28"/>
              </w:rPr>
              <w:t>（</w:t>
            </w:r>
            <w:r>
              <w:rPr>
                <w:rFonts w:eastAsia="仿宋_GB2312" w:hint="eastAsia"/>
                <w:kern w:val="0"/>
                <w:sz w:val="28"/>
                <w:szCs w:val="28"/>
              </w:rPr>
              <w:t>k</w:t>
            </w:r>
            <w:r>
              <w:rPr>
                <w:rFonts w:eastAsia="仿宋_GB2312"/>
                <w:kern w:val="0"/>
                <w:sz w:val="28"/>
                <w:szCs w:val="28"/>
              </w:rPr>
              <w:t>W</w:t>
            </w:r>
            <w:r>
              <w:rPr>
                <w:rFonts w:eastAsia="仿宋_GB2312"/>
                <w:kern w:val="0"/>
                <w:sz w:val="28"/>
                <w:szCs w:val="28"/>
              </w:rPr>
              <w:t>）</w:t>
            </w:r>
          </w:p>
        </w:tc>
        <w:tc>
          <w:tcPr>
            <w:tcW w:w="3626" w:type="dxa"/>
          </w:tcPr>
          <w:p w:rsidR="00651E3E" w:rsidRDefault="00EB4E74">
            <w:pPr>
              <w:rPr>
                <w:kern w:val="0"/>
                <w:sz w:val="28"/>
                <w:szCs w:val="28"/>
                <w:highlight w:val="yellow"/>
              </w:rPr>
            </w:pPr>
            <w:r>
              <w:rPr>
                <w:rFonts w:eastAsia="仿宋_GB2312"/>
                <w:color w:val="000000"/>
                <w:kern w:val="0"/>
                <w:sz w:val="28"/>
                <w:szCs w:val="28"/>
              </w:rPr>
              <w:t>硬件相同，通过软件调节功率</w:t>
            </w:r>
          </w:p>
        </w:tc>
      </w:tr>
      <w:tr w:rsidR="00651E3E">
        <w:tc>
          <w:tcPr>
            <w:tcW w:w="1101" w:type="dxa"/>
            <w:vAlign w:val="center"/>
          </w:tcPr>
          <w:p w:rsidR="00651E3E" w:rsidRDefault="00EB4E74">
            <w:pPr>
              <w:jc w:val="center"/>
              <w:rPr>
                <w:kern w:val="0"/>
                <w:sz w:val="28"/>
                <w:szCs w:val="28"/>
              </w:rPr>
            </w:pPr>
            <w:r>
              <w:rPr>
                <w:rFonts w:hint="eastAsia"/>
                <w:kern w:val="0"/>
                <w:sz w:val="28"/>
                <w:szCs w:val="28"/>
              </w:rPr>
              <w:t>4</w:t>
            </w:r>
          </w:p>
        </w:tc>
        <w:tc>
          <w:tcPr>
            <w:tcW w:w="2316" w:type="dxa"/>
            <w:vAlign w:val="center"/>
          </w:tcPr>
          <w:p w:rsidR="00651E3E" w:rsidRDefault="00EB4E74">
            <w:pPr>
              <w:jc w:val="left"/>
              <w:rPr>
                <w:kern w:val="0"/>
                <w:sz w:val="28"/>
                <w:szCs w:val="28"/>
              </w:rPr>
            </w:pPr>
            <w:r>
              <w:rPr>
                <w:kern w:val="0"/>
                <w:sz w:val="28"/>
                <w:szCs w:val="28"/>
              </w:rPr>
              <w:t>X</w:t>
            </w:r>
            <w:r>
              <w:rPr>
                <w:kern w:val="0"/>
                <w:sz w:val="28"/>
                <w:szCs w:val="28"/>
              </w:rPr>
              <w:t>射线管</w:t>
            </w:r>
          </w:p>
          <w:p w:rsidR="00651E3E" w:rsidRDefault="00EB4E74">
            <w:pPr>
              <w:jc w:val="left"/>
              <w:rPr>
                <w:kern w:val="0"/>
                <w:sz w:val="28"/>
                <w:szCs w:val="28"/>
              </w:rPr>
            </w:pPr>
            <w:r>
              <w:rPr>
                <w:kern w:val="0"/>
                <w:sz w:val="28"/>
                <w:szCs w:val="28"/>
              </w:rPr>
              <w:t>组件</w:t>
            </w:r>
          </w:p>
        </w:tc>
        <w:tc>
          <w:tcPr>
            <w:tcW w:w="1369" w:type="dxa"/>
            <w:vAlign w:val="center"/>
          </w:tcPr>
          <w:p w:rsidR="00651E3E" w:rsidRDefault="00651E3E">
            <w:pPr>
              <w:jc w:val="left"/>
              <w:rPr>
                <w:kern w:val="0"/>
                <w:sz w:val="28"/>
                <w:szCs w:val="28"/>
              </w:rPr>
            </w:pPr>
          </w:p>
        </w:tc>
        <w:tc>
          <w:tcPr>
            <w:tcW w:w="5580" w:type="dxa"/>
          </w:tcPr>
          <w:p w:rsidR="00651E3E" w:rsidRDefault="00EB4E74">
            <w:pPr>
              <w:spacing w:line="440" w:lineRule="exact"/>
              <w:ind w:right="-113"/>
              <w:jc w:val="left"/>
              <w:rPr>
                <w:rFonts w:eastAsia="仿宋_GB2312"/>
                <w:color w:val="000000"/>
                <w:kern w:val="0"/>
                <w:sz w:val="28"/>
                <w:szCs w:val="28"/>
              </w:rPr>
            </w:pPr>
            <w:r>
              <w:rPr>
                <w:rFonts w:eastAsia="仿宋_GB2312"/>
                <w:color w:val="000000"/>
                <w:kern w:val="0"/>
                <w:sz w:val="28"/>
                <w:szCs w:val="28"/>
              </w:rPr>
              <w:t>标称管电压（</w:t>
            </w:r>
            <w:r>
              <w:rPr>
                <w:rFonts w:eastAsia="仿宋_GB2312" w:hint="eastAsia"/>
                <w:color w:val="000000"/>
                <w:kern w:val="0"/>
                <w:sz w:val="28"/>
                <w:szCs w:val="28"/>
              </w:rPr>
              <w:t>k</w:t>
            </w:r>
            <w:r>
              <w:rPr>
                <w:rFonts w:eastAsia="仿宋_GB2312"/>
                <w:color w:val="000000"/>
                <w:kern w:val="0"/>
                <w:sz w:val="28"/>
                <w:szCs w:val="28"/>
              </w:rPr>
              <w:t>V</w:t>
            </w:r>
            <w:r>
              <w:rPr>
                <w:rFonts w:eastAsia="仿宋_GB2312"/>
                <w:color w:val="000000"/>
                <w:kern w:val="0"/>
                <w:sz w:val="28"/>
                <w:szCs w:val="28"/>
              </w:rPr>
              <w:t>）</w:t>
            </w:r>
          </w:p>
          <w:p w:rsidR="00651E3E" w:rsidRDefault="00EB4E74">
            <w:pPr>
              <w:spacing w:line="440" w:lineRule="exact"/>
              <w:ind w:right="-113"/>
              <w:jc w:val="left"/>
              <w:rPr>
                <w:rFonts w:eastAsia="仿宋_GB2312"/>
                <w:color w:val="000000"/>
                <w:kern w:val="0"/>
                <w:sz w:val="28"/>
                <w:szCs w:val="28"/>
              </w:rPr>
            </w:pPr>
            <w:r>
              <w:rPr>
                <w:rFonts w:eastAsia="仿宋_GB2312"/>
                <w:color w:val="000000"/>
                <w:kern w:val="0"/>
                <w:sz w:val="28"/>
                <w:szCs w:val="28"/>
              </w:rPr>
              <w:t>标称阳极输入功率</w:t>
            </w:r>
            <w:r>
              <w:rPr>
                <w:rFonts w:eastAsia="仿宋_GB2312" w:hint="eastAsia"/>
                <w:kern w:val="0"/>
                <w:sz w:val="28"/>
                <w:szCs w:val="28"/>
              </w:rPr>
              <w:t>（</w:t>
            </w:r>
            <w:r>
              <w:rPr>
                <w:rFonts w:eastAsia="仿宋_GB2312" w:hint="eastAsia"/>
                <w:kern w:val="0"/>
                <w:sz w:val="28"/>
                <w:szCs w:val="28"/>
              </w:rPr>
              <w:t>k</w:t>
            </w:r>
            <w:r>
              <w:rPr>
                <w:rFonts w:eastAsia="仿宋_GB2312"/>
                <w:kern w:val="0"/>
                <w:sz w:val="28"/>
                <w:szCs w:val="28"/>
              </w:rPr>
              <w:t>W</w:t>
            </w:r>
            <w:r>
              <w:rPr>
                <w:rFonts w:eastAsia="仿宋_GB2312" w:hint="eastAsia"/>
                <w:kern w:val="0"/>
                <w:sz w:val="28"/>
                <w:szCs w:val="28"/>
              </w:rPr>
              <w:t>）</w:t>
            </w:r>
          </w:p>
          <w:p w:rsidR="00651E3E" w:rsidRDefault="00EB4E74">
            <w:pPr>
              <w:spacing w:line="440" w:lineRule="exact"/>
              <w:ind w:right="-113"/>
              <w:jc w:val="left"/>
              <w:rPr>
                <w:rFonts w:eastAsia="仿宋_GB2312"/>
                <w:color w:val="000000"/>
                <w:kern w:val="0"/>
                <w:sz w:val="28"/>
                <w:szCs w:val="28"/>
              </w:rPr>
            </w:pPr>
            <w:r>
              <w:rPr>
                <w:rFonts w:eastAsia="仿宋_GB2312"/>
                <w:color w:val="000000"/>
                <w:kern w:val="0"/>
                <w:sz w:val="28"/>
                <w:szCs w:val="28"/>
              </w:rPr>
              <w:lastRenderedPageBreak/>
              <w:t>阳极最大连续热耗散</w:t>
            </w:r>
            <w:r>
              <w:rPr>
                <w:rFonts w:eastAsia="仿宋_GB2312" w:hint="eastAsia"/>
                <w:kern w:val="0"/>
                <w:sz w:val="28"/>
                <w:szCs w:val="28"/>
              </w:rPr>
              <w:t>（</w:t>
            </w:r>
            <w:r>
              <w:rPr>
                <w:rFonts w:eastAsia="仿宋_GB2312" w:hint="eastAsia"/>
                <w:kern w:val="0"/>
                <w:sz w:val="28"/>
                <w:szCs w:val="28"/>
              </w:rPr>
              <w:t>k</w:t>
            </w:r>
            <w:r>
              <w:rPr>
                <w:rFonts w:eastAsia="仿宋_GB2312"/>
                <w:kern w:val="0"/>
                <w:sz w:val="28"/>
                <w:szCs w:val="28"/>
              </w:rPr>
              <w:t>W</w:t>
            </w:r>
            <w:r>
              <w:rPr>
                <w:rFonts w:eastAsia="仿宋_GB2312" w:hint="eastAsia"/>
                <w:kern w:val="0"/>
                <w:sz w:val="28"/>
                <w:szCs w:val="28"/>
              </w:rPr>
              <w:t>）</w:t>
            </w:r>
          </w:p>
          <w:p w:rsidR="00651E3E" w:rsidRDefault="00EB4E74">
            <w:pPr>
              <w:tabs>
                <w:tab w:val="left" w:pos="540"/>
              </w:tabs>
              <w:spacing w:line="440" w:lineRule="exact"/>
              <w:rPr>
                <w:rFonts w:eastAsia="仿宋_GB2312"/>
                <w:color w:val="000000"/>
                <w:kern w:val="0"/>
                <w:sz w:val="28"/>
                <w:szCs w:val="28"/>
              </w:rPr>
            </w:pPr>
            <w:r>
              <w:rPr>
                <w:rFonts w:eastAsia="仿宋_GB2312"/>
                <w:color w:val="000000"/>
                <w:kern w:val="0"/>
                <w:sz w:val="28"/>
                <w:szCs w:val="28"/>
              </w:rPr>
              <w:t>焦点尺寸（大</w:t>
            </w:r>
            <w:r>
              <w:rPr>
                <w:rFonts w:eastAsia="仿宋_GB2312"/>
                <w:color w:val="000000"/>
                <w:kern w:val="0"/>
                <w:sz w:val="28"/>
                <w:szCs w:val="28"/>
              </w:rPr>
              <w:t>/</w:t>
            </w:r>
            <w:r>
              <w:rPr>
                <w:rFonts w:eastAsia="仿宋_GB2312"/>
                <w:color w:val="000000"/>
                <w:kern w:val="0"/>
                <w:sz w:val="28"/>
                <w:szCs w:val="28"/>
              </w:rPr>
              <w:t>小）：</w:t>
            </w:r>
            <w:r>
              <w:rPr>
                <w:rFonts w:eastAsia="仿宋_GB2312"/>
                <w:color w:val="000000"/>
                <w:kern w:val="0"/>
                <w:sz w:val="28"/>
                <w:szCs w:val="28"/>
              </w:rPr>
              <w:t>mm×mm</w:t>
            </w:r>
          </w:p>
          <w:p w:rsidR="00651E3E" w:rsidRDefault="00EB4E74">
            <w:pPr>
              <w:tabs>
                <w:tab w:val="left" w:pos="540"/>
              </w:tabs>
              <w:spacing w:line="440" w:lineRule="exact"/>
              <w:rPr>
                <w:rFonts w:eastAsia="仿宋_GB2312"/>
                <w:color w:val="000000"/>
                <w:kern w:val="0"/>
                <w:sz w:val="28"/>
                <w:szCs w:val="28"/>
              </w:rPr>
            </w:pPr>
            <w:r>
              <w:rPr>
                <w:rFonts w:eastAsia="仿宋_GB2312"/>
                <w:color w:val="000000"/>
                <w:kern w:val="0"/>
                <w:sz w:val="28"/>
                <w:szCs w:val="28"/>
              </w:rPr>
              <w:t>阳极旋转速度（</w:t>
            </w:r>
            <w:r>
              <w:rPr>
                <w:rFonts w:eastAsia="仿宋_GB2312"/>
                <w:color w:val="000000"/>
                <w:kern w:val="0"/>
                <w:sz w:val="28"/>
                <w:szCs w:val="28"/>
              </w:rPr>
              <w:t>mm</w:t>
            </w:r>
            <w:r>
              <w:rPr>
                <w:rFonts w:eastAsia="仿宋_GB2312"/>
                <w:color w:val="000000"/>
                <w:kern w:val="0"/>
                <w:sz w:val="28"/>
                <w:szCs w:val="28"/>
              </w:rPr>
              <w:t>）</w:t>
            </w:r>
          </w:p>
          <w:p w:rsidR="00651E3E" w:rsidRDefault="00EB4E74">
            <w:pPr>
              <w:tabs>
                <w:tab w:val="left" w:pos="540"/>
              </w:tabs>
              <w:spacing w:line="440" w:lineRule="exact"/>
              <w:rPr>
                <w:rFonts w:eastAsia="仿宋_GB2312"/>
                <w:color w:val="000000"/>
                <w:kern w:val="0"/>
                <w:sz w:val="28"/>
                <w:szCs w:val="28"/>
              </w:rPr>
            </w:pPr>
            <w:r>
              <w:rPr>
                <w:rFonts w:eastAsia="仿宋_GB2312"/>
                <w:color w:val="000000"/>
                <w:kern w:val="0"/>
                <w:sz w:val="28"/>
                <w:szCs w:val="28"/>
              </w:rPr>
              <w:t>阳极靶面直径（</w:t>
            </w:r>
            <w:r>
              <w:rPr>
                <w:rFonts w:eastAsia="仿宋_GB2312"/>
                <w:color w:val="000000"/>
                <w:kern w:val="0"/>
                <w:sz w:val="28"/>
                <w:szCs w:val="28"/>
              </w:rPr>
              <w:t>mm</w:t>
            </w:r>
            <w:r>
              <w:rPr>
                <w:rFonts w:eastAsia="仿宋_GB2312"/>
                <w:color w:val="000000"/>
                <w:kern w:val="0"/>
                <w:sz w:val="28"/>
                <w:szCs w:val="28"/>
              </w:rPr>
              <w:t>）</w:t>
            </w:r>
          </w:p>
          <w:p w:rsidR="00651E3E" w:rsidRDefault="00EB4E74">
            <w:pPr>
              <w:spacing w:line="440" w:lineRule="exact"/>
              <w:ind w:right="-113"/>
              <w:jc w:val="left"/>
              <w:rPr>
                <w:rFonts w:eastAsia="仿宋_GB2312"/>
                <w:color w:val="000000"/>
                <w:kern w:val="0"/>
                <w:sz w:val="28"/>
                <w:szCs w:val="28"/>
              </w:rPr>
            </w:pPr>
            <w:r>
              <w:rPr>
                <w:rFonts w:eastAsia="仿宋_GB2312"/>
                <w:color w:val="000000"/>
                <w:kern w:val="0"/>
                <w:sz w:val="28"/>
                <w:szCs w:val="28"/>
              </w:rPr>
              <w:t>靶角（</w:t>
            </w:r>
            <w:r>
              <w:rPr>
                <w:rFonts w:eastAsia="仿宋_GB2312"/>
                <w:color w:val="000000"/>
                <w:kern w:val="0"/>
                <w:sz w:val="28"/>
                <w:szCs w:val="28"/>
              </w:rPr>
              <w:t>°</w:t>
            </w:r>
            <w:r>
              <w:rPr>
                <w:rFonts w:eastAsia="仿宋_GB2312"/>
                <w:color w:val="000000"/>
                <w:kern w:val="0"/>
                <w:sz w:val="28"/>
                <w:szCs w:val="28"/>
              </w:rPr>
              <w:t>）</w:t>
            </w:r>
          </w:p>
          <w:p w:rsidR="00651E3E" w:rsidRPr="009D7A9D" w:rsidRDefault="00EB4E74">
            <w:pPr>
              <w:tabs>
                <w:tab w:val="left" w:pos="540"/>
              </w:tabs>
              <w:spacing w:line="440" w:lineRule="exact"/>
              <w:rPr>
                <w:rFonts w:eastAsia="仿宋_GB2312"/>
                <w:color w:val="000000"/>
                <w:kern w:val="0"/>
                <w:sz w:val="28"/>
                <w:szCs w:val="28"/>
              </w:rPr>
            </w:pPr>
            <w:r>
              <w:rPr>
                <w:rFonts w:eastAsia="仿宋_GB2312"/>
                <w:color w:val="000000"/>
                <w:kern w:val="0"/>
                <w:sz w:val="28"/>
                <w:szCs w:val="28"/>
              </w:rPr>
              <w:t>阳</w:t>
            </w:r>
            <w:r w:rsidRPr="009D7A9D">
              <w:rPr>
                <w:rFonts w:eastAsia="仿宋_GB2312"/>
                <w:color w:val="000000"/>
                <w:kern w:val="0"/>
                <w:sz w:val="28"/>
                <w:szCs w:val="28"/>
              </w:rPr>
              <w:t>极类型</w:t>
            </w:r>
          </w:p>
          <w:p w:rsidR="00651E3E" w:rsidRPr="009D7A9D" w:rsidRDefault="00EB4E74">
            <w:pPr>
              <w:tabs>
                <w:tab w:val="left" w:pos="540"/>
              </w:tabs>
              <w:spacing w:line="440" w:lineRule="exact"/>
              <w:rPr>
                <w:rFonts w:eastAsia="仿宋_GB2312"/>
                <w:color w:val="000000"/>
                <w:kern w:val="0"/>
                <w:sz w:val="28"/>
                <w:szCs w:val="28"/>
              </w:rPr>
            </w:pPr>
            <w:r w:rsidRPr="009D7A9D">
              <w:rPr>
                <w:rFonts w:eastAsia="仿宋_GB2312"/>
                <w:color w:val="000000"/>
                <w:kern w:val="0"/>
                <w:sz w:val="28"/>
                <w:szCs w:val="28"/>
              </w:rPr>
              <w:t>轴承类型</w:t>
            </w:r>
          </w:p>
          <w:p w:rsidR="00651E3E" w:rsidRDefault="00240892">
            <w:pPr>
              <w:tabs>
                <w:tab w:val="left" w:pos="540"/>
              </w:tabs>
              <w:spacing w:line="440" w:lineRule="exact"/>
              <w:rPr>
                <w:rFonts w:eastAsia="仿宋_GB2312"/>
                <w:color w:val="000000"/>
                <w:kern w:val="0"/>
                <w:sz w:val="28"/>
                <w:szCs w:val="28"/>
              </w:rPr>
            </w:pPr>
            <w:r w:rsidRPr="009D7A9D">
              <w:rPr>
                <w:rFonts w:eastAsia="仿宋_GB2312" w:hint="eastAsia"/>
                <w:color w:val="000000"/>
                <w:kern w:val="0"/>
                <w:sz w:val="28"/>
                <w:szCs w:val="28"/>
              </w:rPr>
              <w:t>X</w:t>
            </w:r>
            <w:r w:rsidRPr="009D7A9D">
              <w:rPr>
                <w:rFonts w:eastAsia="仿宋_GB2312" w:hint="eastAsia"/>
                <w:color w:val="000000"/>
                <w:kern w:val="0"/>
                <w:sz w:val="28"/>
                <w:szCs w:val="28"/>
              </w:rPr>
              <w:t>射线</w:t>
            </w:r>
            <w:r w:rsidR="00C24985" w:rsidRPr="009D7A9D">
              <w:rPr>
                <w:rFonts w:eastAsia="仿宋_GB2312" w:hint="eastAsia"/>
                <w:color w:val="000000"/>
                <w:kern w:val="0"/>
                <w:sz w:val="28"/>
                <w:szCs w:val="28"/>
              </w:rPr>
              <w:t>管</w:t>
            </w:r>
            <w:r w:rsidR="00EB4E74" w:rsidRPr="009D7A9D">
              <w:rPr>
                <w:rFonts w:eastAsia="仿宋_GB2312"/>
                <w:color w:val="000000"/>
                <w:kern w:val="0"/>
                <w:sz w:val="28"/>
                <w:szCs w:val="28"/>
              </w:rPr>
              <w:t>数量</w:t>
            </w:r>
            <w:r w:rsidR="00EB4E74" w:rsidRPr="009D7A9D">
              <w:rPr>
                <w:rFonts w:eastAsia="仿宋_GB2312" w:hint="eastAsia"/>
                <w:color w:val="000000"/>
                <w:kern w:val="0"/>
                <w:sz w:val="28"/>
                <w:szCs w:val="28"/>
              </w:rPr>
              <w:t>（</w:t>
            </w:r>
            <w:r w:rsidR="00EB4E74" w:rsidRPr="009D7A9D">
              <w:rPr>
                <w:rFonts w:eastAsia="仿宋_GB2312"/>
                <w:color w:val="000000"/>
                <w:kern w:val="0"/>
                <w:sz w:val="28"/>
                <w:szCs w:val="28"/>
              </w:rPr>
              <w:t>个</w:t>
            </w:r>
            <w:r w:rsidR="00EB4E74" w:rsidRPr="009D7A9D">
              <w:rPr>
                <w:rFonts w:eastAsia="仿宋_GB2312" w:hint="eastAsia"/>
                <w:color w:val="000000"/>
                <w:kern w:val="0"/>
                <w:sz w:val="28"/>
                <w:szCs w:val="28"/>
              </w:rPr>
              <w:t>）</w:t>
            </w:r>
          </w:p>
          <w:p w:rsidR="00651E3E" w:rsidRDefault="00EB4E74">
            <w:pPr>
              <w:tabs>
                <w:tab w:val="left" w:pos="540"/>
              </w:tabs>
              <w:spacing w:line="440" w:lineRule="exact"/>
              <w:rPr>
                <w:rFonts w:eastAsia="仿宋_GB2312"/>
                <w:color w:val="000000"/>
                <w:kern w:val="0"/>
                <w:sz w:val="28"/>
                <w:szCs w:val="28"/>
              </w:rPr>
            </w:pPr>
            <w:r>
              <w:rPr>
                <w:rFonts w:eastAsia="仿宋_GB2312"/>
                <w:color w:val="000000"/>
                <w:kern w:val="0"/>
                <w:sz w:val="28"/>
                <w:szCs w:val="28"/>
              </w:rPr>
              <w:t>飞焦点（</w:t>
            </w:r>
            <w:r>
              <w:rPr>
                <w:rFonts w:eastAsia="仿宋_GB2312"/>
                <w:color w:val="000000"/>
                <w:kern w:val="0"/>
                <w:sz w:val="28"/>
                <w:szCs w:val="28"/>
              </w:rPr>
              <w:t>x</w:t>
            </w:r>
            <w:r>
              <w:rPr>
                <w:rFonts w:eastAsia="仿宋_GB2312"/>
                <w:color w:val="000000"/>
                <w:kern w:val="0"/>
                <w:sz w:val="28"/>
                <w:szCs w:val="28"/>
              </w:rPr>
              <w:t>向</w:t>
            </w:r>
            <w:r>
              <w:rPr>
                <w:rFonts w:eastAsia="仿宋_GB2312"/>
                <w:color w:val="000000"/>
                <w:kern w:val="0"/>
                <w:sz w:val="28"/>
                <w:szCs w:val="28"/>
              </w:rPr>
              <w:t>z</w:t>
            </w:r>
            <w:r>
              <w:rPr>
                <w:rFonts w:eastAsia="仿宋_GB2312"/>
                <w:color w:val="000000"/>
                <w:kern w:val="0"/>
                <w:sz w:val="28"/>
                <w:szCs w:val="28"/>
              </w:rPr>
              <w:t>向偏移）</w:t>
            </w:r>
          </w:p>
          <w:p w:rsidR="00651E3E" w:rsidRDefault="00EB4E74">
            <w:pPr>
              <w:rPr>
                <w:rFonts w:eastAsia="仿宋_GB2312"/>
                <w:color w:val="000000"/>
                <w:kern w:val="0"/>
                <w:sz w:val="28"/>
                <w:szCs w:val="28"/>
              </w:rPr>
            </w:pPr>
            <w:r>
              <w:rPr>
                <w:rFonts w:eastAsia="仿宋_GB2312"/>
                <w:color w:val="000000"/>
                <w:kern w:val="0"/>
                <w:sz w:val="28"/>
                <w:szCs w:val="28"/>
              </w:rPr>
              <w:t>最长螺旋扫描时间</w:t>
            </w:r>
            <w:r>
              <w:rPr>
                <w:rFonts w:eastAsia="仿宋_GB2312" w:hint="eastAsia"/>
                <w:color w:val="000000"/>
                <w:kern w:val="0"/>
                <w:sz w:val="28"/>
                <w:szCs w:val="28"/>
              </w:rPr>
              <w:t>（</w:t>
            </w:r>
            <w:r>
              <w:rPr>
                <w:rFonts w:eastAsia="仿宋_GB2312"/>
                <w:color w:val="000000"/>
                <w:kern w:val="0"/>
                <w:sz w:val="28"/>
                <w:szCs w:val="28"/>
              </w:rPr>
              <w:t>s</w:t>
            </w:r>
            <w:r>
              <w:rPr>
                <w:rFonts w:eastAsia="仿宋_GB2312" w:hint="eastAsia"/>
                <w:color w:val="000000"/>
                <w:kern w:val="0"/>
                <w:sz w:val="28"/>
                <w:szCs w:val="28"/>
              </w:rPr>
              <w:t>）</w:t>
            </w:r>
          </w:p>
        </w:tc>
        <w:tc>
          <w:tcPr>
            <w:tcW w:w="3626" w:type="dxa"/>
          </w:tcPr>
          <w:p w:rsidR="00651E3E" w:rsidRDefault="00651E3E">
            <w:pPr>
              <w:rPr>
                <w:kern w:val="0"/>
                <w:sz w:val="28"/>
                <w:szCs w:val="28"/>
                <w:highlight w:val="yellow"/>
              </w:rPr>
            </w:pPr>
          </w:p>
        </w:tc>
      </w:tr>
      <w:tr w:rsidR="00651E3E">
        <w:trPr>
          <w:trHeight w:val="467"/>
        </w:trPr>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lastRenderedPageBreak/>
              <w:t>5</w:t>
            </w:r>
          </w:p>
        </w:tc>
        <w:tc>
          <w:tcPr>
            <w:tcW w:w="2316" w:type="dxa"/>
            <w:vAlign w:val="center"/>
          </w:tcPr>
          <w:p w:rsidR="00651E3E" w:rsidRDefault="00EB4E74">
            <w:pPr>
              <w:jc w:val="left"/>
              <w:rPr>
                <w:rFonts w:eastAsia="仿宋_GB2312"/>
                <w:color w:val="000000"/>
                <w:spacing w:val="-6"/>
                <w:sz w:val="28"/>
                <w:szCs w:val="28"/>
              </w:rPr>
            </w:pPr>
            <w:r>
              <w:rPr>
                <w:rFonts w:eastAsia="仿宋_GB2312" w:hint="eastAsia"/>
                <w:color w:val="000000"/>
                <w:spacing w:val="-6"/>
                <w:sz w:val="28"/>
                <w:szCs w:val="28"/>
              </w:rPr>
              <w:t>CT</w:t>
            </w:r>
            <w:r>
              <w:rPr>
                <w:rFonts w:eastAsia="仿宋_GB2312" w:hint="eastAsia"/>
                <w:color w:val="000000"/>
                <w:spacing w:val="-6"/>
                <w:sz w:val="28"/>
                <w:szCs w:val="28"/>
              </w:rPr>
              <w:t>探测器</w:t>
            </w:r>
          </w:p>
        </w:tc>
        <w:tc>
          <w:tcPr>
            <w:tcW w:w="1369" w:type="dxa"/>
            <w:vAlign w:val="center"/>
          </w:tcPr>
          <w:p w:rsidR="00651E3E" w:rsidRDefault="00651E3E">
            <w:pPr>
              <w:jc w:val="left"/>
              <w:rPr>
                <w:rFonts w:eastAsia="仿宋_GB2312"/>
                <w:color w:val="000000"/>
                <w:spacing w:val="-6"/>
                <w:sz w:val="28"/>
                <w:szCs w:val="28"/>
              </w:rPr>
            </w:pPr>
          </w:p>
        </w:tc>
        <w:tc>
          <w:tcPr>
            <w:tcW w:w="5580" w:type="dxa"/>
            <w:vAlign w:val="center"/>
          </w:tcPr>
          <w:p w:rsidR="00651E3E" w:rsidRPr="000C2E6B" w:rsidRDefault="00EB4E74">
            <w:pPr>
              <w:tabs>
                <w:tab w:val="center" w:pos="4153"/>
                <w:tab w:val="right" w:pos="8306"/>
              </w:tabs>
              <w:snapToGrid w:val="0"/>
              <w:spacing w:line="420" w:lineRule="exact"/>
              <w:ind w:right="-113"/>
              <w:jc w:val="left"/>
              <w:rPr>
                <w:rFonts w:eastAsia="仿宋_GB2312"/>
                <w:color w:val="000000"/>
                <w:kern w:val="0"/>
                <w:sz w:val="28"/>
                <w:szCs w:val="28"/>
              </w:rPr>
            </w:pPr>
            <w:r>
              <w:rPr>
                <w:rFonts w:eastAsia="仿宋_GB2312"/>
                <w:color w:val="000000"/>
                <w:kern w:val="0"/>
                <w:sz w:val="28"/>
                <w:szCs w:val="28"/>
              </w:rPr>
              <w:t>探</w:t>
            </w:r>
            <w:r w:rsidRPr="000C2E6B">
              <w:rPr>
                <w:rFonts w:eastAsia="仿宋_GB2312"/>
                <w:color w:val="000000"/>
                <w:kern w:val="0"/>
                <w:sz w:val="28"/>
                <w:szCs w:val="28"/>
              </w:rPr>
              <w:t>测器闪烁体材料（如，</w:t>
            </w:r>
            <w:r w:rsidRPr="000C2E6B">
              <w:rPr>
                <w:rFonts w:eastAsia="仿宋_GB2312"/>
                <w:color w:val="000000"/>
                <w:kern w:val="0"/>
                <w:sz w:val="28"/>
                <w:szCs w:val="28"/>
              </w:rPr>
              <w:t>GOS</w:t>
            </w:r>
            <w:r w:rsidRPr="000C2E6B">
              <w:rPr>
                <w:rFonts w:eastAsia="仿宋_GB2312"/>
                <w:color w:val="000000"/>
                <w:kern w:val="0"/>
                <w:sz w:val="28"/>
                <w:szCs w:val="28"/>
              </w:rPr>
              <w:t>）</w:t>
            </w:r>
          </w:p>
          <w:p w:rsidR="000A6B79" w:rsidRPr="000C2E6B" w:rsidRDefault="00EB4E74">
            <w:pPr>
              <w:tabs>
                <w:tab w:val="center" w:pos="4153"/>
                <w:tab w:val="right" w:pos="8306"/>
              </w:tabs>
              <w:snapToGrid w:val="0"/>
              <w:spacing w:line="420" w:lineRule="exact"/>
              <w:ind w:right="-113"/>
              <w:jc w:val="left"/>
              <w:rPr>
                <w:rFonts w:eastAsia="仿宋_GB2312"/>
                <w:color w:val="000000"/>
                <w:kern w:val="0"/>
                <w:sz w:val="28"/>
                <w:szCs w:val="28"/>
              </w:rPr>
            </w:pPr>
            <w:r w:rsidRPr="000C2E6B">
              <w:rPr>
                <w:rFonts w:eastAsia="仿宋_GB2312" w:hint="eastAsia"/>
                <w:color w:val="000000"/>
                <w:kern w:val="0"/>
                <w:sz w:val="28"/>
                <w:szCs w:val="28"/>
              </w:rPr>
              <w:t>物理排数</w:t>
            </w:r>
            <w:r w:rsidR="009D7A9D" w:rsidRPr="000C2E6B">
              <w:rPr>
                <w:rFonts w:eastAsia="仿宋_GB2312" w:hint="eastAsia"/>
                <w:color w:val="000000"/>
                <w:kern w:val="0"/>
                <w:sz w:val="28"/>
                <w:szCs w:val="28"/>
              </w:rPr>
              <w:t>有效排数</w:t>
            </w:r>
          </w:p>
          <w:p w:rsidR="00651E3E" w:rsidRPr="000C2E6B" w:rsidRDefault="00354E99">
            <w:pPr>
              <w:tabs>
                <w:tab w:val="center" w:pos="4153"/>
                <w:tab w:val="right" w:pos="8306"/>
              </w:tabs>
              <w:snapToGrid w:val="0"/>
              <w:spacing w:line="420" w:lineRule="exact"/>
              <w:ind w:right="-113"/>
              <w:jc w:val="left"/>
              <w:rPr>
                <w:rFonts w:eastAsia="仿宋_GB2312"/>
                <w:color w:val="000000"/>
                <w:kern w:val="0"/>
                <w:sz w:val="28"/>
                <w:szCs w:val="28"/>
              </w:rPr>
            </w:pPr>
            <w:r w:rsidRPr="000C2E6B">
              <w:rPr>
                <w:rFonts w:eastAsia="仿宋_GB2312" w:hint="eastAsia"/>
                <w:color w:val="000000"/>
                <w:kern w:val="0"/>
                <w:sz w:val="28"/>
                <w:szCs w:val="28"/>
              </w:rPr>
              <w:t>像素矩阵</w:t>
            </w:r>
          </w:p>
          <w:p w:rsidR="00651E3E" w:rsidRPr="000C2E6B" w:rsidRDefault="00EB4E74">
            <w:pPr>
              <w:tabs>
                <w:tab w:val="center" w:pos="4153"/>
                <w:tab w:val="right" w:pos="8306"/>
              </w:tabs>
              <w:snapToGrid w:val="0"/>
              <w:spacing w:line="420" w:lineRule="exact"/>
              <w:ind w:right="-113"/>
              <w:jc w:val="left"/>
              <w:rPr>
                <w:rFonts w:eastAsia="仿宋_GB2312"/>
                <w:color w:val="000000"/>
                <w:kern w:val="0"/>
                <w:sz w:val="28"/>
                <w:szCs w:val="28"/>
              </w:rPr>
            </w:pPr>
            <w:r w:rsidRPr="000C2E6B">
              <w:rPr>
                <w:rFonts w:eastAsia="仿宋_GB2312"/>
                <w:color w:val="000000"/>
                <w:kern w:val="0"/>
                <w:sz w:val="28"/>
                <w:szCs w:val="28"/>
              </w:rPr>
              <w:t>探测器数目</w:t>
            </w:r>
          </w:p>
          <w:p w:rsidR="00651E3E" w:rsidRPr="000C2E6B" w:rsidRDefault="00EB4E74">
            <w:pPr>
              <w:spacing w:line="420" w:lineRule="exact"/>
              <w:ind w:right="-113"/>
              <w:jc w:val="left"/>
              <w:rPr>
                <w:rFonts w:eastAsia="仿宋_GB2312"/>
                <w:color w:val="000000"/>
                <w:kern w:val="0"/>
                <w:sz w:val="28"/>
                <w:szCs w:val="28"/>
              </w:rPr>
            </w:pPr>
            <w:r w:rsidRPr="000C2E6B">
              <w:rPr>
                <w:rFonts w:eastAsia="仿宋_GB2312"/>
                <w:color w:val="000000"/>
                <w:kern w:val="0"/>
                <w:sz w:val="28"/>
                <w:szCs w:val="28"/>
              </w:rPr>
              <w:t>覆盖范围（</w:t>
            </w:r>
            <w:r w:rsidRPr="000C2E6B">
              <w:rPr>
                <w:rFonts w:eastAsia="仿宋_GB2312"/>
                <w:color w:val="000000"/>
                <w:kern w:val="0"/>
                <w:sz w:val="28"/>
                <w:szCs w:val="28"/>
              </w:rPr>
              <w:t>mm</w:t>
            </w:r>
            <w:r w:rsidRPr="000C2E6B">
              <w:rPr>
                <w:rFonts w:eastAsia="仿宋_GB2312"/>
                <w:color w:val="000000"/>
                <w:kern w:val="0"/>
                <w:sz w:val="28"/>
                <w:szCs w:val="28"/>
              </w:rPr>
              <w:t>）</w:t>
            </w:r>
          </w:p>
          <w:p w:rsidR="00651E3E" w:rsidRPr="000C2E6B" w:rsidRDefault="00EB4E74">
            <w:pPr>
              <w:spacing w:line="420" w:lineRule="exact"/>
              <w:rPr>
                <w:rFonts w:eastAsia="仿宋_GB2312"/>
                <w:color w:val="000000"/>
                <w:kern w:val="0"/>
                <w:sz w:val="28"/>
                <w:szCs w:val="28"/>
              </w:rPr>
            </w:pPr>
            <w:r w:rsidRPr="000C2E6B">
              <w:rPr>
                <w:rFonts w:eastAsia="仿宋_GB2312"/>
                <w:color w:val="000000"/>
                <w:kern w:val="0"/>
                <w:sz w:val="28"/>
                <w:szCs w:val="28"/>
              </w:rPr>
              <w:t>像素尺寸（投影至旋转中心）：</w:t>
            </w:r>
            <w:r w:rsidRPr="000C2E6B">
              <w:rPr>
                <w:rFonts w:eastAsia="仿宋_GB2312"/>
                <w:color w:val="000000"/>
                <w:kern w:val="0"/>
                <w:sz w:val="28"/>
                <w:szCs w:val="28"/>
              </w:rPr>
              <w:t>mm×mm</w:t>
            </w:r>
          </w:p>
          <w:p w:rsidR="00651E3E" w:rsidRPr="000C2E6B" w:rsidRDefault="00EB4E74">
            <w:pPr>
              <w:spacing w:line="420" w:lineRule="exact"/>
              <w:rPr>
                <w:rFonts w:eastAsia="仿宋_GB2312"/>
                <w:kern w:val="0"/>
                <w:sz w:val="28"/>
                <w:szCs w:val="28"/>
              </w:rPr>
            </w:pPr>
            <w:r w:rsidRPr="000C2E6B">
              <w:rPr>
                <w:rFonts w:eastAsia="仿宋_GB2312"/>
                <w:kern w:val="0"/>
                <w:sz w:val="28"/>
                <w:szCs w:val="28"/>
              </w:rPr>
              <w:t>扫描角度</w:t>
            </w:r>
            <w:r w:rsidRPr="000C2E6B">
              <w:rPr>
                <w:rFonts w:eastAsia="仿宋_GB2312"/>
                <w:color w:val="000000"/>
                <w:kern w:val="0"/>
                <w:sz w:val="28"/>
                <w:szCs w:val="28"/>
              </w:rPr>
              <w:t>（</w:t>
            </w:r>
            <w:r w:rsidRPr="000C2E6B">
              <w:rPr>
                <w:rFonts w:eastAsia="仿宋_GB2312"/>
                <w:color w:val="000000"/>
                <w:kern w:val="0"/>
                <w:sz w:val="28"/>
                <w:szCs w:val="28"/>
              </w:rPr>
              <w:t>°</w:t>
            </w:r>
            <w:r w:rsidRPr="000C2E6B">
              <w:rPr>
                <w:rFonts w:eastAsia="仿宋_GB2312"/>
                <w:color w:val="000000"/>
                <w:kern w:val="0"/>
                <w:sz w:val="28"/>
                <w:szCs w:val="28"/>
              </w:rPr>
              <w:t>）</w:t>
            </w:r>
          </w:p>
          <w:p w:rsidR="00651E3E" w:rsidRDefault="00EB4E74">
            <w:pPr>
              <w:spacing w:line="420" w:lineRule="exact"/>
              <w:rPr>
                <w:rFonts w:eastAsia="仿宋_GB2312"/>
                <w:kern w:val="0"/>
                <w:sz w:val="28"/>
                <w:szCs w:val="28"/>
              </w:rPr>
            </w:pPr>
            <w:r w:rsidRPr="000C2E6B">
              <w:rPr>
                <w:rFonts w:eastAsia="仿宋_GB2312"/>
                <w:kern w:val="0"/>
                <w:sz w:val="28"/>
                <w:szCs w:val="28"/>
              </w:rPr>
              <w:t>扫描视野</w:t>
            </w:r>
          </w:p>
          <w:p w:rsidR="00651E3E" w:rsidRDefault="00EB4E74">
            <w:pPr>
              <w:spacing w:line="420" w:lineRule="exact"/>
              <w:rPr>
                <w:rFonts w:eastAsia="仿宋_GB2312"/>
                <w:kern w:val="0"/>
                <w:sz w:val="28"/>
                <w:szCs w:val="28"/>
              </w:rPr>
            </w:pPr>
            <w:r>
              <w:rPr>
                <w:rFonts w:eastAsia="仿宋_GB2312"/>
                <w:kern w:val="0"/>
                <w:sz w:val="28"/>
                <w:szCs w:val="28"/>
              </w:rPr>
              <w:t>层厚（螺旋，轴向）</w:t>
            </w:r>
          </w:p>
          <w:p w:rsidR="00651E3E" w:rsidRDefault="00EB4E74">
            <w:pPr>
              <w:jc w:val="left"/>
              <w:rPr>
                <w:rFonts w:eastAsia="仿宋_GB2312"/>
                <w:color w:val="000000"/>
                <w:spacing w:val="-6"/>
                <w:sz w:val="28"/>
                <w:szCs w:val="28"/>
              </w:rPr>
            </w:pPr>
            <w:r>
              <w:rPr>
                <w:rFonts w:eastAsia="仿宋_GB2312"/>
                <w:kern w:val="0"/>
                <w:sz w:val="28"/>
                <w:szCs w:val="28"/>
              </w:rPr>
              <w:lastRenderedPageBreak/>
              <w:t>准直组合：</w:t>
            </w:r>
            <w:r>
              <w:rPr>
                <w:rFonts w:eastAsia="仿宋_GB2312"/>
                <w:kern w:val="0"/>
                <w:sz w:val="28"/>
                <w:szCs w:val="28"/>
              </w:rPr>
              <w:t>128*0.625mm</w:t>
            </w:r>
          </w:p>
        </w:tc>
        <w:tc>
          <w:tcPr>
            <w:tcW w:w="3626" w:type="dxa"/>
          </w:tcPr>
          <w:p w:rsidR="00651E3E" w:rsidRDefault="00651E3E">
            <w:pPr>
              <w:rPr>
                <w:kern w:val="0"/>
                <w:sz w:val="28"/>
                <w:szCs w:val="28"/>
                <w:highlight w:val="yellow"/>
              </w:rPr>
            </w:pPr>
          </w:p>
        </w:tc>
      </w:tr>
      <w:tr w:rsidR="00651E3E">
        <w:trPr>
          <w:trHeight w:val="470"/>
        </w:trPr>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lastRenderedPageBreak/>
              <w:t>6</w:t>
            </w:r>
          </w:p>
        </w:tc>
        <w:tc>
          <w:tcPr>
            <w:tcW w:w="2316" w:type="dxa"/>
            <w:vAlign w:val="center"/>
          </w:tcPr>
          <w:p w:rsidR="00651E3E" w:rsidRDefault="00EB4E74">
            <w:pPr>
              <w:jc w:val="left"/>
              <w:rPr>
                <w:rFonts w:eastAsia="仿宋_GB2312"/>
                <w:color w:val="000000"/>
                <w:spacing w:val="-6"/>
                <w:sz w:val="28"/>
                <w:szCs w:val="28"/>
              </w:rPr>
            </w:pPr>
            <w:r>
              <w:rPr>
                <w:rFonts w:eastAsia="仿宋_GB2312" w:hint="eastAsia"/>
                <w:color w:val="000000"/>
                <w:spacing w:val="-6"/>
                <w:sz w:val="28"/>
                <w:szCs w:val="28"/>
              </w:rPr>
              <w:t>患者支撑装置</w:t>
            </w:r>
          </w:p>
        </w:tc>
        <w:tc>
          <w:tcPr>
            <w:tcW w:w="1369" w:type="dxa"/>
          </w:tcPr>
          <w:p w:rsidR="00651E3E" w:rsidRDefault="00651E3E">
            <w:pPr>
              <w:rPr>
                <w:rFonts w:eastAsia="仿宋_GB2312"/>
                <w:color w:val="000000"/>
                <w:spacing w:val="-6"/>
                <w:sz w:val="28"/>
                <w:szCs w:val="28"/>
              </w:rPr>
            </w:pPr>
          </w:p>
        </w:tc>
        <w:tc>
          <w:tcPr>
            <w:tcW w:w="5580" w:type="dxa"/>
          </w:tcPr>
          <w:p w:rsidR="00651E3E" w:rsidRDefault="00EB4E74">
            <w:pPr>
              <w:spacing w:line="420" w:lineRule="exact"/>
              <w:rPr>
                <w:rFonts w:eastAsia="仿宋_GB2312"/>
                <w:color w:val="000000"/>
                <w:kern w:val="0"/>
                <w:sz w:val="28"/>
                <w:szCs w:val="28"/>
              </w:rPr>
            </w:pPr>
            <w:r>
              <w:rPr>
                <w:rFonts w:eastAsia="仿宋_GB2312"/>
                <w:color w:val="000000"/>
                <w:kern w:val="0"/>
                <w:sz w:val="28"/>
                <w:szCs w:val="28"/>
              </w:rPr>
              <w:t>Z</w:t>
            </w:r>
            <w:r>
              <w:rPr>
                <w:rFonts w:eastAsia="仿宋_GB2312"/>
                <w:color w:val="000000"/>
                <w:kern w:val="0"/>
                <w:sz w:val="28"/>
                <w:szCs w:val="28"/>
              </w:rPr>
              <w:t>轴定位准确性</w:t>
            </w:r>
            <w:r>
              <w:rPr>
                <w:rFonts w:eastAsia="仿宋_GB2312" w:hint="eastAsia"/>
                <w:color w:val="000000"/>
                <w:kern w:val="0"/>
                <w:sz w:val="28"/>
                <w:szCs w:val="28"/>
              </w:rPr>
              <w:t>（</w:t>
            </w:r>
            <w:r>
              <w:rPr>
                <w:rFonts w:eastAsia="仿宋_GB2312"/>
                <w:color w:val="000000"/>
                <w:kern w:val="0"/>
                <w:sz w:val="28"/>
                <w:szCs w:val="28"/>
              </w:rPr>
              <w:t>mm</w:t>
            </w:r>
            <w:r>
              <w:rPr>
                <w:rFonts w:eastAsia="仿宋_GB2312" w:hint="eastAsia"/>
                <w:color w:val="000000"/>
                <w:kern w:val="0"/>
                <w:sz w:val="28"/>
                <w:szCs w:val="28"/>
              </w:rPr>
              <w:t>）</w:t>
            </w:r>
          </w:p>
          <w:p w:rsidR="00651E3E" w:rsidRDefault="00EB4E74">
            <w:pPr>
              <w:spacing w:line="420" w:lineRule="exact"/>
              <w:rPr>
                <w:rFonts w:eastAsia="仿宋_GB2312"/>
                <w:color w:val="000000"/>
                <w:kern w:val="0"/>
                <w:sz w:val="28"/>
                <w:szCs w:val="28"/>
              </w:rPr>
            </w:pPr>
            <w:r>
              <w:rPr>
                <w:rFonts w:eastAsia="仿宋_GB2312" w:hint="eastAsia"/>
                <w:color w:val="000000"/>
                <w:kern w:val="0"/>
                <w:sz w:val="28"/>
                <w:szCs w:val="28"/>
              </w:rPr>
              <w:t>运动</w:t>
            </w:r>
            <w:r>
              <w:rPr>
                <w:rFonts w:eastAsia="仿宋_GB2312"/>
                <w:color w:val="000000"/>
                <w:kern w:val="0"/>
                <w:sz w:val="28"/>
                <w:szCs w:val="28"/>
              </w:rPr>
              <w:t>速度</w:t>
            </w:r>
            <w:r>
              <w:rPr>
                <w:rFonts w:eastAsia="仿宋_GB2312" w:hint="eastAsia"/>
                <w:color w:val="000000"/>
                <w:kern w:val="0"/>
                <w:sz w:val="28"/>
                <w:szCs w:val="28"/>
              </w:rPr>
              <w:t>（</w:t>
            </w:r>
            <w:r>
              <w:rPr>
                <w:rFonts w:eastAsia="仿宋_GB2312"/>
                <w:color w:val="000000"/>
                <w:kern w:val="0"/>
                <w:sz w:val="28"/>
                <w:szCs w:val="28"/>
              </w:rPr>
              <w:t>mm/s</w:t>
            </w:r>
            <w:r>
              <w:rPr>
                <w:rFonts w:eastAsia="仿宋_GB2312" w:hint="eastAsia"/>
                <w:color w:val="000000"/>
                <w:kern w:val="0"/>
                <w:sz w:val="28"/>
                <w:szCs w:val="28"/>
              </w:rPr>
              <w:t>）</w:t>
            </w:r>
          </w:p>
          <w:p w:rsidR="00651E3E" w:rsidRDefault="00EB4E74">
            <w:pPr>
              <w:spacing w:line="420" w:lineRule="exact"/>
              <w:rPr>
                <w:rFonts w:eastAsia="仿宋_GB2312"/>
                <w:color w:val="000000"/>
                <w:kern w:val="0"/>
                <w:sz w:val="28"/>
                <w:szCs w:val="28"/>
              </w:rPr>
            </w:pPr>
            <w:r>
              <w:rPr>
                <w:rFonts w:eastAsia="仿宋_GB2312" w:hint="eastAsia"/>
                <w:color w:val="000000"/>
                <w:kern w:val="0"/>
                <w:sz w:val="28"/>
                <w:szCs w:val="28"/>
              </w:rPr>
              <w:t>最大</w:t>
            </w:r>
            <w:r>
              <w:rPr>
                <w:rFonts w:eastAsia="仿宋_GB2312"/>
                <w:color w:val="000000"/>
                <w:kern w:val="0"/>
                <w:sz w:val="28"/>
                <w:szCs w:val="28"/>
              </w:rPr>
              <w:t>扫描长度</w:t>
            </w:r>
          </w:p>
          <w:p w:rsidR="00651E3E" w:rsidRDefault="00EB4E74">
            <w:pPr>
              <w:spacing w:line="420" w:lineRule="exact"/>
              <w:rPr>
                <w:rFonts w:eastAsia="仿宋_GB2312"/>
                <w:color w:val="000000"/>
                <w:kern w:val="0"/>
                <w:sz w:val="28"/>
                <w:szCs w:val="28"/>
              </w:rPr>
            </w:pPr>
            <w:r>
              <w:rPr>
                <w:rFonts w:eastAsia="仿宋_GB2312"/>
                <w:color w:val="000000"/>
                <w:kern w:val="0"/>
                <w:sz w:val="28"/>
                <w:szCs w:val="28"/>
              </w:rPr>
              <w:t>垂直升降范围</w:t>
            </w:r>
            <w:r>
              <w:rPr>
                <w:rFonts w:eastAsia="仿宋_GB2312" w:hint="eastAsia"/>
                <w:color w:val="000000"/>
                <w:kern w:val="0"/>
                <w:sz w:val="28"/>
                <w:szCs w:val="28"/>
              </w:rPr>
              <w:t>（</w:t>
            </w:r>
            <w:r>
              <w:rPr>
                <w:rFonts w:eastAsia="仿宋_GB2312"/>
                <w:color w:val="000000"/>
                <w:kern w:val="0"/>
                <w:sz w:val="28"/>
                <w:szCs w:val="28"/>
              </w:rPr>
              <w:t>mm</w:t>
            </w:r>
            <w:r>
              <w:rPr>
                <w:rFonts w:eastAsia="仿宋_GB2312" w:hint="eastAsia"/>
                <w:color w:val="000000"/>
                <w:kern w:val="0"/>
                <w:sz w:val="28"/>
                <w:szCs w:val="28"/>
              </w:rPr>
              <w:t>）</w:t>
            </w:r>
          </w:p>
          <w:p w:rsidR="00651E3E" w:rsidRDefault="00EB4E74">
            <w:pPr>
              <w:jc w:val="left"/>
              <w:rPr>
                <w:rFonts w:eastAsia="仿宋_GB2312"/>
                <w:color w:val="000000"/>
                <w:spacing w:val="-6"/>
                <w:sz w:val="28"/>
                <w:szCs w:val="28"/>
              </w:rPr>
            </w:pPr>
            <w:r>
              <w:rPr>
                <w:rFonts w:eastAsia="仿宋_GB2312"/>
                <w:color w:val="000000"/>
                <w:kern w:val="0"/>
                <w:sz w:val="28"/>
                <w:szCs w:val="28"/>
              </w:rPr>
              <w:t>最大承重（</w:t>
            </w:r>
            <w:r>
              <w:rPr>
                <w:rFonts w:eastAsia="仿宋_GB2312"/>
                <w:color w:val="000000"/>
                <w:kern w:val="0"/>
                <w:sz w:val="28"/>
                <w:szCs w:val="28"/>
              </w:rPr>
              <w:t>kg</w:t>
            </w:r>
            <w:r>
              <w:rPr>
                <w:rFonts w:eastAsia="仿宋_GB2312"/>
                <w:color w:val="000000"/>
                <w:kern w:val="0"/>
                <w:sz w:val="28"/>
                <w:szCs w:val="28"/>
              </w:rPr>
              <w:t>）</w:t>
            </w:r>
          </w:p>
        </w:tc>
        <w:tc>
          <w:tcPr>
            <w:tcW w:w="3626" w:type="dxa"/>
          </w:tcPr>
          <w:p w:rsidR="00651E3E" w:rsidRDefault="00651E3E">
            <w:pPr>
              <w:rPr>
                <w:kern w:val="0"/>
                <w:sz w:val="28"/>
                <w:szCs w:val="28"/>
                <w:highlight w:val="yellow"/>
              </w:rPr>
            </w:pPr>
          </w:p>
        </w:tc>
      </w:tr>
      <w:tr w:rsidR="00651E3E">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t>7</w:t>
            </w:r>
          </w:p>
        </w:tc>
        <w:tc>
          <w:tcPr>
            <w:tcW w:w="2316" w:type="dxa"/>
          </w:tcPr>
          <w:p w:rsidR="00651E3E" w:rsidRDefault="00EB4E74">
            <w:pPr>
              <w:rPr>
                <w:rFonts w:eastAsia="仿宋_GB2312"/>
                <w:color w:val="000000"/>
                <w:spacing w:val="-6"/>
                <w:sz w:val="28"/>
                <w:szCs w:val="28"/>
              </w:rPr>
            </w:pPr>
            <w:r>
              <w:rPr>
                <w:rFonts w:eastAsia="仿宋_GB2312" w:hint="eastAsia"/>
                <w:color w:val="000000"/>
                <w:spacing w:val="-6"/>
                <w:sz w:val="28"/>
                <w:szCs w:val="28"/>
              </w:rPr>
              <w:t>选配</w:t>
            </w:r>
            <w:r>
              <w:rPr>
                <w:rFonts w:eastAsia="仿宋_GB2312"/>
                <w:color w:val="000000"/>
                <w:spacing w:val="-6"/>
                <w:sz w:val="28"/>
                <w:szCs w:val="28"/>
              </w:rPr>
              <w:t>床板</w:t>
            </w:r>
            <w:r>
              <w:rPr>
                <w:rFonts w:eastAsia="仿宋_GB2312" w:hint="eastAsia"/>
                <w:color w:val="000000"/>
                <w:spacing w:val="-6"/>
                <w:sz w:val="28"/>
                <w:szCs w:val="28"/>
              </w:rPr>
              <w:t>（放疗</w:t>
            </w:r>
            <w:r>
              <w:rPr>
                <w:rFonts w:eastAsia="仿宋_GB2312"/>
                <w:color w:val="000000"/>
                <w:spacing w:val="-6"/>
                <w:sz w:val="28"/>
                <w:szCs w:val="28"/>
              </w:rPr>
              <w:t>用平面床板）</w:t>
            </w:r>
          </w:p>
        </w:tc>
        <w:tc>
          <w:tcPr>
            <w:tcW w:w="1369" w:type="dxa"/>
          </w:tcPr>
          <w:p w:rsidR="00651E3E" w:rsidRDefault="00651E3E">
            <w:pPr>
              <w:rPr>
                <w:rFonts w:eastAsia="仿宋_GB2312"/>
                <w:color w:val="000000"/>
                <w:spacing w:val="-6"/>
                <w:sz w:val="28"/>
                <w:szCs w:val="28"/>
              </w:rPr>
            </w:pPr>
          </w:p>
        </w:tc>
        <w:tc>
          <w:tcPr>
            <w:tcW w:w="5580" w:type="dxa"/>
            <w:vAlign w:val="center"/>
          </w:tcPr>
          <w:p w:rsidR="00651E3E" w:rsidRDefault="00EB4E74">
            <w:pPr>
              <w:jc w:val="left"/>
              <w:rPr>
                <w:rFonts w:eastAsia="仿宋_GB2312"/>
                <w:color w:val="000000"/>
                <w:spacing w:val="-6"/>
                <w:sz w:val="28"/>
                <w:szCs w:val="28"/>
              </w:rPr>
            </w:pPr>
            <w:r>
              <w:rPr>
                <w:rFonts w:eastAsia="仿宋_GB2312" w:hint="eastAsia"/>
                <w:color w:val="000000"/>
                <w:spacing w:val="-6"/>
                <w:sz w:val="28"/>
                <w:szCs w:val="28"/>
              </w:rPr>
              <w:t>材质</w:t>
            </w:r>
          </w:p>
          <w:p w:rsidR="00651E3E" w:rsidRDefault="00EB4E74">
            <w:pPr>
              <w:jc w:val="left"/>
              <w:rPr>
                <w:rFonts w:eastAsia="仿宋_GB2312"/>
                <w:color w:val="000000"/>
                <w:spacing w:val="-6"/>
                <w:sz w:val="28"/>
                <w:szCs w:val="28"/>
              </w:rPr>
            </w:pPr>
            <w:r>
              <w:rPr>
                <w:rFonts w:eastAsia="仿宋_GB2312" w:hint="eastAsia"/>
                <w:color w:val="000000"/>
                <w:spacing w:val="-6"/>
                <w:sz w:val="28"/>
                <w:szCs w:val="28"/>
              </w:rPr>
              <w:t>最大</w:t>
            </w:r>
            <w:r>
              <w:rPr>
                <w:rFonts w:eastAsia="仿宋_GB2312"/>
                <w:color w:val="000000"/>
                <w:spacing w:val="-6"/>
                <w:sz w:val="28"/>
                <w:szCs w:val="28"/>
              </w:rPr>
              <w:t>承重</w:t>
            </w:r>
          </w:p>
        </w:tc>
        <w:tc>
          <w:tcPr>
            <w:tcW w:w="3626" w:type="dxa"/>
          </w:tcPr>
          <w:p w:rsidR="00651E3E" w:rsidRDefault="00651E3E">
            <w:pPr>
              <w:rPr>
                <w:kern w:val="0"/>
                <w:sz w:val="28"/>
                <w:szCs w:val="28"/>
                <w:highlight w:val="yellow"/>
              </w:rPr>
            </w:pPr>
          </w:p>
        </w:tc>
      </w:tr>
      <w:tr w:rsidR="00651E3E">
        <w:tc>
          <w:tcPr>
            <w:tcW w:w="1101" w:type="dxa"/>
            <w:vAlign w:val="center"/>
          </w:tcPr>
          <w:p w:rsidR="00651E3E" w:rsidRDefault="00EB4E74">
            <w:pPr>
              <w:jc w:val="center"/>
              <w:rPr>
                <w:rFonts w:eastAsia="仿宋_GB2312"/>
                <w:color w:val="000000"/>
                <w:kern w:val="0"/>
                <w:sz w:val="28"/>
                <w:szCs w:val="28"/>
              </w:rPr>
            </w:pPr>
            <w:r>
              <w:rPr>
                <w:rFonts w:eastAsia="仿宋_GB2312" w:hint="eastAsia"/>
                <w:color w:val="000000"/>
                <w:kern w:val="0"/>
                <w:sz w:val="28"/>
                <w:szCs w:val="28"/>
              </w:rPr>
              <w:t>8</w:t>
            </w:r>
          </w:p>
        </w:tc>
        <w:tc>
          <w:tcPr>
            <w:tcW w:w="2316" w:type="dxa"/>
            <w:vAlign w:val="center"/>
          </w:tcPr>
          <w:p w:rsidR="00651E3E" w:rsidRDefault="00EB4E74">
            <w:pPr>
              <w:rPr>
                <w:rFonts w:eastAsia="仿宋_GB2312"/>
                <w:color w:val="000000"/>
                <w:spacing w:val="-6"/>
                <w:kern w:val="0"/>
                <w:sz w:val="28"/>
                <w:szCs w:val="28"/>
              </w:rPr>
            </w:pPr>
            <w:r>
              <w:rPr>
                <w:rFonts w:eastAsia="仿宋_GB2312"/>
                <w:color w:val="000000"/>
                <w:spacing w:val="-6"/>
                <w:sz w:val="28"/>
                <w:szCs w:val="28"/>
              </w:rPr>
              <w:t>激光定位灯</w:t>
            </w:r>
          </w:p>
        </w:tc>
        <w:tc>
          <w:tcPr>
            <w:tcW w:w="1369" w:type="dxa"/>
          </w:tcPr>
          <w:p w:rsidR="00651E3E" w:rsidRDefault="00651E3E">
            <w:pPr>
              <w:rPr>
                <w:rFonts w:eastAsia="仿宋_GB2312"/>
                <w:color w:val="000000"/>
                <w:spacing w:val="-6"/>
                <w:kern w:val="0"/>
                <w:sz w:val="28"/>
                <w:szCs w:val="28"/>
              </w:rPr>
            </w:pPr>
          </w:p>
        </w:tc>
        <w:tc>
          <w:tcPr>
            <w:tcW w:w="5580" w:type="dxa"/>
          </w:tcPr>
          <w:p w:rsidR="00651E3E" w:rsidRDefault="00EB4E74">
            <w:pPr>
              <w:spacing w:line="420" w:lineRule="exact"/>
              <w:rPr>
                <w:rFonts w:eastAsia="仿宋_GB2312"/>
                <w:color w:val="000000"/>
                <w:kern w:val="0"/>
                <w:sz w:val="28"/>
                <w:szCs w:val="28"/>
              </w:rPr>
            </w:pPr>
            <w:r>
              <w:rPr>
                <w:rFonts w:eastAsia="仿宋_GB2312"/>
                <w:color w:val="000000"/>
                <w:kern w:val="0"/>
                <w:sz w:val="28"/>
                <w:szCs w:val="28"/>
              </w:rPr>
              <w:t>激光分类</w:t>
            </w:r>
          </w:p>
          <w:p w:rsidR="00651E3E" w:rsidRDefault="00EB4E74">
            <w:pPr>
              <w:jc w:val="left"/>
              <w:rPr>
                <w:rFonts w:eastAsia="仿宋_GB2312"/>
                <w:color w:val="000000"/>
                <w:spacing w:val="-6"/>
                <w:kern w:val="0"/>
                <w:sz w:val="28"/>
                <w:szCs w:val="28"/>
              </w:rPr>
            </w:pPr>
            <w:r>
              <w:rPr>
                <w:rFonts w:eastAsia="仿宋_GB2312"/>
                <w:color w:val="000000"/>
                <w:kern w:val="0"/>
                <w:sz w:val="28"/>
                <w:szCs w:val="28"/>
              </w:rPr>
              <w:t>定位精度</w:t>
            </w:r>
          </w:p>
        </w:tc>
        <w:tc>
          <w:tcPr>
            <w:tcW w:w="3626" w:type="dxa"/>
          </w:tcPr>
          <w:p w:rsidR="00651E3E" w:rsidRDefault="00651E3E">
            <w:pPr>
              <w:rPr>
                <w:kern w:val="0"/>
                <w:sz w:val="28"/>
                <w:szCs w:val="28"/>
                <w:highlight w:val="yellow"/>
              </w:rPr>
            </w:pPr>
          </w:p>
        </w:tc>
      </w:tr>
      <w:tr w:rsidR="00651E3E">
        <w:tc>
          <w:tcPr>
            <w:tcW w:w="1101" w:type="dxa"/>
            <w:vAlign w:val="center"/>
          </w:tcPr>
          <w:p w:rsidR="00651E3E" w:rsidRDefault="00EB4E74">
            <w:pPr>
              <w:jc w:val="center"/>
              <w:rPr>
                <w:rFonts w:eastAsia="仿宋_GB2312"/>
                <w:color w:val="000000"/>
                <w:kern w:val="0"/>
                <w:sz w:val="28"/>
                <w:szCs w:val="28"/>
              </w:rPr>
            </w:pPr>
            <w:r>
              <w:rPr>
                <w:rFonts w:eastAsia="仿宋_GB2312" w:hint="eastAsia"/>
                <w:color w:val="000000"/>
                <w:kern w:val="0"/>
                <w:sz w:val="28"/>
                <w:szCs w:val="28"/>
              </w:rPr>
              <w:t>9</w:t>
            </w:r>
          </w:p>
        </w:tc>
        <w:tc>
          <w:tcPr>
            <w:tcW w:w="2316" w:type="dxa"/>
          </w:tcPr>
          <w:p w:rsidR="00651E3E" w:rsidRDefault="00EB4E74">
            <w:pPr>
              <w:rPr>
                <w:rFonts w:eastAsia="仿宋_GB2312"/>
                <w:color w:val="000000"/>
                <w:kern w:val="0"/>
                <w:sz w:val="28"/>
                <w:szCs w:val="28"/>
              </w:rPr>
            </w:pPr>
            <w:r>
              <w:rPr>
                <w:rFonts w:eastAsia="仿宋_GB2312" w:hint="eastAsia"/>
                <w:color w:val="000000"/>
                <w:kern w:val="0"/>
                <w:sz w:val="28"/>
                <w:szCs w:val="28"/>
              </w:rPr>
              <w:t>系统采集控制</w:t>
            </w:r>
            <w:r>
              <w:rPr>
                <w:rFonts w:eastAsia="仿宋_GB2312"/>
                <w:color w:val="000000"/>
                <w:kern w:val="0"/>
                <w:sz w:val="28"/>
                <w:szCs w:val="28"/>
              </w:rPr>
              <w:t>工作站</w:t>
            </w:r>
            <w:r>
              <w:rPr>
                <w:rFonts w:eastAsia="仿宋_GB2312" w:hint="eastAsia"/>
                <w:color w:val="000000"/>
                <w:kern w:val="0"/>
                <w:sz w:val="28"/>
                <w:szCs w:val="28"/>
              </w:rPr>
              <w:t>（</w:t>
            </w:r>
            <w:r>
              <w:rPr>
                <w:rFonts w:eastAsia="仿宋_GB2312" w:hint="eastAsia"/>
                <w:color w:val="000000"/>
                <w:kern w:val="0"/>
                <w:sz w:val="28"/>
                <w:szCs w:val="28"/>
              </w:rPr>
              <w:t>PET</w:t>
            </w:r>
            <w:r>
              <w:rPr>
                <w:rFonts w:eastAsia="仿宋_GB2312" w:hint="eastAsia"/>
                <w:color w:val="000000"/>
                <w:kern w:val="0"/>
                <w:sz w:val="28"/>
                <w:szCs w:val="28"/>
              </w:rPr>
              <w:t>）</w:t>
            </w:r>
          </w:p>
        </w:tc>
        <w:tc>
          <w:tcPr>
            <w:tcW w:w="1369" w:type="dxa"/>
          </w:tcPr>
          <w:p w:rsidR="00651E3E" w:rsidRDefault="00651E3E">
            <w:pPr>
              <w:rPr>
                <w:rFonts w:eastAsia="仿宋_GB2312"/>
                <w:color w:val="000000"/>
                <w:kern w:val="0"/>
                <w:sz w:val="28"/>
                <w:szCs w:val="28"/>
              </w:rPr>
            </w:pPr>
          </w:p>
        </w:tc>
        <w:tc>
          <w:tcPr>
            <w:tcW w:w="5580" w:type="dxa"/>
          </w:tcPr>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操作</w:t>
            </w:r>
            <w:r>
              <w:rPr>
                <w:rFonts w:eastAsia="仿宋_GB2312"/>
                <w:kern w:val="0"/>
                <w:sz w:val="28"/>
                <w:szCs w:val="28"/>
              </w:rPr>
              <w:t>系统</w:t>
            </w:r>
          </w:p>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计算机</w:t>
            </w:r>
            <w:r>
              <w:rPr>
                <w:rFonts w:eastAsia="仿宋_GB2312"/>
                <w:kern w:val="0"/>
                <w:sz w:val="28"/>
                <w:szCs w:val="28"/>
              </w:rPr>
              <w:t>最低配置要求</w:t>
            </w:r>
            <w:r>
              <w:rPr>
                <w:rFonts w:eastAsia="仿宋_GB2312" w:hint="eastAsia"/>
                <w:kern w:val="0"/>
                <w:sz w:val="28"/>
                <w:szCs w:val="28"/>
              </w:rPr>
              <w:t>：</w:t>
            </w:r>
          </w:p>
          <w:p w:rsidR="00651E3E" w:rsidRDefault="00EB4E74">
            <w:pPr>
              <w:spacing w:line="400" w:lineRule="exact"/>
              <w:ind w:right="-113"/>
              <w:jc w:val="left"/>
              <w:rPr>
                <w:rFonts w:eastAsia="仿宋_GB2312"/>
                <w:kern w:val="0"/>
                <w:sz w:val="28"/>
                <w:szCs w:val="28"/>
              </w:rPr>
            </w:pPr>
            <w:r>
              <w:rPr>
                <w:rFonts w:eastAsia="仿宋_GB2312"/>
                <w:kern w:val="0"/>
                <w:sz w:val="28"/>
                <w:szCs w:val="28"/>
              </w:rPr>
              <w:t>CPU</w:t>
            </w:r>
            <w:r>
              <w:rPr>
                <w:rFonts w:eastAsia="仿宋_GB2312"/>
                <w:kern w:val="0"/>
                <w:sz w:val="28"/>
                <w:szCs w:val="28"/>
              </w:rPr>
              <w:t>性能</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内存大小</w:t>
            </w:r>
          </w:p>
          <w:p w:rsidR="00651E3E" w:rsidRDefault="00EB4E74">
            <w:pPr>
              <w:spacing w:line="420" w:lineRule="exact"/>
              <w:rPr>
                <w:rFonts w:eastAsia="仿宋_GB2312"/>
                <w:color w:val="000000"/>
                <w:kern w:val="0"/>
                <w:sz w:val="28"/>
                <w:szCs w:val="28"/>
              </w:rPr>
            </w:pPr>
            <w:r>
              <w:rPr>
                <w:rFonts w:eastAsia="仿宋_GB2312"/>
                <w:kern w:val="0"/>
                <w:sz w:val="28"/>
                <w:szCs w:val="28"/>
              </w:rPr>
              <w:t>图像存储容量</w:t>
            </w:r>
          </w:p>
        </w:tc>
        <w:tc>
          <w:tcPr>
            <w:tcW w:w="3626" w:type="dxa"/>
          </w:tcPr>
          <w:p w:rsidR="00651E3E" w:rsidRDefault="00BD1386">
            <w:pPr>
              <w:rPr>
                <w:kern w:val="0"/>
                <w:sz w:val="28"/>
                <w:szCs w:val="28"/>
                <w:highlight w:val="yellow"/>
              </w:rPr>
            </w:pPr>
            <w:r>
              <w:rPr>
                <w:rFonts w:eastAsia="仿宋_GB2312" w:hint="eastAsia"/>
                <w:kern w:val="0"/>
                <w:sz w:val="28"/>
                <w:szCs w:val="28"/>
              </w:rPr>
              <w:t>符合的标准</w:t>
            </w:r>
          </w:p>
        </w:tc>
      </w:tr>
      <w:tr w:rsidR="00651E3E">
        <w:tc>
          <w:tcPr>
            <w:tcW w:w="1101" w:type="dxa"/>
            <w:vAlign w:val="center"/>
          </w:tcPr>
          <w:p w:rsidR="00651E3E" w:rsidRDefault="00651E3E">
            <w:pPr>
              <w:jc w:val="center"/>
              <w:rPr>
                <w:rFonts w:eastAsia="仿宋_GB2312"/>
                <w:color w:val="000000"/>
                <w:kern w:val="0"/>
                <w:sz w:val="28"/>
                <w:szCs w:val="28"/>
              </w:rPr>
            </w:pPr>
          </w:p>
        </w:tc>
        <w:tc>
          <w:tcPr>
            <w:tcW w:w="2316" w:type="dxa"/>
          </w:tcPr>
          <w:p w:rsidR="00651E3E" w:rsidRDefault="00EB4E74">
            <w:pPr>
              <w:rPr>
                <w:rFonts w:eastAsia="仿宋_GB2312"/>
                <w:color w:val="000000"/>
                <w:kern w:val="0"/>
                <w:sz w:val="28"/>
                <w:szCs w:val="28"/>
              </w:rPr>
            </w:pPr>
            <w:r>
              <w:rPr>
                <w:rFonts w:eastAsia="仿宋_GB2312" w:hint="eastAsia"/>
                <w:color w:val="000000"/>
                <w:kern w:val="0"/>
                <w:sz w:val="28"/>
                <w:szCs w:val="28"/>
              </w:rPr>
              <w:t>系统采集控制</w:t>
            </w:r>
            <w:r>
              <w:rPr>
                <w:rFonts w:eastAsia="仿宋_GB2312"/>
                <w:color w:val="000000"/>
                <w:kern w:val="0"/>
                <w:sz w:val="28"/>
                <w:szCs w:val="28"/>
              </w:rPr>
              <w:t>工作站</w:t>
            </w:r>
            <w:r>
              <w:rPr>
                <w:rFonts w:eastAsia="仿宋_GB2312" w:hint="eastAsia"/>
                <w:color w:val="000000"/>
                <w:kern w:val="0"/>
                <w:sz w:val="28"/>
                <w:szCs w:val="28"/>
              </w:rPr>
              <w:t>（</w:t>
            </w:r>
            <w:r>
              <w:rPr>
                <w:rFonts w:eastAsia="仿宋_GB2312"/>
                <w:color w:val="000000"/>
                <w:kern w:val="0"/>
                <w:sz w:val="28"/>
                <w:szCs w:val="28"/>
              </w:rPr>
              <w:t>CT</w:t>
            </w:r>
            <w:r>
              <w:rPr>
                <w:rFonts w:eastAsia="仿宋_GB2312" w:hint="eastAsia"/>
                <w:color w:val="000000"/>
                <w:kern w:val="0"/>
                <w:sz w:val="28"/>
                <w:szCs w:val="28"/>
              </w:rPr>
              <w:t>）</w:t>
            </w:r>
          </w:p>
        </w:tc>
        <w:tc>
          <w:tcPr>
            <w:tcW w:w="1369" w:type="dxa"/>
          </w:tcPr>
          <w:p w:rsidR="00651E3E" w:rsidRDefault="00651E3E">
            <w:pPr>
              <w:rPr>
                <w:rFonts w:eastAsia="仿宋_GB2312"/>
                <w:color w:val="000000"/>
                <w:kern w:val="0"/>
                <w:sz w:val="28"/>
                <w:szCs w:val="28"/>
              </w:rPr>
            </w:pPr>
          </w:p>
        </w:tc>
        <w:tc>
          <w:tcPr>
            <w:tcW w:w="5580" w:type="dxa"/>
          </w:tcPr>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操作</w:t>
            </w:r>
            <w:r>
              <w:rPr>
                <w:rFonts w:eastAsia="仿宋_GB2312"/>
                <w:kern w:val="0"/>
                <w:sz w:val="28"/>
                <w:szCs w:val="28"/>
              </w:rPr>
              <w:t>系统</w:t>
            </w:r>
          </w:p>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计算机</w:t>
            </w:r>
            <w:r>
              <w:rPr>
                <w:rFonts w:eastAsia="仿宋_GB2312"/>
                <w:kern w:val="0"/>
                <w:sz w:val="28"/>
                <w:szCs w:val="28"/>
              </w:rPr>
              <w:t>最低配置要求</w:t>
            </w:r>
            <w:r>
              <w:rPr>
                <w:rFonts w:eastAsia="仿宋_GB2312" w:hint="eastAsia"/>
                <w:kern w:val="0"/>
                <w:sz w:val="28"/>
                <w:szCs w:val="28"/>
              </w:rPr>
              <w:t>：</w:t>
            </w:r>
          </w:p>
          <w:p w:rsidR="00651E3E" w:rsidRDefault="00EB4E74">
            <w:pPr>
              <w:spacing w:line="400" w:lineRule="exact"/>
              <w:ind w:right="-113"/>
              <w:jc w:val="left"/>
              <w:rPr>
                <w:rFonts w:eastAsia="仿宋_GB2312"/>
                <w:kern w:val="0"/>
                <w:sz w:val="28"/>
                <w:szCs w:val="28"/>
              </w:rPr>
            </w:pPr>
            <w:r>
              <w:rPr>
                <w:rFonts w:eastAsia="仿宋_GB2312"/>
                <w:kern w:val="0"/>
                <w:sz w:val="28"/>
                <w:szCs w:val="28"/>
              </w:rPr>
              <w:t>CPU</w:t>
            </w:r>
            <w:r>
              <w:rPr>
                <w:rFonts w:eastAsia="仿宋_GB2312"/>
                <w:kern w:val="0"/>
                <w:sz w:val="28"/>
                <w:szCs w:val="28"/>
              </w:rPr>
              <w:t>性能</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内存大小</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图像存储容量</w:t>
            </w:r>
          </w:p>
        </w:tc>
        <w:tc>
          <w:tcPr>
            <w:tcW w:w="3626" w:type="dxa"/>
          </w:tcPr>
          <w:p w:rsidR="00651E3E" w:rsidRDefault="00BD1386">
            <w:pPr>
              <w:spacing w:line="400" w:lineRule="exact"/>
              <w:jc w:val="left"/>
              <w:rPr>
                <w:rFonts w:eastAsia="仿宋_GB2312"/>
                <w:kern w:val="0"/>
                <w:sz w:val="28"/>
                <w:szCs w:val="28"/>
              </w:rPr>
            </w:pPr>
            <w:r>
              <w:rPr>
                <w:rFonts w:eastAsia="仿宋_GB2312" w:hint="eastAsia"/>
                <w:kern w:val="0"/>
                <w:sz w:val="28"/>
                <w:szCs w:val="28"/>
              </w:rPr>
              <w:t>符合的标准</w:t>
            </w:r>
          </w:p>
        </w:tc>
      </w:tr>
      <w:tr w:rsidR="00651E3E">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lastRenderedPageBreak/>
              <w:t>10</w:t>
            </w:r>
          </w:p>
        </w:tc>
        <w:tc>
          <w:tcPr>
            <w:tcW w:w="2316" w:type="dxa"/>
          </w:tcPr>
          <w:p w:rsidR="00651E3E" w:rsidRDefault="00EB4E74">
            <w:pPr>
              <w:rPr>
                <w:rFonts w:eastAsia="仿宋_GB2312"/>
                <w:color w:val="000000"/>
                <w:spacing w:val="-6"/>
                <w:kern w:val="0"/>
                <w:sz w:val="28"/>
                <w:szCs w:val="28"/>
              </w:rPr>
            </w:pPr>
            <w:r>
              <w:rPr>
                <w:rFonts w:eastAsia="仿宋_GB2312" w:hint="eastAsia"/>
                <w:color w:val="000000"/>
                <w:spacing w:val="-6"/>
                <w:kern w:val="0"/>
                <w:sz w:val="28"/>
                <w:szCs w:val="28"/>
              </w:rPr>
              <w:t>图像</w:t>
            </w:r>
            <w:r>
              <w:rPr>
                <w:rFonts w:eastAsia="仿宋_GB2312"/>
                <w:color w:val="000000"/>
                <w:spacing w:val="-6"/>
                <w:kern w:val="0"/>
                <w:sz w:val="28"/>
                <w:szCs w:val="28"/>
              </w:rPr>
              <w:t>重建工作站</w:t>
            </w:r>
            <w:r>
              <w:rPr>
                <w:rFonts w:eastAsia="仿宋_GB2312" w:hint="eastAsia"/>
                <w:color w:val="000000"/>
                <w:spacing w:val="-6"/>
                <w:kern w:val="0"/>
                <w:sz w:val="28"/>
                <w:szCs w:val="28"/>
              </w:rPr>
              <w:t>（</w:t>
            </w:r>
            <w:r>
              <w:rPr>
                <w:rFonts w:eastAsia="仿宋_GB2312" w:hint="eastAsia"/>
                <w:color w:val="000000"/>
                <w:spacing w:val="-6"/>
                <w:kern w:val="0"/>
                <w:sz w:val="28"/>
                <w:szCs w:val="28"/>
              </w:rPr>
              <w:t>PET</w:t>
            </w:r>
            <w:r>
              <w:rPr>
                <w:rFonts w:eastAsia="仿宋_GB2312" w:hint="eastAsia"/>
                <w:color w:val="000000"/>
                <w:spacing w:val="-6"/>
                <w:kern w:val="0"/>
                <w:sz w:val="28"/>
                <w:szCs w:val="28"/>
              </w:rPr>
              <w:t>）</w:t>
            </w:r>
          </w:p>
        </w:tc>
        <w:tc>
          <w:tcPr>
            <w:tcW w:w="1369" w:type="dxa"/>
          </w:tcPr>
          <w:p w:rsidR="00651E3E" w:rsidRDefault="00651E3E">
            <w:pPr>
              <w:rPr>
                <w:rFonts w:eastAsia="仿宋_GB2312"/>
                <w:color w:val="000000"/>
                <w:spacing w:val="-6"/>
                <w:kern w:val="0"/>
                <w:sz w:val="28"/>
                <w:szCs w:val="28"/>
              </w:rPr>
            </w:pPr>
          </w:p>
        </w:tc>
        <w:tc>
          <w:tcPr>
            <w:tcW w:w="5580" w:type="dxa"/>
            <w:vAlign w:val="center"/>
          </w:tcPr>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操作</w:t>
            </w:r>
            <w:r>
              <w:rPr>
                <w:rFonts w:eastAsia="仿宋_GB2312"/>
                <w:kern w:val="0"/>
                <w:sz w:val="28"/>
                <w:szCs w:val="28"/>
              </w:rPr>
              <w:t>系统</w:t>
            </w:r>
          </w:p>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计算机</w:t>
            </w:r>
            <w:r>
              <w:rPr>
                <w:rFonts w:eastAsia="仿宋_GB2312"/>
                <w:kern w:val="0"/>
                <w:sz w:val="28"/>
                <w:szCs w:val="28"/>
              </w:rPr>
              <w:t>最低配置要求</w:t>
            </w:r>
            <w:r>
              <w:rPr>
                <w:rFonts w:eastAsia="仿宋_GB2312" w:hint="eastAsia"/>
                <w:kern w:val="0"/>
                <w:sz w:val="28"/>
                <w:szCs w:val="28"/>
              </w:rPr>
              <w:t>：</w:t>
            </w:r>
          </w:p>
          <w:p w:rsidR="00651E3E" w:rsidRDefault="00EB4E74">
            <w:pPr>
              <w:spacing w:line="400" w:lineRule="exact"/>
              <w:ind w:right="-113"/>
              <w:jc w:val="left"/>
              <w:rPr>
                <w:rFonts w:eastAsia="仿宋_GB2312"/>
                <w:kern w:val="0"/>
                <w:sz w:val="28"/>
                <w:szCs w:val="28"/>
              </w:rPr>
            </w:pPr>
            <w:r>
              <w:rPr>
                <w:rFonts w:eastAsia="仿宋_GB2312"/>
                <w:kern w:val="0"/>
                <w:sz w:val="28"/>
                <w:szCs w:val="28"/>
              </w:rPr>
              <w:t>CPU</w:t>
            </w:r>
            <w:r>
              <w:rPr>
                <w:rFonts w:eastAsia="仿宋_GB2312"/>
                <w:kern w:val="0"/>
                <w:sz w:val="28"/>
                <w:szCs w:val="28"/>
              </w:rPr>
              <w:t>性能</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内存大小</w:t>
            </w:r>
          </w:p>
          <w:p w:rsidR="00651E3E" w:rsidRDefault="00EB4E74">
            <w:pPr>
              <w:jc w:val="left"/>
              <w:rPr>
                <w:rFonts w:eastAsia="仿宋_GB2312"/>
                <w:color w:val="000000"/>
                <w:spacing w:val="-6"/>
                <w:kern w:val="0"/>
                <w:sz w:val="28"/>
                <w:szCs w:val="28"/>
              </w:rPr>
            </w:pPr>
            <w:r>
              <w:rPr>
                <w:rFonts w:eastAsia="仿宋_GB2312"/>
                <w:kern w:val="0"/>
                <w:sz w:val="28"/>
                <w:szCs w:val="28"/>
              </w:rPr>
              <w:t>图像存储容量</w:t>
            </w:r>
          </w:p>
        </w:tc>
        <w:tc>
          <w:tcPr>
            <w:tcW w:w="3626" w:type="dxa"/>
          </w:tcPr>
          <w:p w:rsidR="00651E3E" w:rsidRDefault="00BD1386">
            <w:pPr>
              <w:rPr>
                <w:kern w:val="0"/>
                <w:sz w:val="28"/>
                <w:szCs w:val="28"/>
                <w:highlight w:val="yellow"/>
              </w:rPr>
            </w:pPr>
            <w:r>
              <w:rPr>
                <w:rFonts w:eastAsia="仿宋_GB2312" w:hint="eastAsia"/>
                <w:kern w:val="0"/>
                <w:sz w:val="28"/>
                <w:szCs w:val="28"/>
              </w:rPr>
              <w:t>符合的标准</w:t>
            </w:r>
          </w:p>
        </w:tc>
      </w:tr>
      <w:tr w:rsidR="00651E3E">
        <w:tc>
          <w:tcPr>
            <w:tcW w:w="1101" w:type="dxa"/>
            <w:vAlign w:val="center"/>
          </w:tcPr>
          <w:p w:rsidR="00651E3E" w:rsidRDefault="00651E3E">
            <w:pPr>
              <w:jc w:val="center"/>
              <w:rPr>
                <w:rFonts w:eastAsia="仿宋_GB2312"/>
                <w:color w:val="000000"/>
                <w:spacing w:val="-6"/>
                <w:kern w:val="0"/>
                <w:sz w:val="28"/>
                <w:szCs w:val="28"/>
              </w:rPr>
            </w:pPr>
          </w:p>
        </w:tc>
        <w:tc>
          <w:tcPr>
            <w:tcW w:w="2316" w:type="dxa"/>
          </w:tcPr>
          <w:p w:rsidR="00651E3E" w:rsidRDefault="00EB4E74">
            <w:pPr>
              <w:rPr>
                <w:rFonts w:eastAsia="仿宋_GB2312"/>
                <w:color w:val="000000"/>
                <w:spacing w:val="-6"/>
                <w:kern w:val="0"/>
                <w:sz w:val="28"/>
                <w:szCs w:val="28"/>
              </w:rPr>
            </w:pPr>
            <w:r>
              <w:rPr>
                <w:rFonts w:eastAsia="仿宋_GB2312" w:hint="eastAsia"/>
                <w:color w:val="000000"/>
                <w:spacing w:val="-6"/>
                <w:kern w:val="0"/>
                <w:sz w:val="28"/>
                <w:szCs w:val="28"/>
              </w:rPr>
              <w:t>图像</w:t>
            </w:r>
            <w:r>
              <w:rPr>
                <w:rFonts w:eastAsia="仿宋_GB2312"/>
                <w:color w:val="000000"/>
                <w:spacing w:val="-6"/>
                <w:kern w:val="0"/>
                <w:sz w:val="28"/>
                <w:szCs w:val="28"/>
              </w:rPr>
              <w:t>重建工作站</w:t>
            </w:r>
            <w:r>
              <w:rPr>
                <w:rFonts w:eastAsia="仿宋_GB2312" w:hint="eastAsia"/>
                <w:color w:val="000000"/>
                <w:spacing w:val="-6"/>
                <w:kern w:val="0"/>
                <w:sz w:val="28"/>
                <w:szCs w:val="28"/>
              </w:rPr>
              <w:t>（</w:t>
            </w:r>
            <w:r>
              <w:rPr>
                <w:rFonts w:eastAsia="仿宋_GB2312" w:hint="eastAsia"/>
                <w:color w:val="000000"/>
                <w:spacing w:val="-6"/>
                <w:kern w:val="0"/>
                <w:sz w:val="28"/>
                <w:szCs w:val="28"/>
              </w:rPr>
              <w:t>CT</w:t>
            </w:r>
            <w:r>
              <w:rPr>
                <w:rFonts w:eastAsia="仿宋_GB2312" w:hint="eastAsia"/>
                <w:color w:val="000000"/>
                <w:spacing w:val="-6"/>
                <w:kern w:val="0"/>
                <w:sz w:val="28"/>
                <w:szCs w:val="28"/>
              </w:rPr>
              <w:t>）</w:t>
            </w:r>
          </w:p>
        </w:tc>
        <w:tc>
          <w:tcPr>
            <w:tcW w:w="1369" w:type="dxa"/>
          </w:tcPr>
          <w:p w:rsidR="00651E3E" w:rsidRDefault="00651E3E">
            <w:pPr>
              <w:rPr>
                <w:rFonts w:eastAsia="仿宋_GB2312"/>
                <w:color w:val="000000"/>
                <w:spacing w:val="-6"/>
                <w:kern w:val="0"/>
                <w:sz w:val="28"/>
                <w:szCs w:val="28"/>
              </w:rPr>
            </w:pPr>
          </w:p>
        </w:tc>
        <w:tc>
          <w:tcPr>
            <w:tcW w:w="5580" w:type="dxa"/>
            <w:vAlign w:val="center"/>
          </w:tcPr>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操作</w:t>
            </w:r>
            <w:r>
              <w:rPr>
                <w:rFonts w:eastAsia="仿宋_GB2312"/>
                <w:kern w:val="0"/>
                <w:sz w:val="28"/>
                <w:szCs w:val="28"/>
              </w:rPr>
              <w:t>系统</w:t>
            </w:r>
          </w:p>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计算机</w:t>
            </w:r>
            <w:r>
              <w:rPr>
                <w:rFonts w:eastAsia="仿宋_GB2312"/>
                <w:kern w:val="0"/>
                <w:sz w:val="28"/>
                <w:szCs w:val="28"/>
              </w:rPr>
              <w:t>最低配置要求</w:t>
            </w:r>
            <w:r>
              <w:rPr>
                <w:rFonts w:eastAsia="仿宋_GB2312" w:hint="eastAsia"/>
                <w:kern w:val="0"/>
                <w:sz w:val="28"/>
                <w:szCs w:val="28"/>
              </w:rPr>
              <w:t>：</w:t>
            </w:r>
          </w:p>
          <w:p w:rsidR="00651E3E" w:rsidRDefault="00EB4E74">
            <w:pPr>
              <w:spacing w:line="400" w:lineRule="exact"/>
              <w:ind w:right="-113"/>
              <w:jc w:val="left"/>
              <w:rPr>
                <w:rFonts w:eastAsia="仿宋_GB2312"/>
                <w:kern w:val="0"/>
                <w:sz w:val="28"/>
                <w:szCs w:val="28"/>
              </w:rPr>
            </w:pPr>
            <w:r>
              <w:rPr>
                <w:rFonts w:eastAsia="仿宋_GB2312"/>
                <w:kern w:val="0"/>
                <w:sz w:val="28"/>
                <w:szCs w:val="28"/>
              </w:rPr>
              <w:t>CPU</w:t>
            </w:r>
            <w:r>
              <w:rPr>
                <w:rFonts w:eastAsia="仿宋_GB2312"/>
                <w:kern w:val="0"/>
                <w:sz w:val="28"/>
                <w:szCs w:val="28"/>
              </w:rPr>
              <w:t>性能</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内存大小</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图像存储容量</w:t>
            </w:r>
          </w:p>
        </w:tc>
        <w:tc>
          <w:tcPr>
            <w:tcW w:w="3626" w:type="dxa"/>
          </w:tcPr>
          <w:p w:rsidR="00651E3E" w:rsidRDefault="00BD1386">
            <w:pPr>
              <w:spacing w:line="400" w:lineRule="exact"/>
              <w:jc w:val="left"/>
              <w:rPr>
                <w:rFonts w:eastAsia="仿宋_GB2312"/>
                <w:kern w:val="0"/>
                <w:sz w:val="28"/>
                <w:szCs w:val="28"/>
              </w:rPr>
            </w:pPr>
            <w:r>
              <w:rPr>
                <w:rFonts w:eastAsia="仿宋_GB2312" w:hint="eastAsia"/>
                <w:kern w:val="0"/>
                <w:sz w:val="28"/>
                <w:szCs w:val="28"/>
              </w:rPr>
              <w:t>符合的标准</w:t>
            </w:r>
          </w:p>
        </w:tc>
      </w:tr>
      <w:tr w:rsidR="00651E3E">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t>11</w:t>
            </w:r>
          </w:p>
        </w:tc>
        <w:tc>
          <w:tcPr>
            <w:tcW w:w="2316" w:type="dxa"/>
          </w:tcPr>
          <w:p w:rsidR="00651E3E" w:rsidRDefault="00EB4E74">
            <w:pPr>
              <w:rPr>
                <w:rFonts w:eastAsia="仿宋_GB2312"/>
                <w:color w:val="000000"/>
                <w:spacing w:val="-6"/>
                <w:kern w:val="0"/>
                <w:sz w:val="28"/>
                <w:szCs w:val="28"/>
              </w:rPr>
            </w:pPr>
            <w:r>
              <w:rPr>
                <w:rFonts w:eastAsia="仿宋_GB2312" w:hint="eastAsia"/>
                <w:color w:val="000000"/>
                <w:spacing w:val="-6"/>
                <w:kern w:val="0"/>
                <w:sz w:val="28"/>
                <w:szCs w:val="28"/>
              </w:rPr>
              <w:t>后处理</w:t>
            </w:r>
            <w:r>
              <w:rPr>
                <w:rFonts w:eastAsia="仿宋_GB2312"/>
                <w:color w:val="000000"/>
                <w:spacing w:val="-6"/>
                <w:kern w:val="0"/>
                <w:sz w:val="28"/>
                <w:szCs w:val="28"/>
              </w:rPr>
              <w:t>工作站</w:t>
            </w:r>
            <w:r>
              <w:rPr>
                <w:rFonts w:eastAsia="仿宋_GB2312" w:hint="eastAsia"/>
                <w:color w:val="000000"/>
                <w:spacing w:val="-6"/>
                <w:kern w:val="0"/>
                <w:sz w:val="28"/>
                <w:szCs w:val="28"/>
              </w:rPr>
              <w:t>（</w:t>
            </w:r>
            <w:r>
              <w:rPr>
                <w:rFonts w:eastAsia="仿宋_GB2312" w:hint="eastAsia"/>
                <w:color w:val="000000"/>
                <w:spacing w:val="-6"/>
                <w:kern w:val="0"/>
                <w:sz w:val="28"/>
                <w:szCs w:val="28"/>
              </w:rPr>
              <w:t>PET</w:t>
            </w:r>
            <w:r>
              <w:rPr>
                <w:rFonts w:eastAsia="仿宋_GB2312"/>
                <w:color w:val="000000"/>
                <w:spacing w:val="-6"/>
                <w:kern w:val="0"/>
                <w:sz w:val="28"/>
                <w:szCs w:val="28"/>
              </w:rPr>
              <w:t>/CT</w:t>
            </w:r>
            <w:r>
              <w:rPr>
                <w:rFonts w:eastAsia="仿宋_GB2312" w:hint="eastAsia"/>
                <w:color w:val="000000"/>
                <w:spacing w:val="-6"/>
                <w:kern w:val="0"/>
                <w:sz w:val="28"/>
                <w:szCs w:val="28"/>
              </w:rPr>
              <w:t>）</w:t>
            </w:r>
          </w:p>
        </w:tc>
        <w:tc>
          <w:tcPr>
            <w:tcW w:w="1369" w:type="dxa"/>
          </w:tcPr>
          <w:p w:rsidR="00651E3E" w:rsidRDefault="00651E3E">
            <w:pPr>
              <w:rPr>
                <w:rFonts w:eastAsia="仿宋_GB2312"/>
                <w:color w:val="000000"/>
                <w:spacing w:val="-6"/>
                <w:kern w:val="0"/>
                <w:sz w:val="28"/>
                <w:szCs w:val="28"/>
              </w:rPr>
            </w:pPr>
          </w:p>
        </w:tc>
        <w:tc>
          <w:tcPr>
            <w:tcW w:w="5580" w:type="dxa"/>
            <w:vAlign w:val="center"/>
          </w:tcPr>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操作</w:t>
            </w:r>
            <w:r>
              <w:rPr>
                <w:rFonts w:eastAsia="仿宋_GB2312"/>
                <w:kern w:val="0"/>
                <w:sz w:val="28"/>
                <w:szCs w:val="28"/>
              </w:rPr>
              <w:t>系统</w:t>
            </w:r>
          </w:p>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计算机</w:t>
            </w:r>
            <w:r>
              <w:rPr>
                <w:rFonts w:eastAsia="仿宋_GB2312"/>
                <w:kern w:val="0"/>
                <w:sz w:val="28"/>
                <w:szCs w:val="28"/>
              </w:rPr>
              <w:t>最低配置要求</w:t>
            </w:r>
            <w:r>
              <w:rPr>
                <w:rFonts w:eastAsia="仿宋_GB2312" w:hint="eastAsia"/>
                <w:kern w:val="0"/>
                <w:sz w:val="28"/>
                <w:szCs w:val="28"/>
              </w:rPr>
              <w:t>：</w:t>
            </w:r>
          </w:p>
          <w:p w:rsidR="00651E3E" w:rsidRDefault="00EB4E74">
            <w:pPr>
              <w:spacing w:line="400" w:lineRule="exact"/>
              <w:ind w:right="-113"/>
              <w:jc w:val="left"/>
              <w:rPr>
                <w:rFonts w:eastAsia="仿宋_GB2312"/>
                <w:kern w:val="0"/>
                <w:sz w:val="28"/>
                <w:szCs w:val="28"/>
              </w:rPr>
            </w:pPr>
            <w:r>
              <w:rPr>
                <w:rFonts w:eastAsia="仿宋_GB2312"/>
                <w:kern w:val="0"/>
                <w:sz w:val="28"/>
                <w:szCs w:val="28"/>
              </w:rPr>
              <w:t>CPU</w:t>
            </w:r>
            <w:r>
              <w:rPr>
                <w:rFonts w:eastAsia="仿宋_GB2312"/>
                <w:kern w:val="0"/>
                <w:sz w:val="28"/>
                <w:szCs w:val="28"/>
              </w:rPr>
              <w:t>性能</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内存大小</w:t>
            </w:r>
          </w:p>
          <w:p w:rsidR="00651E3E" w:rsidRDefault="00EB4E74">
            <w:pPr>
              <w:jc w:val="left"/>
              <w:rPr>
                <w:rFonts w:eastAsia="仿宋_GB2312"/>
                <w:color w:val="000000"/>
                <w:spacing w:val="-6"/>
                <w:kern w:val="0"/>
                <w:sz w:val="28"/>
                <w:szCs w:val="28"/>
              </w:rPr>
            </w:pPr>
            <w:r>
              <w:rPr>
                <w:rFonts w:eastAsia="仿宋_GB2312"/>
                <w:kern w:val="0"/>
                <w:sz w:val="28"/>
                <w:szCs w:val="28"/>
              </w:rPr>
              <w:t>图像存储容量</w:t>
            </w:r>
          </w:p>
        </w:tc>
        <w:tc>
          <w:tcPr>
            <w:tcW w:w="3626" w:type="dxa"/>
          </w:tcPr>
          <w:p w:rsidR="00651E3E" w:rsidRDefault="00BD1386">
            <w:pPr>
              <w:rPr>
                <w:kern w:val="0"/>
                <w:sz w:val="28"/>
                <w:szCs w:val="28"/>
                <w:highlight w:val="yellow"/>
              </w:rPr>
            </w:pPr>
            <w:r>
              <w:rPr>
                <w:rFonts w:eastAsia="仿宋_GB2312" w:hint="eastAsia"/>
                <w:kern w:val="0"/>
                <w:sz w:val="28"/>
                <w:szCs w:val="28"/>
              </w:rPr>
              <w:t>符合的标准</w:t>
            </w:r>
          </w:p>
        </w:tc>
      </w:tr>
      <w:tr w:rsidR="00651E3E">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t>12</w:t>
            </w:r>
          </w:p>
        </w:tc>
        <w:tc>
          <w:tcPr>
            <w:tcW w:w="2316" w:type="dxa"/>
          </w:tcPr>
          <w:p w:rsidR="00651E3E" w:rsidRDefault="00EB4E74">
            <w:pPr>
              <w:rPr>
                <w:rFonts w:eastAsia="仿宋_GB2312"/>
                <w:color w:val="000000"/>
                <w:spacing w:val="-6"/>
                <w:kern w:val="0"/>
                <w:sz w:val="28"/>
                <w:szCs w:val="28"/>
              </w:rPr>
            </w:pPr>
            <w:r>
              <w:rPr>
                <w:rFonts w:eastAsia="仿宋_GB2312" w:hint="eastAsia"/>
                <w:color w:val="000000"/>
                <w:spacing w:val="-6"/>
                <w:kern w:val="0"/>
                <w:sz w:val="28"/>
                <w:szCs w:val="28"/>
              </w:rPr>
              <w:t>显示器</w:t>
            </w:r>
          </w:p>
        </w:tc>
        <w:tc>
          <w:tcPr>
            <w:tcW w:w="1369" w:type="dxa"/>
          </w:tcPr>
          <w:p w:rsidR="00651E3E" w:rsidRDefault="00651E3E">
            <w:pPr>
              <w:rPr>
                <w:rFonts w:eastAsia="仿宋_GB2312"/>
                <w:color w:val="000000"/>
                <w:spacing w:val="-6"/>
                <w:kern w:val="0"/>
                <w:sz w:val="28"/>
                <w:szCs w:val="28"/>
              </w:rPr>
            </w:pPr>
          </w:p>
        </w:tc>
        <w:tc>
          <w:tcPr>
            <w:tcW w:w="5580" w:type="dxa"/>
            <w:vAlign w:val="center"/>
          </w:tcPr>
          <w:p w:rsidR="00651E3E" w:rsidRDefault="00EB4E74">
            <w:pPr>
              <w:spacing w:line="400" w:lineRule="exact"/>
              <w:ind w:right="-113"/>
              <w:jc w:val="left"/>
              <w:rPr>
                <w:rFonts w:eastAsia="仿宋_GB2312"/>
                <w:kern w:val="0"/>
                <w:sz w:val="28"/>
                <w:szCs w:val="28"/>
              </w:rPr>
            </w:pPr>
            <w:r>
              <w:rPr>
                <w:rFonts w:eastAsia="仿宋_GB2312"/>
                <w:kern w:val="0"/>
                <w:sz w:val="28"/>
                <w:szCs w:val="28"/>
              </w:rPr>
              <w:t>最低配置要求</w:t>
            </w:r>
            <w:r>
              <w:rPr>
                <w:rFonts w:eastAsia="仿宋_GB2312" w:hint="eastAsia"/>
                <w:kern w:val="0"/>
                <w:sz w:val="28"/>
                <w:szCs w:val="28"/>
              </w:rPr>
              <w:t>：</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屏幕分辨率：</w:t>
            </w:r>
          </w:p>
          <w:p w:rsidR="00651E3E" w:rsidRDefault="00EB4E74">
            <w:pPr>
              <w:spacing w:line="400" w:lineRule="exact"/>
              <w:ind w:right="-113"/>
              <w:jc w:val="left"/>
              <w:rPr>
                <w:rFonts w:eastAsia="仿宋_GB2312"/>
                <w:kern w:val="0"/>
                <w:sz w:val="28"/>
                <w:szCs w:val="28"/>
              </w:rPr>
            </w:pPr>
            <w:r>
              <w:rPr>
                <w:rFonts w:eastAsia="仿宋_GB2312"/>
                <w:kern w:val="0"/>
                <w:sz w:val="28"/>
                <w:szCs w:val="28"/>
              </w:rPr>
              <w:t>显示器数目尺寸：</w:t>
            </w:r>
          </w:p>
          <w:p w:rsidR="00651E3E" w:rsidRDefault="00EB4E74">
            <w:pPr>
              <w:spacing w:line="400" w:lineRule="exact"/>
              <w:ind w:right="-113"/>
              <w:jc w:val="left"/>
              <w:rPr>
                <w:rFonts w:eastAsia="仿宋_GB2312"/>
                <w:kern w:val="0"/>
                <w:sz w:val="28"/>
                <w:szCs w:val="28"/>
              </w:rPr>
            </w:pPr>
            <w:r>
              <w:rPr>
                <w:rFonts w:eastAsia="仿宋_GB2312"/>
                <w:kern w:val="0"/>
                <w:sz w:val="28"/>
                <w:szCs w:val="28"/>
              </w:rPr>
              <w:t>类型（</w:t>
            </w:r>
            <w:r>
              <w:rPr>
                <w:rFonts w:eastAsia="仿宋_GB2312"/>
                <w:kern w:val="0"/>
                <w:sz w:val="28"/>
                <w:szCs w:val="28"/>
              </w:rPr>
              <w:t>CRT/</w:t>
            </w:r>
            <w:r>
              <w:rPr>
                <w:rFonts w:eastAsia="仿宋_GB2312"/>
                <w:kern w:val="0"/>
                <w:sz w:val="28"/>
                <w:szCs w:val="28"/>
              </w:rPr>
              <w:t>液晶，彩色</w:t>
            </w:r>
            <w:r>
              <w:rPr>
                <w:rFonts w:eastAsia="仿宋_GB2312"/>
                <w:kern w:val="0"/>
                <w:sz w:val="28"/>
                <w:szCs w:val="28"/>
              </w:rPr>
              <w:t>/</w:t>
            </w:r>
            <w:r>
              <w:rPr>
                <w:rFonts w:eastAsia="仿宋_GB2312"/>
                <w:kern w:val="0"/>
                <w:sz w:val="28"/>
                <w:szCs w:val="28"/>
              </w:rPr>
              <w:t>黑白）：</w:t>
            </w:r>
          </w:p>
          <w:p w:rsidR="00651E3E" w:rsidRDefault="00EB4E74">
            <w:pPr>
              <w:spacing w:line="400" w:lineRule="exact"/>
              <w:ind w:right="-113"/>
              <w:jc w:val="left"/>
              <w:rPr>
                <w:rFonts w:eastAsia="仿宋_GB2312"/>
                <w:kern w:val="0"/>
                <w:sz w:val="28"/>
                <w:szCs w:val="28"/>
              </w:rPr>
            </w:pPr>
            <w:r>
              <w:rPr>
                <w:rFonts w:eastAsia="仿宋_GB2312"/>
                <w:kern w:val="0"/>
                <w:sz w:val="28"/>
                <w:szCs w:val="28"/>
              </w:rPr>
              <w:t>对比度：</w:t>
            </w:r>
          </w:p>
          <w:p w:rsidR="00651E3E" w:rsidRDefault="00EB4E74">
            <w:pPr>
              <w:jc w:val="left"/>
              <w:rPr>
                <w:rFonts w:eastAsia="仿宋_GB2312"/>
                <w:color w:val="000000"/>
                <w:spacing w:val="-6"/>
                <w:kern w:val="0"/>
                <w:sz w:val="28"/>
                <w:szCs w:val="28"/>
              </w:rPr>
            </w:pPr>
            <w:r>
              <w:rPr>
                <w:rFonts w:eastAsia="仿宋_GB2312"/>
                <w:kern w:val="0"/>
                <w:sz w:val="28"/>
                <w:szCs w:val="28"/>
              </w:rPr>
              <w:lastRenderedPageBreak/>
              <w:t>诊断</w:t>
            </w:r>
            <w:r>
              <w:rPr>
                <w:rFonts w:eastAsia="仿宋_GB2312"/>
                <w:kern w:val="0"/>
                <w:sz w:val="28"/>
                <w:szCs w:val="28"/>
              </w:rPr>
              <w:t>/</w:t>
            </w:r>
            <w:r>
              <w:rPr>
                <w:rFonts w:eastAsia="仿宋_GB2312"/>
                <w:kern w:val="0"/>
                <w:sz w:val="28"/>
                <w:szCs w:val="28"/>
              </w:rPr>
              <w:t>预览</w:t>
            </w:r>
          </w:p>
        </w:tc>
        <w:tc>
          <w:tcPr>
            <w:tcW w:w="3626" w:type="dxa"/>
          </w:tcPr>
          <w:p w:rsidR="00651E3E" w:rsidRDefault="00BD1386">
            <w:pPr>
              <w:rPr>
                <w:kern w:val="0"/>
                <w:sz w:val="28"/>
                <w:szCs w:val="28"/>
                <w:highlight w:val="yellow"/>
              </w:rPr>
            </w:pPr>
            <w:r>
              <w:rPr>
                <w:rFonts w:eastAsia="仿宋_GB2312" w:hint="eastAsia"/>
                <w:kern w:val="0"/>
                <w:sz w:val="28"/>
                <w:szCs w:val="28"/>
              </w:rPr>
              <w:lastRenderedPageBreak/>
              <w:t>符合的标准</w:t>
            </w:r>
          </w:p>
        </w:tc>
      </w:tr>
      <w:tr w:rsidR="00651E3E">
        <w:tc>
          <w:tcPr>
            <w:tcW w:w="1101" w:type="dxa"/>
            <w:vAlign w:val="center"/>
          </w:tcPr>
          <w:p w:rsidR="00651E3E" w:rsidRPr="00BD1386" w:rsidRDefault="00EB4E74">
            <w:pPr>
              <w:jc w:val="center"/>
              <w:rPr>
                <w:rFonts w:eastAsia="仿宋_GB2312"/>
                <w:color w:val="000000"/>
                <w:spacing w:val="-6"/>
                <w:kern w:val="0"/>
                <w:sz w:val="28"/>
                <w:szCs w:val="28"/>
              </w:rPr>
            </w:pPr>
            <w:r w:rsidRPr="00BD1386">
              <w:rPr>
                <w:rFonts w:eastAsia="仿宋_GB2312" w:hint="eastAsia"/>
                <w:color w:val="000000"/>
                <w:spacing w:val="-6"/>
                <w:kern w:val="0"/>
                <w:sz w:val="28"/>
                <w:szCs w:val="28"/>
              </w:rPr>
              <w:lastRenderedPageBreak/>
              <w:t>13</w:t>
            </w:r>
          </w:p>
        </w:tc>
        <w:tc>
          <w:tcPr>
            <w:tcW w:w="2316" w:type="dxa"/>
          </w:tcPr>
          <w:p w:rsidR="00651E3E" w:rsidRPr="00BD1386" w:rsidRDefault="00EB4E74">
            <w:pPr>
              <w:rPr>
                <w:rFonts w:eastAsia="仿宋_GB2312"/>
                <w:color w:val="000000"/>
                <w:spacing w:val="-6"/>
                <w:kern w:val="0"/>
                <w:sz w:val="28"/>
                <w:szCs w:val="28"/>
              </w:rPr>
            </w:pPr>
            <w:r w:rsidRPr="00BD1386">
              <w:rPr>
                <w:rFonts w:eastAsia="仿宋_GB2312" w:hint="eastAsia"/>
                <w:color w:val="000000"/>
                <w:spacing w:val="-6"/>
                <w:kern w:val="0"/>
                <w:sz w:val="28"/>
                <w:szCs w:val="28"/>
              </w:rPr>
              <w:t>系统</w:t>
            </w:r>
            <w:r w:rsidRPr="00BD1386">
              <w:rPr>
                <w:rFonts w:eastAsia="仿宋_GB2312"/>
                <w:color w:val="000000"/>
                <w:spacing w:val="-6"/>
                <w:kern w:val="0"/>
                <w:sz w:val="28"/>
                <w:szCs w:val="28"/>
              </w:rPr>
              <w:t>采集控制软件</w:t>
            </w:r>
            <w:r w:rsidRPr="00BD1386">
              <w:rPr>
                <w:rFonts w:eastAsia="仿宋_GB2312" w:hint="eastAsia"/>
                <w:color w:val="000000"/>
                <w:spacing w:val="-6"/>
                <w:kern w:val="0"/>
                <w:sz w:val="28"/>
                <w:szCs w:val="28"/>
              </w:rPr>
              <w:t>（</w:t>
            </w:r>
            <w:r w:rsidRPr="00BD1386">
              <w:rPr>
                <w:rFonts w:eastAsia="仿宋_GB2312" w:hint="eastAsia"/>
                <w:color w:val="000000"/>
                <w:spacing w:val="-6"/>
                <w:kern w:val="0"/>
                <w:sz w:val="28"/>
                <w:szCs w:val="28"/>
              </w:rPr>
              <w:t>PET/</w:t>
            </w:r>
            <w:r w:rsidRPr="00BD1386">
              <w:rPr>
                <w:rFonts w:eastAsia="仿宋_GB2312"/>
                <w:color w:val="000000"/>
                <w:spacing w:val="-6"/>
                <w:kern w:val="0"/>
                <w:sz w:val="28"/>
                <w:szCs w:val="28"/>
              </w:rPr>
              <w:t>CT</w:t>
            </w:r>
            <w:r w:rsidRPr="00BD1386">
              <w:rPr>
                <w:rFonts w:eastAsia="仿宋_GB2312" w:hint="eastAsia"/>
                <w:color w:val="000000"/>
                <w:spacing w:val="-6"/>
                <w:kern w:val="0"/>
                <w:sz w:val="28"/>
                <w:szCs w:val="28"/>
              </w:rPr>
              <w:t>）</w:t>
            </w:r>
          </w:p>
        </w:tc>
        <w:tc>
          <w:tcPr>
            <w:tcW w:w="1369" w:type="dxa"/>
          </w:tcPr>
          <w:p w:rsidR="00651E3E" w:rsidRPr="00BD1386" w:rsidRDefault="00651E3E">
            <w:pPr>
              <w:rPr>
                <w:rFonts w:eastAsia="仿宋_GB2312"/>
                <w:color w:val="000000"/>
                <w:spacing w:val="-6"/>
                <w:kern w:val="0"/>
                <w:sz w:val="28"/>
                <w:szCs w:val="28"/>
              </w:rPr>
            </w:pPr>
          </w:p>
        </w:tc>
        <w:tc>
          <w:tcPr>
            <w:tcW w:w="5580" w:type="dxa"/>
            <w:vAlign w:val="center"/>
          </w:tcPr>
          <w:p w:rsidR="00651E3E" w:rsidRPr="00BD1386" w:rsidRDefault="00EB4E74">
            <w:pPr>
              <w:spacing w:line="400" w:lineRule="exact"/>
              <w:ind w:right="-113"/>
              <w:jc w:val="left"/>
              <w:rPr>
                <w:rFonts w:eastAsia="仿宋_GB2312"/>
                <w:kern w:val="0"/>
                <w:sz w:val="28"/>
                <w:szCs w:val="28"/>
              </w:rPr>
            </w:pPr>
            <w:r w:rsidRPr="00BD1386">
              <w:rPr>
                <w:rFonts w:eastAsia="仿宋_GB2312" w:hint="eastAsia"/>
                <w:kern w:val="0"/>
                <w:sz w:val="28"/>
                <w:szCs w:val="28"/>
              </w:rPr>
              <w:t>软件</w:t>
            </w:r>
            <w:r w:rsidRPr="00BD1386">
              <w:rPr>
                <w:rFonts w:eastAsia="仿宋_GB2312"/>
                <w:kern w:val="0"/>
                <w:sz w:val="28"/>
                <w:szCs w:val="28"/>
              </w:rPr>
              <w:t>发布版本号</w:t>
            </w:r>
          </w:p>
        </w:tc>
        <w:tc>
          <w:tcPr>
            <w:tcW w:w="3626" w:type="dxa"/>
          </w:tcPr>
          <w:p w:rsidR="00651E3E" w:rsidRPr="00BD1386" w:rsidRDefault="00651E3E">
            <w:pPr>
              <w:spacing w:line="400" w:lineRule="exact"/>
              <w:jc w:val="left"/>
              <w:rPr>
                <w:rFonts w:eastAsia="仿宋_GB2312"/>
                <w:kern w:val="0"/>
                <w:sz w:val="28"/>
                <w:szCs w:val="28"/>
              </w:rPr>
            </w:pPr>
          </w:p>
        </w:tc>
      </w:tr>
      <w:tr w:rsidR="00BD1386">
        <w:tc>
          <w:tcPr>
            <w:tcW w:w="1101" w:type="dxa"/>
            <w:vAlign w:val="center"/>
          </w:tcPr>
          <w:p w:rsidR="00BD1386" w:rsidRPr="00BD1386" w:rsidRDefault="00BD1386">
            <w:pPr>
              <w:jc w:val="center"/>
              <w:rPr>
                <w:rFonts w:eastAsia="仿宋_GB2312"/>
                <w:color w:val="000000"/>
                <w:spacing w:val="-6"/>
                <w:kern w:val="0"/>
                <w:sz w:val="28"/>
                <w:szCs w:val="28"/>
              </w:rPr>
            </w:pPr>
          </w:p>
        </w:tc>
        <w:tc>
          <w:tcPr>
            <w:tcW w:w="2316" w:type="dxa"/>
          </w:tcPr>
          <w:p w:rsidR="00BD1386" w:rsidRPr="00BD1386" w:rsidRDefault="00BD1386">
            <w:pPr>
              <w:rPr>
                <w:rFonts w:eastAsia="仿宋_GB2312"/>
                <w:color w:val="000000"/>
                <w:spacing w:val="-6"/>
                <w:kern w:val="0"/>
                <w:sz w:val="28"/>
                <w:szCs w:val="28"/>
              </w:rPr>
            </w:pPr>
            <w:r>
              <w:rPr>
                <w:rFonts w:eastAsia="仿宋_GB2312" w:hint="eastAsia"/>
                <w:color w:val="000000"/>
                <w:spacing w:val="-6"/>
                <w:kern w:val="0"/>
                <w:sz w:val="28"/>
                <w:szCs w:val="28"/>
              </w:rPr>
              <w:t>重建算法</w:t>
            </w:r>
          </w:p>
        </w:tc>
        <w:tc>
          <w:tcPr>
            <w:tcW w:w="1369" w:type="dxa"/>
          </w:tcPr>
          <w:p w:rsidR="00BD1386" w:rsidRPr="00BD1386" w:rsidRDefault="00BD1386">
            <w:pPr>
              <w:rPr>
                <w:rFonts w:eastAsia="仿宋_GB2312"/>
                <w:color w:val="000000"/>
                <w:spacing w:val="-6"/>
                <w:kern w:val="0"/>
                <w:sz w:val="28"/>
                <w:szCs w:val="28"/>
              </w:rPr>
            </w:pPr>
          </w:p>
        </w:tc>
        <w:tc>
          <w:tcPr>
            <w:tcW w:w="5580" w:type="dxa"/>
            <w:vAlign w:val="center"/>
          </w:tcPr>
          <w:p w:rsidR="00BD1386" w:rsidRPr="00BD1386" w:rsidRDefault="00BD1386">
            <w:pPr>
              <w:spacing w:line="400" w:lineRule="exact"/>
              <w:ind w:right="-113"/>
              <w:jc w:val="left"/>
              <w:rPr>
                <w:rFonts w:eastAsia="仿宋_GB2312"/>
                <w:kern w:val="0"/>
                <w:sz w:val="28"/>
                <w:szCs w:val="28"/>
              </w:rPr>
            </w:pPr>
            <w:r>
              <w:rPr>
                <w:rFonts w:eastAsia="仿宋_GB2312" w:hint="eastAsia"/>
                <w:kern w:val="0"/>
                <w:sz w:val="28"/>
                <w:szCs w:val="28"/>
              </w:rPr>
              <w:t>类型、名称</w:t>
            </w:r>
          </w:p>
        </w:tc>
        <w:tc>
          <w:tcPr>
            <w:tcW w:w="3626" w:type="dxa"/>
          </w:tcPr>
          <w:p w:rsidR="00BD1386" w:rsidRPr="00BD1386" w:rsidRDefault="00BD1386">
            <w:pPr>
              <w:spacing w:line="400" w:lineRule="exact"/>
              <w:jc w:val="left"/>
              <w:rPr>
                <w:rFonts w:eastAsia="仿宋_GB2312"/>
                <w:kern w:val="0"/>
                <w:sz w:val="28"/>
                <w:szCs w:val="28"/>
              </w:rPr>
            </w:pPr>
          </w:p>
        </w:tc>
      </w:tr>
      <w:tr w:rsidR="00651E3E">
        <w:tc>
          <w:tcPr>
            <w:tcW w:w="1101" w:type="dxa"/>
            <w:vAlign w:val="center"/>
          </w:tcPr>
          <w:p w:rsidR="00651E3E" w:rsidRDefault="00EB4E74">
            <w:pPr>
              <w:jc w:val="center"/>
              <w:rPr>
                <w:rFonts w:eastAsia="仿宋_GB2312"/>
                <w:color w:val="000000"/>
                <w:spacing w:val="-6"/>
                <w:kern w:val="0"/>
                <w:sz w:val="28"/>
                <w:szCs w:val="28"/>
              </w:rPr>
            </w:pPr>
            <w:r>
              <w:rPr>
                <w:rFonts w:eastAsia="仿宋_GB2312" w:hint="eastAsia"/>
                <w:color w:val="000000"/>
                <w:spacing w:val="-6"/>
                <w:kern w:val="0"/>
                <w:sz w:val="28"/>
                <w:szCs w:val="28"/>
              </w:rPr>
              <w:t>14</w:t>
            </w:r>
          </w:p>
        </w:tc>
        <w:tc>
          <w:tcPr>
            <w:tcW w:w="2316" w:type="dxa"/>
          </w:tcPr>
          <w:p w:rsidR="00651E3E" w:rsidRDefault="00EB4E74">
            <w:pPr>
              <w:rPr>
                <w:rFonts w:eastAsia="仿宋_GB2312"/>
                <w:color w:val="000000"/>
                <w:spacing w:val="-6"/>
                <w:kern w:val="0"/>
                <w:sz w:val="28"/>
                <w:szCs w:val="28"/>
              </w:rPr>
            </w:pPr>
            <w:r>
              <w:rPr>
                <w:rFonts w:eastAsia="仿宋_GB2312" w:hint="eastAsia"/>
                <w:color w:val="000000"/>
                <w:spacing w:val="-6"/>
                <w:kern w:val="0"/>
                <w:sz w:val="28"/>
                <w:szCs w:val="28"/>
              </w:rPr>
              <w:t>图像后</w:t>
            </w:r>
            <w:r>
              <w:rPr>
                <w:rFonts w:eastAsia="仿宋_GB2312"/>
                <w:color w:val="000000"/>
                <w:spacing w:val="-6"/>
                <w:kern w:val="0"/>
                <w:sz w:val="28"/>
                <w:szCs w:val="28"/>
              </w:rPr>
              <w:t>处理软件</w:t>
            </w:r>
            <w:r>
              <w:rPr>
                <w:rFonts w:eastAsia="仿宋_GB2312" w:hint="eastAsia"/>
                <w:color w:val="000000"/>
                <w:spacing w:val="-6"/>
                <w:kern w:val="0"/>
                <w:sz w:val="28"/>
                <w:szCs w:val="28"/>
              </w:rPr>
              <w:t>（</w:t>
            </w:r>
            <w:r>
              <w:rPr>
                <w:rFonts w:eastAsia="仿宋_GB2312" w:hint="eastAsia"/>
                <w:color w:val="000000"/>
                <w:spacing w:val="-6"/>
                <w:kern w:val="0"/>
                <w:sz w:val="28"/>
                <w:szCs w:val="28"/>
              </w:rPr>
              <w:t>PET</w:t>
            </w:r>
            <w:r>
              <w:rPr>
                <w:rFonts w:eastAsia="仿宋_GB2312" w:hint="eastAsia"/>
                <w:color w:val="000000"/>
                <w:spacing w:val="-6"/>
                <w:kern w:val="0"/>
                <w:sz w:val="28"/>
                <w:szCs w:val="28"/>
              </w:rPr>
              <w:t>）</w:t>
            </w:r>
          </w:p>
        </w:tc>
        <w:tc>
          <w:tcPr>
            <w:tcW w:w="1369" w:type="dxa"/>
          </w:tcPr>
          <w:p w:rsidR="00651E3E" w:rsidRDefault="00651E3E">
            <w:pPr>
              <w:rPr>
                <w:rFonts w:eastAsia="仿宋_GB2312"/>
                <w:color w:val="000000"/>
                <w:spacing w:val="-6"/>
                <w:kern w:val="0"/>
                <w:sz w:val="28"/>
                <w:szCs w:val="28"/>
              </w:rPr>
            </w:pPr>
          </w:p>
        </w:tc>
        <w:tc>
          <w:tcPr>
            <w:tcW w:w="5580" w:type="dxa"/>
            <w:vAlign w:val="center"/>
          </w:tcPr>
          <w:p w:rsidR="00651E3E" w:rsidRDefault="00EB4E74">
            <w:pPr>
              <w:spacing w:line="400" w:lineRule="exact"/>
              <w:ind w:right="-113"/>
              <w:jc w:val="left"/>
              <w:rPr>
                <w:rFonts w:eastAsia="仿宋_GB2312"/>
                <w:kern w:val="0"/>
                <w:sz w:val="28"/>
                <w:szCs w:val="28"/>
              </w:rPr>
            </w:pPr>
            <w:r>
              <w:rPr>
                <w:rFonts w:eastAsia="仿宋_GB2312" w:hint="eastAsia"/>
                <w:kern w:val="0"/>
                <w:sz w:val="28"/>
                <w:szCs w:val="28"/>
              </w:rPr>
              <w:t>软件</w:t>
            </w:r>
            <w:r>
              <w:rPr>
                <w:rFonts w:eastAsia="仿宋_GB2312"/>
                <w:kern w:val="0"/>
                <w:sz w:val="28"/>
                <w:szCs w:val="28"/>
              </w:rPr>
              <w:t>发布版本号</w:t>
            </w:r>
          </w:p>
        </w:tc>
        <w:tc>
          <w:tcPr>
            <w:tcW w:w="3626" w:type="dxa"/>
          </w:tcPr>
          <w:p w:rsidR="00651E3E" w:rsidRDefault="00651E3E">
            <w:pPr>
              <w:spacing w:line="400" w:lineRule="exact"/>
              <w:jc w:val="left"/>
              <w:rPr>
                <w:rFonts w:eastAsia="仿宋_GB2312"/>
                <w:kern w:val="0"/>
                <w:sz w:val="28"/>
                <w:szCs w:val="28"/>
              </w:rPr>
            </w:pPr>
          </w:p>
        </w:tc>
      </w:tr>
      <w:tr w:rsidR="00651E3E">
        <w:tc>
          <w:tcPr>
            <w:tcW w:w="1101" w:type="dxa"/>
            <w:vAlign w:val="center"/>
          </w:tcPr>
          <w:p w:rsidR="00651E3E" w:rsidRDefault="00651E3E">
            <w:pPr>
              <w:jc w:val="center"/>
              <w:rPr>
                <w:rFonts w:eastAsia="仿宋_GB2312"/>
                <w:color w:val="000000"/>
                <w:spacing w:val="-6"/>
                <w:kern w:val="0"/>
                <w:sz w:val="28"/>
                <w:szCs w:val="28"/>
              </w:rPr>
            </w:pPr>
          </w:p>
        </w:tc>
        <w:tc>
          <w:tcPr>
            <w:tcW w:w="2316" w:type="dxa"/>
          </w:tcPr>
          <w:p w:rsidR="00651E3E" w:rsidRPr="00BD1386" w:rsidRDefault="00EB4E74">
            <w:pPr>
              <w:rPr>
                <w:rFonts w:eastAsia="仿宋_GB2312"/>
                <w:color w:val="000000" w:themeColor="text1"/>
                <w:spacing w:val="-6"/>
                <w:kern w:val="0"/>
                <w:sz w:val="28"/>
                <w:szCs w:val="28"/>
              </w:rPr>
            </w:pPr>
            <w:r w:rsidRPr="00BD1386">
              <w:rPr>
                <w:rFonts w:eastAsia="仿宋_GB2312" w:hint="eastAsia"/>
                <w:color w:val="000000" w:themeColor="text1"/>
                <w:spacing w:val="-6"/>
                <w:kern w:val="0"/>
                <w:sz w:val="28"/>
                <w:szCs w:val="28"/>
              </w:rPr>
              <w:t>图像后</w:t>
            </w:r>
            <w:r w:rsidRPr="00BD1386">
              <w:rPr>
                <w:rFonts w:eastAsia="仿宋_GB2312"/>
                <w:color w:val="000000" w:themeColor="text1"/>
                <w:spacing w:val="-6"/>
                <w:kern w:val="0"/>
                <w:sz w:val="28"/>
                <w:szCs w:val="28"/>
              </w:rPr>
              <w:t>处理软件</w:t>
            </w:r>
            <w:r w:rsidRPr="00BD1386">
              <w:rPr>
                <w:rFonts w:eastAsia="仿宋_GB2312" w:hint="eastAsia"/>
                <w:color w:val="000000" w:themeColor="text1"/>
                <w:spacing w:val="-6"/>
                <w:kern w:val="0"/>
                <w:sz w:val="28"/>
                <w:szCs w:val="28"/>
              </w:rPr>
              <w:t>（</w:t>
            </w:r>
            <w:r w:rsidRPr="00BD1386">
              <w:rPr>
                <w:rFonts w:eastAsia="仿宋_GB2312" w:hint="eastAsia"/>
                <w:color w:val="000000" w:themeColor="text1"/>
                <w:spacing w:val="-6"/>
                <w:kern w:val="0"/>
                <w:sz w:val="28"/>
                <w:szCs w:val="28"/>
              </w:rPr>
              <w:t>CT</w:t>
            </w:r>
            <w:r w:rsidRPr="00BD1386">
              <w:rPr>
                <w:rFonts w:eastAsia="仿宋_GB2312" w:hint="eastAsia"/>
                <w:color w:val="000000" w:themeColor="text1"/>
                <w:spacing w:val="-6"/>
                <w:kern w:val="0"/>
                <w:sz w:val="28"/>
                <w:szCs w:val="28"/>
              </w:rPr>
              <w:t>）</w:t>
            </w:r>
          </w:p>
        </w:tc>
        <w:tc>
          <w:tcPr>
            <w:tcW w:w="1369" w:type="dxa"/>
          </w:tcPr>
          <w:p w:rsidR="00651E3E" w:rsidRPr="00BD1386" w:rsidRDefault="00651E3E">
            <w:pPr>
              <w:rPr>
                <w:rFonts w:eastAsia="仿宋_GB2312"/>
                <w:color w:val="000000" w:themeColor="text1"/>
                <w:spacing w:val="-6"/>
                <w:kern w:val="0"/>
                <w:sz w:val="28"/>
                <w:szCs w:val="28"/>
              </w:rPr>
            </w:pPr>
          </w:p>
        </w:tc>
        <w:tc>
          <w:tcPr>
            <w:tcW w:w="5580" w:type="dxa"/>
            <w:vAlign w:val="center"/>
          </w:tcPr>
          <w:p w:rsidR="00651E3E" w:rsidRPr="00BD1386" w:rsidRDefault="00EB4E74">
            <w:pPr>
              <w:spacing w:line="400" w:lineRule="exact"/>
              <w:ind w:right="-113"/>
              <w:jc w:val="left"/>
              <w:rPr>
                <w:rFonts w:eastAsia="仿宋_GB2312"/>
                <w:color w:val="000000" w:themeColor="text1"/>
                <w:kern w:val="0"/>
                <w:sz w:val="28"/>
                <w:szCs w:val="28"/>
              </w:rPr>
            </w:pPr>
            <w:r w:rsidRPr="00BD1386">
              <w:rPr>
                <w:rFonts w:eastAsia="仿宋_GB2312" w:hint="eastAsia"/>
                <w:color w:val="000000" w:themeColor="text1"/>
                <w:kern w:val="0"/>
                <w:sz w:val="28"/>
                <w:szCs w:val="28"/>
              </w:rPr>
              <w:t>软件</w:t>
            </w:r>
            <w:r w:rsidRPr="00BD1386">
              <w:rPr>
                <w:rFonts w:eastAsia="仿宋_GB2312"/>
                <w:color w:val="000000" w:themeColor="text1"/>
                <w:kern w:val="0"/>
                <w:sz w:val="28"/>
                <w:szCs w:val="28"/>
              </w:rPr>
              <w:t>发布版本号</w:t>
            </w:r>
          </w:p>
        </w:tc>
        <w:tc>
          <w:tcPr>
            <w:tcW w:w="3626" w:type="dxa"/>
          </w:tcPr>
          <w:p w:rsidR="00651E3E" w:rsidRDefault="00651E3E">
            <w:pPr>
              <w:spacing w:line="400" w:lineRule="exact"/>
              <w:jc w:val="left"/>
              <w:rPr>
                <w:rFonts w:eastAsia="仿宋_GB2312"/>
                <w:kern w:val="0"/>
                <w:sz w:val="28"/>
                <w:szCs w:val="28"/>
              </w:rPr>
            </w:pPr>
          </w:p>
        </w:tc>
      </w:tr>
      <w:tr w:rsidR="0073091C">
        <w:tc>
          <w:tcPr>
            <w:tcW w:w="1101" w:type="dxa"/>
            <w:vAlign w:val="center"/>
          </w:tcPr>
          <w:p w:rsidR="0073091C" w:rsidRDefault="0073091C">
            <w:pPr>
              <w:jc w:val="center"/>
              <w:rPr>
                <w:rFonts w:eastAsia="仿宋_GB2312"/>
                <w:color w:val="000000"/>
                <w:spacing w:val="-6"/>
                <w:kern w:val="0"/>
                <w:sz w:val="28"/>
                <w:szCs w:val="28"/>
              </w:rPr>
            </w:pPr>
            <w:r>
              <w:rPr>
                <w:rFonts w:eastAsia="仿宋_GB2312" w:hint="eastAsia"/>
                <w:color w:val="000000"/>
                <w:spacing w:val="-6"/>
                <w:kern w:val="0"/>
                <w:sz w:val="28"/>
                <w:szCs w:val="28"/>
              </w:rPr>
              <w:t>15</w:t>
            </w:r>
          </w:p>
        </w:tc>
        <w:tc>
          <w:tcPr>
            <w:tcW w:w="2316" w:type="dxa"/>
          </w:tcPr>
          <w:p w:rsidR="0073091C" w:rsidRPr="00BD1386" w:rsidRDefault="0073091C" w:rsidP="0073091C">
            <w:pPr>
              <w:rPr>
                <w:rFonts w:eastAsia="仿宋_GB2312"/>
                <w:color w:val="000000" w:themeColor="text1"/>
                <w:spacing w:val="-6"/>
                <w:kern w:val="0"/>
                <w:sz w:val="28"/>
                <w:szCs w:val="28"/>
              </w:rPr>
            </w:pPr>
            <w:r w:rsidRPr="00BD1386">
              <w:rPr>
                <w:rFonts w:eastAsia="仿宋_GB2312" w:hint="eastAsia"/>
                <w:color w:val="000000" w:themeColor="text1"/>
                <w:spacing w:val="-6"/>
                <w:kern w:val="0"/>
                <w:sz w:val="28"/>
                <w:szCs w:val="28"/>
              </w:rPr>
              <w:t>图像重建</w:t>
            </w:r>
            <w:r w:rsidRPr="00BD1386">
              <w:rPr>
                <w:rFonts w:eastAsia="仿宋_GB2312"/>
                <w:color w:val="000000" w:themeColor="text1"/>
                <w:spacing w:val="-6"/>
                <w:kern w:val="0"/>
                <w:sz w:val="28"/>
                <w:szCs w:val="28"/>
              </w:rPr>
              <w:t>软件</w:t>
            </w:r>
            <w:r w:rsidRPr="00BD1386">
              <w:rPr>
                <w:rFonts w:eastAsia="仿宋_GB2312" w:hint="eastAsia"/>
                <w:color w:val="000000" w:themeColor="text1"/>
                <w:spacing w:val="-6"/>
                <w:kern w:val="0"/>
                <w:sz w:val="28"/>
                <w:szCs w:val="28"/>
              </w:rPr>
              <w:t>（</w:t>
            </w:r>
            <w:r w:rsidRPr="00BD1386">
              <w:rPr>
                <w:rFonts w:eastAsia="仿宋_GB2312" w:hint="eastAsia"/>
                <w:color w:val="000000" w:themeColor="text1"/>
                <w:spacing w:val="-6"/>
                <w:kern w:val="0"/>
                <w:sz w:val="28"/>
                <w:szCs w:val="28"/>
              </w:rPr>
              <w:t>PET</w:t>
            </w:r>
            <w:r w:rsidRPr="00BD1386">
              <w:rPr>
                <w:rFonts w:eastAsia="仿宋_GB2312" w:hint="eastAsia"/>
                <w:color w:val="000000" w:themeColor="text1"/>
                <w:spacing w:val="-6"/>
                <w:kern w:val="0"/>
                <w:sz w:val="28"/>
                <w:szCs w:val="28"/>
              </w:rPr>
              <w:t>）</w:t>
            </w:r>
          </w:p>
        </w:tc>
        <w:tc>
          <w:tcPr>
            <w:tcW w:w="1369" w:type="dxa"/>
          </w:tcPr>
          <w:p w:rsidR="0073091C" w:rsidRPr="00BD1386" w:rsidRDefault="0073091C">
            <w:pPr>
              <w:rPr>
                <w:rFonts w:eastAsia="仿宋_GB2312"/>
                <w:color w:val="000000" w:themeColor="text1"/>
                <w:spacing w:val="-6"/>
                <w:kern w:val="0"/>
                <w:sz w:val="28"/>
                <w:szCs w:val="28"/>
              </w:rPr>
            </w:pPr>
          </w:p>
        </w:tc>
        <w:tc>
          <w:tcPr>
            <w:tcW w:w="5580" w:type="dxa"/>
            <w:vAlign w:val="center"/>
          </w:tcPr>
          <w:p w:rsidR="0073091C" w:rsidRPr="00BD1386" w:rsidRDefault="0077630D">
            <w:pPr>
              <w:spacing w:line="400" w:lineRule="exact"/>
              <w:ind w:right="-113"/>
              <w:jc w:val="left"/>
              <w:rPr>
                <w:rFonts w:eastAsia="仿宋_GB2312"/>
                <w:color w:val="000000" w:themeColor="text1"/>
                <w:kern w:val="0"/>
                <w:sz w:val="28"/>
                <w:szCs w:val="28"/>
              </w:rPr>
            </w:pPr>
            <w:r w:rsidRPr="00BD1386">
              <w:rPr>
                <w:rFonts w:eastAsia="仿宋_GB2312" w:hint="eastAsia"/>
                <w:color w:val="000000" w:themeColor="text1"/>
                <w:spacing w:val="-6"/>
                <w:kern w:val="0"/>
                <w:sz w:val="28"/>
                <w:szCs w:val="28"/>
              </w:rPr>
              <w:t>重建算法种类及</w:t>
            </w:r>
            <w:r w:rsidRPr="00BD1386">
              <w:rPr>
                <w:rFonts w:eastAsia="仿宋_GB2312"/>
                <w:color w:val="000000" w:themeColor="text1"/>
                <w:kern w:val="0"/>
                <w:sz w:val="28"/>
                <w:szCs w:val="28"/>
              </w:rPr>
              <w:t>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jc w:val="center"/>
              <w:rPr>
                <w:rFonts w:eastAsia="仿宋_GB2312"/>
                <w:color w:val="000000"/>
                <w:spacing w:val="-6"/>
                <w:kern w:val="0"/>
                <w:sz w:val="28"/>
                <w:szCs w:val="28"/>
              </w:rPr>
            </w:pPr>
            <w:r>
              <w:rPr>
                <w:rFonts w:eastAsia="仿宋_GB2312" w:hint="eastAsia"/>
                <w:color w:val="000000"/>
                <w:spacing w:val="-6"/>
                <w:kern w:val="0"/>
                <w:sz w:val="28"/>
                <w:szCs w:val="28"/>
              </w:rPr>
              <w:t>16</w:t>
            </w:r>
          </w:p>
        </w:tc>
        <w:tc>
          <w:tcPr>
            <w:tcW w:w="2316" w:type="dxa"/>
          </w:tcPr>
          <w:p w:rsidR="0073091C" w:rsidRPr="00BD1386" w:rsidRDefault="0073091C" w:rsidP="00A57D72">
            <w:pPr>
              <w:rPr>
                <w:rFonts w:eastAsia="仿宋_GB2312"/>
                <w:color w:val="000000" w:themeColor="text1"/>
                <w:spacing w:val="-6"/>
                <w:kern w:val="0"/>
                <w:sz w:val="28"/>
                <w:szCs w:val="28"/>
              </w:rPr>
            </w:pPr>
            <w:r w:rsidRPr="00BD1386">
              <w:rPr>
                <w:rFonts w:eastAsia="仿宋_GB2312" w:hint="eastAsia"/>
                <w:color w:val="000000" w:themeColor="text1"/>
                <w:spacing w:val="-6"/>
                <w:kern w:val="0"/>
                <w:sz w:val="28"/>
                <w:szCs w:val="28"/>
              </w:rPr>
              <w:t>图像重建</w:t>
            </w:r>
            <w:r w:rsidRPr="00BD1386">
              <w:rPr>
                <w:rFonts w:eastAsia="仿宋_GB2312"/>
                <w:color w:val="000000" w:themeColor="text1"/>
                <w:spacing w:val="-6"/>
                <w:kern w:val="0"/>
                <w:sz w:val="28"/>
                <w:szCs w:val="28"/>
              </w:rPr>
              <w:t>软件</w:t>
            </w:r>
            <w:r w:rsidRPr="00BD1386">
              <w:rPr>
                <w:rFonts w:eastAsia="仿宋_GB2312" w:hint="eastAsia"/>
                <w:color w:val="000000" w:themeColor="text1"/>
                <w:spacing w:val="-6"/>
                <w:kern w:val="0"/>
                <w:sz w:val="28"/>
                <w:szCs w:val="28"/>
              </w:rPr>
              <w:t>（</w:t>
            </w:r>
            <w:r w:rsidRPr="00BD1386">
              <w:rPr>
                <w:rFonts w:eastAsia="仿宋_GB2312" w:hint="eastAsia"/>
                <w:color w:val="000000" w:themeColor="text1"/>
                <w:spacing w:val="-6"/>
                <w:kern w:val="0"/>
                <w:sz w:val="28"/>
                <w:szCs w:val="28"/>
              </w:rPr>
              <w:t>CT</w:t>
            </w:r>
            <w:r w:rsidRPr="00BD1386">
              <w:rPr>
                <w:rFonts w:eastAsia="仿宋_GB2312" w:hint="eastAsia"/>
                <w:color w:val="000000" w:themeColor="text1"/>
                <w:spacing w:val="-6"/>
                <w:kern w:val="0"/>
                <w:sz w:val="28"/>
                <w:szCs w:val="28"/>
              </w:rPr>
              <w:t>）</w:t>
            </w:r>
          </w:p>
        </w:tc>
        <w:tc>
          <w:tcPr>
            <w:tcW w:w="1369" w:type="dxa"/>
          </w:tcPr>
          <w:p w:rsidR="0073091C" w:rsidRPr="00BD1386" w:rsidRDefault="0073091C">
            <w:pPr>
              <w:rPr>
                <w:rFonts w:eastAsia="仿宋_GB2312"/>
                <w:color w:val="000000" w:themeColor="text1"/>
                <w:spacing w:val="-6"/>
                <w:kern w:val="0"/>
                <w:sz w:val="28"/>
                <w:szCs w:val="28"/>
              </w:rPr>
            </w:pPr>
          </w:p>
        </w:tc>
        <w:tc>
          <w:tcPr>
            <w:tcW w:w="5580" w:type="dxa"/>
            <w:vAlign w:val="center"/>
          </w:tcPr>
          <w:p w:rsidR="0073091C" w:rsidRPr="00BD1386" w:rsidRDefault="0077630D">
            <w:pPr>
              <w:spacing w:line="400" w:lineRule="exact"/>
              <w:ind w:right="-113"/>
              <w:jc w:val="left"/>
              <w:rPr>
                <w:rFonts w:eastAsia="仿宋_GB2312"/>
                <w:color w:val="000000" w:themeColor="text1"/>
                <w:kern w:val="0"/>
                <w:sz w:val="28"/>
                <w:szCs w:val="28"/>
              </w:rPr>
            </w:pPr>
            <w:r w:rsidRPr="00BD1386">
              <w:rPr>
                <w:rFonts w:eastAsia="仿宋_GB2312" w:hint="eastAsia"/>
                <w:color w:val="000000" w:themeColor="text1"/>
                <w:spacing w:val="-6"/>
                <w:kern w:val="0"/>
                <w:sz w:val="28"/>
                <w:szCs w:val="28"/>
              </w:rPr>
              <w:t>重建算法种类及</w:t>
            </w:r>
            <w:r w:rsidRPr="00BD1386">
              <w:rPr>
                <w:rFonts w:eastAsia="仿宋_GB2312"/>
                <w:color w:val="000000" w:themeColor="text1"/>
                <w:kern w:val="0"/>
                <w:sz w:val="28"/>
                <w:szCs w:val="28"/>
              </w:rPr>
              <w:t>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3992" w:type="dxa"/>
            <w:gridSpan w:val="5"/>
            <w:vAlign w:val="center"/>
          </w:tcPr>
          <w:p w:rsidR="0073091C" w:rsidRDefault="0073091C">
            <w:pPr>
              <w:spacing w:line="400" w:lineRule="exact"/>
              <w:jc w:val="left"/>
              <w:rPr>
                <w:rFonts w:eastAsia="仿宋_GB2312"/>
                <w:kern w:val="0"/>
                <w:sz w:val="28"/>
                <w:szCs w:val="28"/>
              </w:rPr>
            </w:pPr>
            <w:r>
              <w:rPr>
                <w:rFonts w:eastAsia="仿宋_GB2312" w:hint="eastAsia"/>
                <w:kern w:val="0"/>
                <w:sz w:val="28"/>
                <w:szCs w:val="28"/>
              </w:rPr>
              <w:t>选配件</w:t>
            </w: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1</w:t>
            </w:r>
          </w:p>
        </w:tc>
        <w:tc>
          <w:tcPr>
            <w:tcW w:w="2316" w:type="dxa"/>
          </w:tcPr>
          <w:p w:rsidR="0073091C" w:rsidRDefault="0073091C">
            <w:pPr>
              <w:spacing w:line="400" w:lineRule="exact"/>
              <w:rPr>
                <w:rFonts w:eastAsia="仿宋_GB2312"/>
                <w:color w:val="000000"/>
                <w:kern w:val="0"/>
                <w:sz w:val="28"/>
                <w:szCs w:val="28"/>
              </w:rPr>
            </w:pPr>
            <w:r>
              <w:rPr>
                <w:rFonts w:eastAsia="仿宋_GB2312"/>
                <w:color w:val="000000"/>
                <w:kern w:val="0"/>
                <w:sz w:val="28"/>
                <w:szCs w:val="28"/>
              </w:rPr>
              <w:t>不间断电源</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2</w:t>
            </w:r>
          </w:p>
        </w:tc>
        <w:tc>
          <w:tcPr>
            <w:tcW w:w="2316" w:type="dxa"/>
          </w:tcPr>
          <w:p w:rsidR="0073091C" w:rsidRDefault="0073091C">
            <w:pPr>
              <w:spacing w:line="400" w:lineRule="exact"/>
              <w:rPr>
                <w:rFonts w:eastAsia="仿宋_GB2312"/>
                <w:color w:val="000000"/>
                <w:kern w:val="0"/>
                <w:sz w:val="28"/>
                <w:szCs w:val="28"/>
              </w:rPr>
            </w:pPr>
            <w:r>
              <w:rPr>
                <w:rFonts w:eastAsia="仿宋_GB2312"/>
                <w:color w:val="000000"/>
                <w:kern w:val="0"/>
                <w:sz w:val="28"/>
                <w:szCs w:val="28"/>
              </w:rPr>
              <w:t>生理信号门控系统</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r>
              <w:rPr>
                <w:rFonts w:eastAsia="仿宋_GB2312"/>
                <w:color w:val="000000"/>
                <w:kern w:val="0"/>
                <w:sz w:val="28"/>
                <w:szCs w:val="28"/>
              </w:rPr>
              <w:t>连接方式：（有线</w:t>
            </w:r>
            <w:r>
              <w:rPr>
                <w:rFonts w:eastAsia="仿宋_GB2312"/>
                <w:color w:val="000000"/>
                <w:kern w:val="0"/>
                <w:sz w:val="28"/>
                <w:szCs w:val="28"/>
              </w:rPr>
              <w:t>/</w:t>
            </w:r>
            <w:r>
              <w:rPr>
                <w:rFonts w:eastAsia="仿宋_GB2312"/>
                <w:color w:val="000000"/>
                <w:kern w:val="0"/>
                <w:sz w:val="28"/>
                <w:szCs w:val="28"/>
              </w:rPr>
              <w:t>无线）</w:t>
            </w:r>
          </w:p>
          <w:p w:rsidR="0073091C" w:rsidRDefault="0073091C">
            <w:pPr>
              <w:spacing w:line="400" w:lineRule="exact"/>
              <w:rPr>
                <w:rFonts w:eastAsia="仿宋_GB2312"/>
                <w:color w:val="000000"/>
                <w:kern w:val="0"/>
                <w:sz w:val="28"/>
                <w:szCs w:val="28"/>
              </w:rPr>
            </w:pPr>
            <w:r>
              <w:rPr>
                <w:rFonts w:eastAsia="仿宋_GB2312"/>
                <w:color w:val="000000"/>
                <w:kern w:val="0"/>
                <w:sz w:val="28"/>
                <w:szCs w:val="28"/>
              </w:rPr>
              <w:t>输出数据类型：（心电</w:t>
            </w:r>
            <w:r>
              <w:rPr>
                <w:rFonts w:eastAsia="仿宋_GB2312"/>
                <w:color w:val="000000"/>
                <w:kern w:val="0"/>
                <w:sz w:val="28"/>
                <w:szCs w:val="28"/>
              </w:rPr>
              <w:t>/</w:t>
            </w:r>
            <w:r>
              <w:rPr>
                <w:rFonts w:eastAsia="仿宋_GB2312"/>
                <w:color w:val="000000"/>
                <w:kern w:val="0"/>
                <w:sz w:val="28"/>
                <w:szCs w:val="28"/>
              </w:rPr>
              <w:t>呼吸）</w:t>
            </w:r>
          </w:p>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外接</w:t>
            </w:r>
            <w:r>
              <w:rPr>
                <w:rFonts w:eastAsia="仿宋_GB2312" w:hint="eastAsia"/>
                <w:color w:val="000000"/>
                <w:kern w:val="0"/>
                <w:sz w:val="28"/>
                <w:szCs w:val="28"/>
              </w:rPr>
              <w:t>/</w:t>
            </w:r>
            <w:r>
              <w:rPr>
                <w:rFonts w:eastAsia="仿宋_GB2312"/>
                <w:color w:val="000000"/>
                <w:kern w:val="0"/>
                <w:sz w:val="28"/>
                <w:szCs w:val="28"/>
              </w:rPr>
              <w:t>内置</w:t>
            </w:r>
          </w:p>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前瞻性</w:t>
            </w:r>
            <w:r>
              <w:rPr>
                <w:rFonts w:eastAsia="仿宋_GB2312"/>
                <w:color w:val="000000"/>
                <w:kern w:val="0"/>
                <w:sz w:val="28"/>
                <w:szCs w:val="28"/>
              </w:rPr>
              <w:t>/</w:t>
            </w:r>
            <w:r>
              <w:rPr>
                <w:rFonts w:eastAsia="仿宋_GB2312"/>
                <w:color w:val="000000"/>
                <w:kern w:val="0"/>
                <w:sz w:val="28"/>
                <w:szCs w:val="28"/>
              </w:rPr>
              <w:t>回顾性</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3</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核医学高级应用软件（心血管应用</w:t>
            </w:r>
            <w:r>
              <w:rPr>
                <w:rFonts w:eastAsia="仿宋_GB2312"/>
                <w:color w:val="000000"/>
                <w:kern w:val="0"/>
                <w:sz w:val="28"/>
                <w:szCs w:val="28"/>
              </w:rPr>
              <w:t>）</w:t>
            </w:r>
          </w:p>
        </w:tc>
        <w:tc>
          <w:tcPr>
            <w:tcW w:w="1369" w:type="dxa"/>
          </w:tcPr>
          <w:p w:rsidR="0073091C" w:rsidRDefault="0073091C">
            <w:pPr>
              <w:rPr>
                <w:rFonts w:eastAsia="仿宋_GB2312"/>
                <w:color w:val="000000"/>
                <w:kern w:val="0"/>
                <w:sz w:val="28"/>
                <w:szCs w:val="28"/>
              </w:rPr>
            </w:pPr>
          </w:p>
        </w:tc>
        <w:tc>
          <w:tcPr>
            <w:tcW w:w="5580" w:type="dxa"/>
            <w:vAlign w:val="center"/>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软件</w:t>
            </w:r>
            <w:r>
              <w:rPr>
                <w:rFonts w:eastAsia="仿宋_GB2312"/>
                <w:color w:val="000000"/>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lastRenderedPageBreak/>
              <w:t>4</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核医学高级</w:t>
            </w:r>
            <w:r>
              <w:rPr>
                <w:rFonts w:eastAsia="仿宋_GB2312"/>
                <w:color w:val="000000"/>
                <w:kern w:val="0"/>
                <w:sz w:val="28"/>
                <w:szCs w:val="28"/>
              </w:rPr>
              <w:t>应用软件（</w:t>
            </w:r>
            <w:r>
              <w:rPr>
                <w:rFonts w:eastAsia="仿宋_GB2312" w:hint="eastAsia"/>
                <w:color w:val="000000"/>
                <w:kern w:val="0"/>
                <w:sz w:val="28"/>
                <w:szCs w:val="28"/>
              </w:rPr>
              <w:t>神经</w:t>
            </w:r>
            <w:r>
              <w:rPr>
                <w:rFonts w:eastAsia="仿宋_GB2312"/>
                <w:color w:val="000000"/>
                <w:kern w:val="0"/>
                <w:sz w:val="28"/>
                <w:szCs w:val="28"/>
              </w:rPr>
              <w:t>系统）</w:t>
            </w:r>
          </w:p>
        </w:tc>
        <w:tc>
          <w:tcPr>
            <w:tcW w:w="1369" w:type="dxa"/>
          </w:tcPr>
          <w:p w:rsidR="0073091C" w:rsidRDefault="0073091C">
            <w:pPr>
              <w:rPr>
                <w:rFonts w:eastAsia="仿宋_GB2312"/>
                <w:color w:val="000000"/>
                <w:kern w:val="0"/>
                <w:sz w:val="28"/>
                <w:szCs w:val="28"/>
              </w:rPr>
            </w:pPr>
          </w:p>
        </w:tc>
        <w:tc>
          <w:tcPr>
            <w:tcW w:w="5580" w:type="dxa"/>
            <w:vAlign w:val="center"/>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软件</w:t>
            </w:r>
            <w:r>
              <w:rPr>
                <w:rFonts w:eastAsia="仿宋_GB2312"/>
                <w:color w:val="000000"/>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5</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CT</w:t>
            </w:r>
            <w:r>
              <w:rPr>
                <w:rFonts w:eastAsia="仿宋_GB2312"/>
                <w:color w:val="000000"/>
                <w:kern w:val="0"/>
                <w:sz w:val="28"/>
                <w:szCs w:val="28"/>
              </w:rPr>
              <w:t>高级血管分析</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r>
              <w:rPr>
                <w:rFonts w:eastAsia="仿宋_GB2312" w:hint="eastAsia"/>
                <w:kern w:val="0"/>
                <w:sz w:val="28"/>
                <w:szCs w:val="28"/>
              </w:rPr>
              <w:t>软件</w:t>
            </w:r>
            <w:r>
              <w:rPr>
                <w:rFonts w:eastAsia="仿宋_GB2312"/>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6</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CT</w:t>
            </w:r>
            <w:r>
              <w:rPr>
                <w:rFonts w:eastAsia="仿宋_GB2312"/>
                <w:color w:val="000000"/>
                <w:kern w:val="0"/>
                <w:sz w:val="28"/>
                <w:szCs w:val="28"/>
              </w:rPr>
              <w:t>肿瘤追踪</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r>
              <w:rPr>
                <w:rFonts w:eastAsia="仿宋_GB2312" w:hint="eastAsia"/>
                <w:kern w:val="0"/>
                <w:sz w:val="28"/>
                <w:szCs w:val="28"/>
              </w:rPr>
              <w:t>软件</w:t>
            </w:r>
            <w:r>
              <w:rPr>
                <w:rFonts w:eastAsia="仿宋_GB2312"/>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7</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CT</w:t>
            </w:r>
            <w:r>
              <w:rPr>
                <w:rFonts w:eastAsia="仿宋_GB2312"/>
                <w:color w:val="000000"/>
                <w:kern w:val="0"/>
                <w:sz w:val="28"/>
                <w:szCs w:val="28"/>
              </w:rPr>
              <w:t>体灌注</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r>
              <w:rPr>
                <w:rFonts w:eastAsia="仿宋_GB2312" w:hint="eastAsia"/>
                <w:kern w:val="0"/>
                <w:sz w:val="28"/>
                <w:szCs w:val="28"/>
              </w:rPr>
              <w:t>软件</w:t>
            </w:r>
            <w:r>
              <w:rPr>
                <w:rFonts w:eastAsia="仿宋_GB2312"/>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8</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CT</w:t>
            </w:r>
            <w:r>
              <w:rPr>
                <w:rFonts w:eastAsia="仿宋_GB2312"/>
                <w:color w:val="000000"/>
                <w:kern w:val="0"/>
                <w:sz w:val="28"/>
                <w:szCs w:val="28"/>
              </w:rPr>
              <w:t>脑灌注</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r>
              <w:rPr>
                <w:rFonts w:eastAsia="仿宋_GB2312" w:hint="eastAsia"/>
                <w:kern w:val="0"/>
                <w:sz w:val="28"/>
                <w:szCs w:val="28"/>
              </w:rPr>
              <w:t>软件</w:t>
            </w:r>
            <w:r>
              <w:rPr>
                <w:rFonts w:eastAsia="仿宋_GB2312"/>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9</w:t>
            </w: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CT</w:t>
            </w:r>
            <w:r>
              <w:rPr>
                <w:rFonts w:eastAsia="仿宋_GB2312"/>
                <w:color w:val="000000"/>
                <w:kern w:val="0"/>
                <w:sz w:val="28"/>
                <w:szCs w:val="28"/>
              </w:rPr>
              <w:t>能谱分析</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color w:val="000000"/>
                <w:kern w:val="0"/>
                <w:sz w:val="28"/>
                <w:szCs w:val="28"/>
              </w:rPr>
            </w:pPr>
            <w:r>
              <w:rPr>
                <w:rFonts w:eastAsia="仿宋_GB2312" w:hint="eastAsia"/>
                <w:kern w:val="0"/>
                <w:sz w:val="28"/>
                <w:szCs w:val="28"/>
              </w:rPr>
              <w:t>软件</w:t>
            </w:r>
            <w:r>
              <w:rPr>
                <w:rFonts w:eastAsia="仿宋_GB2312"/>
                <w:kern w:val="0"/>
                <w:sz w:val="28"/>
                <w:szCs w:val="28"/>
              </w:rPr>
              <w:t>发布版本号</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10</w:t>
            </w:r>
          </w:p>
        </w:tc>
        <w:tc>
          <w:tcPr>
            <w:tcW w:w="2316" w:type="dxa"/>
          </w:tcPr>
          <w:p w:rsidR="0073091C" w:rsidRDefault="000C7C27">
            <w:pPr>
              <w:spacing w:line="400" w:lineRule="exact"/>
              <w:rPr>
                <w:rFonts w:eastAsia="仿宋_GB2312"/>
                <w:color w:val="000000"/>
                <w:kern w:val="0"/>
                <w:sz w:val="28"/>
                <w:szCs w:val="28"/>
              </w:rPr>
            </w:pPr>
            <w:r>
              <w:rPr>
                <w:rFonts w:eastAsia="仿宋_GB2312" w:hint="eastAsia"/>
                <w:color w:val="000000"/>
                <w:kern w:val="0"/>
                <w:sz w:val="28"/>
                <w:szCs w:val="28"/>
              </w:rPr>
              <w:t>……</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400" w:lineRule="exact"/>
              <w:rPr>
                <w:rFonts w:eastAsia="仿宋_GB2312"/>
                <w:kern w:val="0"/>
                <w:sz w:val="28"/>
                <w:szCs w:val="28"/>
              </w:rPr>
            </w:pPr>
          </w:p>
        </w:tc>
        <w:tc>
          <w:tcPr>
            <w:tcW w:w="3626" w:type="dxa"/>
          </w:tcPr>
          <w:p w:rsidR="0073091C" w:rsidRDefault="0073091C">
            <w:pPr>
              <w:spacing w:line="400" w:lineRule="exact"/>
              <w:jc w:val="left"/>
              <w:rPr>
                <w:rFonts w:eastAsia="仿宋_GB2312"/>
                <w:kern w:val="0"/>
                <w:sz w:val="28"/>
                <w:szCs w:val="28"/>
              </w:rPr>
            </w:pPr>
          </w:p>
        </w:tc>
      </w:tr>
      <w:tr w:rsidR="0073091C">
        <w:tc>
          <w:tcPr>
            <w:tcW w:w="13992" w:type="dxa"/>
            <w:gridSpan w:val="5"/>
            <w:vAlign w:val="center"/>
          </w:tcPr>
          <w:p w:rsidR="0073091C" w:rsidRDefault="0073091C">
            <w:pPr>
              <w:spacing w:line="400" w:lineRule="exact"/>
              <w:jc w:val="left"/>
              <w:rPr>
                <w:rFonts w:eastAsia="仿宋_GB2312"/>
                <w:kern w:val="0"/>
                <w:sz w:val="28"/>
                <w:szCs w:val="28"/>
              </w:rPr>
            </w:pPr>
            <w:r>
              <w:rPr>
                <w:rFonts w:eastAsia="仿宋_GB2312"/>
                <w:color w:val="000000"/>
                <w:kern w:val="0"/>
                <w:sz w:val="28"/>
                <w:szCs w:val="28"/>
              </w:rPr>
              <w:t>附件</w:t>
            </w: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color w:val="000000"/>
                <w:kern w:val="0"/>
                <w:sz w:val="28"/>
                <w:szCs w:val="28"/>
              </w:rPr>
              <w:t>1</w:t>
            </w:r>
          </w:p>
        </w:tc>
        <w:tc>
          <w:tcPr>
            <w:tcW w:w="2316" w:type="dxa"/>
          </w:tcPr>
          <w:p w:rsidR="0073091C" w:rsidRDefault="0073091C">
            <w:pPr>
              <w:spacing w:line="400" w:lineRule="exact"/>
              <w:rPr>
                <w:rFonts w:eastAsia="仿宋_GB2312"/>
                <w:color w:val="000000"/>
                <w:kern w:val="0"/>
                <w:sz w:val="28"/>
                <w:szCs w:val="28"/>
              </w:rPr>
            </w:pPr>
            <w:r>
              <w:rPr>
                <w:rFonts w:eastAsia="仿宋_GB2312"/>
                <w:color w:val="000000"/>
                <w:kern w:val="0"/>
                <w:sz w:val="28"/>
                <w:szCs w:val="28"/>
              </w:rPr>
              <w:t>头托</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500" w:lineRule="exact"/>
              <w:rPr>
                <w:rFonts w:eastAsia="仿宋_GB2312"/>
                <w:color w:val="000000"/>
                <w:kern w:val="0"/>
                <w:sz w:val="28"/>
                <w:szCs w:val="28"/>
              </w:rPr>
            </w:pPr>
            <w:r>
              <w:rPr>
                <w:rFonts w:eastAsia="仿宋_GB2312"/>
                <w:color w:val="000000"/>
                <w:kern w:val="0"/>
                <w:sz w:val="28"/>
                <w:szCs w:val="28"/>
              </w:rPr>
              <w:t>最大负载（有支撑作用）</w:t>
            </w:r>
          </w:p>
          <w:p w:rsidR="0073091C" w:rsidRDefault="0073091C">
            <w:pPr>
              <w:spacing w:line="500" w:lineRule="exact"/>
              <w:rPr>
                <w:rFonts w:eastAsia="仿宋_GB2312"/>
                <w:kern w:val="0"/>
                <w:sz w:val="28"/>
                <w:szCs w:val="28"/>
              </w:rPr>
            </w:pPr>
            <w:r>
              <w:rPr>
                <w:rFonts w:eastAsia="仿宋_GB2312"/>
                <w:kern w:val="0"/>
                <w:sz w:val="28"/>
                <w:szCs w:val="28"/>
              </w:rPr>
              <w:t>与系统的连接方式（物理连接、有源连接）</w:t>
            </w:r>
          </w:p>
          <w:p w:rsidR="0073091C" w:rsidRDefault="0073091C">
            <w:pPr>
              <w:spacing w:line="500" w:lineRule="exact"/>
              <w:rPr>
                <w:rFonts w:eastAsia="仿宋_GB2312"/>
                <w:kern w:val="0"/>
                <w:sz w:val="28"/>
                <w:szCs w:val="28"/>
              </w:rPr>
            </w:pPr>
            <w:r>
              <w:rPr>
                <w:rFonts w:eastAsia="仿宋_GB2312"/>
                <w:kern w:val="0"/>
                <w:sz w:val="28"/>
                <w:szCs w:val="28"/>
              </w:rPr>
              <w:t>与人体接触材料</w:t>
            </w:r>
          </w:p>
          <w:p w:rsidR="0073091C" w:rsidRDefault="0073091C">
            <w:pPr>
              <w:spacing w:line="400" w:lineRule="exact"/>
              <w:rPr>
                <w:rFonts w:eastAsia="仿宋_GB2312"/>
                <w:color w:val="000000"/>
                <w:kern w:val="0"/>
                <w:sz w:val="28"/>
                <w:szCs w:val="28"/>
              </w:rPr>
            </w:pPr>
            <w:r>
              <w:rPr>
                <w:rFonts w:eastAsia="仿宋_GB2312"/>
                <w:kern w:val="0"/>
                <w:sz w:val="28"/>
                <w:szCs w:val="28"/>
              </w:rPr>
              <w:t>衰减当量</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color w:val="000000"/>
                <w:kern w:val="0"/>
                <w:sz w:val="28"/>
                <w:szCs w:val="28"/>
              </w:rPr>
              <w:t>2</w:t>
            </w:r>
          </w:p>
        </w:tc>
        <w:tc>
          <w:tcPr>
            <w:tcW w:w="2316" w:type="dxa"/>
          </w:tcPr>
          <w:p w:rsidR="0073091C" w:rsidRDefault="0073091C">
            <w:pPr>
              <w:spacing w:line="400" w:lineRule="exact"/>
              <w:rPr>
                <w:rFonts w:eastAsia="仿宋_GB2312"/>
                <w:color w:val="000000"/>
                <w:kern w:val="0"/>
                <w:sz w:val="28"/>
                <w:szCs w:val="28"/>
              </w:rPr>
            </w:pPr>
            <w:r>
              <w:rPr>
                <w:rFonts w:eastAsia="仿宋_GB2312"/>
                <w:color w:val="000000"/>
                <w:kern w:val="0"/>
                <w:sz w:val="28"/>
                <w:szCs w:val="28"/>
              </w:rPr>
              <w:t>床垫</w:t>
            </w:r>
          </w:p>
        </w:tc>
        <w:tc>
          <w:tcPr>
            <w:tcW w:w="1369" w:type="dxa"/>
          </w:tcPr>
          <w:p w:rsidR="0073091C" w:rsidRDefault="0073091C">
            <w:pPr>
              <w:rPr>
                <w:rFonts w:eastAsia="仿宋_GB2312"/>
                <w:color w:val="000000"/>
                <w:spacing w:val="-6"/>
                <w:kern w:val="0"/>
                <w:sz w:val="28"/>
                <w:szCs w:val="28"/>
              </w:rPr>
            </w:pPr>
          </w:p>
        </w:tc>
        <w:tc>
          <w:tcPr>
            <w:tcW w:w="5580" w:type="dxa"/>
          </w:tcPr>
          <w:p w:rsidR="0073091C" w:rsidRDefault="0073091C">
            <w:pPr>
              <w:spacing w:line="500" w:lineRule="exact"/>
              <w:rPr>
                <w:rFonts w:eastAsia="仿宋_GB2312"/>
                <w:kern w:val="0"/>
                <w:sz w:val="28"/>
                <w:szCs w:val="28"/>
              </w:rPr>
            </w:pPr>
            <w:r>
              <w:rPr>
                <w:rFonts w:eastAsia="仿宋_GB2312"/>
                <w:kern w:val="0"/>
                <w:sz w:val="28"/>
                <w:szCs w:val="28"/>
              </w:rPr>
              <w:t>与人体接触材料</w:t>
            </w:r>
          </w:p>
          <w:p w:rsidR="0073091C" w:rsidRDefault="0073091C">
            <w:pPr>
              <w:spacing w:line="400" w:lineRule="exact"/>
              <w:rPr>
                <w:rFonts w:eastAsia="仿宋_GB2312"/>
                <w:color w:val="000000"/>
                <w:kern w:val="0"/>
                <w:sz w:val="28"/>
                <w:szCs w:val="28"/>
              </w:rPr>
            </w:pPr>
            <w:r>
              <w:rPr>
                <w:rFonts w:eastAsia="仿宋_GB2312"/>
                <w:kern w:val="0"/>
                <w:sz w:val="28"/>
                <w:szCs w:val="28"/>
              </w:rPr>
              <w:t>衰减当量</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r>
              <w:rPr>
                <w:rFonts w:eastAsia="仿宋_GB2312" w:hint="eastAsia"/>
                <w:color w:val="000000"/>
                <w:kern w:val="0"/>
                <w:sz w:val="28"/>
                <w:szCs w:val="28"/>
              </w:rPr>
              <w:t>3</w:t>
            </w:r>
          </w:p>
        </w:tc>
        <w:tc>
          <w:tcPr>
            <w:tcW w:w="2316" w:type="dxa"/>
          </w:tcPr>
          <w:p w:rsidR="0073091C" w:rsidRDefault="000C7C27">
            <w:pPr>
              <w:spacing w:line="400" w:lineRule="exact"/>
              <w:rPr>
                <w:rFonts w:eastAsia="仿宋_GB2312"/>
                <w:color w:val="000000"/>
                <w:kern w:val="0"/>
                <w:sz w:val="28"/>
                <w:szCs w:val="28"/>
              </w:rPr>
            </w:pPr>
            <w:r>
              <w:rPr>
                <w:rFonts w:eastAsia="仿宋_GB2312" w:hint="eastAsia"/>
                <w:color w:val="000000"/>
                <w:kern w:val="0"/>
                <w:sz w:val="28"/>
                <w:szCs w:val="28"/>
              </w:rPr>
              <w:t>……</w:t>
            </w:r>
          </w:p>
        </w:tc>
        <w:tc>
          <w:tcPr>
            <w:tcW w:w="1369" w:type="dxa"/>
          </w:tcPr>
          <w:p w:rsidR="0073091C" w:rsidRDefault="0073091C">
            <w:pPr>
              <w:rPr>
                <w:rFonts w:eastAsia="仿宋_GB2312"/>
                <w:color w:val="000000"/>
                <w:spacing w:val="-6"/>
                <w:kern w:val="0"/>
                <w:sz w:val="28"/>
                <w:szCs w:val="28"/>
              </w:rPr>
            </w:pPr>
          </w:p>
        </w:tc>
        <w:tc>
          <w:tcPr>
            <w:tcW w:w="5580" w:type="dxa"/>
            <w:vAlign w:val="center"/>
          </w:tcPr>
          <w:p w:rsidR="0073091C" w:rsidRDefault="0073091C">
            <w:pPr>
              <w:spacing w:line="400" w:lineRule="exact"/>
              <w:rPr>
                <w:rFonts w:eastAsia="仿宋_GB2312"/>
                <w:color w:val="000000"/>
                <w:kern w:val="0"/>
                <w:sz w:val="28"/>
                <w:szCs w:val="28"/>
              </w:rPr>
            </w:pPr>
          </w:p>
        </w:tc>
        <w:tc>
          <w:tcPr>
            <w:tcW w:w="3626" w:type="dxa"/>
          </w:tcPr>
          <w:p w:rsidR="0073091C" w:rsidRDefault="0073091C">
            <w:pPr>
              <w:spacing w:line="400" w:lineRule="exact"/>
              <w:jc w:val="left"/>
              <w:rPr>
                <w:rFonts w:eastAsia="仿宋_GB2312"/>
                <w:kern w:val="0"/>
                <w:sz w:val="28"/>
                <w:szCs w:val="28"/>
              </w:rPr>
            </w:pPr>
          </w:p>
        </w:tc>
      </w:tr>
      <w:tr w:rsidR="0073091C">
        <w:tc>
          <w:tcPr>
            <w:tcW w:w="13992" w:type="dxa"/>
            <w:gridSpan w:val="5"/>
            <w:vAlign w:val="center"/>
          </w:tcPr>
          <w:p w:rsidR="0073091C" w:rsidRDefault="0073091C">
            <w:pPr>
              <w:spacing w:line="400" w:lineRule="exact"/>
              <w:jc w:val="left"/>
              <w:rPr>
                <w:rFonts w:eastAsia="仿宋_GB2312"/>
                <w:kern w:val="0"/>
                <w:sz w:val="28"/>
                <w:szCs w:val="28"/>
              </w:rPr>
            </w:pPr>
            <w:r>
              <w:rPr>
                <w:rFonts w:eastAsia="仿宋_GB2312" w:hint="eastAsia"/>
                <w:kern w:val="0"/>
                <w:sz w:val="28"/>
                <w:szCs w:val="28"/>
              </w:rPr>
              <w:t>系统</w:t>
            </w:r>
            <w:r>
              <w:rPr>
                <w:rFonts w:eastAsia="仿宋_GB2312"/>
                <w:kern w:val="0"/>
                <w:sz w:val="28"/>
                <w:szCs w:val="28"/>
              </w:rPr>
              <w:t>参数</w:t>
            </w: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PET</w:t>
            </w:r>
            <w:r>
              <w:rPr>
                <w:rFonts w:eastAsia="仿宋_GB2312"/>
                <w:color w:val="000000"/>
                <w:kern w:val="0"/>
                <w:sz w:val="28"/>
                <w:szCs w:val="28"/>
              </w:rPr>
              <w:t>部分</w:t>
            </w:r>
          </w:p>
        </w:tc>
        <w:tc>
          <w:tcPr>
            <w:tcW w:w="1369" w:type="dxa"/>
          </w:tcPr>
          <w:p w:rsidR="0073091C" w:rsidRDefault="0073091C">
            <w:pPr>
              <w:rPr>
                <w:rFonts w:eastAsia="仿宋_GB2312"/>
                <w:color w:val="000000"/>
                <w:spacing w:val="-6"/>
                <w:kern w:val="0"/>
                <w:sz w:val="28"/>
                <w:szCs w:val="28"/>
              </w:rPr>
            </w:pPr>
          </w:p>
        </w:tc>
        <w:tc>
          <w:tcPr>
            <w:tcW w:w="5580" w:type="dxa"/>
            <w:vAlign w:val="center"/>
          </w:tcPr>
          <w:p w:rsidR="0073091C" w:rsidRDefault="0073091C">
            <w:pPr>
              <w:rPr>
                <w:rFonts w:eastAsia="仿宋_GB2312"/>
                <w:color w:val="000000"/>
                <w:spacing w:val="-6"/>
                <w:sz w:val="28"/>
                <w:szCs w:val="28"/>
              </w:rPr>
            </w:pPr>
            <w:r>
              <w:rPr>
                <w:rFonts w:eastAsia="仿宋_GB2312" w:hint="eastAsia"/>
                <w:color w:val="000000"/>
                <w:spacing w:val="-6"/>
                <w:sz w:val="28"/>
                <w:szCs w:val="28"/>
              </w:rPr>
              <w:t>横向视野</w:t>
            </w:r>
          </w:p>
          <w:p w:rsidR="0073091C" w:rsidRPr="000C7C27" w:rsidRDefault="0073091C">
            <w:pPr>
              <w:rPr>
                <w:rFonts w:eastAsia="仿宋_GB2312"/>
                <w:color w:val="000000" w:themeColor="text1"/>
                <w:spacing w:val="-6"/>
                <w:sz w:val="28"/>
                <w:szCs w:val="28"/>
              </w:rPr>
            </w:pPr>
            <w:r>
              <w:rPr>
                <w:rFonts w:eastAsia="仿宋_GB2312" w:hint="eastAsia"/>
                <w:color w:val="000000"/>
                <w:spacing w:val="-6"/>
                <w:sz w:val="28"/>
                <w:szCs w:val="28"/>
              </w:rPr>
              <w:t>轴</w:t>
            </w:r>
            <w:r w:rsidRPr="000C7C27">
              <w:rPr>
                <w:rFonts w:eastAsia="仿宋_GB2312" w:hint="eastAsia"/>
                <w:color w:val="000000" w:themeColor="text1"/>
                <w:spacing w:val="-6"/>
                <w:sz w:val="28"/>
                <w:szCs w:val="28"/>
              </w:rPr>
              <w:t>向视野</w:t>
            </w:r>
          </w:p>
          <w:p w:rsidR="0073091C" w:rsidRPr="000C7C27" w:rsidRDefault="00C71FB9">
            <w:pPr>
              <w:rPr>
                <w:rFonts w:eastAsia="仿宋_GB2312"/>
                <w:color w:val="000000" w:themeColor="text1"/>
                <w:spacing w:val="-6"/>
                <w:sz w:val="28"/>
                <w:szCs w:val="28"/>
                <w:highlight w:val="yellow"/>
              </w:rPr>
            </w:pPr>
            <w:r w:rsidRPr="000C7C27">
              <w:rPr>
                <w:rFonts w:eastAsia="仿宋_GB2312" w:hint="eastAsia"/>
                <w:color w:val="000000" w:themeColor="text1"/>
                <w:spacing w:val="-6"/>
                <w:sz w:val="28"/>
                <w:szCs w:val="28"/>
              </w:rPr>
              <w:lastRenderedPageBreak/>
              <w:t>横断图像层</w:t>
            </w:r>
            <w:r w:rsidR="0021379B" w:rsidRPr="000C7C27">
              <w:rPr>
                <w:rFonts w:eastAsia="仿宋_GB2312" w:hint="eastAsia"/>
                <w:color w:val="000000" w:themeColor="text1"/>
                <w:spacing w:val="-6"/>
                <w:sz w:val="28"/>
                <w:szCs w:val="28"/>
              </w:rPr>
              <w:t>厚</w:t>
            </w:r>
            <w:r w:rsidR="0037789A" w:rsidRPr="000C7C27">
              <w:rPr>
                <w:rFonts w:eastAsia="仿宋_GB2312" w:hint="eastAsia"/>
                <w:color w:val="000000" w:themeColor="text1"/>
                <w:spacing w:val="-6"/>
                <w:sz w:val="28"/>
                <w:szCs w:val="28"/>
              </w:rPr>
              <w:t>、层数</w:t>
            </w:r>
          </w:p>
          <w:p w:rsidR="0073091C" w:rsidRPr="000C7C27" w:rsidRDefault="0073091C">
            <w:pPr>
              <w:rPr>
                <w:rFonts w:eastAsia="仿宋_GB2312"/>
                <w:color w:val="000000" w:themeColor="text1"/>
                <w:spacing w:val="-6"/>
                <w:sz w:val="28"/>
                <w:szCs w:val="28"/>
              </w:rPr>
            </w:pPr>
            <w:r w:rsidRPr="000C7C27">
              <w:rPr>
                <w:rFonts w:eastAsia="仿宋_GB2312" w:hint="eastAsia"/>
                <w:color w:val="000000" w:themeColor="text1"/>
                <w:spacing w:val="-6"/>
                <w:sz w:val="28"/>
                <w:szCs w:val="28"/>
              </w:rPr>
              <w:t>符合窗宽</w:t>
            </w:r>
          </w:p>
          <w:p w:rsidR="0073091C" w:rsidRDefault="0073091C">
            <w:pPr>
              <w:rPr>
                <w:rFonts w:eastAsia="仿宋_GB2312"/>
                <w:color w:val="000000"/>
                <w:spacing w:val="-6"/>
                <w:sz w:val="28"/>
                <w:szCs w:val="28"/>
              </w:rPr>
            </w:pPr>
            <w:r>
              <w:rPr>
                <w:rFonts w:eastAsia="仿宋_GB2312" w:hint="eastAsia"/>
                <w:color w:val="000000"/>
                <w:spacing w:val="-6"/>
                <w:sz w:val="28"/>
                <w:szCs w:val="28"/>
              </w:rPr>
              <w:t>能量</w:t>
            </w:r>
            <w:r>
              <w:rPr>
                <w:rFonts w:eastAsia="仿宋_GB2312"/>
                <w:color w:val="000000"/>
                <w:spacing w:val="-6"/>
                <w:sz w:val="28"/>
                <w:szCs w:val="28"/>
              </w:rPr>
              <w:t>窗宽</w:t>
            </w:r>
          </w:p>
          <w:p w:rsidR="0073091C" w:rsidRDefault="0073091C">
            <w:pPr>
              <w:rPr>
                <w:rFonts w:eastAsia="仿宋_GB2312"/>
                <w:color w:val="000000"/>
                <w:kern w:val="0"/>
                <w:sz w:val="28"/>
                <w:szCs w:val="28"/>
              </w:rPr>
            </w:pPr>
            <w:r>
              <w:rPr>
                <w:rFonts w:eastAsia="仿宋_GB2312" w:hint="eastAsia"/>
                <w:color w:val="000000"/>
                <w:spacing w:val="-6"/>
                <w:sz w:val="28"/>
                <w:szCs w:val="28"/>
              </w:rPr>
              <w:t>采集模式（如静态、步进式、连续进床等）</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p>
        </w:tc>
        <w:tc>
          <w:tcPr>
            <w:tcW w:w="2316" w:type="dxa"/>
          </w:tcPr>
          <w:p w:rsidR="0073091C" w:rsidRDefault="0073091C">
            <w:pPr>
              <w:spacing w:line="400" w:lineRule="exact"/>
              <w:rPr>
                <w:rFonts w:eastAsia="仿宋_GB2312"/>
                <w:color w:val="000000"/>
                <w:kern w:val="0"/>
                <w:sz w:val="28"/>
                <w:szCs w:val="28"/>
              </w:rPr>
            </w:pPr>
            <w:r>
              <w:rPr>
                <w:rFonts w:eastAsia="仿宋_GB2312" w:hint="eastAsia"/>
                <w:color w:val="000000"/>
                <w:kern w:val="0"/>
                <w:sz w:val="28"/>
                <w:szCs w:val="28"/>
              </w:rPr>
              <w:t>CT</w:t>
            </w:r>
            <w:r>
              <w:rPr>
                <w:rFonts w:eastAsia="仿宋_GB2312" w:hint="eastAsia"/>
                <w:color w:val="000000"/>
                <w:kern w:val="0"/>
                <w:sz w:val="28"/>
                <w:szCs w:val="28"/>
              </w:rPr>
              <w:t>部分</w:t>
            </w:r>
          </w:p>
        </w:tc>
        <w:tc>
          <w:tcPr>
            <w:tcW w:w="1369" w:type="dxa"/>
          </w:tcPr>
          <w:p w:rsidR="0073091C" w:rsidRDefault="0073091C">
            <w:pPr>
              <w:rPr>
                <w:rFonts w:eastAsia="仿宋_GB2312"/>
                <w:color w:val="000000"/>
                <w:spacing w:val="-6"/>
                <w:kern w:val="0"/>
                <w:sz w:val="28"/>
                <w:szCs w:val="28"/>
              </w:rPr>
            </w:pPr>
          </w:p>
        </w:tc>
        <w:tc>
          <w:tcPr>
            <w:tcW w:w="5580" w:type="dxa"/>
            <w:vAlign w:val="center"/>
          </w:tcPr>
          <w:p w:rsidR="0073091C" w:rsidRDefault="0073091C">
            <w:pPr>
              <w:spacing w:line="400" w:lineRule="exact"/>
              <w:rPr>
                <w:rFonts w:eastAsia="仿宋_GB2312"/>
                <w:color w:val="000000"/>
                <w:kern w:val="0"/>
                <w:sz w:val="28"/>
                <w:szCs w:val="28"/>
              </w:rPr>
            </w:pPr>
            <w:r>
              <w:rPr>
                <w:rFonts w:eastAsia="仿宋_GB2312"/>
                <w:color w:val="000000"/>
                <w:kern w:val="0"/>
                <w:sz w:val="28"/>
                <w:szCs w:val="28"/>
              </w:rPr>
              <w:t>X</w:t>
            </w:r>
            <w:r>
              <w:rPr>
                <w:rFonts w:eastAsia="仿宋_GB2312"/>
                <w:color w:val="000000"/>
                <w:kern w:val="0"/>
                <w:sz w:val="28"/>
                <w:szCs w:val="28"/>
              </w:rPr>
              <w:t>射线源组件旋转</w:t>
            </w:r>
            <w:r>
              <w:rPr>
                <w:rFonts w:eastAsia="仿宋_GB2312"/>
                <w:color w:val="000000"/>
                <w:kern w:val="0"/>
                <w:sz w:val="28"/>
                <w:szCs w:val="28"/>
              </w:rPr>
              <w:t>360°</w:t>
            </w:r>
            <w:r>
              <w:rPr>
                <w:rFonts w:eastAsia="仿宋_GB2312"/>
                <w:color w:val="000000"/>
                <w:kern w:val="0"/>
                <w:sz w:val="28"/>
                <w:szCs w:val="28"/>
              </w:rPr>
              <w:t>，单次轴向扫描时可获得的最大扫描层数</w:t>
            </w:r>
          </w:p>
          <w:p w:rsidR="0073091C" w:rsidRDefault="0073091C">
            <w:pPr>
              <w:spacing w:line="400" w:lineRule="exact"/>
              <w:rPr>
                <w:rFonts w:eastAsia="仿宋_GB2312"/>
                <w:color w:val="000000"/>
                <w:kern w:val="0"/>
                <w:sz w:val="28"/>
                <w:szCs w:val="28"/>
              </w:rPr>
            </w:pPr>
            <w:r>
              <w:rPr>
                <w:rFonts w:eastAsia="仿宋_GB2312"/>
                <w:color w:val="000000"/>
                <w:kern w:val="0"/>
                <w:sz w:val="28"/>
                <w:szCs w:val="28"/>
              </w:rPr>
              <w:t>最大扫描范围</w:t>
            </w:r>
            <w:r>
              <w:rPr>
                <w:rFonts w:eastAsia="仿宋_GB2312" w:hint="eastAsia"/>
                <w:color w:val="000000"/>
                <w:kern w:val="0"/>
                <w:sz w:val="28"/>
                <w:szCs w:val="28"/>
              </w:rPr>
              <w:t>（</w:t>
            </w:r>
            <w:r>
              <w:rPr>
                <w:rFonts w:eastAsia="仿宋_GB2312"/>
                <w:color w:val="000000"/>
                <w:kern w:val="0"/>
                <w:sz w:val="28"/>
                <w:szCs w:val="28"/>
              </w:rPr>
              <w:t>mm</w:t>
            </w:r>
            <w:r>
              <w:rPr>
                <w:rFonts w:eastAsia="仿宋_GB2312" w:hint="eastAsia"/>
                <w:color w:val="000000"/>
                <w:kern w:val="0"/>
                <w:sz w:val="28"/>
                <w:szCs w:val="28"/>
              </w:rPr>
              <w:t>）</w:t>
            </w:r>
          </w:p>
          <w:p w:rsidR="0073091C" w:rsidRDefault="0073091C">
            <w:pPr>
              <w:spacing w:line="400" w:lineRule="exact"/>
              <w:rPr>
                <w:rFonts w:eastAsia="仿宋_GB2312"/>
                <w:color w:val="000000"/>
                <w:kern w:val="0"/>
                <w:sz w:val="28"/>
                <w:szCs w:val="28"/>
              </w:rPr>
            </w:pPr>
            <w:r>
              <w:rPr>
                <w:rFonts w:eastAsia="仿宋_GB2312"/>
                <w:color w:val="000000"/>
                <w:kern w:val="0"/>
                <w:sz w:val="28"/>
                <w:szCs w:val="28"/>
              </w:rPr>
              <w:t>螺距系数</w:t>
            </w:r>
          </w:p>
          <w:p w:rsidR="0073091C" w:rsidRDefault="0073091C">
            <w:pPr>
              <w:spacing w:line="400" w:lineRule="exact"/>
              <w:rPr>
                <w:rFonts w:eastAsia="仿宋_GB2312"/>
                <w:color w:val="000000"/>
                <w:kern w:val="0"/>
                <w:sz w:val="28"/>
                <w:szCs w:val="28"/>
              </w:rPr>
            </w:pPr>
            <w:r>
              <w:rPr>
                <w:rFonts w:eastAsia="仿宋_GB2312"/>
                <w:color w:val="000000"/>
                <w:kern w:val="0"/>
                <w:sz w:val="28"/>
                <w:szCs w:val="28"/>
              </w:rPr>
              <w:t>扫描模式：</w:t>
            </w:r>
          </w:p>
          <w:p w:rsidR="0073091C" w:rsidRDefault="0073091C">
            <w:pPr>
              <w:spacing w:line="400" w:lineRule="exact"/>
              <w:ind w:firstLineChars="200" w:firstLine="560"/>
              <w:rPr>
                <w:rFonts w:eastAsia="仿宋_GB2312"/>
                <w:color w:val="000000"/>
                <w:kern w:val="0"/>
                <w:sz w:val="28"/>
                <w:szCs w:val="28"/>
              </w:rPr>
            </w:pPr>
            <w:r>
              <w:rPr>
                <w:rFonts w:eastAsia="仿宋_GB2312"/>
                <w:color w:val="000000"/>
                <w:kern w:val="0"/>
                <w:sz w:val="28"/>
                <w:szCs w:val="28"/>
              </w:rPr>
              <w:t>序列扫描</w:t>
            </w:r>
          </w:p>
          <w:p w:rsidR="0073091C" w:rsidRDefault="0073091C">
            <w:pPr>
              <w:spacing w:line="400" w:lineRule="exact"/>
              <w:ind w:firstLineChars="200" w:firstLine="560"/>
              <w:rPr>
                <w:rFonts w:eastAsia="仿宋_GB2312"/>
                <w:color w:val="000000"/>
                <w:kern w:val="0"/>
                <w:sz w:val="28"/>
                <w:szCs w:val="28"/>
              </w:rPr>
            </w:pPr>
            <w:r>
              <w:rPr>
                <w:rFonts w:eastAsia="仿宋_GB2312"/>
                <w:color w:val="000000"/>
                <w:kern w:val="0"/>
                <w:sz w:val="28"/>
                <w:szCs w:val="28"/>
              </w:rPr>
              <w:t>螺旋扫描</w:t>
            </w:r>
          </w:p>
          <w:p w:rsidR="0073091C" w:rsidRDefault="0073091C">
            <w:pPr>
              <w:spacing w:line="400" w:lineRule="exact"/>
              <w:ind w:firstLineChars="200" w:firstLine="560"/>
              <w:rPr>
                <w:rFonts w:eastAsia="仿宋_GB2312"/>
                <w:color w:val="000000"/>
                <w:kern w:val="0"/>
                <w:sz w:val="28"/>
                <w:szCs w:val="28"/>
              </w:rPr>
            </w:pPr>
            <w:r>
              <w:rPr>
                <w:rFonts w:eastAsia="仿宋_GB2312"/>
                <w:color w:val="000000"/>
                <w:kern w:val="0"/>
                <w:sz w:val="28"/>
                <w:szCs w:val="28"/>
              </w:rPr>
              <w:t>电影模式</w:t>
            </w:r>
          </w:p>
          <w:p w:rsidR="0073091C" w:rsidRDefault="0073091C">
            <w:pPr>
              <w:spacing w:line="400" w:lineRule="exact"/>
              <w:ind w:firstLineChars="200" w:firstLine="560"/>
              <w:rPr>
                <w:rFonts w:eastAsia="仿宋_GB2312"/>
                <w:color w:val="000000"/>
                <w:kern w:val="0"/>
                <w:sz w:val="28"/>
                <w:szCs w:val="28"/>
              </w:rPr>
            </w:pPr>
            <w:r>
              <w:rPr>
                <w:rFonts w:eastAsia="仿宋_GB2312"/>
                <w:color w:val="000000"/>
                <w:kern w:val="0"/>
                <w:sz w:val="28"/>
                <w:szCs w:val="28"/>
              </w:rPr>
              <w:t>心脏螺旋模式</w:t>
            </w:r>
          </w:p>
        </w:tc>
        <w:tc>
          <w:tcPr>
            <w:tcW w:w="3626" w:type="dxa"/>
          </w:tcPr>
          <w:p w:rsidR="0073091C" w:rsidRDefault="0073091C">
            <w:pPr>
              <w:spacing w:line="400" w:lineRule="exact"/>
              <w:jc w:val="left"/>
              <w:rPr>
                <w:rFonts w:eastAsia="仿宋_GB2312"/>
                <w:kern w:val="0"/>
                <w:sz w:val="28"/>
                <w:szCs w:val="28"/>
              </w:rPr>
            </w:pPr>
          </w:p>
        </w:tc>
      </w:tr>
      <w:tr w:rsidR="0073091C">
        <w:tc>
          <w:tcPr>
            <w:tcW w:w="1101" w:type="dxa"/>
            <w:vAlign w:val="center"/>
          </w:tcPr>
          <w:p w:rsidR="0073091C" w:rsidRDefault="0073091C">
            <w:pPr>
              <w:spacing w:line="400" w:lineRule="exact"/>
              <w:jc w:val="center"/>
              <w:rPr>
                <w:rFonts w:eastAsia="仿宋_GB2312"/>
                <w:color w:val="000000"/>
                <w:kern w:val="0"/>
                <w:sz w:val="28"/>
                <w:szCs w:val="28"/>
              </w:rPr>
            </w:pPr>
          </w:p>
        </w:tc>
        <w:tc>
          <w:tcPr>
            <w:tcW w:w="2316" w:type="dxa"/>
          </w:tcPr>
          <w:p w:rsidR="0073091C" w:rsidRDefault="0073091C">
            <w:pPr>
              <w:spacing w:line="400" w:lineRule="exact"/>
              <w:rPr>
                <w:rFonts w:eastAsia="仿宋_GB2312"/>
                <w:color w:val="000000"/>
                <w:kern w:val="0"/>
                <w:sz w:val="28"/>
                <w:szCs w:val="28"/>
              </w:rPr>
            </w:pPr>
          </w:p>
        </w:tc>
        <w:tc>
          <w:tcPr>
            <w:tcW w:w="1369" w:type="dxa"/>
          </w:tcPr>
          <w:p w:rsidR="0073091C" w:rsidRDefault="0073091C">
            <w:pPr>
              <w:rPr>
                <w:rFonts w:eastAsia="仿宋_GB2312"/>
                <w:color w:val="000000"/>
                <w:spacing w:val="-6"/>
                <w:kern w:val="0"/>
                <w:sz w:val="28"/>
                <w:szCs w:val="28"/>
              </w:rPr>
            </w:pPr>
          </w:p>
        </w:tc>
        <w:tc>
          <w:tcPr>
            <w:tcW w:w="5580" w:type="dxa"/>
            <w:vAlign w:val="center"/>
          </w:tcPr>
          <w:p w:rsidR="0073091C" w:rsidRDefault="0073091C">
            <w:pPr>
              <w:spacing w:line="400" w:lineRule="exact"/>
              <w:rPr>
                <w:rFonts w:eastAsia="仿宋_GB2312"/>
                <w:color w:val="000000"/>
                <w:kern w:val="0"/>
                <w:sz w:val="28"/>
                <w:szCs w:val="28"/>
              </w:rPr>
            </w:pPr>
          </w:p>
        </w:tc>
        <w:tc>
          <w:tcPr>
            <w:tcW w:w="3626" w:type="dxa"/>
          </w:tcPr>
          <w:p w:rsidR="0073091C" w:rsidRDefault="0073091C">
            <w:pPr>
              <w:spacing w:line="400" w:lineRule="exact"/>
              <w:jc w:val="left"/>
              <w:rPr>
                <w:rFonts w:eastAsia="仿宋_GB2312"/>
                <w:kern w:val="0"/>
                <w:sz w:val="28"/>
                <w:szCs w:val="28"/>
              </w:rPr>
            </w:pPr>
          </w:p>
        </w:tc>
      </w:tr>
    </w:tbl>
    <w:p w:rsidR="009757D0" w:rsidRDefault="009757D0">
      <w:pPr>
        <w:widowControl/>
        <w:jc w:val="left"/>
        <w:rPr>
          <w:rFonts w:ascii="仿宋_GB2312" w:eastAsia="仿宋_GB2312" w:hAnsi="黑体"/>
          <w:color w:val="000000"/>
          <w:spacing w:val="-6"/>
          <w:sz w:val="28"/>
          <w:szCs w:val="28"/>
        </w:rPr>
      </w:pPr>
      <w:bookmarkStart w:id="71" w:name="_Toc24232"/>
      <w:bookmarkStart w:id="72" w:name="_Toc24966883"/>
    </w:p>
    <w:p w:rsidR="00C6043B" w:rsidRDefault="009757D0" w:rsidP="00E85967">
      <w:pPr>
        <w:widowControl/>
        <w:spacing w:line="360" w:lineRule="auto"/>
        <w:ind w:firstLineChars="200" w:firstLine="536"/>
        <w:jc w:val="left"/>
        <w:rPr>
          <w:rFonts w:ascii="仿宋_GB2312" w:eastAsia="仿宋_GB2312" w:hAnsi="黑体"/>
          <w:color w:val="000000"/>
          <w:spacing w:val="-6"/>
          <w:sz w:val="28"/>
          <w:szCs w:val="28"/>
        </w:rPr>
      </w:pPr>
      <w:r w:rsidRPr="009757D0">
        <w:rPr>
          <w:rFonts w:ascii="仿宋_GB2312" w:eastAsia="仿宋_GB2312" w:hAnsi="黑体" w:hint="eastAsia"/>
          <w:color w:val="000000"/>
          <w:spacing w:val="-6"/>
          <w:sz w:val="28"/>
          <w:szCs w:val="28"/>
        </w:rPr>
        <w:t>注：应</w:t>
      </w:r>
      <w:r>
        <w:rPr>
          <w:rFonts w:ascii="仿宋_GB2312" w:eastAsia="仿宋_GB2312" w:hAnsi="黑体" w:hint="eastAsia"/>
          <w:color w:val="000000"/>
          <w:spacing w:val="-6"/>
          <w:sz w:val="28"/>
          <w:szCs w:val="28"/>
        </w:rPr>
        <w:t>参照上述表格，</w:t>
      </w:r>
      <w:r w:rsidRPr="009757D0">
        <w:rPr>
          <w:rFonts w:ascii="仿宋_GB2312" w:eastAsia="仿宋_GB2312" w:hAnsi="黑体" w:hint="eastAsia"/>
          <w:color w:val="000000"/>
          <w:spacing w:val="-6"/>
          <w:sz w:val="28"/>
          <w:szCs w:val="28"/>
        </w:rPr>
        <w:t>根据申报产品实际情况列明产品规格参数</w:t>
      </w:r>
      <w:r>
        <w:rPr>
          <w:rFonts w:ascii="仿宋_GB2312" w:eastAsia="仿宋_GB2312" w:hAnsi="黑体" w:hint="eastAsia"/>
          <w:color w:val="000000"/>
          <w:spacing w:val="-6"/>
          <w:sz w:val="28"/>
          <w:szCs w:val="28"/>
        </w:rPr>
        <w:t>、配置情况。表格中未尽事宜，可以增加。有不适用或不符合的特殊情况，另附文件说明。</w:t>
      </w:r>
    </w:p>
    <w:p w:rsidR="00410DFE" w:rsidRPr="009757D0" w:rsidRDefault="00410DFE" w:rsidP="009757D0">
      <w:pPr>
        <w:widowControl/>
        <w:spacing w:line="360" w:lineRule="auto"/>
        <w:ind w:firstLineChars="200" w:firstLine="536"/>
        <w:jc w:val="left"/>
        <w:rPr>
          <w:rFonts w:ascii="仿宋_GB2312" w:eastAsia="仿宋_GB2312" w:hAnsi="黑体"/>
          <w:color w:val="000000"/>
          <w:spacing w:val="-6"/>
          <w:sz w:val="28"/>
          <w:szCs w:val="28"/>
        </w:rPr>
        <w:sectPr w:rsidR="00410DFE" w:rsidRPr="009757D0">
          <w:pgSz w:w="16838" w:h="11906" w:orient="landscape"/>
          <w:pgMar w:top="1758" w:right="1531" w:bottom="1588" w:left="1531" w:header="851" w:footer="992" w:gutter="0"/>
          <w:cols w:space="425"/>
          <w:docGrid w:linePitch="312"/>
        </w:sectPr>
      </w:pPr>
      <w:r w:rsidRPr="009757D0">
        <w:rPr>
          <w:rFonts w:ascii="仿宋_GB2312" w:eastAsia="仿宋_GB2312" w:hAnsi="黑体" w:hint="eastAsia"/>
          <w:color w:val="000000"/>
          <w:spacing w:val="-6"/>
          <w:sz w:val="28"/>
          <w:szCs w:val="28"/>
        </w:rPr>
        <w:br w:type="page"/>
      </w:r>
    </w:p>
    <w:p w:rsidR="00410DFE" w:rsidRDefault="00410DFE" w:rsidP="00410DFE">
      <w:pPr>
        <w:widowControl/>
        <w:jc w:val="left"/>
        <w:outlineLvl w:val="0"/>
        <w:rPr>
          <w:rFonts w:ascii="黑体" w:eastAsia="黑体" w:hAnsi="黑体"/>
          <w:color w:val="000000"/>
          <w:spacing w:val="-6"/>
          <w:sz w:val="32"/>
          <w:szCs w:val="32"/>
        </w:rPr>
      </w:pPr>
      <w:r>
        <w:rPr>
          <w:rFonts w:ascii="黑体" w:eastAsia="黑体" w:hAnsi="黑体" w:hint="eastAsia"/>
          <w:color w:val="000000"/>
          <w:spacing w:val="-6"/>
          <w:sz w:val="32"/>
          <w:szCs w:val="32"/>
        </w:rPr>
        <w:lastRenderedPageBreak/>
        <w:t>附录Ⅱ能量</w:t>
      </w:r>
      <w:r>
        <w:rPr>
          <w:rFonts w:ascii="黑体" w:eastAsia="黑体" w:hAnsi="黑体"/>
          <w:color w:val="000000"/>
          <w:spacing w:val="-6"/>
          <w:sz w:val="32"/>
          <w:szCs w:val="32"/>
        </w:rPr>
        <w:t>分辨率测试方法</w:t>
      </w:r>
    </w:p>
    <w:p w:rsidR="00410DFE" w:rsidRDefault="00410DFE" w:rsidP="008E2CB7">
      <w:pPr>
        <w:widowControl/>
        <w:spacing w:line="600" w:lineRule="exact"/>
        <w:jc w:val="left"/>
        <w:rPr>
          <w:rFonts w:ascii="黑体" w:eastAsia="黑体" w:hAnsi="黑体"/>
          <w:color w:val="000000"/>
          <w:spacing w:val="-6"/>
          <w:sz w:val="32"/>
          <w:szCs w:val="32"/>
        </w:rPr>
      </w:pPr>
    </w:p>
    <w:p w:rsidR="00410DFE" w:rsidRPr="005D6773" w:rsidRDefault="005D6773" w:rsidP="000654A6">
      <w:pPr>
        <w:pStyle w:val="Default"/>
        <w:spacing w:line="600" w:lineRule="exact"/>
        <w:ind w:firstLineChars="200" w:firstLine="643"/>
        <w:rPr>
          <w:rFonts w:ascii="黑体" w:eastAsia="黑体" w:hAnsi="黑体" w:cs="华文新魏"/>
          <w:b/>
          <w:color w:val="auto"/>
          <w:sz w:val="32"/>
          <w:szCs w:val="32"/>
        </w:rPr>
      </w:pPr>
      <w:r w:rsidRPr="005D6773">
        <w:rPr>
          <w:rFonts w:ascii="黑体" w:eastAsia="黑体" w:hAnsi="黑体" w:cs="华文新魏" w:hint="eastAsia"/>
          <w:b/>
          <w:color w:val="auto"/>
          <w:sz w:val="32"/>
          <w:szCs w:val="32"/>
        </w:rPr>
        <w:t>一、</w:t>
      </w:r>
      <w:r w:rsidR="00410DFE" w:rsidRPr="005D6773">
        <w:rPr>
          <w:rFonts w:ascii="黑体" w:eastAsia="黑体" w:hAnsi="黑体" w:cs="华文新魏" w:hint="eastAsia"/>
          <w:b/>
          <w:color w:val="auto"/>
          <w:sz w:val="32"/>
          <w:szCs w:val="32"/>
        </w:rPr>
        <w:t xml:space="preserve"> 概述</w:t>
      </w:r>
    </w:p>
    <w:p w:rsidR="00410DFE" w:rsidRPr="00410DFE" w:rsidRDefault="00410DFE" w:rsidP="008E2CB7">
      <w:pPr>
        <w:pStyle w:val="Default"/>
        <w:spacing w:line="600" w:lineRule="exact"/>
        <w:ind w:firstLineChars="202" w:firstLine="646"/>
        <w:rPr>
          <w:rFonts w:ascii="仿宋_GB2312" w:eastAsia="仿宋_GB2312" w:hAnsi="宋体" w:cs="宋体"/>
          <w:color w:val="auto"/>
          <w:sz w:val="32"/>
          <w:szCs w:val="32"/>
        </w:rPr>
      </w:pPr>
      <w:r w:rsidRPr="00410DFE">
        <w:rPr>
          <w:rFonts w:ascii="仿宋_GB2312" w:eastAsia="仿宋_GB2312" w:hAnsi="宋体" w:cs="Times New Roman" w:hint="eastAsia"/>
          <w:color w:val="auto"/>
          <w:sz w:val="32"/>
          <w:szCs w:val="32"/>
        </w:rPr>
        <w:t>PET</w:t>
      </w:r>
      <w:r w:rsidRPr="00410DFE">
        <w:rPr>
          <w:rFonts w:ascii="仿宋_GB2312" w:eastAsia="仿宋_GB2312" w:hAnsi="宋体" w:cs="宋体" w:hint="eastAsia"/>
          <w:color w:val="auto"/>
          <w:sz w:val="32"/>
          <w:szCs w:val="32"/>
        </w:rPr>
        <w:t>系统的能量分辨率是PET性能的重要指标，它决定了PET能窗大小和排除散射事件的能力。能量分辨的本质是射线探测过程中的一系列涨落：能量沉积与退激的光子发射、光子收集、光电转化、电子倍增、电路噪声等引起的信号幅度起伏。</w:t>
      </w:r>
    </w:p>
    <w:p w:rsidR="00410DFE" w:rsidRPr="00410DFE" w:rsidRDefault="00410DFE" w:rsidP="008E2CB7">
      <w:pPr>
        <w:pStyle w:val="Default"/>
        <w:spacing w:line="600" w:lineRule="exact"/>
        <w:ind w:firstLineChars="202" w:firstLine="646"/>
        <w:rPr>
          <w:rFonts w:ascii="仿宋_GB2312" w:eastAsia="仿宋_GB2312" w:hAnsi="宋体" w:cs="宋体"/>
          <w:color w:val="auto"/>
          <w:sz w:val="32"/>
          <w:szCs w:val="32"/>
        </w:rPr>
      </w:pPr>
      <w:r w:rsidRPr="00410DFE">
        <w:rPr>
          <w:rFonts w:ascii="仿宋_GB2312" w:eastAsia="仿宋_GB2312" w:hAnsi="宋体" w:cs="Times New Roman" w:hint="eastAsia"/>
          <w:color w:val="auto"/>
          <w:sz w:val="32"/>
          <w:szCs w:val="32"/>
        </w:rPr>
        <w:t>PET</w:t>
      </w:r>
      <w:r w:rsidRPr="00410DFE">
        <w:rPr>
          <w:rFonts w:ascii="仿宋_GB2312" w:eastAsia="仿宋_GB2312" w:hAnsi="宋体" w:cs="宋体" w:hint="eastAsia"/>
          <w:color w:val="auto"/>
          <w:sz w:val="32"/>
          <w:szCs w:val="32"/>
        </w:rPr>
        <w:t>系统的能量分辨率取决于探头中所有小晶体探测单元的能量分辨率。本方法采用对每个小晶体探测单元的能量分辨率进行独立测量，再取所有小晶体探测单元能量分辨率的平均值，作为</w:t>
      </w:r>
      <w:r w:rsidRPr="00410DFE">
        <w:rPr>
          <w:rFonts w:ascii="仿宋_GB2312" w:eastAsia="仿宋_GB2312" w:hAnsi="宋体" w:cs="Times New Roman" w:hint="eastAsia"/>
          <w:color w:val="auto"/>
          <w:sz w:val="32"/>
          <w:szCs w:val="32"/>
        </w:rPr>
        <w:t>PET</w:t>
      </w:r>
      <w:r w:rsidRPr="00410DFE">
        <w:rPr>
          <w:rFonts w:ascii="仿宋_GB2312" w:eastAsia="仿宋_GB2312" w:hAnsi="宋体" w:cs="宋体" w:hint="eastAsia"/>
          <w:color w:val="auto"/>
          <w:sz w:val="32"/>
          <w:szCs w:val="32"/>
        </w:rPr>
        <w:t>系统的能量分辨率。</w:t>
      </w:r>
    </w:p>
    <w:p w:rsidR="00410DFE" w:rsidRPr="00410DFE" w:rsidRDefault="00410DFE" w:rsidP="008E2CB7">
      <w:pPr>
        <w:pStyle w:val="Default"/>
        <w:spacing w:line="600" w:lineRule="exact"/>
        <w:ind w:firstLineChars="202" w:firstLine="646"/>
        <w:rPr>
          <w:rFonts w:ascii="仿宋_GB2312" w:eastAsia="仿宋_GB2312" w:hAnsi="宋体" w:cs="宋体"/>
          <w:color w:val="auto"/>
          <w:sz w:val="32"/>
          <w:szCs w:val="32"/>
        </w:rPr>
      </w:pPr>
      <w:r w:rsidRPr="00410DFE">
        <w:rPr>
          <w:rFonts w:ascii="仿宋_GB2312" w:eastAsia="仿宋_GB2312" w:hAnsi="宋体" w:cs="Times New Roman" w:hint="eastAsia"/>
          <w:color w:val="auto"/>
          <w:sz w:val="32"/>
          <w:szCs w:val="32"/>
        </w:rPr>
        <w:t>PET</w:t>
      </w:r>
      <w:r w:rsidRPr="00410DFE">
        <w:rPr>
          <w:rFonts w:ascii="仿宋_GB2312" w:eastAsia="仿宋_GB2312" w:hAnsi="宋体" w:cs="宋体" w:hint="eastAsia"/>
          <w:color w:val="auto"/>
          <w:sz w:val="32"/>
          <w:szCs w:val="32"/>
        </w:rPr>
        <w:t>的能量分辨率用</w:t>
      </w:r>
      <w:r w:rsidRPr="00410DFE">
        <w:rPr>
          <w:rFonts w:ascii="仿宋_GB2312" w:eastAsia="仿宋_GB2312" w:hAnsi="宋体" w:cs="Times New Roman" w:hint="eastAsia"/>
          <w:color w:val="auto"/>
          <w:sz w:val="32"/>
          <w:szCs w:val="32"/>
        </w:rPr>
        <w:t>511 keV</w:t>
      </w:r>
      <w:r w:rsidRPr="00410DFE">
        <w:rPr>
          <w:rFonts w:ascii="仿宋_GB2312" w:eastAsia="仿宋_GB2312" w:hAnsi="宋体" w:cs="宋体" w:hint="eastAsia"/>
          <w:color w:val="auto"/>
          <w:sz w:val="32"/>
          <w:szCs w:val="32"/>
        </w:rPr>
        <w:t>的能谱峰的半高宽（</w:t>
      </w:r>
      <w:r w:rsidRPr="00410DFE">
        <w:rPr>
          <w:rFonts w:ascii="仿宋_GB2312" w:eastAsia="仿宋_GB2312" w:hAnsi="宋体" w:cs="Times New Roman" w:hint="eastAsia"/>
          <w:color w:val="auto"/>
          <w:sz w:val="32"/>
          <w:szCs w:val="32"/>
        </w:rPr>
        <w:t>FWHM</w:t>
      </w:r>
      <w:r w:rsidRPr="00410DFE">
        <w:rPr>
          <w:rFonts w:ascii="仿宋_GB2312" w:eastAsia="仿宋_GB2312" w:hAnsi="宋体" w:cs="宋体" w:hint="eastAsia"/>
          <w:color w:val="auto"/>
          <w:sz w:val="32"/>
          <w:szCs w:val="32"/>
        </w:rPr>
        <w:t>）与</w:t>
      </w:r>
      <w:r w:rsidRPr="00410DFE">
        <w:rPr>
          <w:rFonts w:ascii="仿宋_GB2312" w:eastAsia="仿宋_GB2312" w:hAnsi="宋体" w:cs="Times New Roman" w:hint="eastAsia"/>
          <w:color w:val="auto"/>
          <w:sz w:val="32"/>
          <w:szCs w:val="32"/>
        </w:rPr>
        <w:t>511 keV</w:t>
      </w:r>
      <w:r w:rsidRPr="00410DFE">
        <w:rPr>
          <w:rFonts w:ascii="仿宋_GB2312" w:eastAsia="仿宋_GB2312" w:hAnsi="宋体" w:cs="宋体" w:hint="eastAsia"/>
          <w:color w:val="auto"/>
          <w:sz w:val="32"/>
          <w:szCs w:val="32"/>
        </w:rPr>
        <w:t>能谱峰值的百分比来表示。</w:t>
      </w:r>
    </w:p>
    <w:p w:rsidR="00410DFE" w:rsidRPr="000654A6" w:rsidRDefault="000654A6" w:rsidP="000654A6">
      <w:pPr>
        <w:pStyle w:val="Default"/>
        <w:spacing w:line="600" w:lineRule="exact"/>
        <w:ind w:firstLineChars="200" w:firstLine="643"/>
        <w:rPr>
          <w:rFonts w:ascii="黑体" w:eastAsia="黑体" w:hAnsi="黑体" w:cs="华文新魏"/>
          <w:b/>
          <w:color w:val="auto"/>
          <w:sz w:val="32"/>
          <w:szCs w:val="32"/>
        </w:rPr>
      </w:pPr>
      <w:r w:rsidRPr="000654A6">
        <w:rPr>
          <w:rFonts w:ascii="黑体" w:eastAsia="黑体" w:hAnsi="黑体" w:cs="华文新魏" w:hint="eastAsia"/>
          <w:b/>
          <w:color w:val="auto"/>
          <w:sz w:val="32"/>
          <w:szCs w:val="32"/>
        </w:rPr>
        <w:t>二、</w:t>
      </w:r>
      <w:r w:rsidR="00410DFE" w:rsidRPr="000654A6">
        <w:rPr>
          <w:rFonts w:ascii="黑体" w:eastAsia="黑体" w:hAnsi="黑体" w:cs="华文新魏" w:hint="eastAsia"/>
          <w:b/>
          <w:color w:val="auto"/>
          <w:sz w:val="32"/>
          <w:szCs w:val="32"/>
        </w:rPr>
        <w:t>目的</w:t>
      </w:r>
    </w:p>
    <w:p w:rsidR="00410DFE" w:rsidRPr="00410DFE" w:rsidRDefault="00410DFE" w:rsidP="008E2CB7">
      <w:pPr>
        <w:pStyle w:val="Default"/>
        <w:spacing w:line="600" w:lineRule="exact"/>
        <w:ind w:left="646" w:hangingChars="202" w:hanging="646"/>
        <w:rPr>
          <w:rFonts w:ascii="仿宋_GB2312" w:eastAsia="仿宋_GB2312" w:hAnsi="宋体" w:cs="华文新魏"/>
          <w:color w:val="auto"/>
          <w:sz w:val="32"/>
          <w:szCs w:val="32"/>
        </w:rPr>
      </w:pPr>
      <w:r w:rsidRPr="00410DFE">
        <w:rPr>
          <w:rFonts w:ascii="仿宋_GB2312" w:eastAsia="仿宋_GB2312" w:hAnsi="宋体" w:cs="华文新魏" w:hint="eastAsia"/>
          <w:color w:val="auto"/>
          <w:sz w:val="32"/>
          <w:szCs w:val="32"/>
        </w:rPr>
        <w:tab/>
      </w:r>
      <w:r w:rsidRPr="00410DFE">
        <w:rPr>
          <w:rFonts w:ascii="仿宋_GB2312" w:eastAsia="仿宋_GB2312" w:hAnsi="宋体" w:hint="eastAsia"/>
          <w:bCs/>
          <w:sz w:val="32"/>
          <w:szCs w:val="32"/>
        </w:rPr>
        <w:t>评价</w:t>
      </w:r>
      <w:r w:rsidRPr="00410DFE">
        <w:rPr>
          <w:rFonts w:ascii="仿宋_GB2312" w:eastAsia="仿宋_GB2312" w:hAnsi="宋体" w:cs="Times New Roman" w:hint="eastAsia"/>
          <w:color w:val="auto"/>
          <w:sz w:val="32"/>
          <w:szCs w:val="32"/>
        </w:rPr>
        <w:t>PET</w:t>
      </w:r>
      <w:r w:rsidRPr="00410DFE">
        <w:rPr>
          <w:rFonts w:ascii="仿宋_GB2312" w:eastAsia="仿宋_GB2312" w:hAnsi="宋体" w:cs="宋体" w:hint="eastAsia"/>
          <w:color w:val="auto"/>
          <w:sz w:val="32"/>
          <w:szCs w:val="32"/>
        </w:rPr>
        <w:t>系统的能量分辨本领。</w:t>
      </w:r>
    </w:p>
    <w:p w:rsidR="00410DFE" w:rsidRPr="000654A6" w:rsidRDefault="000654A6" w:rsidP="000654A6">
      <w:pPr>
        <w:pStyle w:val="Default"/>
        <w:spacing w:line="600" w:lineRule="exact"/>
        <w:ind w:firstLineChars="200" w:firstLine="643"/>
        <w:rPr>
          <w:rFonts w:ascii="黑体" w:eastAsia="黑体" w:hAnsi="黑体" w:cs="华文新魏"/>
          <w:b/>
          <w:color w:val="auto"/>
          <w:sz w:val="32"/>
          <w:szCs w:val="32"/>
        </w:rPr>
      </w:pPr>
      <w:r w:rsidRPr="000654A6">
        <w:rPr>
          <w:rFonts w:ascii="黑体" w:eastAsia="黑体" w:hAnsi="黑体" w:cs="华文新魏" w:hint="eastAsia"/>
          <w:b/>
          <w:color w:val="auto"/>
          <w:sz w:val="32"/>
          <w:szCs w:val="32"/>
        </w:rPr>
        <w:t>三、</w:t>
      </w:r>
      <w:r w:rsidR="00410DFE" w:rsidRPr="000654A6">
        <w:rPr>
          <w:rFonts w:ascii="黑体" w:eastAsia="黑体" w:hAnsi="黑体" w:cs="华文新魏" w:hint="eastAsia"/>
          <w:b/>
          <w:color w:val="auto"/>
          <w:sz w:val="32"/>
          <w:szCs w:val="32"/>
        </w:rPr>
        <w:t>方法</w:t>
      </w:r>
    </w:p>
    <w:p w:rsidR="00410DFE" w:rsidRPr="000654A6" w:rsidRDefault="000654A6" w:rsidP="000654A6">
      <w:pPr>
        <w:pStyle w:val="Default"/>
        <w:spacing w:line="600" w:lineRule="exact"/>
        <w:ind w:firstLineChars="200" w:firstLine="640"/>
        <w:rPr>
          <w:rFonts w:ascii="仿宋_GB2312" w:eastAsia="仿宋_GB2312" w:hAnsi="宋体" w:cs="宋体"/>
          <w:color w:val="auto"/>
          <w:sz w:val="32"/>
          <w:szCs w:val="32"/>
        </w:rPr>
      </w:pPr>
      <w:r w:rsidRPr="000654A6">
        <w:rPr>
          <w:rFonts w:ascii="仿宋_GB2312" w:eastAsia="仿宋_GB2312" w:hAnsi="宋体" w:cs="宋体" w:hint="eastAsia"/>
          <w:color w:val="auto"/>
          <w:sz w:val="32"/>
          <w:szCs w:val="32"/>
        </w:rPr>
        <w:t>（一）</w:t>
      </w:r>
      <w:r w:rsidR="00410DFE" w:rsidRPr="000654A6">
        <w:rPr>
          <w:rFonts w:ascii="仿宋_GB2312" w:eastAsia="仿宋_GB2312" w:hAnsi="宋体" w:cs="宋体" w:hint="eastAsia"/>
          <w:color w:val="auto"/>
          <w:sz w:val="32"/>
          <w:szCs w:val="32"/>
        </w:rPr>
        <w:t>符号</w:t>
      </w:r>
    </w:p>
    <w:p w:rsidR="00410DFE" w:rsidRPr="000654A6" w:rsidRDefault="00410DFE" w:rsidP="000654A6">
      <w:pPr>
        <w:pStyle w:val="Default"/>
        <w:spacing w:line="600" w:lineRule="exact"/>
        <w:ind w:firstLineChars="200" w:firstLine="643"/>
        <w:jc w:val="both"/>
        <w:rPr>
          <w:rFonts w:ascii="仿宋_GB2312" w:eastAsia="仿宋_GB2312" w:hAnsi="宋体" w:cs="宋体"/>
          <w:color w:val="auto"/>
          <w:sz w:val="32"/>
          <w:szCs w:val="32"/>
        </w:rPr>
      </w:pPr>
      <w:r w:rsidRPr="000654A6">
        <w:rPr>
          <w:rFonts w:ascii="仿宋_GB2312" w:eastAsia="仿宋_GB2312" w:hAnsi="宋体" w:cs="宋体" w:hint="eastAsia"/>
          <w:b/>
          <w:color w:val="auto"/>
          <w:sz w:val="32"/>
          <w:szCs w:val="32"/>
        </w:rPr>
        <w:tab/>
      </w:r>
      <w:r w:rsidRPr="000654A6">
        <w:rPr>
          <w:rFonts w:ascii="仿宋_GB2312" w:eastAsia="仿宋_GB2312" w:hAnsi="宋体" w:cs="Times New Roman" w:hint="eastAsia"/>
          <w:color w:val="auto"/>
          <w:sz w:val="32"/>
          <w:szCs w:val="32"/>
        </w:rPr>
        <w:t>FWHM</w:t>
      </w:r>
      <w:r w:rsidRPr="000654A6">
        <w:rPr>
          <w:rFonts w:ascii="仿宋_GB2312" w:eastAsia="仿宋_GB2312" w:hAnsi="宋体" w:cs="宋体" w:hint="eastAsia"/>
          <w:color w:val="auto"/>
          <w:sz w:val="32"/>
          <w:szCs w:val="32"/>
          <w:vertAlign w:val="subscript"/>
        </w:rPr>
        <w:t>k</w:t>
      </w:r>
      <w:r w:rsidRPr="000654A6">
        <w:rPr>
          <w:rFonts w:ascii="仿宋_GB2312" w:eastAsia="仿宋_GB2312" w:hAnsi="宋体" w:cs="Times New Roman" w:hint="eastAsia"/>
          <w:color w:val="auto"/>
          <w:sz w:val="32"/>
          <w:szCs w:val="32"/>
        </w:rPr>
        <w:t xml:space="preserve"> --- </w:t>
      </w:r>
      <w:r w:rsidRPr="000654A6">
        <w:rPr>
          <w:rFonts w:ascii="仿宋_GB2312" w:eastAsia="仿宋_GB2312" w:hAnsi="宋体" w:cs="宋体" w:hint="eastAsia"/>
          <w:color w:val="auto"/>
          <w:sz w:val="32"/>
          <w:szCs w:val="32"/>
        </w:rPr>
        <w:t>小晶体探测单元的能谱峰的半高宽；</w:t>
      </w:r>
    </w:p>
    <w:p w:rsidR="00410DFE" w:rsidRPr="000654A6" w:rsidRDefault="00410DFE" w:rsidP="000654A6">
      <w:pPr>
        <w:pStyle w:val="Default"/>
        <w:spacing w:line="600" w:lineRule="exact"/>
        <w:ind w:firstLineChars="200" w:firstLine="640"/>
        <w:jc w:val="both"/>
        <w:rPr>
          <w:rFonts w:ascii="仿宋_GB2312" w:eastAsia="仿宋_GB2312" w:hAnsi="宋体" w:cs="宋体"/>
          <w:color w:val="auto"/>
          <w:sz w:val="32"/>
          <w:szCs w:val="32"/>
        </w:rPr>
      </w:pPr>
      <w:r w:rsidRPr="000654A6">
        <w:rPr>
          <w:rFonts w:ascii="仿宋_GB2312" w:eastAsia="仿宋_GB2312" w:hAnsi="宋体" w:cs="宋体" w:hint="eastAsia"/>
          <w:color w:val="auto"/>
          <w:sz w:val="32"/>
          <w:szCs w:val="32"/>
        </w:rPr>
        <w:tab/>
        <w:t>e</w:t>
      </w:r>
      <w:r w:rsidRPr="000654A6">
        <w:rPr>
          <w:rFonts w:ascii="仿宋_GB2312" w:eastAsia="仿宋_GB2312" w:hAnsi="宋体" w:cs="宋体" w:hint="eastAsia"/>
          <w:color w:val="auto"/>
          <w:sz w:val="32"/>
          <w:szCs w:val="32"/>
          <w:vertAlign w:val="subscript"/>
        </w:rPr>
        <w:t>k</w:t>
      </w:r>
      <w:r w:rsidRPr="000654A6">
        <w:rPr>
          <w:rFonts w:ascii="仿宋_GB2312" w:eastAsia="仿宋_GB2312" w:hAnsi="宋体" w:cs="宋体" w:hint="eastAsia"/>
          <w:color w:val="auto"/>
          <w:sz w:val="32"/>
          <w:szCs w:val="32"/>
        </w:rPr>
        <w:t xml:space="preserve"> --- 小晶体探测单元的能谱峰的能量值；</w:t>
      </w:r>
    </w:p>
    <w:p w:rsidR="00410DFE" w:rsidRPr="000654A6" w:rsidRDefault="00410DFE" w:rsidP="000654A6">
      <w:pPr>
        <w:pStyle w:val="Default"/>
        <w:spacing w:line="600" w:lineRule="exact"/>
        <w:ind w:firstLineChars="200" w:firstLine="640"/>
        <w:jc w:val="both"/>
        <w:rPr>
          <w:rFonts w:ascii="仿宋_GB2312" w:eastAsia="仿宋_GB2312" w:hAnsi="宋体" w:cs="宋体"/>
          <w:color w:val="auto"/>
          <w:sz w:val="32"/>
          <w:szCs w:val="32"/>
        </w:rPr>
      </w:pPr>
      <w:r w:rsidRPr="000654A6">
        <w:rPr>
          <w:rFonts w:ascii="仿宋_GB2312" w:eastAsia="仿宋_GB2312" w:hAnsi="宋体" w:cs="宋体" w:hint="eastAsia"/>
          <w:color w:val="auto"/>
          <w:sz w:val="32"/>
          <w:szCs w:val="32"/>
        </w:rPr>
        <w:tab/>
        <w:t xml:space="preserve">E --- 能量分辨率：E = </w:t>
      </w:r>
      <w:r w:rsidRPr="000654A6">
        <w:rPr>
          <w:rFonts w:ascii="仿宋_GB2312" w:eastAsia="仿宋_GB2312" w:hAnsi="宋体" w:cs="Times New Roman" w:hint="eastAsia"/>
          <w:color w:val="auto"/>
          <w:sz w:val="32"/>
          <w:szCs w:val="32"/>
        </w:rPr>
        <w:t>FWHM/</w:t>
      </w:r>
      <w:r w:rsidRPr="000654A6">
        <w:rPr>
          <w:rFonts w:ascii="仿宋_GB2312" w:eastAsia="仿宋_GB2312" w:hAnsi="宋体" w:cs="宋体" w:hint="eastAsia"/>
          <w:color w:val="auto"/>
          <w:sz w:val="32"/>
          <w:szCs w:val="32"/>
        </w:rPr>
        <w:t>e×100%</w:t>
      </w:r>
    </w:p>
    <w:p w:rsidR="00410DFE" w:rsidRPr="000654A6" w:rsidRDefault="000654A6" w:rsidP="000654A6">
      <w:pPr>
        <w:pStyle w:val="Default"/>
        <w:spacing w:line="600" w:lineRule="exact"/>
        <w:ind w:firstLineChars="200" w:firstLine="640"/>
        <w:jc w:val="both"/>
        <w:rPr>
          <w:rFonts w:ascii="仿宋_GB2312" w:eastAsia="仿宋_GB2312" w:hAnsi="宋体" w:cs="宋体"/>
          <w:color w:val="auto"/>
          <w:sz w:val="32"/>
          <w:szCs w:val="32"/>
        </w:rPr>
      </w:pPr>
      <w:r w:rsidRPr="000654A6">
        <w:rPr>
          <w:rFonts w:ascii="仿宋_GB2312" w:eastAsia="仿宋_GB2312" w:hAnsi="宋体" w:cs="宋体" w:hint="eastAsia"/>
          <w:color w:val="auto"/>
          <w:sz w:val="32"/>
          <w:szCs w:val="32"/>
        </w:rPr>
        <w:tab/>
      </w:r>
      <w:r w:rsidR="00410DFE" w:rsidRPr="000654A6">
        <w:rPr>
          <w:rFonts w:ascii="仿宋_GB2312" w:eastAsia="仿宋_GB2312" w:hAnsi="宋体" w:cs="宋体" w:hint="eastAsia"/>
          <w:color w:val="auto"/>
          <w:sz w:val="32"/>
          <w:szCs w:val="32"/>
        </w:rPr>
        <w:t>E</w:t>
      </w:r>
      <w:r w:rsidR="00410DFE" w:rsidRPr="000654A6">
        <w:rPr>
          <w:rFonts w:ascii="仿宋_GB2312" w:eastAsia="仿宋_GB2312" w:hAnsi="宋体" w:cs="宋体" w:hint="eastAsia"/>
          <w:color w:val="auto"/>
          <w:sz w:val="32"/>
          <w:szCs w:val="32"/>
          <w:vertAlign w:val="subscript"/>
        </w:rPr>
        <w:t>k</w:t>
      </w:r>
      <w:r w:rsidR="00410DFE" w:rsidRPr="000654A6">
        <w:rPr>
          <w:rFonts w:ascii="仿宋_GB2312" w:eastAsia="仿宋_GB2312" w:hAnsi="宋体" w:cs="宋体" w:hint="eastAsia"/>
          <w:color w:val="auto"/>
          <w:sz w:val="32"/>
          <w:szCs w:val="32"/>
        </w:rPr>
        <w:t>--- 小晶体探测单元的能量分辨率，k=1,2,3, ... n，小晶体总数；</w:t>
      </w:r>
    </w:p>
    <w:p w:rsidR="00410DFE" w:rsidRPr="000654A6" w:rsidRDefault="000654A6" w:rsidP="000654A6">
      <w:pPr>
        <w:pStyle w:val="Default"/>
        <w:spacing w:line="600" w:lineRule="exact"/>
        <w:ind w:firstLineChars="200" w:firstLine="640"/>
        <w:jc w:val="both"/>
        <w:rPr>
          <w:rFonts w:ascii="仿宋_GB2312" w:eastAsia="仿宋_GB2312" w:hAnsi="宋体" w:cs="宋体"/>
          <w:b/>
          <w:color w:val="auto"/>
          <w:sz w:val="32"/>
          <w:szCs w:val="32"/>
        </w:rPr>
      </w:pPr>
      <w:r w:rsidRPr="000654A6">
        <w:rPr>
          <w:rFonts w:ascii="仿宋_GB2312" w:eastAsia="仿宋_GB2312" w:hAnsi="宋体" w:cs="宋体" w:hint="eastAsia"/>
          <w:color w:val="auto"/>
          <w:sz w:val="32"/>
          <w:szCs w:val="32"/>
        </w:rPr>
        <w:tab/>
      </w:r>
      <w:r w:rsidR="00410DFE" w:rsidRPr="000654A6">
        <w:rPr>
          <w:rFonts w:ascii="仿宋_GB2312" w:eastAsia="仿宋_GB2312" w:hAnsi="宋体" w:cs="宋体" w:hint="eastAsia"/>
          <w:color w:val="auto"/>
          <w:sz w:val="32"/>
          <w:szCs w:val="32"/>
        </w:rPr>
        <w:t>E</w:t>
      </w:r>
      <w:r w:rsidR="00410DFE" w:rsidRPr="000654A6">
        <w:rPr>
          <w:rFonts w:ascii="仿宋_GB2312" w:eastAsia="仿宋_GB2312" w:hAnsi="宋体" w:cs="宋体" w:hint="eastAsia"/>
          <w:color w:val="auto"/>
          <w:sz w:val="32"/>
          <w:szCs w:val="32"/>
          <w:vertAlign w:val="subscript"/>
        </w:rPr>
        <w:t>sys</w:t>
      </w:r>
      <w:r w:rsidR="00410DFE" w:rsidRPr="000654A6">
        <w:rPr>
          <w:rFonts w:ascii="仿宋_GB2312" w:eastAsia="仿宋_GB2312" w:hAnsi="宋体" w:cs="宋体" w:hint="eastAsia"/>
          <w:color w:val="auto"/>
          <w:sz w:val="32"/>
          <w:szCs w:val="32"/>
        </w:rPr>
        <w:t xml:space="preserve">--- </w:t>
      </w:r>
      <w:r w:rsidR="00410DFE" w:rsidRPr="000654A6">
        <w:rPr>
          <w:rFonts w:ascii="仿宋_GB2312" w:eastAsia="仿宋_GB2312" w:hAnsi="宋体" w:cs="Times New Roman" w:hint="eastAsia"/>
          <w:color w:val="auto"/>
          <w:sz w:val="32"/>
          <w:szCs w:val="32"/>
        </w:rPr>
        <w:t>PET</w:t>
      </w:r>
      <w:r w:rsidR="00410DFE" w:rsidRPr="000654A6">
        <w:rPr>
          <w:rFonts w:ascii="仿宋_GB2312" w:eastAsia="仿宋_GB2312" w:hAnsi="宋体" w:cs="宋体" w:hint="eastAsia"/>
          <w:color w:val="auto"/>
          <w:sz w:val="32"/>
          <w:szCs w:val="32"/>
        </w:rPr>
        <w:t>系统的能量分辨率。</w:t>
      </w:r>
    </w:p>
    <w:p w:rsidR="00410DFE" w:rsidRPr="000654A6" w:rsidRDefault="000654A6" w:rsidP="000654A6">
      <w:pPr>
        <w:pStyle w:val="Default"/>
        <w:spacing w:line="600" w:lineRule="exact"/>
        <w:ind w:firstLineChars="200" w:firstLine="640"/>
        <w:rPr>
          <w:rFonts w:ascii="仿宋_GB2312" w:eastAsia="仿宋_GB2312" w:hAnsi="宋体" w:cs="宋体"/>
          <w:color w:val="auto"/>
          <w:sz w:val="32"/>
          <w:szCs w:val="32"/>
        </w:rPr>
      </w:pPr>
      <w:r w:rsidRPr="000654A6">
        <w:rPr>
          <w:rFonts w:ascii="仿宋_GB2312" w:eastAsia="仿宋_GB2312" w:hAnsi="宋体" w:cs="宋体" w:hint="eastAsia"/>
          <w:color w:val="auto"/>
          <w:sz w:val="32"/>
          <w:szCs w:val="32"/>
        </w:rPr>
        <w:lastRenderedPageBreak/>
        <w:t>（二）</w:t>
      </w:r>
      <w:r w:rsidR="00410DFE" w:rsidRPr="000654A6">
        <w:rPr>
          <w:rFonts w:ascii="仿宋_GB2312" w:eastAsia="仿宋_GB2312" w:hAnsi="宋体" w:cs="宋体" w:hint="eastAsia"/>
          <w:color w:val="auto"/>
          <w:sz w:val="32"/>
          <w:szCs w:val="32"/>
        </w:rPr>
        <w:t>放射源</w:t>
      </w:r>
    </w:p>
    <w:p w:rsidR="00410DFE" w:rsidRPr="000654A6" w:rsidRDefault="00410DFE" w:rsidP="000654A6">
      <w:pPr>
        <w:pStyle w:val="Default"/>
        <w:spacing w:line="600" w:lineRule="exact"/>
        <w:ind w:firstLineChars="200" w:firstLine="640"/>
        <w:jc w:val="both"/>
        <w:rPr>
          <w:rFonts w:ascii="仿宋_GB2312" w:eastAsia="仿宋_GB2312" w:hAnsi="宋体" w:cs="宋体"/>
          <w:color w:val="auto"/>
          <w:sz w:val="32"/>
          <w:szCs w:val="32"/>
        </w:rPr>
      </w:pPr>
      <w:r w:rsidRPr="000654A6">
        <w:rPr>
          <w:rFonts w:ascii="仿宋_GB2312" w:eastAsia="仿宋_GB2312" w:hAnsi="宋体" w:cs="宋体" w:hint="eastAsia"/>
          <w:color w:val="auto"/>
          <w:sz w:val="32"/>
          <w:szCs w:val="32"/>
        </w:rPr>
        <w:tab/>
      </w:r>
      <w:r w:rsidRPr="000654A6">
        <w:rPr>
          <w:rFonts w:ascii="仿宋_GB2312" w:eastAsia="仿宋_GB2312" w:hAnsi="宋体" w:cs="宋体" w:hint="eastAsia"/>
          <w:color w:val="auto"/>
          <w:sz w:val="32"/>
          <w:szCs w:val="32"/>
          <w:vertAlign w:val="superscript"/>
        </w:rPr>
        <w:t>1</w:t>
      </w:r>
      <w:r w:rsidRPr="000654A6">
        <w:rPr>
          <w:rFonts w:ascii="仿宋_GB2312" w:eastAsia="仿宋_GB2312" w:hAnsi="宋体" w:cs="Times New Roman" w:hint="eastAsia"/>
          <w:color w:val="auto"/>
          <w:sz w:val="32"/>
          <w:szCs w:val="32"/>
          <w:vertAlign w:val="superscript"/>
        </w:rPr>
        <w:t>8</w:t>
      </w:r>
      <w:r w:rsidRPr="000654A6">
        <w:rPr>
          <w:rFonts w:ascii="仿宋_GB2312" w:eastAsia="仿宋_GB2312" w:hAnsi="宋体" w:cs="宋体" w:hint="eastAsia"/>
          <w:color w:val="auto"/>
          <w:sz w:val="32"/>
          <w:szCs w:val="32"/>
        </w:rPr>
        <w:t>F</w:t>
      </w:r>
      <w:r w:rsidRPr="000654A6">
        <w:rPr>
          <w:rFonts w:ascii="仿宋_GB2312" w:eastAsia="仿宋_GB2312" w:hAnsi="宋体" w:cs="Times New Roman" w:hint="eastAsia"/>
          <w:color w:val="auto"/>
          <w:sz w:val="32"/>
          <w:szCs w:val="32"/>
        </w:rPr>
        <w:t>线</w:t>
      </w:r>
      <w:r w:rsidRPr="000654A6">
        <w:rPr>
          <w:rFonts w:ascii="仿宋_GB2312" w:eastAsia="仿宋_GB2312" w:hAnsi="宋体" w:cs="宋体" w:hint="eastAsia"/>
          <w:color w:val="auto"/>
          <w:sz w:val="32"/>
          <w:szCs w:val="32"/>
        </w:rPr>
        <w:t xml:space="preserve">源:使用 </w:t>
      </w:r>
      <w:r w:rsidRPr="000654A6">
        <w:rPr>
          <w:rFonts w:ascii="仿宋_GB2312" w:eastAsia="仿宋_GB2312" w:hAnsi="宋体" w:hint="eastAsia"/>
          <w:sz w:val="32"/>
          <w:szCs w:val="32"/>
        </w:rPr>
        <w:t>NEMA NU2-2007或NEMA NU2-2018中</w:t>
      </w:r>
      <w:r w:rsidRPr="000654A6">
        <w:rPr>
          <w:rFonts w:ascii="仿宋_GB2312" w:eastAsia="仿宋_GB2312" w:hAnsi="宋体" w:cs="宋体" w:hint="eastAsia"/>
          <w:color w:val="auto"/>
          <w:sz w:val="32"/>
          <w:szCs w:val="32"/>
        </w:rPr>
        <w:t>测试灵敏度的线源，注入约37 MBq。将线源放入最细的铝管内，用支架放置在PET的 FOV中心。</w:t>
      </w:r>
    </w:p>
    <w:p w:rsidR="000654A6" w:rsidRPr="000654A6" w:rsidRDefault="000654A6" w:rsidP="000654A6">
      <w:pPr>
        <w:pStyle w:val="Default"/>
        <w:snapToGrid w:val="0"/>
        <w:spacing w:line="600" w:lineRule="exact"/>
        <w:ind w:firstLineChars="200" w:firstLine="640"/>
        <w:jc w:val="both"/>
        <w:rPr>
          <w:rFonts w:ascii="仿宋_GB2312" w:eastAsia="仿宋_GB2312" w:hAnsi="宋体" w:cs="宋体"/>
          <w:color w:val="auto"/>
          <w:sz w:val="32"/>
          <w:szCs w:val="32"/>
        </w:rPr>
      </w:pPr>
      <w:r w:rsidRPr="000654A6">
        <w:rPr>
          <w:rFonts w:ascii="仿宋_GB2312" w:eastAsia="仿宋_GB2312" w:hAnsi="宋体" w:cs="Times New Roman" w:hint="eastAsia"/>
          <w:color w:val="auto"/>
          <w:sz w:val="32"/>
          <w:szCs w:val="32"/>
        </w:rPr>
        <w:t>（三）</w:t>
      </w:r>
      <w:r w:rsidR="00410DFE" w:rsidRPr="000654A6">
        <w:rPr>
          <w:rFonts w:ascii="仿宋_GB2312" w:eastAsia="仿宋_GB2312" w:hAnsi="宋体" w:cs="宋体" w:hint="eastAsia"/>
          <w:color w:val="auto"/>
          <w:sz w:val="32"/>
          <w:szCs w:val="32"/>
        </w:rPr>
        <w:t>数据采集</w:t>
      </w:r>
    </w:p>
    <w:p w:rsidR="00410DFE" w:rsidRPr="000654A6" w:rsidRDefault="00410DFE" w:rsidP="000654A6">
      <w:pPr>
        <w:pStyle w:val="Default"/>
        <w:snapToGrid w:val="0"/>
        <w:spacing w:line="600" w:lineRule="exact"/>
        <w:ind w:firstLineChars="200" w:firstLine="640"/>
        <w:jc w:val="both"/>
        <w:rPr>
          <w:rFonts w:ascii="仿宋_GB2312" w:eastAsia="仿宋_GB2312" w:hAnsi="宋体" w:cs="宋体"/>
          <w:b/>
          <w:color w:val="auto"/>
          <w:sz w:val="32"/>
          <w:szCs w:val="32"/>
        </w:rPr>
      </w:pPr>
      <w:r w:rsidRPr="000654A6">
        <w:rPr>
          <w:rFonts w:ascii="仿宋_GB2312" w:eastAsia="仿宋_GB2312" w:hAnsi="宋体" w:cs="宋体" w:hint="eastAsia"/>
          <w:color w:val="auto"/>
          <w:sz w:val="32"/>
          <w:szCs w:val="32"/>
        </w:rPr>
        <w:t>使用厂家单计数（</w:t>
      </w:r>
      <w:r w:rsidRPr="000654A6">
        <w:rPr>
          <w:rFonts w:ascii="仿宋_GB2312" w:eastAsia="仿宋_GB2312" w:hAnsi="宋体" w:cs="Times New Roman" w:hint="eastAsia"/>
          <w:color w:val="auto"/>
          <w:sz w:val="32"/>
          <w:szCs w:val="32"/>
        </w:rPr>
        <w:t>Singles</w:t>
      </w:r>
      <w:r w:rsidRPr="000654A6">
        <w:rPr>
          <w:rFonts w:ascii="仿宋_GB2312" w:eastAsia="仿宋_GB2312" w:hAnsi="宋体" w:cs="宋体" w:hint="eastAsia"/>
          <w:color w:val="auto"/>
          <w:sz w:val="32"/>
          <w:szCs w:val="32"/>
        </w:rPr>
        <w:t>）模式采集程序采集数据。应采集足够长的时间，以保证每个小晶体的能量峰值不少于</w:t>
      </w:r>
      <w:r w:rsidRPr="000654A6">
        <w:rPr>
          <w:rFonts w:ascii="仿宋_GB2312" w:eastAsia="仿宋_GB2312" w:hAnsi="宋体" w:cs="Times New Roman" w:hint="eastAsia"/>
          <w:color w:val="auto"/>
          <w:sz w:val="32"/>
          <w:szCs w:val="32"/>
        </w:rPr>
        <w:t>200</w:t>
      </w:r>
      <w:r w:rsidRPr="000654A6">
        <w:rPr>
          <w:rFonts w:ascii="仿宋_GB2312" w:eastAsia="仿宋_GB2312" w:hAnsi="宋体" w:cs="宋体" w:hint="eastAsia"/>
          <w:color w:val="auto"/>
          <w:sz w:val="32"/>
          <w:szCs w:val="32"/>
        </w:rPr>
        <w:t>个单计数。</w:t>
      </w:r>
    </w:p>
    <w:p w:rsidR="000654A6" w:rsidRPr="00B00F09" w:rsidRDefault="000654A6" w:rsidP="000654A6">
      <w:pPr>
        <w:pStyle w:val="Default"/>
        <w:snapToGrid w:val="0"/>
        <w:spacing w:line="600" w:lineRule="exact"/>
        <w:ind w:firstLineChars="200" w:firstLine="640"/>
        <w:rPr>
          <w:rFonts w:ascii="黑体" w:eastAsia="黑体" w:hAnsi="黑体" w:cs="宋体"/>
          <w:color w:val="auto"/>
          <w:sz w:val="32"/>
          <w:szCs w:val="32"/>
        </w:rPr>
      </w:pPr>
      <w:r w:rsidRPr="00B00F09">
        <w:rPr>
          <w:rFonts w:ascii="黑体" w:eastAsia="黑体" w:hAnsi="黑体" w:cs="Times New Roman" w:hint="eastAsia"/>
          <w:color w:val="auto"/>
          <w:sz w:val="32"/>
          <w:szCs w:val="32"/>
        </w:rPr>
        <w:t>四</w:t>
      </w:r>
      <w:r w:rsidR="00B00F09">
        <w:rPr>
          <w:rFonts w:ascii="黑体" w:eastAsia="黑体" w:hAnsi="黑体" w:cs="Times New Roman" w:hint="eastAsia"/>
          <w:color w:val="auto"/>
          <w:sz w:val="32"/>
          <w:szCs w:val="32"/>
        </w:rPr>
        <w:t>、</w:t>
      </w:r>
      <w:r w:rsidR="00410DFE" w:rsidRPr="00B00F09">
        <w:rPr>
          <w:rFonts w:ascii="黑体" w:eastAsia="黑体" w:hAnsi="黑体" w:cs="宋体" w:hint="eastAsia"/>
          <w:color w:val="auto"/>
          <w:sz w:val="32"/>
          <w:szCs w:val="32"/>
        </w:rPr>
        <w:t>数据分析</w:t>
      </w:r>
    </w:p>
    <w:p w:rsidR="000654A6" w:rsidRPr="000654A6" w:rsidRDefault="00410DFE" w:rsidP="000654A6">
      <w:pPr>
        <w:pStyle w:val="Default"/>
        <w:snapToGrid w:val="0"/>
        <w:spacing w:line="600" w:lineRule="exact"/>
        <w:ind w:firstLineChars="200" w:firstLine="640"/>
        <w:rPr>
          <w:rFonts w:ascii="仿宋_GB2312" w:eastAsia="仿宋_GB2312" w:hAnsi="宋体" w:cs="宋体"/>
          <w:sz w:val="32"/>
          <w:szCs w:val="32"/>
        </w:rPr>
      </w:pPr>
      <w:r w:rsidRPr="000654A6">
        <w:rPr>
          <w:rFonts w:ascii="仿宋_GB2312" w:eastAsia="仿宋_GB2312" w:hAnsi="宋体" w:cs="宋体" w:hint="eastAsia"/>
          <w:sz w:val="32"/>
          <w:szCs w:val="32"/>
        </w:rPr>
        <w:t>使用厂家专用软件分析：</w:t>
      </w:r>
    </w:p>
    <w:p w:rsidR="00410DFE" w:rsidRPr="000654A6" w:rsidRDefault="00B00F09" w:rsidP="000654A6">
      <w:pPr>
        <w:pStyle w:val="Default"/>
        <w:snapToGrid w:val="0"/>
        <w:spacing w:line="60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w:t>
      </w:r>
      <w:r w:rsidR="00410DFE" w:rsidRPr="000654A6">
        <w:rPr>
          <w:rFonts w:ascii="仿宋_GB2312" w:eastAsia="仿宋_GB2312" w:hAnsi="宋体" w:cs="CIDFont+F3" w:hint="eastAsia"/>
          <w:sz w:val="32"/>
          <w:szCs w:val="32"/>
        </w:rPr>
        <w:t>解析每个小晶体</w:t>
      </w:r>
      <w:r w:rsidR="00410DFE" w:rsidRPr="000654A6">
        <w:rPr>
          <w:rFonts w:ascii="仿宋_GB2312" w:eastAsia="仿宋_GB2312" w:hAnsi="宋体" w:cs="宋体" w:hint="eastAsia"/>
          <w:sz w:val="32"/>
          <w:szCs w:val="32"/>
        </w:rPr>
        <w:t>探测单元</w:t>
      </w:r>
      <w:r w:rsidR="00410DFE" w:rsidRPr="000654A6">
        <w:rPr>
          <w:rFonts w:ascii="仿宋_GB2312" w:eastAsia="仿宋_GB2312" w:hAnsi="宋体" w:cs="CIDFont+F3" w:hint="eastAsia"/>
          <w:sz w:val="32"/>
          <w:szCs w:val="32"/>
        </w:rPr>
        <w:t>的能谱并计算其能量分辨率</w:t>
      </w:r>
    </w:p>
    <w:p w:rsidR="000654A6" w:rsidRPr="000654A6" w:rsidRDefault="00410DFE" w:rsidP="000654A6">
      <w:pPr>
        <w:autoSpaceDE w:val="0"/>
        <w:autoSpaceDN w:val="0"/>
        <w:adjustRightInd w:val="0"/>
        <w:spacing w:line="600" w:lineRule="exact"/>
        <w:ind w:left="840"/>
        <w:jc w:val="center"/>
        <w:rPr>
          <w:rFonts w:ascii="仿宋_GB2312" w:eastAsia="仿宋_GB2312" w:hAnsi="宋体" w:cs="CIDFont+F3"/>
          <w:kern w:val="0"/>
          <w:sz w:val="32"/>
          <w:szCs w:val="32"/>
        </w:rPr>
      </w:pPr>
      <w:r w:rsidRPr="000654A6">
        <w:rPr>
          <w:rFonts w:ascii="仿宋_GB2312" w:eastAsia="仿宋_GB2312" w:hAnsi="宋体" w:cs="CIDFont+F3" w:hint="eastAsia"/>
          <w:kern w:val="0"/>
          <w:sz w:val="32"/>
          <w:szCs w:val="32"/>
        </w:rPr>
        <w:t>E</w:t>
      </w:r>
      <w:r w:rsidRPr="000654A6">
        <w:rPr>
          <w:rFonts w:ascii="仿宋_GB2312" w:eastAsia="仿宋_GB2312" w:hAnsi="宋体" w:cs="CIDFont+F3" w:hint="eastAsia"/>
          <w:kern w:val="0"/>
          <w:sz w:val="32"/>
          <w:szCs w:val="32"/>
          <w:vertAlign w:val="subscript"/>
        </w:rPr>
        <w:t xml:space="preserve">k </w:t>
      </w:r>
      <w:r w:rsidRPr="000654A6">
        <w:rPr>
          <w:rFonts w:ascii="仿宋_GB2312" w:eastAsia="仿宋_GB2312" w:hAnsi="宋体" w:cs="宋体" w:hint="eastAsia"/>
          <w:sz w:val="32"/>
          <w:szCs w:val="32"/>
        </w:rPr>
        <w:t xml:space="preserve">= </w:t>
      </w:r>
      <w:r w:rsidRPr="000654A6">
        <w:rPr>
          <w:rFonts w:ascii="仿宋_GB2312" w:eastAsia="仿宋_GB2312" w:hAnsi="宋体" w:hint="eastAsia"/>
          <w:sz w:val="32"/>
          <w:szCs w:val="32"/>
        </w:rPr>
        <w:t>FWHM</w:t>
      </w:r>
      <w:r w:rsidRPr="000654A6">
        <w:rPr>
          <w:rFonts w:ascii="仿宋_GB2312" w:eastAsia="仿宋_GB2312" w:hAnsi="宋体" w:cs="CIDFont+F3" w:hint="eastAsia"/>
          <w:kern w:val="0"/>
          <w:sz w:val="32"/>
          <w:szCs w:val="32"/>
          <w:vertAlign w:val="subscript"/>
        </w:rPr>
        <w:t>k</w:t>
      </w:r>
      <w:r w:rsidRPr="000654A6">
        <w:rPr>
          <w:rFonts w:ascii="仿宋_GB2312" w:eastAsia="仿宋_GB2312" w:hAnsi="宋体" w:hint="eastAsia"/>
          <w:sz w:val="32"/>
          <w:szCs w:val="32"/>
        </w:rPr>
        <w:t>/</w:t>
      </w:r>
      <w:r w:rsidRPr="000654A6">
        <w:rPr>
          <w:rFonts w:ascii="仿宋_GB2312" w:eastAsia="仿宋_GB2312" w:hAnsi="宋体" w:cs="宋体" w:hint="eastAsia"/>
          <w:sz w:val="32"/>
          <w:szCs w:val="32"/>
        </w:rPr>
        <w:t>e</w:t>
      </w:r>
      <w:r w:rsidRPr="000654A6">
        <w:rPr>
          <w:rFonts w:ascii="仿宋_GB2312" w:eastAsia="仿宋_GB2312" w:hAnsi="宋体" w:cs="CIDFont+F3" w:hint="eastAsia"/>
          <w:kern w:val="0"/>
          <w:sz w:val="32"/>
          <w:szCs w:val="32"/>
          <w:vertAlign w:val="subscript"/>
        </w:rPr>
        <w:t>k</w:t>
      </w:r>
      <w:r w:rsidRPr="000654A6">
        <w:rPr>
          <w:rFonts w:ascii="仿宋_GB2312" w:eastAsia="仿宋_GB2312" w:hAnsi="宋体" w:cs="宋体" w:hint="eastAsia"/>
          <w:sz w:val="32"/>
          <w:szCs w:val="32"/>
        </w:rPr>
        <w:t>×100%</w:t>
      </w:r>
      <w:r w:rsidRPr="000654A6">
        <w:rPr>
          <w:rFonts w:ascii="仿宋_GB2312" w:eastAsia="仿宋_GB2312" w:hAnsi="宋体" w:cs="CIDFont+F3" w:hint="eastAsia"/>
          <w:kern w:val="0"/>
          <w:sz w:val="32"/>
          <w:szCs w:val="32"/>
        </w:rPr>
        <w:t>；</w:t>
      </w:r>
    </w:p>
    <w:p w:rsidR="00410DFE" w:rsidRPr="000654A6" w:rsidRDefault="00B00F09" w:rsidP="000654A6">
      <w:pPr>
        <w:autoSpaceDE w:val="0"/>
        <w:autoSpaceDN w:val="0"/>
        <w:adjustRightInd w:val="0"/>
        <w:spacing w:line="600" w:lineRule="exact"/>
        <w:ind w:firstLineChars="200" w:firstLine="640"/>
        <w:rPr>
          <w:rFonts w:ascii="仿宋_GB2312" w:eastAsia="仿宋_GB2312" w:hAnsi="宋体" w:cs="CIDFont+F3"/>
          <w:kern w:val="0"/>
          <w:sz w:val="32"/>
          <w:szCs w:val="32"/>
        </w:rPr>
      </w:pPr>
      <w:r>
        <w:rPr>
          <w:rFonts w:ascii="仿宋_GB2312" w:eastAsia="仿宋_GB2312" w:hAnsi="宋体" w:cs="CIDFont+F3" w:hint="eastAsia"/>
          <w:kern w:val="0"/>
          <w:sz w:val="32"/>
          <w:szCs w:val="32"/>
        </w:rPr>
        <w:t>（二）</w:t>
      </w:r>
      <w:r w:rsidR="00410DFE" w:rsidRPr="000654A6">
        <w:rPr>
          <w:rFonts w:ascii="仿宋_GB2312" w:eastAsia="仿宋_GB2312" w:hAnsi="宋体" w:cs="宋体" w:hint="eastAsia"/>
          <w:sz w:val="32"/>
          <w:szCs w:val="32"/>
        </w:rPr>
        <w:t>计算所有</w:t>
      </w:r>
      <w:r w:rsidR="00410DFE" w:rsidRPr="000654A6">
        <w:rPr>
          <w:rFonts w:ascii="仿宋_GB2312" w:eastAsia="仿宋_GB2312" w:hAnsi="宋体" w:cs="CIDFont+F3" w:hint="eastAsia"/>
          <w:kern w:val="0"/>
          <w:sz w:val="32"/>
          <w:szCs w:val="32"/>
        </w:rPr>
        <w:t>小晶体</w:t>
      </w:r>
      <w:r w:rsidR="00410DFE" w:rsidRPr="000654A6">
        <w:rPr>
          <w:rFonts w:ascii="仿宋_GB2312" w:eastAsia="仿宋_GB2312" w:hAnsi="宋体" w:cs="宋体" w:hint="eastAsia"/>
          <w:sz w:val="32"/>
          <w:szCs w:val="32"/>
        </w:rPr>
        <w:t>探测单元</w:t>
      </w:r>
      <w:r w:rsidR="00410DFE" w:rsidRPr="000654A6">
        <w:rPr>
          <w:rFonts w:ascii="仿宋_GB2312" w:eastAsia="仿宋_GB2312" w:hAnsi="宋体" w:cs="CIDFont+F3" w:hint="eastAsia"/>
          <w:kern w:val="0"/>
          <w:sz w:val="32"/>
          <w:szCs w:val="32"/>
        </w:rPr>
        <w:t>的能量分辨率均值</w:t>
      </w:r>
    </w:p>
    <w:p w:rsidR="00410DFE" w:rsidRPr="000654A6" w:rsidRDefault="003655DC" w:rsidP="000654A6">
      <w:pPr>
        <w:autoSpaceDE w:val="0"/>
        <w:autoSpaceDN w:val="0"/>
        <w:adjustRightInd w:val="0"/>
        <w:spacing w:line="600" w:lineRule="exact"/>
        <w:ind w:left="840"/>
        <w:jc w:val="center"/>
        <w:rPr>
          <w:rFonts w:ascii="仿宋_GB2312" w:eastAsia="仿宋_GB2312" w:hAnsi="宋体" w:cs="CIDFont+F3"/>
          <w:kern w:val="0"/>
          <w:sz w:val="32"/>
          <w:szCs w:val="32"/>
        </w:rPr>
      </w:pPr>
      <m:oMathPara>
        <m:oMath>
          <m:sSub>
            <m:sSubPr>
              <m:ctrlPr>
                <w:rPr>
                  <w:rFonts w:ascii="Cambria Math" w:eastAsia="仿宋_GB2312" w:hAnsi="Cambria Math" w:cs="CIDFont+F3" w:hint="eastAsia"/>
                  <w:kern w:val="0"/>
                  <w:sz w:val="32"/>
                  <w:szCs w:val="32"/>
                </w:rPr>
              </m:ctrlPr>
            </m:sSubPr>
            <m:e>
              <m:r>
                <m:rPr>
                  <m:sty m:val="p"/>
                </m:rPr>
                <w:rPr>
                  <w:rFonts w:ascii="Cambria Math" w:eastAsia="仿宋_GB2312" w:hAnsi="Cambria Math" w:cs="CIDFont+F3" w:hint="eastAsia"/>
                  <w:kern w:val="0"/>
                  <w:sz w:val="32"/>
                  <w:szCs w:val="32"/>
                </w:rPr>
                <m:t>E</m:t>
              </m:r>
            </m:e>
            <m:sub>
              <m:r>
                <m:rPr>
                  <m:sty m:val="p"/>
                </m:rPr>
                <w:rPr>
                  <w:rFonts w:ascii="Cambria Math" w:eastAsia="仿宋_GB2312" w:hAnsi="Cambria Math" w:cs="CIDFont+F3" w:hint="eastAsia"/>
                  <w:kern w:val="0"/>
                  <w:sz w:val="32"/>
                  <w:szCs w:val="32"/>
                  <w:vertAlign w:val="subscript"/>
                </w:rPr>
                <m:t>sys</m:t>
              </m:r>
            </m:sub>
          </m:sSub>
          <m:r>
            <w:rPr>
              <w:rFonts w:ascii="Cambria Math" w:eastAsia="仿宋_GB2312" w:hAnsi="Cambria Math" w:cs="CIDFont+F3" w:hint="eastAsia"/>
              <w:kern w:val="0"/>
              <w:sz w:val="32"/>
              <w:szCs w:val="32"/>
            </w:rPr>
            <m:t>=</m:t>
          </m:r>
          <m:f>
            <m:fPr>
              <m:type m:val="lin"/>
              <m:ctrlPr>
                <w:rPr>
                  <w:rFonts w:ascii="Cambria Math" w:eastAsia="仿宋_GB2312" w:hAnsi="Cambria Math" w:cs="CIDFont+F3" w:hint="eastAsia"/>
                  <w:i/>
                  <w:kern w:val="0"/>
                  <w:sz w:val="32"/>
                  <w:szCs w:val="32"/>
                </w:rPr>
              </m:ctrlPr>
            </m:fPr>
            <m:num>
              <m:d>
                <m:dPr>
                  <m:ctrlPr>
                    <w:rPr>
                      <w:rFonts w:ascii="Cambria Math" w:eastAsia="仿宋_GB2312" w:hAnsi="Cambria Math" w:cs="CIDFont+F3" w:hint="eastAsia"/>
                      <w:i/>
                      <w:kern w:val="0"/>
                      <w:sz w:val="32"/>
                      <w:szCs w:val="32"/>
                    </w:rPr>
                  </m:ctrlPr>
                </m:dPr>
                <m:e>
                  <m:nary>
                    <m:naryPr>
                      <m:chr m:val="∑"/>
                      <m:limLoc m:val="undOvr"/>
                      <m:ctrlPr>
                        <w:rPr>
                          <w:rFonts w:ascii="Cambria Math" w:eastAsia="仿宋_GB2312" w:hAnsi="Cambria Math" w:cs="CIDFont+F3" w:hint="eastAsia"/>
                          <w:i/>
                          <w:kern w:val="0"/>
                          <w:sz w:val="32"/>
                          <w:szCs w:val="32"/>
                        </w:rPr>
                      </m:ctrlPr>
                    </m:naryPr>
                    <m:sub>
                      <m:r>
                        <m:rPr>
                          <m:nor/>
                        </m:rPr>
                        <w:rPr>
                          <w:rFonts w:ascii="仿宋_GB2312" w:eastAsia="仿宋_GB2312" w:hAnsi="Cambria Math" w:cs="CIDFont+F3" w:hint="eastAsia"/>
                          <w:kern w:val="0"/>
                          <w:sz w:val="32"/>
                          <w:szCs w:val="32"/>
                        </w:rPr>
                        <m:t>k=</m:t>
                      </m:r>
                      <m:r>
                        <w:rPr>
                          <w:rFonts w:ascii="Cambria Math" w:eastAsia="仿宋_GB2312" w:hAnsi="Cambria Math" w:cs="CIDFont+F3" w:hint="eastAsia"/>
                          <w:kern w:val="0"/>
                          <w:sz w:val="32"/>
                          <w:szCs w:val="32"/>
                        </w:rPr>
                        <m:t>1</m:t>
                      </m:r>
                    </m:sub>
                    <m:sup>
                      <m:r>
                        <w:rPr>
                          <w:rFonts w:ascii="Cambria Math" w:eastAsia="仿宋_GB2312" w:hAnsi="Cambria Math" w:cs="CIDFont+F3" w:hint="eastAsia"/>
                          <w:kern w:val="0"/>
                          <w:sz w:val="32"/>
                          <w:szCs w:val="32"/>
                        </w:rPr>
                        <m:t>n</m:t>
                      </m:r>
                    </m:sup>
                    <m:e>
                      <m:sSub>
                        <m:sSubPr>
                          <m:ctrlPr>
                            <w:rPr>
                              <w:rFonts w:ascii="Cambria Math" w:eastAsia="仿宋_GB2312" w:hAnsi="Cambria Math" w:cs="CIDFont+F3" w:hint="eastAsia"/>
                              <w:i/>
                              <w:kern w:val="0"/>
                              <w:sz w:val="32"/>
                              <w:szCs w:val="32"/>
                            </w:rPr>
                          </m:ctrlPr>
                        </m:sSubPr>
                        <m:e>
                          <m:r>
                            <m:rPr>
                              <m:nor/>
                            </m:rPr>
                            <w:rPr>
                              <w:rFonts w:ascii="仿宋_GB2312" w:eastAsia="仿宋_GB2312" w:hAnsi="Cambria Math" w:cs="CIDFont+F3" w:hint="eastAsia"/>
                              <w:kern w:val="0"/>
                              <w:sz w:val="32"/>
                              <w:szCs w:val="32"/>
                            </w:rPr>
                            <m:t>E</m:t>
                          </m:r>
                        </m:e>
                        <m:sub>
                          <m:r>
                            <m:rPr>
                              <m:nor/>
                            </m:rPr>
                            <w:rPr>
                              <w:rFonts w:ascii="仿宋_GB2312" w:eastAsia="仿宋_GB2312" w:hAnsi="Cambria Math" w:cs="CIDFont+F3" w:hint="eastAsia"/>
                              <w:kern w:val="0"/>
                              <w:sz w:val="32"/>
                              <w:szCs w:val="32"/>
                            </w:rPr>
                            <m:t>k</m:t>
                          </m:r>
                        </m:sub>
                      </m:sSub>
                    </m:e>
                  </m:nary>
                </m:e>
              </m:d>
            </m:num>
            <m:den>
              <m:r>
                <w:rPr>
                  <w:rFonts w:ascii="Cambria Math" w:eastAsia="仿宋_GB2312" w:hAnsi="Cambria Math" w:cs="CIDFont+F3" w:hint="eastAsia"/>
                  <w:kern w:val="0"/>
                  <w:sz w:val="32"/>
                  <w:szCs w:val="32"/>
                </w:rPr>
                <m:t>n</m:t>
              </m:r>
            </m:den>
          </m:f>
        </m:oMath>
      </m:oMathPara>
    </w:p>
    <w:p w:rsidR="00410DFE" w:rsidRPr="000654A6" w:rsidRDefault="00410DFE" w:rsidP="000654A6">
      <w:pPr>
        <w:autoSpaceDE w:val="0"/>
        <w:autoSpaceDN w:val="0"/>
        <w:adjustRightInd w:val="0"/>
        <w:spacing w:line="600" w:lineRule="exact"/>
        <w:ind w:firstLineChars="200" w:firstLine="640"/>
        <w:rPr>
          <w:rFonts w:ascii="仿宋_GB2312" w:eastAsia="仿宋_GB2312" w:hAnsi="宋体" w:cs="宋体"/>
          <w:sz w:val="32"/>
          <w:szCs w:val="32"/>
        </w:rPr>
      </w:pPr>
      <w:r w:rsidRPr="000654A6">
        <w:rPr>
          <w:rFonts w:ascii="仿宋_GB2312" w:eastAsia="仿宋_GB2312" w:hAnsi="宋体" w:cs="宋体" w:hint="eastAsia"/>
          <w:sz w:val="32"/>
          <w:szCs w:val="32"/>
        </w:rPr>
        <w:tab/>
        <w:t>厂家专用软件可使用如下算法之一：</w:t>
      </w:r>
    </w:p>
    <w:p w:rsidR="00410DFE" w:rsidRPr="000654A6" w:rsidRDefault="00410DFE" w:rsidP="000654A6">
      <w:pPr>
        <w:autoSpaceDE w:val="0"/>
        <w:autoSpaceDN w:val="0"/>
        <w:adjustRightInd w:val="0"/>
        <w:spacing w:line="600" w:lineRule="exact"/>
        <w:ind w:firstLineChars="200" w:firstLine="640"/>
        <w:jc w:val="left"/>
        <w:rPr>
          <w:rFonts w:ascii="仿宋_GB2312" w:eastAsia="仿宋_GB2312" w:hAnsi="宋体" w:cs="CIDFont+F3"/>
          <w:kern w:val="0"/>
          <w:sz w:val="32"/>
          <w:szCs w:val="32"/>
        </w:rPr>
      </w:pPr>
      <w:r w:rsidRPr="000654A6">
        <w:rPr>
          <w:rFonts w:ascii="仿宋_GB2312" w:eastAsia="仿宋_GB2312" w:hAnsi="宋体" w:cs="宋体" w:hint="eastAsia"/>
          <w:sz w:val="32"/>
          <w:szCs w:val="32"/>
        </w:rPr>
        <w:tab/>
        <w:t>（</w:t>
      </w:r>
      <w:r w:rsidR="00B00F09">
        <w:rPr>
          <w:rFonts w:ascii="仿宋_GB2312" w:eastAsia="仿宋_GB2312" w:hAnsi="宋体" w:cs="宋体" w:hint="eastAsia"/>
          <w:sz w:val="32"/>
          <w:szCs w:val="32"/>
        </w:rPr>
        <w:t>一</w:t>
      </w:r>
      <w:r w:rsidRPr="000654A6">
        <w:rPr>
          <w:rFonts w:ascii="仿宋_GB2312" w:eastAsia="仿宋_GB2312" w:hAnsi="宋体" w:cs="宋体" w:hint="eastAsia"/>
          <w:sz w:val="32"/>
          <w:szCs w:val="32"/>
        </w:rPr>
        <w:t>）</w:t>
      </w:r>
      <w:r w:rsidRPr="000654A6">
        <w:rPr>
          <w:rFonts w:ascii="仿宋_GB2312" w:eastAsia="仿宋_GB2312" w:hAnsi="宋体" w:cs="CIDFont+F3" w:hint="eastAsia"/>
          <w:kern w:val="0"/>
          <w:sz w:val="32"/>
          <w:szCs w:val="32"/>
        </w:rPr>
        <w:t>高斯拟合</w:t>
      </w:r>
      <w:r w:rsidRPr="000654A6">
        <w:rPr>
          <w:rFonts w:ascii="仿宋_GB2312" w:eastAsia="仿宋_GB2312" w:hAnsi="宋体" w:cs="宋体" w:hint="eastAsia"/>
          <w:sz w:val="32"/>
          <w:szCs w:val="32"/>
        </w:rPr>
        <w:t>能谱</w:t>
      </w:r>
      <w:r w:rsidRPr="000654A6">
        <w:rPr>
          <w:rFonts w:ascii="仿宋_GB2312" w:eastAsia="仿宋_GB2312" w:hAnsi="宋体" w:cs="CIDFont+F3" w:hint="eastAsia"/>
          <w:kern w:val="0"/>
          <w:sz w:val="32"/>
          <w:szCs w:val="32"/>
        </w:rPr>
        <w:t>得到半高宽和峰值；</w:t>
      </w:r>
    </w:p>
    <w:p w:rsidR="00410DFE" w:rsidRPr="000654A6" w:rsidRDefault="00410DFE" w:rsidP="000654A6">
      <w:pPr>
        <w:autoSpaceDE w:val="0"/>
        <w:autoSpaceDN w:val="0"/>
        <w:adjustRightInd w:val="0"/>
        <w:spacing w:line="600" w:lineRule="exact"/>
        <w:ind w:firstLineChars="200" w:firstLine="640"/>
        <w:jc w:val="left"/>
        <w:rPr>
          <w:rFonts w:ascii="仿宋_GB2312" w:eastAsia="仿宋_GB2312" w:hAnsi="宋体"/>
          <w:sz w:val="32"/>
          <w:szCs w:val="32"/>
        </w:rPr>
      </w:pPr>
      <w:r w:rsidRPr="000654A6">
        <w:rPr>
          <w:rFonts w:ascii="仿宋_GB2312" w:eastAsia="仿宋_GB2312" w:hAnsi="宋体" w:cs="宋体" w:hint="eastAsia"/>
          <w:sz w:val="32"/>
          <w:szCs w:val="32"/>
        </w:rPr>
        <w:tab/>
        <w:t>（</w:t>
      </w:r>
      <w:r w:rsidR="00B00F09">
        <w:rPr>
          <w:rFonts w:ascii="仿宋_GB2312" w:eastAsia="仿宋_GB2312" w:hAnsi="宋体" w:cs="宋体" w:hint="eastAsia"/>
          <w:sz w:val="32"/>
          <w:szCs w:val="32"/>
        </w:rPr>
        <w:t>二</w:t>
      </w:r>
      <w:r w:rsidRPr="000654A6">
        <w:rPr>
          <w:rFonts w:ascii="仿宋_GB2312" w:eastAsia="仿宋_GB2312" w:hAnsi="宋体" w:cs="宋体" w:hint="eastAsia"/>
          <w:sz w:val="32"/>
          <w:szCs w:val="32"/>
        </w:rPr>
        <w:t>）加权多点滑动平滑对能谱进行处理，再用重心法求能谱峰位及插值法</w:t>
      </w:r>
      <w:r w:rsidRPr="000654A6">
        <w:rPr>
          <w:rFonts w:ascii="仿宋_GB2312" w:eastAsia="仿宋_GB2312" w:hAnsi="宋体" w:cs="CIDFont+F3" w:hint="eastAsia"/>
          <w:kern w:val="0"/>
          <w:sz w:val="32"/>
          <w:szCs w:val="32"/>
        </w:rPr>
        <w:t>得到半高宽</w:t>
      </w:r>
      <w:r w:rsidR="00B00F09">
        <w:rPr>
          <w:rFonts w:ascii="仿宋_GB2312" w:eastAsia="仿宋_GB2312" w:hAnsi="宋体" w:cs="宋体" w:hint="eastAsia"/>
          <w:sz w:val="32"/>
          <w:szCs w:val="32"/>
        </w:rPr>
        <w:t>。</w:t>
      </w:r>
    </w:p>
    <w:p w:rsidR="000654A6" w:rsidRPr="00B00F09" w:rsidRDefault="00B00F09" w:rsidP="000654A6">
      <w:pPr>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五、</w:t>
      </w:r>
      <w:r w:rsidR="00410DFE" w:rsidRPr="00B00F09">
        <w:rPr>
          <w:rFonts w:ascii="黑体" w:eastAsia="黑体" w:hAnsi="黑体" w:hint="eastAsia"/>
          <w:sz w:val="32"/>
          <w:szCs w:val="32"/>
        </w:rPr>
        <w:t>结果报告</w:t>
      </w:r>
    </w:p>
    <w:p w:rsidR="000654A6" w:rsidRPr="000654A6" w:rsidRDefault="00410DFE" w:rsidP="000654A6">
      <w:pPr>
        <w:snapToGrid w:val="0"/>
        <w:spacing w:line="600" w:lineRule="exact"/>
        <w:ind w:firstLineChars="200" w:firstLine="640"/>
        <w:rPr>
          <w:rFonts w:ascii="仿宋_GB2312" w:eastAsia="仿宋_GB2312" w:hAnsi="宋体"/>
          <w:sz w:val="32"/>
          <w:szCs w:val="32"/>
        </w:rPr>
      </w:pPr>
      <w:r w:rsidRPr="000654A6">
        <w:rPr>
          <w:rFonts w:ascii="仿宋_GB2312" w:eastAsia="仿宋_GB2312" w:hAnsi="宋体" w:hint="eastAsia"/>
          <w:sz w:val="32"/>
          <w:szCs w:val="32"/>
        </w:rPr>
        <w:t>线源灌注：数据采集起始时刻的线源放射性浓度以及总活度；</w:t>
      </w:r>
    </w:p>
    <w:p w:rsidR="000654A6" w:rsidRDefault="00410DFE" w:rsidP="000654A6">
      <w:pPr>
        <w:snapToGrid w:val="0"/>
        <w:spacing w:line="600" w:lineRule="exact"/>
        <w:ind w:firstLineChars="200" w:firstLine="640"/>
        <w:rPr>
          <w:rFonts w:ascii="仿宋_GB2312" w:eastAsia="仿宋_GB2312" w:hAnsi="宋体"/>
          <w:sz w:val="32"/>
          <w:szCs w:val="32"/>
        </w:rPr>
      </w:pPr>
      <w:r w:rsidRPr="000654A6">
        <w:rPr>
          <w:rFonts w:ascii="仿宋_GB2312" w:eastAsia="仿宋_GB2312" w:hAnsi="宋体" w:hint="eastAsia"/>
          <w:sz w:val="32"/>
          <w:szCs w:val="32"/>
        </w:rPr>
        <w:lastRenderedPageBreak/>
        <w:t>采集参数：采集时间、终止条件</w:t>
      </w:r>
    </w:p>
    <w:p w:rsidR="000654A6" w:rsidRDefault="00410DFE" w:rsidP="000654A6">
      <w:pPr>
        <w:snapToGrid w:val="0"/>
        <w:spacing w:line="600" w:lineRule="exact"/>
        <w:ind w:firstLineChars="200" w:firstLine="640"/>
        <w:rPr>
          <w:rFonts w:ascii="仿宋_GB2312" w:eastAsia="仿宋_GB2312" w:hAnsi="宋体"/>
          <w:sz w:val="32"/>
          <w:szCs w:val="32"/>
        </w:rPr>
      </w:pPr>
      <w:r w:rsidRPr="00410DFE">
        <w:rPr>
          <w:rFonts w:ascii="仿宋_GB2312" w:eastAsia="仿宋_GB2312" w:hAnsi="宋体" w:cs="CIDFont+F3" w:hint="eastAsia"/>
          <w:kern w:val="0"/>
          <w:sz w:val="32"/>
          <w:szCs w:val="32"/>
        </w:rPr>
        <w:t>能谱数据处理</w:t>
      </w:r>
      <w:r w:rsidRPr="00410DFE">
        <w:rPr>
          <w:rFonts w:ascii="仿宋_GB2312" w:eastAsia="仿宋_GB2312" w:hAnsi="宋体" w:hint="eastAsia"/>
          <w:sz w:val="32"/>
          <w:szCs w:val="32"/>
        </w:rPr>
        <w:t>：函数拟合或其他平滑、插值</w:t>
      </w:r>
    </w:p>
    <w:p w:rsidR="00410DFE" w:rsidRPr="00410DFE" w:rsidRDefault="00410DFE" w:rsidP="000654A6">
      <w:pPr>
        <w:snapToGrid w:val="0"/>
        <w:spacing w:line="600" w:lineRule="exact"/>
        <w:ind w:firstLineChars="200" w:firstLine="640"/>
        <w:rPr>
          <w:rFonts w:ascii="仿宋_GB2312" w:eastAsia="仿宋_GB2312" w:hAnsi="黑体"/>
          <w:color w:val="000000"/>
          <w:spacing w:val="-6"/>
          <w:sz w:val="32"/>
          <w:szCs w:val="32"/>
        </w:rPr>
      </w:pPr>
      <w:r w:rsidRPr="00410DFE">
        <w:rPr>
          <w:rFonts w:ascii="仿宋_GB2312" w:eastAsia="仿宋_GB2312" w:hAnsi="宋体" w:cs="CIDFont+F3" w:hint="eastAsia"/>
          <w:kern w:val="0"/>
          <w:sz w:val="32"/>
          <w:szCs w:val="32"/>
        </w:rPr>
        <w:t>能量分辨率：E</w:t>
      </w:r>
      <w:r w:rsidRPr="00410DFE">
        <w:rPr>
          <w:rFonts w:ascii="仿宋_GB2312" w:eastAsia="仿宋_GB2312" w:hAnsi="宋体" w:cs="CIDFont+F3" w:hint="eastAsia"/>
          <w:kern w:val="0"/>
          <w:sz w:val="32"/>
          <w:szCs w:val="32"/>
          <w:vertAlign w:val="subscript"/>
        </w:rPr>
        <w:t>sys</w:t>
      </w:r>
    </w:p>
    <w:p w:rsidR="008E2CB7" w:rsidRDefault="008E2CB7">
      <w:pPr>
        <w:widowControl/>
        <w:jc w:val="left"/>
        <w:rPr>
          <w:rFonts w:ascii="黑体" w:eastAsia="黑体" w:hAnsi="黑体"/>
          <w:color w:val="000000"/>
          <w:spacing w:val="-6"/>
          <w:sz w:val="32"/>
          <w:szCs w:val="32"/>
        </w:rPr>
      </w:pPr>
      <w:r>
        <w:rPr>
          <w:rFonts w:ascii="黑体" w:eastAsia="黑体" w:hAnsi="黑体"/>
          <w:color w:val="000000"/>
          <w:spacing w:val="-6"/>
          <w:sz w:val="32"/>
          <w:szCs w:val="32"/>
        </w:rPr>
        <w:br w:type="page"/>
      </w:r>
    </w:p>
    <w:p w:rsidR="008E2CB7" w:rsidRDefault="008E2CB7" w:rsidP="008E2CB7">
      <w:pPr>
        <w:widowControl/>
        <w:jc w:val="left"/>
        <w:outlineLvl w:val="0"/>
        <w:rPr>
          <w:rFonts w:ascii="黑体" w:eastAsia="黑体" w:hAnsi="黑体"/>
          <w:color w:val="000000"/>
          <w:spacing w:val="-6"/>
          <w:sz w:val="32"/>
          <w:szCs w:val="32"/>
        </w:rPr>
      </w:pPr>
      <w:r>
        <w:rPr>
          <w:rFonts w:ascii="黑体" w:eastAsia="黑体" w:hAnsi="黑体" w:hint="eastAsia"/>
          <w:color w:val="000000"/>
          <w:spacing w:val="-6"/>
          <w:sz w:val="32"/>
          <w:szCs w:val="32"/>
        </w:rPr>
        <w:lastRenderedPageBreak/>
        <w:t xml:space="preserve">附录Ⅲ </w:t>
      </w:r>
      <w:r>
        <w:rPr>
          <w:rFonts w:ascii="黑体" w:eastAsia="黑体" w:hAnsi="黑体"/>
          <w:color w:val="000000"/>
          <w:spacing w:val="-6"/>
          <w:sz w:val="32"/>
          <w:szCs w:val="32"/>
        </w:rPr>
        <w:t>SUV值准确性测试方法</w:t>
      </w:r>
    </w:p>
    <w:p w:rsidR="008E2CB7" w:rsidRDefault="008E2CB7">
      <w:pPr>
        <w:widowControl/>
        <w:jc w:val="left"/>
        <w:rPr>
          <w:rFonts w:ascii="黑体" w:eastAsia="黑体" w:hAnsi="黑体"/>
          <w:color w:val="000000"/>
          <w:spacing w:val="-6"/>
          <w:sz w:val="32"/>
          <w:szCs w:val="32"/>
        </w:rPr>
      </w:pPr>
    </w:p>
    <w:p w:rsidR="008E2CB7" w:rsidRPr="000812E5" w:rsidRDefault="000812E5" w:rsidP="000812E5">
      <w:pPr>
        <w:snapToGrid w:val="0"/>
        <w:spacing w:line="600" w:lineRule="exact"/>
        <w:ind w:firstLineChars="200" w:firstLine="640"/>
        <w:rPr>
          <w:rFonts w:ascii="黑体" w:eastAsia="黑体" w:hAnsi="黑体"/>
          <w:sz w:val="32"/>
          <w:szCs w:val="32"/>
        </w:rPr>
      </w:pPr>
      <w:r w:rsidRPr="000812E5">
        <w:rPr>
          <w:rFonts w:ascii="黑体" w:eastAsia="黑体" w:hAnsi="黑体" w:hint="eastAsia"/>
          <w:sz w:val="32"/>
          <w:szCs w:val="32"/>
        </w:rPr>
        <w:t>一、</w:t>
      </w:r>
      <w:r w:rsidR="008E2CB7" w:rsidRPr="000812E5">
        <w:rPr>
          <w:rFonts w:ascii="黑体" w:eastAsia="黑体" w:hAnsi="黑体" w:hint="eastAsia"/>
          <w:sz w:val="32"/>
          <w:szCs w:val="32"/>
        </w:rPr>
        <w:t>概述</w:t>
      </w:r>
    </w:p>
    <w:p w:rsidR="008E2CB7" w:rsidRPr="008E2CB7" w:rsidRDefault="008E2CB7" w:rsidP="000812E5">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PET/CT 的SUV（standard uptake value）称为标准摄取值，是PET在肿瘤诊断中常用的半定量指标。其定义为：PET图像中局部组织摄取的显像剂的放射性浓度(A)与注射显像剂全身平均比活度(a)的比值。SUV已被广泛用于肿瘤良恶性鉴别及疗效评价。</w:t>
      </w:r>
    </w:p>
    <w:p w:rsidR="008E2CB7" w:rsidRPr="008E2CB7" w:rsidRDefault="008E2CB7" w:rsidP="000812E5">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SUV的定义决定了其来源于PET/CT系统的误差取决于PET图像中局部组织摄取显像剂的放射性浓度，故PET/CT系统SUV的准确度取决于PET图像中的放射性浓度的准确度。</w:t>
      </w:r>
    </w:p>
    <w:p w:rsidR="008E2CB7" w:rsidRPr="008E2CB7" w:rsidRDefault="008E2CB7" w:rsidP="000812E5">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本测试方法不涉及同样会影响SUV准确度的注射显像剂误差及全身体重误差，只考虑PET/CT系统本身所带来的误差，并通过PET图像中的放射性浓度的准确度来表示。</w:t>
      </w:r>
    </w:p>
    <w:p w:rsidR="008E2CB7" w:rsidRPr="000812E5" w:rsidRDefault="000812E5" w:rsidP="004332FE">
      <w:pPr>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二、</w:t>
      </w:r>
      <w:r w:rsidR="008E2CB7" w:rsidRPr="000812E5">
        <w:rPr>
          <w:rFonts w:ascii="黑体" w:eastAsia="黑体" w:hAnsi="黑体" w:hint="eastAsia"/>
          <w:sz w:val="32"/>
          <w:szCs w:val="32"/>
        </w:rPr>
        <w:t>目的</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评价在临床典型成像条件下，PET/CT系统与SUV相关的定量准确度。</w:t>
      </w:r>
    </w:p>
    <w:p w:rsidR="008E2CB7" w:rsidRPr="000812E5" w:rsidRDefault="000812E5" w:rsidP="004332FE">
      <w:pPr>
        <w:snapToGrid w:val="0"/>
        <w:spacing w:line="600" w:lineRule="exact"/>
        <w:ind w:firstLineChars="200" w:firstLine="640"/>
        <w:rPr>
          <w:rFonts w:ascii="黑体" w:eastAsia="黑体" w:hAnsi="黑体"/>
          <w:sz w:val="32"/>
          <w:szCs w:val="32"/>
        </w:rPr>
      </w:pPr>
      <w:r>
        <w:rPr>
          <w:rFonts w:ascii="黑体" w:eastAsia="黑体" w:hAnsi="黑体" w:hint="eastAsia"/>
          <w:sz w:val="32"/>
          <w:szCs w:val="32"/>
        </w:rPr>
        <w:t>三、</w:t>
      </w:r>
      <w:r w:rsidR="008E2CB7" w:rsidRPr="000812E5">
        <w:rPr>
          <w:rFonts w:ascii="黑体" w:eastAsia="黑体" w:hAnsi="黑体" w:hint="eastAsia"/>
          <w:sz w:val="32"/>
          <w:szCs w:val="32"/>
        </w:rPr>
        <w:t>方法</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使用NEMA NU2-2007标准中的图像质量测试模型。</w:t>
      </w:r>
    </w:p>
    <w:p w:rsidR="000812E5" w:rsidRDefault="000812E5" w:rsidP="004332FE">
      <w:pPr>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（一）</w:t>
      </w:r>
      <w:r w:rsidR="008E2CB7" w:rsidRPr="008E2CB7">
        <w:rPr>
          <w:rFonts w:ascii="仿宋_GB2312" w:eastAsia="仿宋_GB2312" w:hAnsi="宋体" w:hint="eastAsia"/>
          <w:sz w:val="32"/>
          <w:szCs w:val="32"/>
        </w:rPr>
        <w:t>符号</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A --- PET模型图像中局部组织（ROI）中的放射性浓度；</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AB ---背景区中的放射性浓度；</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 xml:space="preserve">AH ---灶区中的放射性浓度（NEMA NU2-2018执行时使用）； </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lastRenderedPageBreak/>
        <w:t>a --- PET模型中灌注显像剂的放射性浓度；</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aB ---背景区中灌注的放射性浓度；</w:t>
      </w:r>
    </w:p>
    <w:p w:rsidR="000812E5"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 xml:space="preserve">aH ---灶区中灌注的放射性浓度（NEMA NU2-2018执行时使用）； </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△A --- A的相对误差；</w:t>
      </w:r>
    </w:p>
    <w:p w:rsidR="008E2CB7" w:rsidRPr="008E2CB7" w:rsidRDefault="000812E5" w:rsidP="004332FE">
      <w:pPr>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w:t>
      </w:r>
      <w:r w:rsidR="008E2CB7" w:rsidRPr="008E2CB7">
        <w:rPr>
          <w:rFonts w:ascii="仿宋_GB2312" w:eastAsia="仿宋_GB2312" w:hAnsi="宋体" w:hint="eastAsia"/>
          <w:sz w:val="32"/>
          <w:szCs w:val="32"/>
        </w:rPr>
        <w:t>放射性核素</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同NEMA NU2-2007或NEMA NU2-2018</w:t>
      </w:r>
    </w:p>
    <w:p w:rsidR="008E2CB7" w:rsidRPr="008E2CB7" w:rsidRDefault="000812E5" w:rsidP="004332FE">
      <w:pPr>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（三）</w:t>
      </w:r>
      <w:r w:rsidR="008E2CB7" w:rsidRPr="008E2CB7">
        <w:rPr>
          <w:rFonts w:ascii="仿宋_GB2312" w:eastAsia="仿宋_GB2312" w:hAnsi="宋体" w:hint="eastAsia"/>
          <w:sz w:val="32"/>
          <w:szCs w:val="32"/>
        </w:rPr>
        <w:t>放射源的分布</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同NEMA NU2-2007或NEMA NU2-2018</w:t>
      </w:r>
    </w:p>
    <w:p w:rsidR="008E2CB7" w:rsidRPr="008E2CB7" w:rsidRDefault="000812E5" w:rsidP="004332FE">
      <w:pPr>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（四）</w:t>
      </w:r>
      <w:r w:rsidR="008E2CB7" w:rsidRPr="008E2CB7">
        <w:rPr>
          <w:rFonts w:ascii="仿宋_GB2312" w:eastAsia="仿宋_GB2312" w:hAnsi="宋体" w:hint="eastAsia"/>
          <w:sz w:val="32"/>
          <w:szCs w:val="32"/>
        </w:rPr>
        <w:t>数据采集</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同NEMA NU2-2007或NEMA NU2-2018</w:t>
      </w:r>
    </w:p>
    <w:p w:rsidR="008E2CB7" w:rsidRPr="008E2CB7" w:rsidRDefault="000812E5" w:rsidP="004332FE">
      <w:pPr>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（五）</w:t>
      </w:r>
      <w:r w:rsidR="008E2CB7" w:rsidRPr="008E2CB7">
        <w:rPr>
          <w:rFonts w:ascii="仿宋_GB2312" w:eastAsia="仿宋_GB2312" w:hAnsi="宋体" w:hint="eastAsia"/>
          <w:sz w:val="32"/>
          <w:szCs w:val="32"/>
        </w:rPr>
        <w:t>数据处理</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同NEMA NU2-2007或NEMA NU2-2018</w:t>
      </w:r>
    </w:p>
    <w:p w:rsidR="008E2CB7" w:rsidRPr="000812E5" w:rsidRDefault="000812E5" w:rsidP="004332FE">
      <w:pPr>
        <w:snapToGrid w:val="0"/>
        <w:spacing w:line="600" w:lineRule="exact"/>
        <w:ind w:firstLineChars="200" w:firstLine="640"/>
        <w:jc w:val="left"/>
        <w:rPr>
          <w:rFonts w:ascii="黑体" w:eastAsia="黑体" w:hAnsi="黑体"/>
          <w:sz w:val="32"/>
          <w:szCs w:val="32"/>
        </w:rPr>
      </w:pPr>
      <w:r w:rsidRPr="000812E5">
        <w:rPr>
          <w:rFonts w:ascii="黑体" w:eastAsia="黑体" w:hAnsi="黑体" w:hint="eastAsia"/>
          <w:sz w:val="32"/>
          <w:szCs w:val="32"/>
        </w:rPr>
        <w:t>四、</w:t>
      </w:r>
      <w:r w:rsidR="008E2CB7" w:rsidRPr="000812E5">
        <w:rPr>
          <w:rFonts w:ascii="黑体" w:eastAsia="黑体" w:hAnsi="黑体" w:hint="eastAsia"/>
          <w:sz w:val="32"/>
          <w:szCs w:val="32"/>
        </w:rPr>
        <w:t>数据分析</w:t>
      </w:r>
    </w:p>
    <w:p w:rsidR="000C7EDE" w:rsidRPr="000C7EDE" w:rsidRDefault="000C7EDE"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（一）</w:t>
      </w:r>
      <w:r w:rsidR="008E2CB7" w:rsidRPr="000C7EDE">
        <w:rPr>
          <w:rFonts w:ascii="仿宋_GB2312" w:eastAsia="仿宋_GB2312" w:hAnsi="宋体" w:hint="eastAsia"/>
          <w:sz w:val="32"/>
          <w:szCs w:val="32"/>
        </w:rPr>
        <w:t xml:space="preserve"> 低活度（背景）区的SUV准确度</w:t>
      </w:r>
    </w:p>
    <w:p w:rsidR="000C7EDE" w:rsidRPr="000C7EDE" w:rsidRDefault="008E2CB7"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背景区中感兴趣区（ROI）</w:t>
      </w:r>
    </w:p>
    <w:p w:rsidR="000C7EDE" w:rsidRPr="000C7EDE" w:rsidRDefault="008E2CB7"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勾画n个ROI，n=60;</w:t>
      </w:r>
    </w:p>
    <w:p w:rsidR="000C7EDE" w:rsidRPr="000C7EDE" w:rsidRDefault="008E2CB7"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大小同22mm直径的球；</w:t>
      </w:r>
    </w:p>
    <w:p w:rsidR="000C7EDE" w:rsidRPr="000C7EDE" w:rsidRDefault="008E2CB7"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勾画位置 同NEMA NU2-2007中的图像质量分析部分；</w:t>
      </w:r>
    </w:p>
    <w:p w:rsidR="008E2CB7" w:rsidRPr="000C7EDE" w:rsidRDefault="008E2CB7"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记录各ROI中的AB平均值；</w:t>
      </w:r>
    </w:p>
    <w:p w:rsidR="008E2CB7" w:rsidRPr="000C7EDE" w:rsidRDefault="008E2CB7" w:rsidP="004332FE">
      <w:pPr>
        <w:snapToGrid w:val="0"/>
        <w:spacing w:line="600" w:lineRule="exact"/>
        <w:ind w:firstLineChars="200" w:firstLine="640"/>
        <w:rPr>
          <w:rFonts w:ascii="仿宋_GB2312" w:eastAsia="仿宋_GB2312" w:hAnsi="宋体"/>
          <w:sz w:val="32"/>
          <w:szCs w:val="32"/>
        </w:rPr>
      </w:pPr>
      <w:r w:rsidRPr="000C7EDE">
        <w:rPr>
          <w:rFonts w:ascii="仿宋_GB2312" w:eastAsia="仿宋_GB2312" w:hAnsi="宋体" w:hint="eastAsia"/>
          <w:sz w:val="32"/>
          <w:szCs w:val="32"/>
        </w:rPr>
        <w:t>SUV准确度：</w:t>
      </w:r>
    </w:p>
    <w:p w:rsidR="008E2CB7" w:rsidRPr="000C7EDE" w:rsidRDefault="003655DC" w:rsidP="004332FE">
      <w:pPr>
        <w:snapToGrid w:val="0"/>
        <w:spacing w:line="600" w:lineRule="exact"/>
        <w:ind w:firstLineChars="200" w:firstLine="640"/>
        <w:rPr>
          <w:rFonts w:ascii="仿宋_GB2312" w:eastAsia="仿宋_GB2312" w:hAnsi="宋体"/>
          <w:sz w:val="32"/>
          <w:szCs w:val="32"/>
        </w:rPr>
      </w:pPr>
      <m:oMath>
        <m:sSub>
          <m:sSubPr>
            <m:ctrlPr>
              <w:rPr>
                <w:rFonts w:ascii="Cambria Math" w:eastAsia="仿宋_GB2312" w:hAnsi="Cambria Math" w:hint="eastAsia"/>
                <w:sz w:val="32"/>
                <w:szCs w:val="32"/>
              </w:rPr>
            </m:ctrlPr>
          </m:sSubPr>
          <m:e>
            <m:r>
              <m:rPr>
                <m:sty m:val="p"/>
              </m:rPr>
              <w:rPr>
                <w:rFonts w:ascii="仿宋_GB2312" w:eastAsia="微软雅黑" w:hAnsi="微软雅黑" w:cs="微软雅黑" w:hint="eastAsia"/>
                <w:sz w:val="32"/>
                <w:szCs w:val="32"/>
              </w:rPr>
              <m:t>∆</m:t>
            </m:r>
            <m:r>
              <m:rPr>
                <m:sty m:val="p"/>
              </m:rPr>
              <w:rPr>
                <w:rFonts w:ascii="Cambria Math" w:eastAsia="仿宋_GB2312" w:hAnsi="Cambria Math" w:hint="eastAsia"/>
                <w:sz w:val="32"/>
                <w:szCs w:val="32"/>
              </w:rPr>
              <m:t>A</m:t>
            </m:r>
          </m:e>
          <m:sub>
            <m:r>
              <m:rPr>
                <m:sty m:val="p"/>
              </m:rPr>
              <w:rPr>
                <w:rFonts w:ascii="Cambria Math" w:eastAsia="仿宋_GB2312" w:hAnsi="Cambria Math" w:hint="eastAsia"/>
                <w:sz w:val="32"/>
                <w:szCs w:val="32"/>
              </w:rPr>
              <m:t>B</m:t>
            </m:r>
          </m:sub>
        </m:sSub>
        <m:r>
          <m:rPr>
            <m:sty m:val="p"/>
          </m:rPr>
          <w:rPr>
            <w:rFonts w:ascii="Cambria Math" w:eastAsia="仿宋_GB2312" w:hAnsi="Cambria Math" w:hint="eastAsia"/>
            <w:sz w:val="32"/>
            <w:szCs w:val="32"/>
          </w:rPr>
          <m:t>=</m:t>
        </m:r>
        <m:f>
          <m:fPr>
            <m:type m:val="lin"/>
            <m:ctrlPr>
              <w:rPr>
                <w:rFonts w:ascii="Cambria Math" w:eastAsia="仿宋_GB2312" w:hAnsi="Cambria Math" w:hint="eastAsia"/>
                <w:sz w:val="32"/>
                <w:szCs w:val="32"/>
              </w:rPr>
            </m:ctrlPr>
          </m:fPr>
          <m:num>
            <m:sSup>
              <m:sSupPr>
                <m:ctrlPr>
                  <w:rPr>
                    <w:rFonts w:ascii="Cambria Math" w:eastAsia="仿宋_GB2312" w:hAnsi="Cambria Math" w:hint="eastAsia"/>
                    <w:sz w:val="32"/>
                    <w:szCs w:val="32"/>
                  </w:rPr>
                </m:ctrlPr>
              </m:sSupPr>
              <m:e>
                <m:d>
                  <m:dPr>
                    <m:ctrlPr>
                      <w:rPr>
                        <w:rFonts w:ascii="Cambria Math" w:eastAsia="仿宋_GB2312" w:hAnsi="Cambria Math" w:hint="eastAsia"/>
                        <w:sz w:val="32"/>
                        <w:szCs w:val="32"/>
                      </w:rPr>
                    </m:ctrlPr>
                  </m:dPr>
                  <m:e>
                    <m:nary>
                      <m:naryPr>
                        <m:chr m:val="∑"/>
                        <m:limLoc m:val="undOvr"/>
                        <m:ctrlPr>
                          <w:rPr>
                            <w:rFonts w:ascii="Cambria Math" w:eastAsia="仿宋_GB2312" w:hAnsi="Cambria Math" w:hint="eastAsia"/>
                            <w:sz w:val="32"/>
                            <w:szCs w:val="32"/>
                          </w:rPr>
                        </m:ctrlPr>
                      </m:naryPr>
                      <m:sub>
                        <m:r>
                          <m:rPr>
                            <m:nor/>
                          </m:rPr>
                          <w:rPr>
                            <w:rFonts w:ascii="仿宋_GB2312" w:eastAsia="仿宋_GB2312" w:hAnsi="宋体" w:hint="eastAsia"/>
                            <w:sz w:val="32"/>
                            <w:szCs w:val="32"/>
                          </w:rPr>
                          <m:t>k=</m:t>
                        </m:r>
                        <m:r>
                          <m:rPr>
                            <m:sty m:val="p"/>
                          </m:rPr>
                          <w:rPr>
                            <w:rFonts w:ascii="Cambria Math" w:eastAsia="仿宋_GB2312" w:hAnsi="Cambria Math" w:hint="eastAsia"/>
                            <w:sz w:val="32"/>
                            <w:szCs w:val="32"/>
                          </w:rPr>
                          <m:t>1</m:t>
                        </m:r>
                      </m:sub>
                      <m:sup>
                        <m:r>
                          <w:rPr>
                            <w:rFonts w:ascii="Cambria Math" w:eastAsia="仿宋_GB2312" w:hAnsi="Cambria Math" w:hint="eastAsia"/>
                            <w:sz w:val="32"/>
                            <w:szCs w:val="32"/>
                          </w:rPr>
                          <m:t>n</m:t>
                        </m:r>
                      </m:sup>
                      <m:e>
                        <m:sSup>
                          <m:sSupPr>
                            <m:ctrlPr>
                              <w:rPr>
                                <w:rFonts w:ascii="Cambria Math" w:eastAsia="仿宋_GB2312" w:hAnsi="Cambria Math" w:hint="eastAsia"/>
                                <w:sz w:val="32"/>
                                <w:szCs w:val="32"/>
                              </w:rPr>
                            </m:ctrlPr>
                          </m:sSupPr>
                          <m:e>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(A</m:t>
                                </m:r>
                              </m:e>
                              <m:sub>
                                <m:r>
                                  <m:rPr>
                                    <m:nor/>
                                  </m:rPr>
                                  <w:rPr>
                                    <w:rFonts w:ascii="仿宋_GB2312" w:eastAsia="仿宋_GB2312" w:hAnsi="宋体" w:hint="eastAsia"/>
                                    <w:sz w:val="32"/>
                                    <w:szCs w:val="32"/>
                                  </w:rPr>
                                  <m:t>B,K</m:t>
                                </m:r>
                              </m:sub>
                            </m:sSub>
                            <m:r>
                              <m:rPr>
                                <m:sty m:val="p"/>
                              </m:rPr>
                              <w:rPr>
                                <w:rFonts w:ascii="仿宋_GB2312" w:eastAsia="微软雅黑" w:hAnsi="微软雅黑" w:cs="微软雅黑" w:hint="eastAsia"/>
                                <w:sz w:val="32"/>
                                <w:szCs w:val="32"/>
                              </w:rPr>
                              <m:t>-</m:t>
                            </m:r>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a</m:t>
                                </m:r>
                              </m:e>
                              <m:sub>
                                <m:r>
                                  <m:rPr>
                                    <m:nor/>
                                  </m:rPr>
                                  <w:rPr>
                                    <w:rFonts w:ascii="仿宋_GB2312" w:eastAsia="仿宋_GB2312" w:hAnsi="宋体" w:hint="eastAsia"/>
                                    <w:sz w:val="32"/>
                                    <w:szCs w:val="32"/>
                                  </w:rPr>
                                  <m:t>B</m:t>
                                </m:r>
                              </m:sub>
                            </m:sSub>
                            <m:r>
                              <m:rPr>
                                <m:sty m:val="p"/>
                              </m:rPr>
                              <w:rPr>
                                <w:rFonts w:ascii="Cambria Math" w:eastAsia="仿宋_GB2312" w:hAnsi="Cambria Math" w:hint="eastAsia"/>
                                <w:sz w:val="32"/>
                                <w:szCs w:val="32"/>
                              </w:rPr>
                              <m:t>)</m:t>
                            </m:r>
                          </m:e>
                          <m:sup>
                            <m:r>
                              <m:rPr>
                                <m:sty m:val="p"/>
                              </m:rPr>
                              <w:rPr>
                                <w:rFonts w:ascii="Cambria Math" w:eastAsia="仿宋_GB2312" w:hAnsi="Cambria Math" w:hint="eastAsia"/>
                                <w:sz w:val="32"/>
                                <w:szCs w:val="32"/>
                              </w:rPr>
                              <m:t>2</m:t>
                            </m:r>
                          </m:sup>
                        </m:sSup>
                      </m:e>
                    </m:nary>
                    <m:r>
                      <m:rPr>
                        <m:sty m:val="p"/>
                      </m:rPr>
                      <w:rPr>
                        <w:rFonts w:ascii="Cambria Math" w:eastAsia="仿宋_GB2312" w:hAnsi="Cambria Math" w:hint="eastAsia"/>
                        <w:sz w:val="32"/>
                        <w:szCs w:val="32"/>
                      </w:rPr>
                      <m:t>/</m:t>
                    </m:r>
                    <m:d>
                      <m:dPr>
                        <m:ctrlPr>
                          <w:rPr>
                            <w:rFonts w:ascii="Cambria Math" w:eastAsia="仿宋_GB2312" w:hAnsi="Cambria Math" w:hint="eastAsia"/>
                            <w:sz w:val="32"/>
                            <w:szCs w:val="32"/>
                          </w:rPr>
                        </m:ctrlPr>
                      </m:dPr>
                      <m:e>
                        <m:r>
                          <w:rPr>
                            <w:rFonts w:ascii="Cambria Math" w:eastAsia="仿宋_GB2312" w:hAnsi="Cambria Math" w:hint="eastAsia"/>
                            <w:sz w:val="32"/>
                            <w:szCs w:val="32"/>
                          </w:rPr>
                          <m:t>n</m:t>
                        </m:r>
                        <m:r>
                          <m:rPr>
                            <m:sty m:val="p"/>
                          </m:rPr>
                          <w:rPr>
                            <w:rFonts w:ascii="仿宋_GB2312" w:eastAsia="微软雅黑" w:hAnsi="微软雅黑" w:cs="微软雅黑" w:hint="eastAsia"/>
                            <w:sz w:val="32"/>
                            <w:szCs w:val="32"/>
                          </w:rPr>
                          <m:t>-</m:t>
                        </m:r>
                        <m:r>
                          <m:rPr>
                            <m:sty m:val="p"/>
                          </m:rPr>
                          <w:rPr>
                            <w:rFonts w:ascii="Cambria Math" w:eastAsia="仿宋_GB2312" w:hAnsi="Cambria Math" w:hint="eastAsia"/>
                            <w:sz w:val="32"/>
                            <w:szCs w:val="32"/>
                          </w:rPr>
                          <m:t>1</m:t>
                        </m:r>
                      </m:e>
                    </m:d>
                  </m:e>
                </m:d>
              </m:e>
              <m:sup>
                <m:r>
                  <m:rPr>
                    <m:sty m:val="p"/>
                  </m:rPr>
                  <w:rPr>
                    <w:rFonts w:ascii="Cambria Math" w:eastAsia="仿宋_GB2312" w:hAnsi="Cambria Math" w:hint="eastAsia"/>
                    <w:sz w:val="32"/>
                    <w:szCs w:val="32"/>
                  </w:rPr>
                  <m:t>1/2</m:t>
                </m:r>
              </m:sup>
            </m:sSup>
          </m:num>
          <m:den>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a</m:t>
                </m:r>
              </m:e>
              <m:sub>
                <m:r>
                  <m:rPr>
                    <m:nor/>
                  </m:rPr>
                  <w:rPr>
                    <w:rFonts w:ascii="仿宋_GB2312" w:eastAsia="仿宋_GB2312" w:hAnsi="宋体" w:hint="eastAsia"/>
                    <w:sz w:val="32"/>
                    <w:szCs w:val="32"/>
                  </w:rPr>
                  <m:t>B</m:t>
                </m:r>
              </m:sub>
            </m:sSub>
          </m:den>
        </m:f>
        <m:r>
          <m:rPr>
            <m:sty m:val="p"/>
          </m:rPr>
          <w:rPr>
            <w:rFonts w:ascii="仿宋_GB2312" w:eastAsia="仿宋_GB2312" w:hAnsi="Cambria Math" w:hint="eastAsia"/>
            <w:sz w:val="32"/>
            <w:szCs w:val="32"/>
          </w:rPr>
          <m:t>×</m:t>
        </m:r>
        <m:r>
          <m:rPr>
            <m:sty m:val="p"/>
          </m:rPr>
          <w:rPr>
            <w:rFonts w:ascii="Cambria Math" w:eastAsia="仿宋_GB2312" w:hAnsi="Cambria Math" w:hint="eastAsia"/>
            <w:sz w:val="32"/>
            <w:szCs w:val="32"/>
          </w:rPr>
          <m:t>100%</m:t>
        </m:r>
      </m:oMath>
      <w:r w:rsidR="003C0625">
        <w:rPr>
          <w:rFonts w:ascii="仿宋_GB2312" w:eastAsia="仿宋_GB2312" w:hAnsi="宋体"/>
          <w:sz w:val="32"/>
          <w:szCs w:val="32"/>
        </w:rPr>
        <w:t xml:space="preserve"> </w:t>
      </w:r>
    </w:p>
    <w:p w:rsidR="008E2CB7" w:rsidRPr="008E2CB7" w:rsidRDefault="008E2CB7" w:rsidP="004332FE">
      <w:pPr>
        <w:snapToGrid w:val="0"/>
        <w:spacing w:line="600" w:lineRule="exact"/>
        <w:ind w:firstLine="200"/>
        <w:jc w:val="left"/>
        <w:rPr>
          <w:rFonts w:ascii="仿宋_GB2312" w:eastAsia="仿宋_GB2312" w:hAnsi="宋体"/>
          <w:sz w:val="32"/>
          <w:szCs w:val="32"/>
        </w:rPr>
      </w:pPr>
      <w:r w:rsidRPr="008E2CB7">
        <w:rPr>
          <w:rFonts w:ascii="仿宋_GB2312" w:eastAsia="仿宋_GB2312" w:hAnsi="宋体" w:hint="eastAsia"/>
          <w:sz w:val="32"/>
          <w:szCs w:val="32"/>
        </w:rPr>
        <w:lastRenderedPageBreak/>
        <w:tab/>
        <w:t>K=1,2,3,…,n。</w:t>
      </w:r>
    </w:p>
    <w:p w:rsidR="000C7EDE" w:rsidRDefault="000C7EDE" w:rsidP="004332FE">
      <w:pPr>
        <w:snapToGrid w:val="0"/>
        <w:spacing w:line="600" w:lineRule="exact"/>
        <w:ind w:firstLineChars="200" w:firstLine="640"/>
        <w:rPr>
          <w:rFonts w:ascii="仿宋_GB2312" w:eastAsia="仿宋_GB2312" w:hAnsi="宋体"/>
          <w:sz w:val="32"/>
          <w:szCs w:val="32"/>
        </w:rPr>
      </w:pPr>
      <w:r>
        <w:rPr>
          <w:rFonts w:ascii="仿宋_GB2312" w:eastAsia="仿宋_GB2312" w:hAnsi="宋体" w:hint="eastAsia"/>
          <w:sz w:val="32"/>
          <w:szCs w:val="32"/>
        </w:rPr>
        <w:t>（二）</w:t>
      </w:r>
      <w:r w:rsidR="008E2CB7" w:rsidRPr="008E2CB7">
        <w:rPr>
          <w:rFonts w:ascii="仿宋_GB2312" w:eastAsia="仿宋_GB2312" w:hAnsi="宋体" w:hint="eastAsia"/>
          <w:sz w:val="32"/>
          <w:szCs w:val="32"/>
        </w:rPr>
        <w:t>高活度（热燥）区的SUV准确度（NEMA NU2-2018执行时使用）</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热灶中感兴趣区（ROI）：</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大小为直径20mm的球体；</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勾画位置在直径37mm的热燥球中，并与此球同心勾画球体VOI；</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记录VOI中的AH平均值；</w:t>
      </w:r>
    </w:p>
    <w:p w:rsidR="004332FE"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SUV准确度：</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△AH=  (AH-aH)/aH x100%</w:t>
      </w:r>
    </w:p>
    <w:p w:rsidR="008E2CB7" w:rsidRPr="000C7EDE" w:rsidRDefault="000C7EDE" w:rsidP="004332FE">
      <w:pPr>
        <w:snapToGrid w:val="0"/>
        <w:spacing w:line="600" w:lineRule="exact"/>
        <w:ind w:firstLineChars="200" w:firstLine="640"/>
        <w:rPr>
          <w:rFonts w:ascii="黑体" w:eastAsia="黑体" w:hAnsi="黑体"/>
          <w:sz w:val="32"/>
          <w:szCs w:val="32"/>
        </w:rPr>
      </w:pPr>
      <w:r w:rsidRPr="000C7EDE">
        <w:rPr>
          <w:rFonts w:ascii="黑体" w:eastAsia="黑体" w:hAnsi="黑体" w:hint="eastAsia"/>
          <w:sz w:val="32"/>
          <w:szCs w:val="32"/>
        </w:rPr>
        <w:t>五、</w:t>
      </w:r>
      <w:r w:rsidR="008E2CB7" w:rsidRPr="000C7EDE">
        <w:rPr>
          <w:rFonts w:ascii="黑体" w:eastAsia="黑体" w:hAnsi="黑体" w:hint="eastAsia"/>
          <w:sz w:val="32"/>
          <w:szCs w:val="32"/>
        </w:rPr>
        <w:t>结果报告</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 xml:space="preserve">模型灌注：数据采集起始时刻的背景区和热灶中的放射性浓度以及模型中的总活度； </w:t>
      </w:r>
    </w:p>
    <w:p w:rsidR="004332FE"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采集参数：PET轴向视野、模型轴向长度、单床位采集时间；</w:t>
      </w:r>
    </w:p>
    <w:p w:rsidR="004332FE"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重建参数：图像矩阵小大、像素大小、层厚、重建算法、滤波、或者其他的平滑</w:t>
      </w:r>
      <w:r w:rsidR="004332FE">
        <w:rPr>
          <w:rFonts w:ascii="仿宋_GB2312" w:eastAsia="仿宋_GB2312" w:hAnsi="宋体" w:hint="eastAsia"/>
          <w:sz w:val="32"/>
          <w:szCs w:val="32"/>
        </w:rPr>
        <w:t>；</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SUV准确度：△AB；</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ab/>
      </w:r>
      <w:r w:rsidRPr="008E2CB7">
        <w:rPr>
          <w:rFonts w:ascii="仿宋_GB2312" w:eastAsia="仿宋_GB2312" w:hAnsi="宋体" w:hint="eastAsia"/>
          <w:sz w:val="32"/>
          <w:szCs w:val="32"/>
        </w:rPr>
        <w:tab/>
      </w:r>
      <w:r w:rsidRPr="008E2CB7">
        <w:rPr>
          <w:rFonts w:ascii="仿宋_GB2312" w:eastAsia="仿宋_GB2312" w:hAnsi="宋体" w:hint="eastAsia"/>
          <w:sz w:val="32"/>
          <w:szCs w:val="32"/>
        </w:rPr>
        <w:tab/>
      </w:r>
      <w:r w:rsidRPr="008E2CB7">
        <w:rPr>
          <w:rFonts w:ascii="仿宋_GB2312" w:eastAsia="仿宋_GB2312" w:hAnsi="宋体" w:hint="eastAsia"/>
          <w:sz w:val="32"/>
          <w:szCs w:val="32"/>
        </w:rPr>
        <w:tab/>
      </w:r>
      <w:r w:rsidR="003C0625">
        <w:rPr>
          <w:rFonts w:ascii="仿宋_GB2312" w:eastAsia="仿宋_GB2312" w:hAnsi="宋体" w:hint="eastAsia"/>
          <w:sz w:val="32"/>
          <w:szCs w:val="32"/>
        </w:rPr>
        <w:t xml:space="preserve">   </w:t>
      </w:r>
      <w:r w:rsidRPr="008E2CB7">
        <w:rPr>
          <w:rFonts w:ascii="仿宋_GB2312" w:eastAsia="仿宋_GB2312" w:hAnsi="宋体" w:hint="eastAsia"/>
          <w:sz w:val="32"/>
          <w:szCs w:val="32"/>
        </w:rPr>
        <w:t>△AH （NEMA NU2-2018执行时使用）；</w:t>
      </w:r>
    </w:p>
    <w:p w:rsidR="004332FE" w:rsidRDefault="004332FE">
      <w:pPr>
        <w:widowControl/>
        <w:jc w:val="left"/>
        <w:rPr>
          <w:rFonts w:ascii="仿宋_GB2312" w:eastAsia="仿宋_GB2312" w:hAnsi="宋体"/>
          <w:sz w:val="32"/>
          <w:szCs w:val="32"/>
        </w:rPr>
      </w:pPr>
      <w:r>
        <w:rPr>
          <w:rFonts w:ascii="仿宋_GB2312" w:eastAsia="仿宋_GB2312" w:hAnsi="宋体"/>
          <w:sz w:val="32"/>
          <w:szCs w:val="32"/>
        </w:rPr>
        <w:br w:type="page"/>
      </w:r>
    </w:p>
    <w:p w:rsidR="008E2CB7" w:rsidRDefault="008E2CB7" w:rsidP="004332FE">
      <w:pPr>
        <w:snapToGrid w:val="0"/>
        <w:spacing w:line="600" w:lineRule="exact"/>
        <w:rPr>
          <w:rFonts w:ascii="黑体" w:eastAsia="黑体" w:hAnsi="黑体"/>
          <w:sz w:val="32"/>
          <w:szCs w:val="32"/>
        </w:rPr>
      </w:pPr>
      <w:r w:rsidRPr="004332FE">
        <w:rPr>
          <w:rFonts w:ascii="黑体" w:eastAsia="黑体" w:hAnsi="黑体" w:hint="eastAsia"/>
          <w:sz w:val="32"/>
          <w:szCs w:val="32"/>
        </w:rPr>
        <w:lastRenderedPageBreak/>
        <w:t>附录A   SUV计算公式</w:t>
      </w:r>
    </w:p>
    <w:p w:rsidR="004332FE" w:rsidRPr="004332FE" w:rsidRDefault="004332FE" w:rsidP="004332FE">
      <w:pPr>
        <w:snapToGrid w:val="0"/>
        <w:spacing w:line="600" w:lineRule="exact"/>
        <w:rPr>
          <w:rFonts w:ascii="黑体" w:eastAsia="黑体" w:hAnsi="黑体"/>
          <w:sz w:val="32"/>
          <w:szCs w:val="32"/>
        </w:rPr>
      </w:pP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SUV=A/(Din/W)</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式中，Din 为注射活度, W为体重。对PET图像上某感兴趣区（ROI）的SUVROI：</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SUVROI=AROI/(Din/W)</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 xml:space="preserve">其中AROI为在感兴趣区域内（ROI）的平均放射性浓度。该ROI真实SUVtrue： </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SUVtrue=Atrue/(注射活度/体重)</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其中SUVtrue为在感兴趣区域内（ROI）的真实放射性浓度。</w:t>
      </w:r>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SUV的准确度用图像上SUV与真实的SUV间的相对误差表示：</w:t>
      </w:r>
    </w:p>
    <w:p w:rsidR="008E2CB7" w:rsidRPr="008E2CB7" w:rsidRDefault="003655DC" w:rsidP="004332FE">
      <w:pPr>
        <w:snapToGrid w:val="0"/>
        <w:spacing w:line="600" w:lineRule="exact"/>
        <w:ind w:firstLineChars="200" w:firstLine="640"/>
        <w:rPr>
          <w:rFonts w:ascii="仿宋_GB2312" w:eastAsia="仿宋_GB2312" w:hAnsi="宋体"/>
          <w:sz w:val="32"/>
          <w:szCs w:val="32"/>
        </w:rPr>
      </w:pPr>
      <m:oMathPara>
        <m:oMath>
          <m:sSub>
            <m:sSubPr>
              <m:ctrlPr>
                <w:rPr>
                  <w:rFonts w:ascii="Cambria Math" w:eastAsia="仿宋_GB2312" w:hAnsi="Cambria Math" w:hint="eastAsia"/>
                  <w:sz w:val="32"/>
                  <w:szCs w:val="32"/>
                </w:rPr>
              </m:ctrlPr>
            </m:sSubPr>
            <m:e>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SUV</m:t>
              </m:r>
            </m:e>
            <m:sub/>
          </m:sSub>
          <m:r>
            <m:rPr>
              <m:sty m:val="p"/>
            </m:rPr>
            <w:rPr>
              <w:rFonts w:ascii="Cambria Math" w:eastAsia="仿宋_GB2312" w:hAnsi="Cambria Math" w:hint="eastAsia"/>
              <w:sz w:val="32"/>
              <w:szCs w:val="32"/>
            </w:rPr>
            <m:t>=</m:t>
          </m:r>
          <m:f>
            <m:fPr>
              <m:type m:val="lin"/>
              <m:ctrlPr>
                <w:rPr>
                  <w:rFonts w:ascii="Cambria Math" w:eastAsia="仿宋_GB2312" w:hAnsi="Cambria Math" w:hint="eastAsia"/>
                  <w:sz w:val="32"/>
                  <w:szCs w:val="32"/>
                </w:rPr>
              </m:ctrlPr>
            </m:fPr>
            <m:num>
              <m:sSup>
                <m:sSupPr>
                  <m:ctrlPr>
                    <w:rPr>
                      <w:rFonts w:ascii="Cambria Math" w:eastAsia="仿宋_GB2312" w:hAnsi="Cambria Math" w:hint="eastAsia"/>
                      <w:sz w:val="32"/>
                      <w:szCs w:val="32"/>
                    </w:rPr>
                  </m:ctrlPr>
                </m:sSupPr>
                <m:e>
                  <m:d>
                    <m:dPr>
                      <m:ctrlPr>
                        <w:rPr>
                          <w:rFonts w:ascii="Cambria Math" w:eastAsia="仿宋_GB2312" w:hAnsi="Cambria Math" w:hint="eastAsia"/>
                          <w:sz w:val="32"/>
                          <w:szCs w:val="32"/>
                        </w:rPr>
                      </m:ctrlPr>
                    </m:dPr>
                    <m:e>
                      <m:nary>
                        <m:naryPr>
                          <m:chr m:val="∑"/>
                          <m:limLoc m:val="undOvr"/>
                          <m:ctrlPr>
                            <w:rPr>
                              <w:rFonts w:ascii="Cambria Math" w:eastAsia="仿宋_GB2312" w:hAnsi="Cambria Math" w:hint="eastAsia"/>
                              <w:sz w:val="32"/>
                              <w:szCs w:val="32"/>
                            </w:rPr>
                          </m:ctrlPr>
                        </m:naryPr>
                        <m:sub>
                          <m:r>
                            <m:rPr>
                              <m:nor/>
                            </m:rPr>
                            <w:rPr>
                              <w:rFonts w:ascii="仿宋_GB2312" w:eastAsia="仿宋_GB2312" w:hAnsi="宋体" w:hint="eastAsia"/>
                              <w:sz w:val="32"/>
                              <w:szCs w:val="32"/>
                            </w:rPr>
                            <m:t>k=</m:t>
                          </m:r>
                          <m:r>
                            <m:rPr>
                              <m:sty m:val="p"/>
                            </m:rPr>
                            <w:rPr>
                              <w:rFonts w:ascii="Cambria Math" w:eastAsia="仿宋_GB2312" w:hAnsi="Cambria Math" w:hint="eastAsia"/>
                              <w:sz w:val="32"/>
                              <w:szCs w:val="32"/>
                            </w:rPr>
                            <m:t>1</m:t>
                          </m:r>
                        </m:sub>
                        <m:sup>
                          <m:r>
                            <w:rPr>
                              <w:rFonts w:ascii="Cambria Math" w:eastAsia="仿宋_GB2312" w:hAnsi="Cambria Math" w:hint="eastAsia"/>
                              <w:sz w:val="32"/>
                              <w:szCs w:val="32"/>
                            </w:rPr>
                            <m:t>n</m:t>
                          </m:r>
                        </m:sup>
                        <m:e>
                          <m:sSup>
                            <m:sSupPr>
                              <m:ctrlPr>
                                <w:rPr>
                                  <w:rFonts w:ascii="Cambria Math" w:eastAsia="仿宋_GB2312" w:hAnsi="Cambria Math" w:hint="eastAsia"/>
                                  <w:sz w:val="32"/>
                                  <w:szCs w:val="32"/>
                                </w:rPr>
                              </m:ctrlPr>
                            </m:sSupPr>
                            <m:e>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(SUV</m:t>
                                  </m:r>
                                </m:e>
                                <m:sub>
                                  <m:r>
                                    <m:rPr>
                                      <m:nor/>
                                    </m:rPr>
                                    <w:rPr>
                                      <w:rFonts w:ascii="仿宋_GB2312" w:eastAsia="仿宋_GB2312" w:hAnsi="宋体" w:hint="eastAsia"/>
                                      <w:sz w:val="32"/>
                                      <w:szCs w:val="32"/>
                                    </w:rPr>
                                    <m:t>ROI</m:t>
                                  </m:r>
                                </m:sub>
                              </m:sSub>
                              <m:r>
                                <m:rPr>
                                  <m:sty m:val="p"/>
                                </m:rPr>
                                <w:rPr>
                                  <w:rFonts w:ascii="微软雅黑" w:eastAsia="微软雅黑" w:hAnsi="微软雅黑" w:cs="微软雅黑" w:hint="eastAsia"/>
                                  <w:sz w:val="32"/>
                                  <w:szCs w:val="32"/>
                                </w:rPr>
                                <m:t>-</m:t>
                              </m:r>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SUV</m:t>
                                  </m:r>
                                </m:e>
                                <m:sub>
                                  <m:r>
                                    <m:rPr>
                                      <m:nor/>
                                    </m:rPr>
                                    <w:rPr>
                                      <w:rFonts w:ascii="仿宋_GB2312" w:eastAsia="仿宋_GB2312" w:hAnsi="宋体" w:hint="eastAsia"/>
                                      <w:sz w:val="32"/>
                                      <w:szCs w:val="32"/>
                                    </w:rPr>
                                    <m:t>true</m:t>
                                  </m:r>
                                </m:sub>
                              </m:sSub>
                              <m:r>
                                <m:rPr>
                                  <m:sty m:val="p"/>
                                </m:rPr>
                                <w:rPr>
                                  <w:rFonts w:ascii="Cambria Math" w:eastAsia="仿宋_GB2312" w:hAnsi="Cambria Math" w:hint="eastAsia"/>
                                  <w:sz w:val="32"/>
                                  <w:szCs w:val="32"/>
                                </w:rPr>
                                <m:t>)</m:t>
                              </m:r>
                            </m:e>
                            <m:sup>
                              <m:r>
                                <m:rPr>
                                  <m:sty m:val="p"/>
                                </m:rPr>
                                <w:rPr>
                                  <w:rFonts w:ascii="Cambria Math" w:eastAsia="仿宋_GB2312" w:hAnsi="Cambria Math" w:hint="eastAsia"/>
                                  <w:sz w:val="32"/>
                                  <w:szCs w:val="32"/>
                                </w:rPr>
                                <m:t>2</m:t>
                              </m:r>
                            </m:sup>
                          </m:sSup>
                        </m:e>
                      </m:nary>
                      <m:r>
                        <m:rPr>
                          <m:sty m:val="p"/>
                        </m:rPr>
                        <w:rPr>
                          <w:rFonts w:ascii="Cambria Math" w:eastAsia="仿宋_GB2312" w:hAnsi="Cambria Math" w:hint="eastAsia"/>
                          <w:sz w:val="32"/>
                          <w:szCs w:val="32"/>
                        </w:rPr>
                        <m:t>/</m:t>
                      </m:r>
                      <m:d>
                        <m:dPr>
                          <m:ctrlPr>
                            <w:rPr>
                              <w:rFonts w:ascii="Cambria Math" w:eastAsia="仿宋_GB2312" w:hAnsi="Cambria Math" w:hint="eastAsia"/>
                              <w:sz w:val="32"/>
                              <w:szCs w:val="32"/>
                            </w:rPr>
                          </m:ctrlPr>
                        </m:dPr>
                        <m:e>
                          <m:r>
                            <w:rPr>
                              <w:rFonts w:ascii="Cambria Math" w:eastAsia="仿宋_GB2312" w:hAnsi="Cambria Math" w:hint="eastAsia"/>
                              <w:sz w:val="32"/>
                              <w:szCs w:val="32"/>
                            </w:rPr>
                            <m:t>n</m:t>
                          </m:r>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1</m:t>
                          </m:r>
                        </m:e>
                      </m:d>
                    </m:e>
                  </m:d>
                </m:e>
                <m:sup>
                  <m:r>
                    <m:rPr>
                      <m:sty m:val="p"/>
                    </m:rPr>
                    <w:rPr>
                      <w:rFonts w:ascii="Cambria Math" w:eastAsia="仿宋_GB2312" w:hAnsi="Cambria Math" w:hint="eastAsia"/>
                      <w:sz w:val="32"/>
                      <w:szCs w:val="32"/>
                    </w:rPr>
                    <m:t>1/2</m:t>
                  </m:r>
                </m:sup>
              </m:sSup>
            </m:num>
            <m:den>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SUV</m:t>
                  </m:r>
                </m:e>
                <m:sub>
                  <m:r>
                    <m:rPr>
                      <m:nor/>
                    </m:rPr>
                    <w:rPr>
                      <w:rFonts w:ascii="仿宋_GB2312" w:eastAsia="仿宋_GB2312" w:hAnsi="宋体" w:hint="eastAsia"/>
                      <w:sz w:val="32"/>
                      <w:szCs w:val="32"/>
                    </w:rPr>
                    <m:t>true</m:t>
                  </m:r>
                </m:sub>
              </m:sSub>
            </m:den>
          </m:f>
          <m:r>
            <m:rPr>
              <m:sty m:val="p"/>
            </m:rPr>
            <w:rPr>
              <w:rFonts w:ascii="Cambria Math" w:eastAsia="仿宋_GB2312" w:hAnsi="Cambria Math" w:hint="eastAsia"/>
              <w:sz w:val="32"/>
              <w:szCs w:val="32"/>
            </w:rPr>
            <m:t>×</m:t>
          </m:r>
          <m:r>
            <m:rPr>
              <m:sty m:val="p"/>
            </m:rPr>
            <w:rPr>
              <w:rFonts w:ascii="Cambria Math" w:eastAsia="仿宋_GB2312" w:hAnsi="Cambria Math" w:hint="eastAsia"/>
              <w:sz w:val="32"/>
              <w:szCs w:val="32"/>
            </w:rPr>
            <m:t>100%</m:t>
          </m:r>
        </m:oMath>
      </m:oMathPara>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当不考虑注射显像剂活度误差及全身体重误差条件下：</w:t>
      </w:r>
    </w:p>
    <w:p w:rsidR="008E2CB7" w:rsidRPr="008E2CB7" w:rsidRDefault="008E2CB7" w:rsidP="004332FE">
      <w:pPr>
        <w:snapToGrid w:val="0"/>
        <w:spacing w:line="600" w:lineRule="exact"/>
        <w:ind w:firstLineChars="200" w:firstLine="640"/>
        <w:rPr>
          <w:rFonts w:ascii="仿宋_GB2312" w:eastAsia="仿宋_GB2312" w:hAnsi="宋体"/>
          <w:sz w:val="32"/>
          <w:szCs w:val="32"/>
        </w:rPr>
      </w:pPr>
      <m:oMathPara>
        <m:oMath>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SUV=</m:t>
          </m:r>
          <m:f>
            <m:fPr>
              <m:type m:val="lin"/>
              <m:ctrlPr>
                <w:rPr>
                  <w:rFonts w:ascii="Cambria Math" w:eastAsia="仿宋_GB2312" w:hAnsi="Cambria Math" w:hint="eastAsia"/>
                  <w:sz w:val="32"/>
                  <w:szCs w:val="32"/>
                </w:rPr>
              </m:ctrlPr>
            </m:fPr>
            <m:num>
              <m:sSup>
                <m:sSupPr>
                  <m:ctrlPr>
                    <w:rPr>
                      <w:rFonts w:ascii="Cambria Math" w:eastAsia="仿宋_GB2312" w:hAnsi="Cambria Math" w:hint="eastAsia"/>
                      <w:sz w:val="32"/>
                      <w:szCs w:val="32"/>
                    </w:rPr>
                  </m:ctrlPr>
                </m:sSupPr>
                <m:e>
                  <m:d>
                    <m:dPr>
                      <m:ctrlPr>
                        <w:rPr>
                          <w:rFonts w:ascii="Cambria Math" w:eastAsia="仿宋_GB2312" w:hAnsi="Cambria Math" w:hint="eastAsia"/>
                          <w:sz w:val="32"/>
                          <w:szCs w:val="32"/>
                        </w:rPr>
                      </m:ctrlPr>
                    </m:dPr>
                    <m:e>
                      <m:nary>
                        <m:naryPr>
                          <m:chr m:val="∑"/>
                          <m:limLoc m:val="undOvr"/>
                          <m:ctrlPr>
                            <w:rPr>
                              <w:rFonts w:ascii="Cambria Math" w:eastAsia="仿宋_GB2312" w:hAnsi="Cambria Math" w:hint="eastAsia"/>
                              <w:sz w:val="32"/>
                              <w:szCs w:val="32"/>
                            </w:rPr>
                          </m:ctrlPr>
                        </m:naryPr>
                        <m:sub>
                          <m:r>
                            <m:rPr>
                              <m:nor/>
                            </m:rPr>
                            <w:rPr>
                              <w:rFonts w:ascii="仿宋_GB2312" w:eastAsia="仿宋_GB2312" w:hAnsi="宋体" w:hint="eastAsia"/>
                              <w:sz w:val="32"/>
                              <w:szCs w:val="32"/>
                            </w:rPr>
                            <m:t>k=</m:t>
                          </m:r>
                          <m:r>
                            <m:rPr>
                              <m:sty m:val="p"/>
                            </m:rPr>
                            <w:rPr>
                              <w:rFonts w:ascii="Cambria Math" w:eastAsia="仿宋_GB2312" w:hAnsi="Cambria Math" w:hint="eastAsia"/>
                              <w:sz w:val="32"/>
                              <w:szCs w:val="32"/>
                            </w:rPr>
                            <m:t>1</m:t>
                          </m:r>
                        </m:sub>
                        <m:sup>
                          <m:r>
                            <w:rPr>
                              <w:rFonts w:ascii="Cambria Math" w:eastAsia="仿宋_GB2312" w:hAnsi="Cambria Math" w:hint="eastAsia"/>
                              <w:sz w:val="32"/>
                              <w:szCs w:val="32"/>
                            </w:rPr>
                            <m:t>n</m:t>
                          </m:r>
                        </m:sup>
                        <m:e>
                          <m:sSup>
                            <m:sSupPr>
                              <m:ctrlPr>
                                <w:rPr>
                                  <w:rFonts w:ascii="Cambria Math" w:eastAsia="仿宋_GB2312" w:hAnsi="Cambria Math" w:hint="eastAsia"/>
                                  <w:sz w:val="32"/>
                                  <w:szCs w:val="32"/>
                                </w:rPr>
                              </m:ctrlPr>
                            </m:sSupPr>
                            <m:e>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(A</m:t>
                                  </m:r>
                                </m:e>
                                <m:sub>
                                  <m:r>
                                    <m:rPr>
                                      <m:nor/>
                                    </m:rPr>
                                    <w:rPr>
                                      <w:rFonts w:ascii="仿宋_GB2312" w:eastAsia="仿宋_GB2312" w:hAnsi="宋体" w:hint="eastAsia"/>
                                      <w:sz w:val="32"/>
                                      <w:szCs w:val="32"/>
                                    </w:rPr>
                                    <m:t>ROI</m:t>
                                  </m:r>
                                </m:sub>
                              </m:sSub>
                              <m:r>
                                <m:rPr>
                                  <m:sty m:val="p"/>
                                </m:rPr>
                                <w:rPr>
                                  <w:rFonts w:ascii="Cambria Math" w:eastAsia="仿宋_GB2312" w:hAnsi="Cambria Math" w:hint="eastAsia"/>
                                  <w:sz w:val="32"/>
                                  <w:szCs w:val="32"/>
                                </w:rPr>
                                <m:t>/(</m:t>
                              </m:r>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D</m:t>
                                  </m:r>
                                </m:e>
                                <m:sub>
                                  <m:r>
                                    <m:rPr>
                                      <m:sty m:val="p"/>
                                    </m:rPr>
                                    <w:rPr>
                                      <w:rFonts w:ascii="Cambria Math" w:eastAsia="仿宋_GB2312" w:hAnsi="Cambria Math" w:hint="eastAsia"/>
                                      <w:sz w:val="32"/>
                                      <w:szCs w:val="32"/>
                                    </w:rPr>
                                    <m:t>in</m:t>
                                  </m:r>
                                </m:sub>
                              </m:sSub>
                              <m:r>
                                <m:rPr>
                                  <m:sty m:val="p"/>
                                </m:rPr>
                                <w:rPr>
                                  <w:rFonts w:ascii="Cambria Math" w:eastAsia="仿宋_GB2312" w:hAnsi="Cambria Math" w:hint="eastAsia"/>
                                  <w:sz w:val="32"/>
                                  <w:szCs w:val="32"/>
                                </w:rPr>
                                <m:t>/W)</m:t>
                              </m:r>
                              <m:r>
                                <m:rPr>
                                  <m:sty m:val="p"/>
                                </m:rPr>
                                <w:rPr>
                                  <w:rFonts w:ascii="微软雅黑" w:eastAsia="微软雅黑" w:hAnsi="微软雅黑" w:cs="微软雅黑" w:hint="eastAsia"/>
                                  <w:sz w:val="32"/>
                                  <w:szCs w:val="32"/>
                                </w:rPr>
                                <m:t>-</m:t>
                              </m:r>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A</m:t>
                                  </m:r>
                                </m:e>
                                <m:sub>
                                  <m:r>
                                    <m:rPr>
                                      <m:nor/>
                                    </m:rPr>
                                    <w:rPr>
                                      <w:rFonts w:ascii="仿宋_GB2312" w:eastAsia="仿宋_GB2312" w:hAnsi="宋体" w:hint="eastAsia"/>
                                      <w:sz w:val="32"/>
                                      <w:szCs w:val="32"/>
                                    </w:rPr>
                                    <m:t>true</m:t>
                                  </m:r>
                                </m:sub>
                              </m:sSub>
                              <m:r>
                                <m:rPr>
                                  <m:sty m:val="p"/>
                                </m:rPr>
                                <w:rPr>
                                  <w:rFonts w:ascii="Cambria Math" w:eastAsia="仿宋_GB2312" w:hAnsi="Cambria Math" w:hint="eastAsia"/>
                                  <w:sz w:val="32"/>
                                  <w:szCs w:val="32"/>
                                </w:rPr>
                                <m:t>/(</m:t>
                              </m:r>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D</m:t>
                                  </m:r>
                                </m:e>
                                <m:sub>
                                  <m:r>
                                    <m:rPr>
                                      <m:sty m:val="p"/>
                                    </m:rPr>
                                    <w:rPr>
                                      <w:rFonts w:ascii="Cambria Math" w:eastAsia="仿宋_GB2312" w:hAnsi="Cambria Math" w:hint="eastAsia"/>
                                      <w:sz w:val="32"/>
                                      <w:szCs w:val="32"/>
                                    </w:rPr>
                                    <m:t>in</m:t>
                                  </m:r>
                                </m:sub>
                              </m:sSub>
                              <m:r>
                                <m:rPr>
                                  <m:sty m:val="p"/>
                                </m:rPr>
                                <w:rPr>
                                  <w:rFonts w:ascii="Cambria Math" w:eastAsia="仿宋_GB2312" w:hAnsi="Cambria Math" w:hint="eastAsia"/>
                                  <w:sz w:val="32"/>
                                  <w:szCs w:val="32"/>
                                </w:rPr>
                                <m:t>/W))</m:t>
                              </m:r>
                            </m:e>
                            <m:sup>
                              <m:r>
                                <m:rPr>
                                  <m:sty m:val="p"/>
                                </m:rPr>
                                <w:rPr>
                                  <w:rFonts w:ascii="Cambria Math" w:eastAsia="仿宋_GB2312" w:hAnsi="Cambria Math" w:hint="eastAsia"/>
                                  <w:sz w:val="32"/>
                                  <w:szCs w:val="32"/>
                                </w:rPr>
                                <m:t>2</m:t>
                              </m:r>
                            </m:sup>
                          </m:sSup>
                        </m:e>
                      </m:nary>
                      <m:r>
                        <m:rPr>
                          <m:sty m:val="p"/>
                        </m:rPr>
                        <w:rPr>
                          <w:rFonts w:ascii="Cambria Math" w:eastAsia="仿宋_GB2312" w:hAnsi="Cambria Math" w:hint="eastAsia"/>
                          <w:sz w:val="32"/>
                          <w:szCs w:val="32"/>
                        </w:rPr>
                        <m:t>/</m:t>
                      </m:r>
                      <m:d>
                        <m:dPr>
                          <m:ctrlPr>
                            <w:rPr>
                              <w:rFonts w:ascii="Cambria Math" w:eastAsia="仿宋_GB2312" w:hAnsi="Cambria Math" w:hint="eastAsia"/>
                              <w:sz w:val="32"/>
                              <w:szCs w:val="32"/>
                            </w:rPr>
                          </m:ctrlPr>
                        </m:dPr>
                        <m:e>
                          <m:r>
                            <w:rPr>
                              <w:rFonts w:ascii="Cambria Math" w:eastAsia="仿宋_GB2312" w:hAnsi="Cambria Math" w:hint="eastAsia"/>
                              <w:sz w:val="32"/>
                              <w:szCs w:val="32"/>
                            </w:rPr>
                            <m:t>n</m:t>
                          </m:r>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1</m:t>
                          </m:r>
                        </m:e>
                      </m:d>
                    </m:e>
                  </m:d>
                </m:e>
                <m:sup>
                  <m:r>
                    <m:rPr>
                      <m:sty m:val="p"/>
                    </m:rPr>
                    <w:rPr>
                      <w:rFonts w:ascii="Cambria Math" w:eastAsia="仿宋_GB2312" w:hAnsi="Cambria Math" w:hint="eastAsia"/>
                      <w:sz w:val="32"/>
                      <w:szCs w:val="32"/>
                    </w:rPr>
                    <m:t>1/2</m:t>
                  </m:r>
                </m:sup>
              </m:sSup>
            </m:num>
            <m:den>
              <m:r>
                <m:rPr>
                  <m:sty m:val="p"/>
                </m:rPr>
                <w:rPr>
                  <w:rFonts w:ascii="Cambria Math" w:eastAsia="仿宋_GB2312" w:hAnsi="Cambria Math" w:hint="eastAsia"/>
                  <w:sz w:val="32"/>
                  <w:szCs w:val="32"/>
                </w:rPr>
                <m:t>(</m:t>
              </m:r>
              <m:sSub>
                <m:sSubPr>
                  <m:ctrlPr>
                    <w:rPr>
                      <w:rFonts w:ascii="Cambria Math" w:eastAsia="仿宋_GB2312" w:hAnsi="Cambria Math" w:hint="eastAsia"/>
                      <w:sz w:val="32"/>
                      <w:szCs w:val="32"/>
                    </w:rPr>
                  </m:ctrlPr>
                </m:sSubPr>
                <m:e>
                  <m:r>
                    <m:rPr>
                      <m:nor/>
                    </m:rPr>
                    <w:rPr>
                      <w:rFonts w:ascii="仿宋_GB2312" w:eastAsia="仿宋_GB2312" w:hAnsi="宋体" w:hint="eastAsia"/>
                      <w:sz w:val="32"/>
                      <w:szCs w:val="32"/>
                    </w:rPr>
                    <m:t>A</m:t>
                  </m:r>
                </m:e>
                <m:sub>
                  <m:r>
                    <m:rPr>
                      <m:nor/>
                    </m:rPr>
                    <w:rPr>
                      <w:rFonts w:ascii="仿宋_GB2312" w:eastAsia="仿宋_GB2312" w:hAnsi="宋体" w:hint="eastAsia"/>
                      <w:sz w:val="32"/>
                      <w:szCs w:val="32"/>
                    </w:rPr>
                    <m:t>true</m:t>
                  </m:r>
                </m:sub>
              </m:sSub>
              <m:r>
                <m:rPr>
                  <m:sty m:val="p"/>
                </m:rPr>
                <w:rPr>
                  <w:rFonts w:ascii="Cambria Math" w:eastAsia="仿宋_GB2312" w:hAnsi="Cambria Math" w:hint="eastAsia"/>
                  <w:sz w:val="32"/>
                  <w:szCs w:val="32"/>
                </w:rPr>
                <m:t>/(</m:t>
              </m:r>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D</m:t>
                  </m:r>
                </m:e>
                <m:sub>
                  <m:r>
                    <m:rPr>
                      <m:sty m:val="p"/>
                    </m:rPr>
                    <w:rPr>
                      <w:rFonts w:ascii="Cambria Math" w:eastAsia="仿宋_GB2312" w:hAnsi="Cambria Math" w:hint="eastAsia"/>
                      <w:sz w:val="32"/>
                      <w:szCs w:val="32"/>
                    </w:rPr>
                    <m:t>in</m:t>
                  </m:r>
                </m:sub>
              </m:sSub>
              <m:r>
                <m:rPr>
                  <m:sty m:val="p"/>
                </m:rPr>
                <w:rPr>
                  <w:rFonts w:ascii="Cambria Math" w:eastAsia="仿宋_GB2312" w:hAnsi="Cambria Math" w:hint="eastAsia"/>
                  <w:sz w:val="32"/>
                  <w:szCs w:val="32"/>
                </w:rPr>
                <m:t>/W))</m:t>
              </m:r>
            </m:den>
          </m:f>
          <m:r>
            <m:rPr>
              <m:sty m:val="p"/>
            </m:rPr>
            <w:rPr>
              <w:rFonts w:ascii="Cambria Math" w:eastAsia="仿宋_GB2312" w:hAnsi="Cambria Math" w:hint="eastAsia"/>
              <w:sz w:val="32"/>
              <w:szCs w:val="32"/>
            </w:rPr>
            <m:t>=</m:t>
          </m:r>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A</m:t>
          </m:r>
        </m:oMath>
      </m:oMathPara>
    </w:p>
    <w:p w:rsidR="008E2CB7" w:rsidRPr="008E2CB7" w:rsidRDefault="008E2CB7" w:rsidP="004332FE">
      <w:pPr>
        <w:snapToGrid w:val="0"/>
        <w:spacing w:line="600" w:lineRule="exact"/>
        <w:ind w:firstLineChars="200" w:firstLine="640"/>
        <w:rPr>
          <w:rFonts w:ascii="仿宋_GB2312" w:eastAsia="仿宋_GB2312" w:hAnsi="宋体"/>
          <w:sz w:val="32"/>
          <w:szCs w:val="32"/>
        </w:rPr>
      </w:pPr>
      <w:r w:rsidRPr="008E2CB7">
        <w:rPr>
          <w:rFonts w:ascii="仿宋_GB2312" w:eastAsia="仿宋_GB2312" w:hAnsi="宋体" w:hint="eastAsia"/>
          <w:sz w:val="32"/>
          <w:szCs w:val="32"/>
        </w:rPr>
        <w:t>因此，可以用PET图像中的放射性浓度的准确度来表示SUV的准确度。</w:t>
      </w:r>
    </w:p>
    <w:p w:rsidR="00410DFE" w:rsidRDefault="00410DFE">
      <w:pPr>
        <w:jc w:val="left"/>
        <w:outlineLvl w:val="0"/>
        <w:rPr>
          <w:rFonts w:ascii="黑体" w:eastAsia="黑体" w:hAnsi="黑体"/>
          <w:color w:val="000000"/>
          <w:spacing w:val="-6"/>
          <w:sz w:val="32"/>
          <w:szCs w:val="32"/>
        </w:rPr>
        <w:sectPr w:rsidR="00410DFE" w:rsidSect="00410DFE">
          <w:pgSz w:w="11906" w:h="16838"/>
          <w:pgMar w:top="1531" w:right="1588" w:bottom="1531" w:left="1758" w:header="851" w:footer="992" w:gutter="0"/>
          <w:cols w:space="425"/>
          <w:docGrid w:linePitch="312"/>
        </w:sectPr>
      </w:pPr>
    </w:p>
    <w:p w:rsidR="00392C83" w:rsidRPr="003C0625" w:rsidRDefault="00392C83" w:rsidP="00392C83">
      <w:pPr>
        <w:outlineLvl w:val="0"/>
        <w:rPr>
          <w:rFonts w:ascii="仿宋_GB2312" w:eastAsia="仿宋_GB2312" w:hAnsiTheme="minorEastAsia" w:cs="仿宋_GB2312"/>
          <w:bCs/>
          <w:sz w:val="32"/>
          <w:szCs w:val="32"/>
        </w:rPr>
      </w:pPr>
      <w:bookmarkStart w:id="73" w:name="_Toc24966946"/>
      <w:bookmarkStart w:id="74" w:name="_Toc24966945"/>
      <w:bookmarkEnd w:id="71"/>
      <w:bookmarkEnd w:id="72"/>
      <w:r w:rsidRPr="00392C83">
        <w:rPr>
          <w:rFonts w:ascii="黑体" w:eastAsia="黑体" w:hAnsi="黑体" w:hint="eastAsia"/>
          <w:sz w:val="32"/>
          <w:szCs w:val="32"/>
        </w:rPr>
        <w:lastRenderedPageBreak/>
        <w:t>附录</w:t>
      </w:r>
      <w:r>
        <w:rPr>
          <w:rFonts w:ascii="黑体" w:eastAsia="黑体" w:hAnsi="黑体" w:hint="eastAsia"/>
          <w:sz w:val="32"/>
          <w:szCs w:val="32"/>
        </w:rPr>
        <w:t xml:space="preserve">Ⅳ </w:t>
      </w:r>
      <w:r w:rsidRPr="00392C83">
        <w:rPr>
          <w:rFonts w:ascii="黑体" w:eastAsia="黑体" w:hAnsi="黑体" w:hint="eastAsia"/>
          <w:sz w:val="32"/>
          <w:szCs w:val="32"/>
        </w:rPr>
        <w:t>核心算法</w:t>
      </w:r>
      <w:bookmarkEnd w:id="73"/>
      <w:r>
        <w:rPr>
          <w:rFonts w:ascii="黑体" w:eastAsia="黑体" w:hAnsi="黑体" w:hint="eastAsia"/>
          <w:sz w:val="32"/>
          <w:szCs w:val="32"/>
        </w:rPr>
        <w:t>描述</w:t>
      </w:r>
      <w:r>
        <w:rPr>
          <w:rFonts w:ascii="黑体" w:eastAsia="黑体" w:hAnsi="黑体"/>
          <w:sz w:val="32"/>
          <w:szCs w:val="32"/>
        </w:rPr>
        <w:t>举例</w:t>
      </w:r>
    </w:p>
    <w:p w:rsidR="00392C83" w:rsidRPr="003C0625" w:rsidRDefault="003C0625" w:rsidP="003C0625">
      <w:pPr>
        <w:jc w:val="center"/>
        <w:rPr>
          <w:rFonts w:ascii="仿宋_GB2312" w:eastAsia="仿宋_GB2312" w:hAnsiTheme="minorEastAsia" w:cs="仿宋_GB2312"/>
          <w:bCs/>
          <w:sz w:val="32"/>
          <w:szCs w:val="32"/>
        </w:rPr>
      </w:pPr>
      <w:r w:rsidRPr="003C0625">
        <w:rPr>
          <w:rFonts w:ascii="仿宋_GB2312" w:eastAsia="仿宋_GB2312" w:hAnsiTheme="minorEastAsia" w:cs="仿宋_GB2312" w:hint="eastAsia"/>
          <w:bCs/>
          <w:sz w:val="32"/>
          <w:szCs w:val="32"/>
        </w:rPr>
        <w:t>表3 核心算法描述</w:t>
      </w:r>
    </w:p>
    <w:tbl>
      <w:tblPr>
        <w:tblStyle w:val="af1"/>
        <w:tblW w:w="13508" w:type="dxa"/>
        <w:tblLayout w:type="fixed"/>
        <w:tblLook w:val="04A0" w:firstRow="1" w:lastRow="0" w:firstColumn="1" w:lastColumn="0" w:noHBand="0" w:noVBand="1"/>
      </w:tblPr>
      <w:tblGrid>
        <w:gridCol w:w="2122"/>
        <w:gridCol w:w="4365"/>
        <w:gridCol w:w="2564"/>
        <w:gridCol w:w="2737"/>
        <w:gridCol w:w="1720"/>
      </w:tblGrid>
      <w:tr w:rsidR="00392C83" w:rsidRPr="00392C83" w:rsidTr="00392C83">
        <w:trPr>
          <w:trHeight w:val="173"/>
        </w:trPr>
        <w:tc>
          <w:tcPr>
            <w:tcW w:w="2122"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算法名称</w:t>
            </w:r>
          </w:p>
        </w:tc>
        <w:tc>
          <w:tcPr>
            <w:tcW w:w="4365"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 xml:space="preserve">原理/方法 </w:t>
            </w:r>
          </w:p>
        </w:tc>
        <w:tc>
          <w:tcPr>
            <w:tcW w:w="2564"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功能/用途</w:t>
            </w:r>
          </w:p>
        </w:tc>
        <w:tc>
          <w:tcPr>
            <w:tcW w:w="2737"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类型</w:t>
            </w:r>
          </w:p>
        </w:tc>
        <w:tc>
          <w:tcPr>
            <w:tcW w:w="1720"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备注（参考文献等）</w:t>
            </w:r>
          </w:p>
        </w:tc>
      </w:tr>
      <w:tr w:rsidR="00392C83" w:rsidRPr="00392C83" w:rsidTr="00392C83">
        <w:trPr>
          <w:trHeight w:val="173"/>
        </w:trPr>
        <w:tc>
          <w:tcPr>
            <w:tcW w:w="2122"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hint="eastAsia"/>
                <w:sz w:val="32"/>
                <w:szCs w:val="32"/>
              </w:rPr>
              <w:t>有限子集最大期望值迭代</w:t>
            </w:r>
            <w:r w:rsidRPr="00392C83">
              <w:rPr>
                <w:rFonts w:ascii="仿宋_GB2312" w:eastAsia="仿宋_GB2312" w:hAnsiTheme="minorEastAsia" w:cs="仿宋_GB2312" w:hint="eastAsia"/>
                <w:bCs/>
                <w:sz w:val="32"/>
                <w:szCs w:val="32"/>
              </w:rPr>
              <w:t>重建算法</w:t>
            </w:r>
          </w:p>
        </w:tc>
        <w:tc>
          <w:tcPr>
            <w:tcW w:w="4365"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对要重建的物体进行初始估值，然后进行正投并与测量到的数据进行比较，最后反投影并更新物体的图像。按此步骤进行一定次数的迭代，直到物体的图像收敛或者满足预设的条件。</w:t>
            </w:r>
          </w:p>
        </w:tc>
        <w:tc>
          <w:tcPr>
            <w:tcW w:w="2564"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PET的3D图像重建</w:t>
            </w:r>
          </w:p>
        </w:tc>
        <w:tc>
          <w:tcPr>
            <w:tcW w:w="2737" w:type="dxa"/>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HAnsi" w:hint="eastAsia"/>
                <w:bCs/>
                <w:sz w:val="32"/>
                <w:szCs w:val="32"/>
              </w:rPr>
              <w:t>公认成熟算法</w:t>
            </w:r>
          </w:p>
        </w:tc>
        <w:tc>
          <w:tcPr>
            <w:tcW w:w="1720" w:type="dxa"/>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FBP（滤波反投影）图像重建算法</w:t>
            </w:r>
          </w:p>
        </w:tc>
        <w:tc>
          <w:tcPr>
            <w:tcW w:w="4365" w:type="dxa"/>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仿宋_GB2312" w:hint="eastAsia"/>
                <w:bCs/>
                <w:sz w:val="32"/>
                <w:szCs w:val="32"/>
              </w:rPr>
              <w:t>先把3D正弦图重组成2D正弦图，再滤波然后在二维空间进行180度反投影。</w:t>
            </w:r>
          </w:p>
        </w:tc>
        <w:tc>
          <w:tcPr>
            <w:tcW w:w="2564"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PET的NEMA测试所需的图像重建。</w:t>
            </w:r>
          </w:p>
        </w:tc>
        <w:tc>
          <w:tcPr>
            <w:tcW w:w="2737" w:type="dxa"/>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HAnsi" w:hint="eastAsia"/>
                <w:bCs/>
                <w:sz w:val="32"/>
                <w:szCs w:val="32"/>
              </w:rPr>
              <w:t>公认成熟算法</w:t>
            </w:r>
          </w:p>
        </w:tc>
        <w:tc>
          <w:tcPr>
            <w:tcW w:w="1720" w:type="dxa"/>
          </w:tcPr>
          <w:p w:rsidR="00392C83" w:rsidRPr="00392C83" w:rsidRDefault="00392C83" w:rsidP="009D4F3F">
            <w:pPr>
              <w:rPr>
                <w:rFonts w:ascii="仿宋_GB2312" w:eastAsia="仿宋_GB2312" w:hAnsiTheme="minorEastAsia" w:cstheme="minorHAnsi"/>
                <w:bCs/>
                <w:sz w:val="32"/>
                <w:szCs w:val="32"/>
                <w:highlight w:val="yellow"/>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3D高斯滤波算法</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通过3D的高斯滤波器和重建图像进行卷积，高斯滤波器的各个方向的</w:t>
            </w:r>
            <w:r w:rsidRPr="00392C83">
              <w:rPr>
                <w:rFonts w:ascii="仿宋_GB2312" w:eastAsia="仿宋_GB2312" w:hAnsiTheme="minorEastAsia" w:hint="eastAsia"/>
                <w:bCs/>
                <w:sz w:val="32"/>
                <w:szCs w:val="32"/>
              </w:rPr>
              <w:t>σ</w:t>
            </w:r>
            <w:r w:rsidRPr="00392C83">
              <w:rPr>
                <w:rFonts w:ascii="仿宋_GB2312" w:eastAsia="仿宋_GB2312" w:hAnsiTheme="minorEastAsia" w:cs="仿宋_GB2312" w:hint="eastAsia"/>
                <w:bCs/>
                <w:sz w:val="32"/>
                <w:szCs w:val="32"/>
              </w:rPr>
              <w:t>可以不一致</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对重建图像做后处理以降低噪音。</w:t>
            </w:r>
          </w:p>
        </w:tc>
        <w:tc>
          <w:tcPr>
            <w:tcW w:w="2737"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HAnsi"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PET均一化校准</w:t>
            </w:r>
          </w:p>
        </w:tc>
        <w:tc>
          <w:tcPr>
            <w:tcW w:w="4365"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对灌注高剂量的F-18模体进行一系列的不同时间的PET数据采集，并对每组数据进行均</w:t>
            </w:r>
            <w:r w:rsidRPr="00392C83">
              <w:rPr>
                <w:rFonts w:ascii="仿宋_GB2312" w:eastAsia="仿宋_GB2312" w:hAnsiTheme="minorEastAsia" w:cs="仿宋_GB2312" w:hint="eastAsia"/>
                <w:bCs/>
                <w:sz w:val="32"/>
                <w:szCs w:val="32"/>
              </w:rPr>
              <w:lastRenderedPageBreak/>
              <w:t>一化校准，（其过程包括探测器的分组，均值，平滑等系列操作），最后形成一组和计数率相关的均一化查找表。</w:t>
            </w:r>
          </w:p>
        </w:tc>
        <w:tc>
          <w:tcPr>
            <w:tcW w:w="2564" w:type="dxa"/>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lastRenderedPageBreak/>
              <w:t>校准各个探测器以及后端电路在光子探测效率上</w:t>
            </w:r>
            <w:r w:rsidRPr="00392C83">
              <w:rPr>
                <w:rFonts w:ascii="仿宋_GB2312" w:eastAsia="仿宋_GB2312" w:hAnsiTheme="minorEastAsia" w:cs="仿宋_GB2312" w:hint="eastAsia"/>
                <w:bCs/>
                <w:sz w:val="32"/>
                <w:szCs w:val="32"/>
              </w:rPr>
              <w:lastRenderedPageBreak/>
              <w:t>的差异</w:t>
            </w:r>
          </w:p>
        </w:tc>
        <w:tc>
          <w:tcPr>
            <w:tcW w:w="2737" w:type="dxa"/>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HAnsi" w:hint="eastAsia"/>
                <w:bCs/>
                <w:sz w:val="32"/>
                <w:szCs w:val="32"/>
              </w:rPr>
              <w:lastRenderedPageBreak/>
              <w:t>公认成熟算法</w:t>
            </w:r>
          </w:p>
        </w:tc>
        <w:tc>
          <w:tcPr>
            <w:tcW w:w="1720" w:type="dxa"/>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lastRenderedPageBreak/>
              <w:t>死时间校准</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对灌注高剂量的F-18模体进行一系列的不同时间的PET数据采集，并对每组数据进行3D重建，计算实际采集到的光子数和理论光子数，用两者的比值对实际采集的数据进行校准</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校准由于电路响应时间限制（死时间）造成的计数损失</w:t>
            </w:r>
          </w:p>
          <w:p w:rsidR="00392C83" w:rsidRPr="00392C83" w:rsidRDefault="00392C83" w:rsidP="009D4F3F">
            <w:pPr>
              <w:rPr>
                <w:rFonts w:ascii="仿宋_GB2312" w:eastAsia="仿宋_GB2312" w:hAnsiTheme="minorEastAsia" w:cs="仿宋_GB2312"/>
                <w:bCs/>
                <w:sz w:val="32"/>
                <w:szCs w:val="32"/>
              </w:rPr>
            </w:pPr>
          </w:p>
          <w:p w:rsidR="00392C83" w:rsidRPr="00392C83" w:rsidRDefault="00392C83" w:rsidP="009D4F3F">
            <w:pPr>
              <w:rPr>
                <w:rFonts w:ascii="仿宋_GB2312" w:eastAsia="仿宋_GB2312" w:hAnsiTheme="minorEastAsia" w:cs="仿宋_GB2312"/>
                <w:bCs/>
                <w:sz w:val="32"/>
                <w:szCs w:val="32"/>
              </w:rPr>
            </w:pP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HAnsi" w:hint="eastAsia"/>
                <w:bCs/>
                <w:sz w:val="32"/>
                <w:szCs w:val="32"/>
              </w:rPr>
              <w:t>公认成熟算法</w:t>
            </w:r>
          </w:p>
          <w:p w:rsidR="00392C83" w:rsidRPr="00392C83" w:rsidRDefault="00392C83" w:rsidP="009D4F3F">
            <w:pPr>
              <w:rPr>
                <w:rFonts w:ascii="仿宋_GB2312" w:eastAsia="仿宋_GB2312" w:hAnsiTheme="minorEastAsia" w:cstheme="minorHAnsi"/>
                <w:bCs/>
                <w:sz w:val="32"/>
                <w:szCs w:val="32"/>
              </w:rPr>
            </w:pPr>
          </w:p>
          <w:p w:rsidR="00392C83" w:rsidRPr="00392C83" w:rsidRDefault="00392C83" w:rsidP="009D4F3F">
            <w:pPr>
              <w:rPr>
                <w:rFonts w:ascii="仿宋_GB2312" w:eastAsia="仿宋_GB2312" w:hAnsiTheme="minorEastAsia" w:cstheme="minorHAnsi"/>
                <w:bCs/>
                <w:sz w:val="32"/>
                <w:szCs w:val="32"/>
              </w:rPr>
            </w:pP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3340"/>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能量校准</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使用Na-22点源进行长时间数据采集，然后计算每个探测器通道的能谱，并计算每个能谱的峰值和半高宽，最后形成能量查找表</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t>校准各个探测器通道对511keV光子探测能量幅度的差异</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HAnsi"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仿宋_GB2312" w:hint="eastAsia"/>
                <w:bCs/>
                <w:sz w:val="32"/>
                <w:szCs w:val="32"/>
              </w:rPr>
              <w:t>符合时间校</w:t>
            </w:r>
            <w:r w:rsidRPr="00392C83">
              <w:rPr>
                <w:rFonts w:ascii="仿宋_GB2312" w:eastAsia="仿宋_GB2312" w:hAnsiTheme="minorEastAsia" w:cs="仿宋_GB2312" w:hint="eastAsia"/>
                <w:bCs/>
                <w:sz w:val="32"/>
                <w:szCs w:val="32"/>
              </w:rPr>
              <w:lastRenderedPageBreak/>
              <w:t>准</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lastRenderedPageBreak/>
              <w:t>使用Na-22点源进行长时间符</w:t>
            </w:r>
            <w:r w:rsidRPr="00392C83">
              <w:rPr>
                <w:rFonts w:ascii="仿宋_GB2312" w:eastAsia="仿宋_GB2312" w:hAnsiTheme="minorEastAsia" w:cs="仿宋_GB2312" w:hint="eastAsia"/>
                <w:bCs/>
                <w:sz w:val="32"/>
                <w:szCs w:val="32"/>
              </w:rPr>
              <w:lastRenderedPageBreak/>
              <w:t>合数据采集，然后计算每一个符合单元的时间谱和相应的峰值，最后形成符合时间校正查找表</w:t>
            </w:r>
          </w:p>
        </w:tc>
        <w:tc>
          <w:tcPr>
            <w:tcW w:w="2564" w:type="dxa"/>
            <w:shd w:val="clear" w:color="auto" w:fill="FFFFFF" w:themeFill="background1"/>
          </w:tcPr>
          <w:p w:rsidR="00392C83" w:rsidRPr="00392C83" w:rsidRDefault="00392C83" w:rsidP="009D4F3F">
            <w:pPr>
              <w:tabs>
                <w:tab w:val="left" w:pos="701"/>
              </w:tabs>
              <w:rPr>
                <w:rFonts w:ascii="仿宋_GB2312" w:eastAsia="仿宋_GB2312" w:hAnsiTheme="minorEastAsia" w:cs="仿宋_GB2312"/>
                <w:bCs/>
                <w:sz w:val="32"/>
                <w:szCs w:val="32"/>
              </w:rPr>
            </w:pPr>
            <w:r w:rsidRPr="00392C83">
              <w:rPr>
                <w:rFonts w:ascii="仿宋_GB2312" w:eastAsia="仿宋_GB2312" w:hAnsiTheme="minorEastAsia" w:cs="仿宋_GB2312" w:hint="eastAsia"/>
                <w:bCs/>
                <w:sz w:val="32"/>
                <w:szCs w:val="32"/>
              </w:rPr>
              <w:lastRenderedPageBreak/>
              <w:t>校准各个探测器</w:t>
            </w:r>
            <w:r w:rsidRPr="00392C83">
              <w:rPr>
                <w:rFonts w:ascii="仿宋_GB2312" w:eastAsia="仿宋_GB2312" w:hAnsiTheme="minorEastAsia" w:cs="仿宋_GB2312" w:hint="eastAsia"/>
                <w:bCs/>
                <w:sz w:val="32"/>
                <w:szCs w:val="32"/>
              </w:rPr>
              <w:lastRenderedPageBreak/>
              <w:t>通道由于信号延迟等造成的光子响应时间差异</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HAnsi" w:hint="eastAsia"/>
                <w:bCs/>
                <w:sz w:val="32"/>
                <w:szCs w:val="32"/>
              </w:rPr>
              <w:lastRenderedPageBreak/>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lastRenderedPageBreak/>
              <w:t>圆形轨迹锥束X射线CT的FDK图像重建算法</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先对加权的投影数据滤波然后在三维空间进行360度反投影。</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圆形轨迹锥束X射线CT的图像重建</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扇形束X射线CT的二维图像重建算法</w:t>
            </w:r>
          </w:p>
        </w:tc>
        <w:tc>
          <w:tcPr>
            <w:tcW w:w="4365" w:type="dxa"/>
            <w:shd w:val="clear" w:color="auto" w:fill="FFFFFF" w:themeFill="background1"/>
          </w:tcPr>
          <w:p w:rsidR="00392C83" w:rsidRPr="00392C83" w:rsidRDefault="00392C83" w:rsidP="00392C83">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先把扇形投影数据重组成平行束几何数据， 再滤波然后在二维空间进行180度反投影。</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扇形束X射线CT的二维图像重建。也可用于小锥角圆形轨迹锥束X射线CT的图像重建。</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PI-ORIGINAL 螺旋锥束X射线CT的图像重建算法</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先把螺旋锥束X射线投影数据重组成平行束几何数据。对重组后的锥形平行束滤波。在三维空间进行360度反投影。</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螺旋锥束X射线CT的图像重建</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基于图像的骨硬化较正</w:t>
            </w:r>
            <w:r w:rsidRPr="00392C83">
              <w:rPr>
                <w:rFonts w:ascii="仿宋_GB2312" w:eastAsia="仿宋_GB2312" w:hAnsiTheme="minorEastAsia" w:cstheme="minorEastAsia" w:hint="eastAsia"/>
                <w:bCs/>
                <w:sz w:val="32"/>
                <w:szCs w:val="32"/>
              </w:rPr>
              <w:lastRenderedPageBreak/>
              <w:t>算法</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lastRenderedPageBreak/>
              <w:t>对初始重建图像进行分割，对骨头图像实施正投影。把骨头</w:t>
            </w:r>
            <w:r w:rsidRPr="00392C83">
              <w:rPr>
                <w:rFonts w:ascii="仿宋_GB2312" w:eastAsia="仿宋_GB2312" w:hAnsiTheme="minorEastAsia" w:cstheme="minorEastAsia" w:hint="eastAsia"/>
                <w:bCs/>
                <w:sz w:val="32"/>
                <w:szCs w:val="32"/>
              </w:rPr>
              <w:lastRenderedPageBreak/>
              <w:t>投影数据平方。再重建平方后的骨头投影数据并乘以一个常系数生成误差图像。最后把原始图像减去误差图像</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lastRenderedPageBreak/>
              <w:t>骨硬化较正。初始图像应该做过</w:t>
            </w:r>
            <w:r w:rsidRPr="00392C83">
              <w:rPr>
                <w:rFonts w:ascii="仿宋_GB2312" w:eastAsia="仿宋_GB2312" w:hAnsiTheme="minorEastAsia" w:cstheme="minorEastAsia" w:hint="eastAsia"/>
                <w:bCs/>
                <w:sz w:val="32"/>
                <w:szCs w:val="32"/>
              </w:rPr>
              <w:lastRenderedPageBreak/>
              <w:t>水硬化较正</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lastRenderedPageBreak/>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lastRenderedPageBreak/>
              <w:t>图像后处理类环伪影消除法</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算出图像的梯度，用给定的域值定义强边界。计算差分图像。对于图像内所有半径的环把差分图像在环内用做光滑处理生产误差图像。原始图像减去误差图像。</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消除二维图像环伪影。</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基于保距变换的边界的边界无损图像光滑算法</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关键的光滑步骤在一维曲线上实施。对于二维和三维图像需要在各个轴向逐次光滑。对每一条一维曲线的每个像素，逐点计算曲线长度。最后做“线性”光滑。但“邻域”定义为弧长。</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对重建图像做后处理以降低噪音但保持边界。</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具有数据相容特性的金属伪影消除</w:t>
            </w:r>
            <w:r>
              <w:rPr>
                <w:rFonts w:ascii="仿宋_GB2312" w:eastAsia="仿宋_GB2312" w:hAnsiTheme="minorEastAsia" w:cstheme="minorEastAsia" w:hint="eastAsia"/>
                <w:bCs/>
                <w:sz w:val="32"/>
                <w:szCs w:val="32"/>
              </w:rPr>
              <w:lastRenderedPageBreak/>
              <w:t>算法</w:t>
            </w:r>
          </w:p>
        </w:tc>
        <w:tc>
          <w:tcPr>
            <w:tcW w:w="4365" w:type="dxa"/>
            <w:shd w:val="clear" w:color="auto" w:fill="FFFFFF" w:themeFill="background1"/>
          </w:tcPr>
          <w:p w:rsidR="00392C83" w:rsidRPr="00392C83" w:rsidRDefault="00392C83" w:rsidP="009D4F3F">
            <w:pPr>
              <w:rPr>
                <w:rFonts w:ascii="仿宋_GB2312" w:eastAsia="仿宋_GB2312" w:hAnsiTheme="minorEastAsia" w:cstheme="minorEastAsia"/>
                <w:bCs/>
                <w:sz w:val="32"/>
                <w:szCs w:val="32"/>
              </w:rPr>
            </w:pPr>
            <w:r w:rsidRPr="00392C83">
              <w:rPr>
                <w:rFonts w:ascii="仿宋_GB2312" w:eastAsia="仿宋_GB2312" w:hAnsiTheme="minorEastAsia" w:cstheme="minorEastAsia" w:hint="eastAsia"/>
                <w:bCs/>
                <w:sz w:val="32"/>
                <w:szCs w:val="32"/>
              </w:rPr>
              <w:lastRenderedPageBreak/>
              <w:t>对于被金属区域破坏的投影数据用初步校正图像的正投影数据替换。</w:t>
            </w:r>
          </w:p>
          <w:p w:rsidR="00392C83" w:rsidRPr="00392C83" w:rsidRDefault="00392C83" w:rsidP="009D4F3F">
            <w:pPr>
              <w:rPr>
                <w:rFonts w:ascii="仿宋_GB2312" w:eastAsia="仿宋_GB2312" w:hAnsiTheme="minorEastAsia" w:cs="仿宋_GB2312"/>
                <w:bCs/>
                <w:sz w:val="32"/>
                <w:szCs w:val="32"/>
                <w:highlight w:val="yellow"/>
              </w:rPr>
            </w:pP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lastRenderedPageBreak/>
              <w:t>消除因金属或其它极高X射线吸收率的材料引起</w:t>
            </w:r>
            <w:r w:rsidRPr="00392C83">
              <w:rPr>
                <w:rFonts w:ascii="仿宋_GB2312" w:eastAsia="仿宋_GB2312" w:hAnsiTheme="minorEastAsia" w:cstheme="minorEastAsia" w:hint="eastAsia"/>
                <w:bCs/>
                <w:sz w:val="32"/>
                <w:szCs w:val="32"/>
              </w:rPr>
              <w:lastRenderedPageBreak/>
              <w:t>的伪影。</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lastRenderedPageBreak/>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lastRenderedPageBreak/>
              <w:t>CT 角度一致性校正</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用几个空气扫描的均值生成关于角度的向量， 即角度正则化向量</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校正每个通道在角度旋转上的差异</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通道正则化</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用靠边的参考通道的均值生成通道正则化向量</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校正电流的不稳定性和探测器光电测量的非稳定性</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空气校正</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用暗电流校正过的数据除以暗电流校正过的空气数据</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校正通道相应的差异</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射线硬化（水）校正</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用三阶多项式拟合校正</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校正因光源能量在低能谱段的硬化而因起的伪影</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r w:rsidR="00392C83" w:rsidRPr="00392C83" w:rsidTr="00392C83">
        <w:trPr>
          <w:trHeight w:val="173"/>
        </w:trPr>
        <w:tc>
          <w:tcPr>
            <w:tcW w:w="2122"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差分散射校正</w:t>
            </w:r>
          </w:p>
        </w:tc>
        <w:tc>
          <w:tcPr>
            <w:tcW w:w="4365"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highlight w:val="yellow"/>
              </w:rPr>
            </w:pPr>
            <w:r w:rsidRPr="00392C83">
              <w:rPr>
                <w:rFonts w:ascii="仿宋_GB2312" w:eastAsia="仿宋_GB2312" w:hAnsiTheme="minorEastAsia" w:cstheme="minorEastAsia" w:hint="eastAsia"/>
                <w:bCs/>
                <w:sz w:val="32"/>
                <w:szCs w:val="32"/>
              </w:rPr>
              <w:t>用２０厘米和１０厘米的水膜体扫描的重建衰减系数拟合进行计算。</w:t>
            </w:r>
          </w:p>
        </w:tc>
        <w:tc>
          <w:tcPr>
            <w:tcW w:w="2564" w:type="dxa"/>
            <w:shd w:val="clear" w:color="auto" w:fill="FFFFFF" w:themeFill="background1"/>
          </w:tcPr>
          <w:p w:rsidR="00392C83" w:rsidRPr="00392C83" w:rsidRDefault="00392C83" w:rsidP="009D4F3F">
            <w:pPr>
              <w:rPr>
                <w:rFonts w:ascii="仿宋_GB2312" w:eastAsia="仿宋_GB2312" w:hAnsiTheme="minorEastAsia" w:cs="仿宋_GB2312"/>
                <w:bCs/>
                <w:sz w:val="32"/>
                <w:szCs w:val="32"/>
              </w:rPr>
            </w:pPr>
            <w:r w:rsidRPr="00392C83">
              <w:rPr>
                <w:rFonts w:ascii="仿宋_GB2312" w:eastAsia="仿宋_GB2312" w:hAnsiTheme="minorEastAsia" w:cstheme="minorEastAsia" w:hint="eastAsia"/>
                <w:bCs/>
                <w:sz w:val="32"/>
                <w:szCs w:val="32"/>
              </w:rPr>
              <w:t>校正因散射引起的通道差异</w:t>
            </w:r>
          </w:p>
        </w:tc>
        <w:tc>
          <w:tcPr>
            <w:tcW w:w="2737"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r w:rsidRPr="00392C83">
              <w:rPr>
                <w:rFonts w:ascii="仿宋_GB2312" w:eastAsia="仿宋_GB2312" w:hAnsiTheme="minorEastAsia" w:cstheme="minorEastAsia" w:hint="eastAsia"/>
                <w:bCs/>
                <w:sz w:val="32"/>
                <w:szCs w:val="32"/>
              </w:rPr>
              <w:t>公认成熟算法</w:t>
            </w:r>
          </w:p>
        </w:tc>
        <w:tc>
          <w:tcPr>
            <w:tcW w:w="1720" w:type="dxa"/>
            <w:shd w:val="clear" w:color="auto" w:fill="FFFFFF" w:themeFill="background1"/>
          </w:tcPr>
          <w:p w:rsidR="00392C83" w:rsidRPr="00392C83" w:rsidRDefault="00392C83" w:rsidP="009D4F3F">
            <w:pPr>
              <w:rPr>
                <w:rFonts w:ascii="仿宋_GB2312" w:eastAsia="仿宋_GB2312" w:hAnsiTheme="minorEastAsia" w:cstheme="minorHAnsi"/>
                <w:bCs/>
                <w:sz w:val="32"/>
                <w:szCs w:val="32"/>
              </w:rPr>
            </w:pPr>
          </w:p>
        </w:tc>
      </w:tr>
    </w:tbl>
    <w:p w:rsidR="00572885" w:rsidRDefault="00832A9F" w:rsidP="00572885">
      <w:pPr>
        <w:tabs>
          <w:tab w:val="left" w:pos="1440"/>
        </w:tabs>
        <w:spacing w:line="600" w:lineRule="exact"/>
        <w:ind w:firstLineChars="200" w:firstLine="640"/>
        <w:rPr>
          <w:rFonts w:eastAsia="仿宋_GB2312"/>
          <w:sz w:val="32"/>
          <w:szCs w:val="32"/>
        </w:rPr>
      </w:pPr>
      <w:r w:rsidRPr="00832A9F">
        <w:rPr>
          <w:rFonts w:eastAsia="仿宋_GB2312" w:hint="eastAsia"/>
          <w:sz w:val="32"/>
          <w:szCs w:val="32"/>
        </w:rPr>
        <w:t>注</w:t>
      </w:r>
      <w:r w:rsidRPr="00832A9F">
        <w:rPr>
          <w:rFonts w:eastAsia="仿宋_GB2312"/>
          <w:sz w:val="32"/>
          <w:szCs w:val="32"/>
        </w:rPr>
        <w:t>：针对全新算法</w:t>
      </w:r>
      <w:r w:rsidRPr="00832A9F">
        <w:rPr>
          <w:rFonts w:eastAsia="仿宋_GB2312" w:hint="eastAsia"/>
          <w:sz w:val="32"/>
          <w:szCs w:val="32"/>
        </w:rPr>
        <w:t>除</w:t>
      </w:r>
      <w:r>
        <w:rPr>
          <w:rFonts w:eastAsia="仿宋_GB2312"/>
          <w:sz w:val="32"/>
          <w:szCs w:val="32"/>
        </w:rPr>
        <w:t>列明算法的名称、类型、用途和临床功能</w:t>
      </w:r>
      <w:r>
        <w:rPr>
          <w:rFonts w:eastAsia="仿宋_GB2312" w:hint="eastAsia"/>
          <w:sz w:val="32"/>
          <w:szCs w:val="32"/>
        </w:rPr>
        <w:t>外</w:t>
      </w:r>
      <w:r>
        <w:rPr>
          <w:rFonts w:eastAsia="仿宋_GB2312"/>
          <w:sz w:val="32"/>
          <w:szCs w:val="32"/>
        </w:rPr>
        <w:t>，</w:t>
      </w:r>
      <w:r>
        <w:rPr>
          <w:rFonts w:eastAsia="仿宋_GB2312" w:hint="eastAsia"/>
          <w:sz w:val="32"/>
          <w:szCs w:val="32"/>
        </w:rPr>
        <w:t>还应</w:t>
      </w:r>
      <w:r>
        <w:rPr>
          <w:rFonts w:eastAsia="仿宋_GB2312"/>
          <w:sz w:val="32"/>
          <w:szCs w:val="32"/>
        </w:rPr>
        <w:t>提供安全性与有效性的验证资料。</w:t>
      </w:r>
    </w:p>
    <w:p w:rsidR="00572885" w:rsidRDefault="00572885">
      <w:pPr>
        <w:widowControl/>
        <w:jc w:val="left"/>
        <w:rPr>
          <w:rFonts w:eastAsia="仿宋_GB2312"/>
          <w:sz w:val="28"/>
          <w:szCs w:val="28"/>
        </w:rPr>
        <w:sectPr w:rsidR="00572885">
          <w:pgSz w:w="16838" w:h="11906" w:orient="landscape"/>
          <w:pgMar w:top="1758" w:right="1531" w:bottom="1588" w:left="1531" w:header="851" w:footer="992" w:gutter="0"/>
          <w:cols w:space="425"/>
          <w:docGrid w:linePitch="312"/>
        </w:sectPr>
      </w:pPr>
      <w:r>
        <w:rPr>
          <w:rFonts w:eastAsia="仿宋_GB2312"/>
          <w:sz w:val="28"/>
          <w:szCs w:val="28"/>
        </w:rPr>
        <w:br w:type="page"/>
      </w:r>
    </w:p>
    <w:p w:rsidR="00572885" w:rsidRPr="00572885" w:rsidRDefault="00572885" w:rsidP="00572885">
      <w:pPr>
        <w:outlineLvl w:val="0"/>
        <w:rPr>
          <w:rFonts w:ascii="黑体" w:eastAsia="黑体" w:hAnsi="黑体" w:cs="仿宋"/>
          <w:sz w:val="32"/>
          <w:szCs w:val="32"/>
        </w:rPr>
      </w:pPr>
      <w:r w:rsidRPr="00572885">
        <w:rPr>
          <w:rFonts w:ascii="黑体" w:eastAsia="黑体" w:hAnsi="黑体" w:cs="仿宋" w:hint="eastAsia"/>
          <w:sz w:val="32"/>
          <w:szCs w:val="32"/>
        </w:rPr>
        <w:lastRenderedPageBreak/>
        <w:t>附录</w:t>
      </w:r>
      <w:r>
        <w:rPr>
          <w:rFonts w:ascii="黑体" w:eastAsia="黑体" w:hAnsi="黑体" w:hint="eastAsia"/>
          <w:sz w:val="32"/>
          <w:szCs w:val="32"/>
        </w:rPr>
        <w:t xml:space="preserve">Ⅴ </w:t>
      </w:r>
      <w:r w:rsidRPr="00572885">
        <w:rPr>
          <w:rFonts w:ascii="黑体" w:eastAsia="黑体" w:hAnsi="黑体" w:hint="eastAsia"/>
          <w:sz w:val="32"/>
          <w:szCs w:val="32"/>
        </w:rPr>
        <w:t>临床</w:t>
      </w:r>
      <w:r w:rsidRPr="00572885">
        <w:rPr>
          <w:rFonts w:ascii="黑体" w:eastAsia="黑体" w:hAnsi="黑体"/>
          <w:sz w:val="32"/>
          <w:szCs w:val="32"/>
        </w:rPr>
        <w:t>试验要求</w:t>
      </w:r>
    </w:p>
    <w:p w:rsidR="00572885" w:rsidRPr="00572885" w:rsidRDefault="00572885" w:rsidP="00572885">
      <w:pPr>
        <w:spacing w:line="520" w:lineRule="exact"/>
        <w:rPr>
          <w:rFonts w:ascii="黑体" w:eastAsia="黑体" w:hAnsi="黑体" w:cs="仿宋"/>
          <w:b/>
          <w:bCs/>
          <w:sz w:val="32"/>
          <w:szCs w:val="32"/>
        </w:rPr>
      </w:pPr>
    </w:p>
    <w:p w:rsidR="009D4F3F" w:rsidRDefault="00572885" w:rsidP="006B4F98">
      <w:pPr>
        <w:spacing w:after="120" w:line="600" w:lineRule="exact"/>
        <w:ind w:firstLineChars="200" w:firstLine="640"/>
        <w:outlineLvl w:val="1"/>
        <w:rPr>
          <w:rFonts w:ascii="黑体" w:eastAsia="黑体" w:hAnsi="黑体"/>
          <w:sz w:val="32"/>
          <w:szCs w:val="32"/>
        </w:rPr>
      </w:pPr>
      <w:r w:rsidRPr="00572885">
        <w:rPr>
          <w:rFonts w:ascii="黑体" w:eastAsia="黑体" w:hAnsi="黑体" w:hint="eastAsia"/>
          <w:sz w:val="32"/>
          <w:szCs w:val="32"/>
        </w:rPr>
        <w:t>一、临床试验的目的</w:t>
      </w:r>
    </w:p>
    <w:p w:rsidR="00572885" w:rsidRPr="00572885" w:rsidRDefault="00572885" w:rsidP="00623C5A">
      <w:pPr>
        <w:spacing w:after="120" w:line="600" w:lineRule="exact"/>
        <w:ind w:firstLineChars="200" w:firstLine="640"/>
        <w:rPr>
          <w:rFonts w:eastAsia="仿宋_GB2312"/>
          <w:sz w:val="32"/>
          <w:szCs w:val="32"/>
        </w:rPr>
      </w:pPr>
      <w:r w:rsidRPr="00572885">
        <w:rPr>
          <w:rFonts w:eastAsia="仿宋_GB2312"/>
          <w:sz w:val="32"/>
          <w:szCs w:val="32"/>
        </w:rPr>
        <w:t>临床试验的目的是评价申报产品</w:t>
      </w:r>
      <w:r w:rsidRPr="00572885">
        <w:rPr>
          <w:rFonts w:eastAsia="仿宋_GB2312" w:hint="eastAsia"/>
          <w:sz w:val="32"/>
          <w:szCs w:val="32"/>
        </w:rPr>
        <w:t>的</w:t>
      </w:r>
      <w:r w:rsidRPr="00572885">
        <w:rPr>
          <w:rFonts w:eastAsia="仿宋_GB2312"/>
          <w:sz w:val="32"/>
          <w:szCs w:val="32"/>
        </w:rPr>
        <w:t>安全性和有效性，临床试验方案中应明确安全性和有效性评价预期要达到的目标。</w:t>
      </w:r>
    </w:p>
    <w:p w:rsidR="00572885" w:rsidRPr="00572885" w:rsidRDefault="00572885" w:rsidP="006B4F98">
      <w:pPr>
        <w:spacing w:line="600" w:lineRule="exact"/>
        <w:ind w:firstLineChars="200" w:firstLine="640"/>
        <w:outlineLvl w:val="1"/>
        <w:rPr>
          <w:rFonts w:ascii="黑体" w:eastAsia="黑体" w:hAnsi="黑体"/>
          <w:sz w:val="32"/>
          <w:szCs w:val="32"/>
        </w:rPr>
      </w:pPr>
      <w:r w:rsidRPr="00572885">
        <w:rPr>
          <w:rFonts w:ascii="黑体" w:eastAsia="黑体" w:hAnsi="黑体"/>
          <w:sz w:val="32"/>
          <w:szCs w:val="32"/>
        </w:rPr>
        <w:t>二、临床试验设计</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本产品</w:t>
      </w:r>
      <w:r w:rsidRPr="00572885">
        <w:rPr>
          <w:rFonts w:eastAsia="仿宋_GB2312" w:hint="eastAsia"/>
          <w:sz w:val="32"/>
          <w:szCs w:val="32"/>
        </w:rPr>
        <w:t>可以</w:t>
      </w:r>
      <w:r w:rsidRPr="00572885">
        <w:rPr>
          <w:rFonts w:eastAsia="仿宋_GB2312"/>
          <w:sz w:val="32"/>
          <w:szCs w:val="32"/>
        </w:rPr>
        <w:t>采用前瞻性</w:t>
      </w:r>
      <w:r w:rsidRPr="00572885">
        <w:rPr>
          <w:rFonts w:eastAsia="仿宋_GB2312" w:hint="eastAsia"/>
          <w:sz w:val="32"/>
          <w:szCs w:val="32"/>
        </w:rPr>
        <w:t>自身</w:t>
      </w:r>
      <w:r w:rsidRPr="00572885">
        <w:rPr>
          <w:rFonts w:eastAsia="仿宋_GB2312"/>
          <w:sz w:val="32"/>
          <w:szCs w:val="32"/>
        </w:rPr>
        <w:t>对照临床试验</w:t>
      </w:r>
      <w:r w:rsidRPr="00572885">
        <w:rPr>
          <w:rFonts w:eastAsia="仿宋_GB2312" w:hint="eastAsia"/>
          <w:sz w:val="32"/>
          <w:szCs w:val="32"/>
        </w:rPr>
        <w:t>，</w:t>
      </w:r>
      <w:r w:rsidRPr="00572885">
        <w:rPr>
          <w:rFonts w:eastAsia="仿宋_GB2312"/>
          <w:sz w:val="32"/>
          <w:szCs w:val="32"/>
        </w:rPr>
        <w:t>也可采用单组目标值法。</w:t>
      </w:r>
    </w:p>
    <w:p w:rsidR="00572885" w:rsidRPr="00572885" w:rsidRDefault="00572885" w:rsidP="006B4F98">
      <w:pPr>
        <w:spacing w:line="600" w:lineRule="exact"/>
        <w:ind w:firstLineChars="200" w:firstLine="640"/>
        <w:outlineLvl w:val="1"/>
        <w:rPr>
          <w:rFonts w:ascii="黑体" w:eastAsia="黑体" w:hAnsi="黑体"/>
          <w:sz w:val="32"/>
          <w:szCs w:val="32"/>
        </w:rPr>
      </w:pPr>
      <w:r w:rsidRPr="00572885">
        <w:rPr>
          <w:rFonts w:ascii="黑体" w:eastAsia="黑体" w:hAnsi="黑体"/>
          <w:sz w:val="32"/>
          <w:szCs w:val="32"/>
        </w:rPr>
        <w:t>三、临床试验</w:t>
      </w:r>
      <w:r w:rsidRPr="00572885">
        <w:rPr>
          <w:rFonts w:ascii="黑体" w:eastAsia="黑体" w:hAnsi="黑体" w:hint="eastAsia"/>
          <w:sz w:val="32"/>
          <w:szCs w:val="32"/>
        </w:rPr>
        <w:t>方案</w:t>
      </w:r>
      <w:r w:rsidRPr="00572885">
        <w:rPr>
          <w:rFonts w:ascii="黑体" w:eastAsia="黑体" w:hAnsi="黑体"/>
          <w:sz w:val="32"/>
          <w:szCs w:val="32"/>
        </w:rPr>
        <w:t>设计基本原则</w:t>
      </w:r>
    </w:p>
    <w:p w:rsidR="006B4F98" w:rsidRPr="006B4F98" w:rsidRDefault="00572885" w:rsidP="00623C5A">
      <w:pPr>
        <w:spacing w:line="600" w:lineRule="exact"/>
        <w:ind w:firstLineChars="200" w:firstLine="640"/>
        <w:rPr>
          <w:rFonts w:eastAsia="仿宋_GB2312"/>
          <w:sz w:val="32"/>
          <w:szCs w:val="32"/>
        </w:rPr>
      </w:pPr>
      <w:r w:rsidRPr="00572885">
        <w:rPr>
          <w:rFonts w:eastAsia="仿宋_GB2312"/>
          <w:sz w:val="32"/>
          <w:szCs w:val="32"/>
        </w:rPr>
        <w:t>（一）</w:t>
      </w:r>
      <w:r w:rsidRPr="006B4F98">
        <w:rPr>
          <w:rFonts w:eastAsia="仿宋_GB2312" w:hint="eastAsia"/>
          <w:sz w:val="32"/>
          <w:szCs w:val="32"/>
        </w:rPr>
        <w:t>根据申报</w:t>
      </w:r>
      <w:r w:rsidR="00C73AD6" w:rsidRPr="006B4F98">
        <w:rPr>
          <w:rFonts w:eastAsia="仿宋_GB2312" w:hint="eastAsia"/>
          <w:sz w:val="32"/>
          <w:szCs w:val="32"/>
        </w:rPr>
        <w:t>产品</w:t>
      </w:r>
      <w:r w:rsidRPr="006B4F98">
        <w:rPr>
          <w:rFonts w:eastAsia="仿宋_GB2312"/>
          <w:sz w:val="32"/>
          <w:szCs w:val="32"/>
        </w:rPr>
        <w:t>的预期用途确定</w:t>
      </w:r>
      <w:r w:rsidRPr="006B4F98">
        <w:rPr>
          <w:rFonts w:eastAsia="仿宋_GB2312" w:hint="eastAsia"/>
          <w:sz w:val="32"/>
          <w:szCs w:val="32"/>
        </w:rPr>
        <w:t>临床</w:t>
      </w:r>
      <w:r w:rsidRPr="006B4F98">
        <w:rPr>
          <w:rFonts w:eastAsia="仿宋_GB2312"/>
          <w:sz w:val="32"/>
          <w:szCs w:val="32"/>
        </w:rPr>
        <w:t>试验</w:t>
      </w:r>
      <w:r w:rsidRPr="006B4F98">
        <w:rPr>
          <w:rFonts w:eastAsia="仿宋_GB2312" w:hint="eastAsia"/>
          <w:sz w:val="32"/>
          <w:szCs w:val="32"/>
        </w:rPr>
        <w:t>应</w:t>
      </w:r>
      <w:r w:rsidRPr="006B4F98">
        <w:rPr>
          <w:rFonts w:eastAsia="仿宋_GB2312"/>
          <w:sz w:val="32"/>
          <w:szCs w:val="32"/>
        </w:rPr>
        <w:t>涵盖的部位、病种等</w:t>
      </w:r>
      <w:r w:rsidR="00C73AD6" w:rsidRPr="006B4F98">
        <w:rPr>
          <w:rFonts w:eastAsia="仿宋_GB2312" w:hint="eastAsia"/>
          <w:sz w:val="32"/>
          <w:szCs w:val="32"/>
        </w:rPr>
        <w:t>。</w:t>
      </w:r>
      <w:r w:rsidR="00045ACE" w:rsidRPr="006B4F98">
        <w:rPr>
          <w:rFonts w:eastAsia="仿宋_GB2312"/>
          <w:sz w:val="32"/>
          <w:szCs w:val="32"/>
        </w:rPr>
        <w:t>临床试验的部位应与设备的适用范围和</w:t>
      </w:r>
      <w:r w:rsidR="00045ACE" w:rsidRPr="006B4F98">
        <w:rPr>
          <w:rFonts w:eastAsia="仿宋_GB2312" w:hint="eastAsia"/>
          <w:sz w:val="32"/>
          <w:szCs w:val="32"/>
        </w:rPr>
        <w:t>说明书</w:t>
      </w:r>
      <w:r w:rsidR="00045ACE" w:rsidRPr="006B4F98">
        <w:rPr>
          <w:rFonts w:eastAsia="仿宋_GB2312"/>
          <w:sz w:val="32"/>
          <w:szCs w:val="32"/>
        </w:rPr>
        <w:t>功能相适应</w:t>
      </w:r>
      <w:r w:rsidR="00045ACE" w:rsidRPr="006B4F98">
        <w:rPr>
          <w:rFonts w:eastAsia="仿宋_GB2312" w:hint="eastAsia"/>
          <w:sz w:val="32"/>
          <w:szCs w:val="32"/>
        </w:rPr>
        <w:t>。</w:t>
      </w:r>
    </w:p>
    <w:p w:rsidR="00045ACE" w:rsidRPr="00045ACE" w:rsidRDefault="00C73AD6" w:rsidP="00623C5A">
      <w:pPr>
        <w:spacing w:line="600" w:lineRule="exact"/>
        <w:ind w:firstLineChars="200" w:firstLine="640"/>
        <w:rPr>
          <w:rFonts w:eastAsia="仿宋_GB2312"/>
          <w:sz w:val="32"/>
          <w:szCs w:val="32"/>
        </w:rPr>
      </w:pPr>
      <w:r w:rsidRPr="006B4F98">
        <w:rPr>
          <w:rFonts w:eastAsia="仿宋_GB2312" w:hint="eastAsia"/>
          <w:sz w:val="32"/>
          <w:szCs w:val="32"/>
        </w:rPr>
        <w:t>通用设备</w:t>
      </w:r>
      <w:r w:rsidR="00045ACE" w:rsidRPr="006B4F98">
        <w:rPr>
          <w:rFonts w:eastAsia="仿宋_GB2312" w:hint="eastAsia"/>
          <w:sz w:val="32"/>
          <w:szCs w:val="32"/>
        </w:rPr>
        <w:t>通常包括</w:t>
      </w:r>
      <w:r w:rsidR="00045ACE" w:rsidRPr="006B4F98">
        <w:rPr>
          <w:rFonts w:eastAsia="仿宋_GB2312"/>
          <w:sz w:val="32"/>
          <w:szCs w:val="32"/>
        </w:rPr>
        <w:t>：</w:t>
      </w:r>
      <w:r w:rsidR="00045ACE" w:rsidRPr="006B4F98">
        <w:rPr>
          <w:rFonts w:eastAsia="仿宋_GB2312" w:hint="eastAsia"/>
          <w:sz w:val="32"/>
          <w:szCs w:val="32"/>
        </w:rPr>
        <w:t>颅脑</w:t>
      </w:r>
      <w:r w:rsidR="00045ACE" w:rsidRPr="006B4F98">
        <w:rPr>
          <w:rFonts w:eastAsia="仿宋_GB2312"/>
          <w:sz w:val="32"/>
          <w:szCs w:val="32"/>
        </w:rPr>
        <w:t>（</w:t>
      </w:r>
      <w:r w:rsidR="00045ACE" w:rsidRPr="006B4F98">
        <w:rPr>
          <w:rFonts w:eastAsia="仿宋_GB2312" w:hint="eastAsia"/>
          <w:sz w:val="32"/>
          <w:szCs w:val="32"/>
        </w:rPr>
        <w:t>神经</w:t>
      </w:r>
      <w:r w:rsidR="00045ACE" w:rsidRPr="006B4F98">
        <w:rPr>
          <w:rFonts w:eastAsia="仿宋_GB2312"/>
          <w:sz w:val="32"/>
          <w:szCs w:val="32"/>
        </w:rPr>
        <w:t>系统）</w:t>
      </w:r>
      <w:r w:rsidR="00045ACE" w:rsidRPr="006B4F98">
        <w:rPr>
          <w:rFonts w:eastAsia="仿宋_GB2312" w:hint="eastAsia"/>
          <w:sz w:val="32"/>
          <w:szCs w:val="32"/>
        </w:rPr>
        <w:t>、心脏一个体位、躯干体部（从颅底至下肢股骨上三分之一）</w:t>
      </w:r>
      <w:r w:rsidRPr="006B4F98">
        <w:rPr>
          <w:rFonts w:eastAsia="仿宋_GB2312" w:hint="eastAsia"/>
          <w:sz w:val="32"/>
          <w:szCs w:val="32"/>
        </w:rPr>
        <w:t>。</w:t>
      </w:r>
      <w:r w:rsidRPr="006B4F98">
        <w:rPr>
          <w:rFonts w:eastAsia="仿宋_GB2312"/>
          <w:sz w:val="32"/>
          <w:szCs w:val="32"/>
        </w:rPr>
        <w:t>专用设备</w:t>
      </w:r>
      <w:r w:rsidRPr="006B4F98">
        <w:rPr>
          <w:rFonts w:eastAsia="仿宋_GB2312" w:hint="eastAsia"/>
          <w:sz w:val="32"/>
          <w:szCs w:val="32"/>
        </w:rPr>
        <w:t>选择</w:t>
      </w:r>
      <w:r w:rsidRPr="006B4F98">
        <w:rPr>
          <w:rFonts w:eastAsia="仿宋_GB2312"/>
          <w:sz w:val="32"/>
          <w:szCs w:val="32"/>
        </w:rPr>
        <w:t>适用的部位。</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（二）</w:t>
      </w:r>
      <w:r w:rsidRPr="00572885">
        <w:rPr>
          <w:rFonts w:eastAsia="仿宋_GB2312" w:hint="eastAsia"/>
          <w:sz w:val="32"/>
          <w:szCs w:val="32"/>
        </w:rPr>
        <w:t>临床</w:t>
      </w:r>
      <w:r w:rsidRPr="00572885">
        <w:rPr>
          <w:rFonts w:eastAsia="仿宋_GB2312"/>
          <w:sz w:val="32"/>
          <w:szCs w:val="32"/>
        </w:rPr>
        <w:t>试验方案中</w:t>
      </w:r>
      <w:r w:rsidRPr="00572885">
        <w:rPr>
          <w:rFonts w:eastAsia="仿宋_GB2312" w:hint="eastAsia"/>
          <w:sz w:val="32"/>
          <w:szCs w:val="32"/>
        </w:rPr>
        <w:t>应</w:t>
      </w:r>
      <w:r w:rsidRPr="00572885">
        <w:rPr>
          <w:rFonts w:eastAsia="仿宋_GB2312"/>
          <w:sz w:val="32"/>
          <w:szCs w:val="32"/>
        </w:rPr>
        <w:t>明确</w:t>
      </w:r>
      <w:r w:rsidRPr="00572885">
        <w:rPr>
          <w:rFonts w:eastAsia="仿宋_GB2312" w:hint="eastAsia"/>
          <w:sz w:val="32"/>
          <w:szCs w:val="32"/>
        </w:rPr>
        <w:t>患者</w:t>
      </w:r>
      <w:r w:rsidRPr="00572885">
        <w:rPr>
          <w:rFonts w:eastAsia="仿宋_GB2312"/>
          <w:sz w:val="32"/>
          <w:szCs w:val="32"/>
        </w:rPr>
        <w:t>检查使用的</w:t>
      </w:r>
      <w:r w:rsidRPr="00572885">
        <w:rPr>
          <w:rFonts w:eastAsia="仿宋_GB2312" w:hint="eastAsia"/>
          <w:sz w:val="32"/>
          <w:szCs w:val="32"/>
        </w:rPr>
        <w:t>正电子放射性核素</w:t>
      </w:r>
      <w:r w:rsidRPr="00572885">
        <w:rPr>
          <w:rFonts w:eastAsia="仿宋_GB2312"/>
          <w:sz w:val="32"/>
          <w:szCs w:val="32"/>
        </w:rPr>
        <w:t>的</w:t>
      </w:r>
      <w:r w:rsidRPr="00572885">
        <w:rPr>
          <w:rFonts w:eastAsia="仿宋_GB2312" w:hint="eastAsia"/>
          <w:sz w:val="32"/>
          <w:szCs w:val="32"/>
        </w:rPr>
        <w:t>类型</w:t>
      </w:r>
      <w:r w:rsidRPr="00572885">
        <w:rPr>
          <w:rFonts w:eastAsia="仿宋_GB2312"/>
          <w:sz w:val="32"/>
          <w:szCs w:val="32"/>
        </w:rPr>
        <w:t>、药物名称、</w:t>
      </w:r>
      <w:r w:rsidRPr="00572885">
        <w:rPr>
          <w:rFonts w:eastAsia="仿宋_GB2312" w:hint="eastAsia"/>
          <w:sz w:val="32"/>
          <w:szCs w:val="32"/>
        </w:rPr>
        <w:t>注射剂量等。</w:t>
      </w:r>
    </w:p>
    <w:p w:rsidR="00572885" w:rsidRPr="00623C5A" w:rsidRDefault="00572885" w:rsidP="00623C5A">
      <w:pPr>
        <w:spacing w:line="600" w:lineRule="exact"/>
        <w:ind w:firstLineChars="200" w:firstLine="640"/>
        <w:rPr>
          <w:rFonts w:eastAsia="仿宋_GB2312"/>
          <w:sz w:val="32"/>
          <w:szCs w:val="32"/>
        </w:rPr>
      </w:pPr>
      <w:r w:rsidRPr="00623C5A">
        <w:rPr>
          <w:rFonts w:eastAsia="仿宋_GB2312" w:hint="eastAsia"/>
          <w:sz w:val="32"/>
          <w:szCs w:val="32"/>
        </w:rPr>
        <w:t>关于正电子放射性药物的选择，建议使用</w:t>
      </w:r>
      <w:r w:rsidRPr="00623C5A">
        <w:rPr>
          <w:rFonts w:eastAsia="仿宋_GB2312" w:hint="eastAsia"/>
          <w:sz w:val="32"/>
          <w:szCs w:val="32"/>
          <w:vertAlign w:val="superscript"/>
        </w:rPr>
        <w:t>18</w:t>
      </w:r>
      <w:r w:rsidRPr="00623C5A">
        <w:rPr>
          <w:rFonts w:eastAsia="仿宋_GB2312" w:hint="eastAsia"/>
          <w:sz w:val="32"/>
          <w:szCs w:val="32"/>
        </w:rPr>
        <w:t>F-FDG</w:t>
      </w:r>
      <w:r w:rsidRPr="00623C5A">
        <w:rPr>
          <w:rFonts w:eastAsia="仿宋_GB2312" w:hint="eastAsia"/>
          <w:sz w:val="32"/>
          <w:szCs w:val="32"/>
        </w:rPr>
        <w:t>显像剂。</w:t>
      </w:r>
    </w:p>
    <w:p w:rsidR="00572885" w:rsidRPr="00572885" w:rsidRDefault="00572885" w:rsidP="00623C5A">
      <w:pPr>
        <w:spacing w:line="600" w:lineRule="exact"/>
        <w:ind w:firstLineChars="200" w:firstLine="640"/>
        <w:rPr>
          <w:rFonts w:eastAsia="仿宋_GB2312"/>
          <w:sz w:val="32"/>
          <w:szCs w:val="32"/>
        </w:rPr>
      </w:pPr>
      <w:r w:rsidRPr="00623C5A">
        <w:rPr>
          <w:rFonts w:eastAsia="仿宋_GB2312" w:hint="eastAsia"/>
          <w:sz w:val="32"/>
          <w:szCs w:val="32"/>
        </w:rPr>
        <w:t>除</w:t>
      </w:r>
      <w:r w:rsidRPr="00623C5A">
        <w:rPr>
          <w:rFonts w:eastAsia="仿宋_GB2312" w:hint="eastAsia"/>
          <w:sz w:val="32"/>
          <w:szCs w:val="32"/>
          <w:vertAlign w:val="superscript"/>
        </w:rPr>
        <w:t>18</w:t>
      </w:r>
      <w:r w:rsidRPr="00623C5A">
        <w:rPr>
          <w:rFonts w:eastAsia="仿宋_GB2312"/>
          <w:sz w:val="32"/>
          <w:szCs w:val="32"/>
        </w:rPr>
        <w:t>F-FDG</w:t>
      </w:r>
      <w:r w:rsidR="00623C5A" w:rsidRPr="00623C5A">
        <w:rPr>
          <w:rFonts w:eastAsia="仿宋_GB2312"/>
          <w:sz w:val="32"/>
          <w:szCs w:val="32"/>
        </w:rPr>
        <w:t>外</w:t>
      </w:r>
      <w:r w:rsidRPr="00623C5A">
        <w:rPr>
          <w:rFonts w:eastAsia="仿宋_GB2312"/>
          <w:sz w:val="32"/>
          <w:szCs w:val="32"/>
        </w:rPr>
        <w:t>，</w:t>
      </w:r>
      <w:r w:rsidRPr="00623C5A">
        <w:rPr>
          <w:rFonts w:eastAsia="仿宋_GB2312" w:hint="eastAsia"/>
          <w:sz w:val="32"/>
          <w:szCs w:val="32"/>
        </w:rPr>
        <w:t>也可选择其他正电子放射性药物。</w:t>
      </w:r>
    </w:p>
    <w:p w:rsidR="00572885" w:rsidRPr="00572885" w:rsidRDefault="00572885" w:rsidP="006B4F98">
      <w:pPr>
        <w:spacing w:line="600" w:lineRule="exact"/>
        <w:ind w:firstLineChars="200" w:firstLine="640"/>
        <w:outlineLvl w:val="1"/>
        <w:rPr>
          <w:rFonts w:ascii="黑体" w:eastAsia="黑体" w:hAnsi="黑体"/>
          <w:sz w:val="32"/>
          <w:szCs w:val="32"/>
        </w:rPr>
      </w:pPr>
      <w:r w:rsidRPr="00572885">
        <w:rPr>
          <w:rFonts w:ascii="黑体" w:eastAsia="黑体" w:hAnsi="黑体"/>
          <w:sz w:val="32"/>
          <w:szCs w:val="32"/>
        </w:rPr>
        <w:t>四、受试者选择</w:t>
      </w:r>
    </w:p>
    <w:p w:rsidR="00572885" w:rsidRPr="00572885" w:rsidRDefault="00572885" w:rsidP="00623C5A">
      <w:pPr>
        <w:spacing w:line="600" w:lineRule="exact"/>
        <w:ind w:firstLineChars="200" w:firstLine="640"/>
        <w:rPr>
          <w:rFonts w:eastAsia="仿宋_GB2312"/>
          <w:sz w:val="32"/>
          <w:szCs w:val="32"/>
        </w:rPr>
      </w:pPr>
      <w:r w:rsidRPr="00572885">
        <w:rPr>
          <w:rFonts w:eastAsia="楷体_GB2312"/>
          <w:sz w:val="32"/>
          <w:szCs w:val="32"/>
        </w:rPr>
        <w:t>（一）</w:t>
      </w:r>
      <w:r w:rsidRPr="00572885">
        <w:rPr>
          <w:rFonts w:eastAsia="仿宋_GB2312"/>
          <w:sz w:val="32"/>
          <w:szCs w:val="32"/>
        </w:rPr>
        <w:t>临床试验必须有明确的入</w:t>
      </w:r>
      <w:r w:rsidRPr="00572885">
        <w:rPr>
          <w:rFonts w:eastAsia="仿宋_GB2312" w:hint="eastAsia"/>
          <w:sz w:val="32"/>
          <w:szCs w:val="32"/>
        </w:rPr>
        <w:t>选</w:t>
      </w:r>
      <w:r w:rsidRPr="00572885">
        <w:rPr>
          <w:rFonts w:eastAsia="仿宋_GB2312"/>
          <w:sz w:val="32"/>
          <w:szCs w:val="32"/>
        </w:rPr>
        <w:t>标准，设定入</w:t>
      </w:r>
      <w:r w:rsidRPr="00572885">
        <w:rPr>
          <w:rFonts w:eastAsia="仿宋_GB2312" w:hint="eastAsia"/>
          <w:sz w:val="32"/>
          <w:szCs w:val="32"/>
        </w:rPr>
        <w:t>选</w:t>
      </w:r>
      <w:r w:rsidRPr="00572885">
        <w:rPr>
          <w:rFonts w:eastAsia="仿宋_GB2312"/>
          <w:sz w:val="32"/>
          <w:szCs w:val="32"/>
        </w:rPr>
        <w:t>标准时应考虑以下各方面：</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lastRenderedPageBreak/>
        <w:t>1.</w:t>
      </w:r>
      <w:r w:rsidRPr="00572885">
        <w:rPr>
          <w:rFonts w:eastAsia="仿宋_GB2312" w:hint="eastAsia"/>
          <w:sz w:val="32"/>
          <w:szCs w:val="32"/>
        </w:rPr>
        <w:t>临床</w:t>
      </w:r>
      <w:r w:rsidRPr="00572885">
        <w:rPr>
          <w:rFonts w:eastAsia="仿宋_GB2312"/>
          <w:sz w:val="32"/>
          <w:szCs w:val="32"/>
        </w:rPr>
        <w:t>上需要进行</w:t>
      </w:r>
      <w:r w:rsidRPr="00572885">
        <w:rPr>
          <w:rFonts w:eastAsia="仿宋_GB2312"/>
          <w:sz w:val="32"/>
          <w:szCs w:val="32"/>
        </w:rPr>
        <w:t>PET</w:t>
      </w:r>
      <w:r w:rsidRPr="00572885">
        <w:rPr>
          <w:rFonts w:eastAsia="仿宋_GB2312" w:hint="eastAsia"/>
          <w:sz w:val="32"/>
          <w:szCs w:val="32"/>
        </w:rPr>
        <w:t>/CT</w:t>
      </w:r>
      <w:r w:rsidRPr="00572885">
        <w:rPr>
          <w:rFonts w:eastAsia="仿宋_GB2312" w:hint="eastAsia"/>
          <w:sz w:val="32"/>
          <w:szCs w:val="32"/>
        </w:rPr>
        <w:t>检查</w:t>
      </w:r>
      <w:r w:rsidRPr="00572885">
        <w:rPr>
          <w:rFonts w:eastAsia="仿宋_GB2312"/>
          <w:sz w:val="32"/>
          <w:szCs w:val="32"/>
        </w:rPr>
        <w:t>的受试者</w:t>
      </w:r>
      <w:r w:rsidRPr="00572885">
        <w:rPr>
          <w:rFonts w:eastAsia="仿宋_GB2312" w:hint="eastAsia"/>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2.</w:t>
      </w:r>
      <w:r w:rsidRPr="00572885">
        <w:rPr>
          <w:rFonts w:eastAsia="仿宋_GB2312"/>
          <w:sz w:val="32"/>
          <w:szCs w:val="32"/>
        </w:rPr>
        <w:t>年龄</w:t>
      </w:r>
      <w:r w:rsidRPr="00572885">
        <w:rPr>
          <w:rFonts w:eastAsia="仿宋_GB2312"/>
          <w:sz w:val="32"/>
          <w:szCs w:val="32"/>
        </w:rPr>
        <w:t>18</w:t>
      </w:r>
      <w:r w:rsidRPr="00572885">
        <w:rPr>
          <w:rFonts w:eastAsia="仿宋_GB2312"/>
          <w:sz w:val="32"/>
          <w:szCs w:val="32"/>
        </w:rPr>
        <w:t>至</w:t>
      </w:r>
      <w:r w:rsidRPr="00572885">
        <w:rPr>
          <w:rFonts w:eastAsia="仿宋_GB2312"/>
          <w:sz w:val="32"/>
          <w:szCs w:val="32"/>
        </w:rPr>
        <w:t>75</w:t>
      </w:r>
      <w:r w:rsidRPr="00572885">
        <w:rPr>
          <w:rFonts w:eastAsia="仿宋_GB2312"/>
          <w:sz w:val="32"/>
          <w:szCs w:val="32"/>
        </w:rPr>
        <w:t>周岁</w:t>
      </w:r>
      <w:r w:rsidRPr="00572885">
        <w:rPr>
          <w:rFonts w:eastAsia="仿宋_GB2312" w:hint="eastAsia"/>
          <w:sz w:val="32"/>
          <w:szCs w:val="32"/>
        </w:rPr>
        <w:t>；</w:t>
      </w:r>
    </w:p>
    <w:p w:rsidR="00623C5A" w:rsidRDefault="00572885" w:rsidP="00623C5A">
      <w:pPr>
        <w:spacing w:line="600" w:lineRule="exact"/>
        <w:ind w:firstLineChars="200" w:firstLine="640"/>
        <w:rPr>
          <w:rFonts w:eastAsia="仿宋_GB2312"/>
          <w:sz w:val="32"/>
          <w:szCs w:val="32"/>
        </w:rPr>
      </w:pPr>
      <w:r w:rsidRPr="00572885">
        <w:rPr>
          <w:rFonts w:eastAsia="仿宋_GB2312"/>
          <w:sz w:val="32"/>
          <w:szCs w:val="32"/>
        </w:rPr>
        <w:t>3.</w:t>
      </w:r>
      <w:r w:rsidRPr="00572885">
        <w:rPr>
          <w:rFonts w:eastAsia="仿宋_GB2312"/>
          <w:sz w:val="32"/>
          <w:szCs w:val="32"/>
        </w:rPr>
        <w:t>育龄妇女妊娠试验阴性</w:t>
      </w:r>
      <w:r w:rsidRPr="00572885">
        <w:rPr>
          <w:rFonts w:eastAsia="仿宋_GB2312" w:hint="eastAsia"/>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4.</w:t>
      </w:r>
      <w:r w:rsidRPr="00572885">
        <w:rPr>
          <w:rFonts w:eastAsia="仿宋_GB2312"/>
          <w:sz w:val="32"/>
          <w:szCs w:val="32"/>
        </w:rPr>
        <w:t>同意参加本临床试验者，并签署受试者知情同意书。</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（二）受试者排除标准（满足以下任意一条即排除）</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1.</w:t>
      </w:r>
      <w:r w:rsidRPr="00572885">
        <w:rPr>
          <w:rFonts w:eastAsia="仿宋_GB2312"/>
          <w:sz w:val="32"/>
          <w:szCs w:val="32"/>
        </w:rPr>
        <w:t>不具有完全民事行为能力的人</w:t>
      </w:r>
      <w:r w:rsidRPr="00572885">
        <w:rPr>
          <w:rFonts w:eastAsia="仿宋_GB2312" w:hint="eastAsia"/>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2.</w:t>
      </w:r>
      <w:r w:rsidRPr="00572885">
        <w:rPr>
          <w:rFonts w:eastAsia="仿宋_GB2312"/>
          <w:sz w:val="32"/>
          <w:szCs w:val="32"/>
        </w:rPr>
        <w:t>妊娠期及哺乳期的女性</w:t>
      </w:r>
      <w:r w:rsidR="00830E3E">
        <w:rPr>
          <w:rFonts w:eastAsia="仿宋_GB2312" w:hint="eastAsia"/>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3.6</w:t>
      </w:r>
      <w:r w:rsidRPr="00572885">
        <w:rPr>
          <w:rFonts w:eastAsia="仿宋_GB2312" w:hint="eastAsia"/>
          <w:sz w:val="32"/>
          <w:szCs w:val="32"/>
        </w:rPr>
        <w:t>个月内有生育计划的男女</w:t>
      </w:r>
      <w:r w:rsidR="00830E3E">
        <w:rPr>
          <w:rFonts w:eastAsia="仿宋_GB2312" w:hint="eastAsia"/>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3.</w:t>
      </w:r>
      <w:r w:rsidRPr="00572885">
        <w:rPr>
          <w:rFonts w:eastAsia="仿宋_GB2312" w:hint="eastAsia"/>
          <w:sz w:val="32"/>
          <w:szCs w:val="32"/>
        </w:rPr>
        <w:t>幽闭恐惧症患者；</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4.</w:t>
      </w:r>
      <w:r w:rsidR="00830E3E" w:rsidRPr="00572885">
        <w:rPr>
          <w:rFonts w:eastAsia="仿宋_GB2312" w:hint="eastAsia"/>
          <w:sz w:val="32"/>
          <w:szCs w:val="32"/>
        </w:rPr>
        <w:t>不能耐受双手臂上举且平卧</w:t>
      </w:r>
      <w:r w:rsidR="00830E3E" w:rsidRPr="00572885">
        <w:rPr>
          <w:rFonts w:eastAsia="仿宋_GB2312" w:hint="eastAsia"/>
          <w:sz w:val="32"/>
          <w:szCs w:val="32"/>
        </w:rPr>
        <w:t>15</w:t>
      </w:r>
      <w:r w:rsidR="00830E3E" w:rsidRPr="00572885">
        <w:rPr>
          <w:rFonts w:ascii="宋体" w:hAnsi="宋体" w:hint="eastAsia"/>
          <w:sz w:val="32"/>
          <w:szCs w:val="32"/>
        </w:rPr>
        <w:t>～</w:t>
      </w:r>
      <w:r w:rsidR="00830E3E" w:rsidRPr="00572885">
        <w:rPr>
          <w:rFonts w:eastAsia="仿宋_GB2312" w:hint="eastAsia"/>
          <w:sz w:val="32"/>
          <w:szCs w:val="32"/>
        </w:rPr>
        <w:t>30</w:t>
      </w:r>
      <w:r w:rsidR="00830E3E" w:rsidRPr="00572885">
        <w:rPr>
          <w:rFonts w:eastAsia="仿宋_GB2312" w:hint="eastAsia"/>
          <w:sz w:val="32"/>
          <w:szCs w:val="32"/>
        </w:rPr>
        <w:t>分钟者；</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5.</w:t>
      </w:r>
      <w:r w:rsidR="00830E3E" w:rsidRPr="00572885">
        <w:rPr>
          <w:rFonts w:eastAsia="仿宋_GB2312" w:hint="eastAsia"/>
          <w:sz w:val="32"/>
          <w:szCs w:val="32"/>
        </w:rPr>
        <w:t>一周内进行过消化道钡餐或近期内进行增强</w:t>
      </w:r>
      <w:r w:rsidR="00830E3E" w:rsidRPr="00572885">
        <w:rPr>
          <w:rFonts w:eastAsia="仿宋_GB2312" w:hint="eastAsia"/>
          <w:sz w:val="32"/>
          <w:szCs w:val="32"/>
        </w:rPr>
        <w:t>CT</w:t>
      </w:r>
      <w:r w:rsidR="00830E3E" w:rsidRPr="00572885">
        <w:rPr>
          <w:rFonts w:eastAsia="仿宋_GB2312" w:hint="eastAsia"/>
          <w:sz w:val="32"/>
          <w:szCs w:val="32"/>
        </w:rPr>
        <w:t>和</w:t>
      </w:r>
      <w:r w:rsidR="00830E3E" w:rsidRPr="00572885">
        <w:rPr>
          <w:rFonts w:eastAsia="仿宋_GB2312" w:hint="eastAsia"/>
          <w:sz w:val="32"/>
          <w:szCs w:val="32"/>
        </w:rPr>
        <w:t>MR</w:t>
      </w:r>
      <w:r w:rsidR="00830E3E" w:rsidRPr="00572885">
        <w:rPr>
          <w:rFonts w:eastAsia="仿宋_GB2312" w:hint="eastAsia"/>
          <w:sz w:val="32"/>
          <w:szCs w:val="32"/>
        </w:rPr>
        <w:t>检查者；</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6.</w:t>
      </w:r>
      <w:r w:rsidR="00830E3E" w:rsidRPr="00572885">
        <w:rPr>
          <w:rFonts w:eastAsia="仿宋_GB2312" w:hint="eastAsia"/>
          <w:sz w:val="32"/>
          <w:szCs w:val="32"/>
        </w:rPr>
        <w:t>过去一个月内参加过临床试验者或正在参加其他临床试验者；</w:t>
      </w:r>
    </w:p>
    <w:p w:rsidR="00572885" w:rsidRPr="00572885" w:rsidRDefault="00830E3E" w:rsidP="00623C5A">
      <w:pPr>
        <w:spacing w:line="600" w:lineRule="exact"/>
        <w:ind w:firstLineChars="200" w:firstLine="640"/>
        <w:rPr>
          <w:rFonts w:eastAsia="仿宋_GB2312"/>
          <w:sz w:val="32"/>
          <w:szCs w:val="32"/>
        </w:rPr>
      </w:pPr>
      <w:r>
        <w:rPr>
          <w:rFonts w:eastAsia="仿宋_GB2312" w:hint="eastAsia"/>
          <w:sz w:val="32"/>
          <w:szCs w:val="32"/>
        </w:rPr>
        <w:t>7.</w:t>
      </w:r>
      <w:r w:rsidRPr="00572885">
        <w:rPr>
          <w:rFonts w:eastAsia="仿宋_GB2312" w:hint="eastAsia"/>
          <w:sz w:val="32"/>
          <w:szCs w:val="32"/>
        </w:rPr>
        <w:t>其他</w:t>
      </w:r>
      <w:r w:rsidRPr="00572885">
        <w:rPr>
          <w:rFonts w:eastAsia="仿宋_GB2312"/>
          <w:sz w:val="32"/>
          <w:szCs w:val="32"/>
        </w:rPr>
        <w:t>研究者认为不宜参加本临床试验的</w:t>
      </w:r>
      <w:r w:rsidRPr="00572885">
        <w:rPr>
          <w:rFonts w:eastAsia="仿宋_GB2312" w:hint="eastAsia"/>
          <w:sz w:val="32"/>
          <w:szCs w:val="32"/>
        </w:rPr>
        <w:t>情况</w:t>
      </w:r>
      <w:r w:rsidRPr="00572885">
        <w:rPr>
          <w:rFonts w:eastAsia="仿宋_GB2312"/>
          <w:sz w:val="32"/>
          <w:szCs w:val="32"/>
        </w:rPr>
        <w:t>。</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（三）退出临床试验的标准</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1.</w:t>
      </w:r>
      <w:r w:rsidR="00830E3E">
        <w:rPr>
          <w:rFonts w:eastAsia="仿宋_GB2312"/>
          <w:sz w:val="32"/>
          <w:szCs w:val="32"/>
        </w:rPr>
        <w:t>受试者可以在试验的任何阶段退出试验且不需要提供理由</w:t>
      </w:r>
      <w:r w:rsidR="00830E3E">
        <w:rPr>
          <w:rFonts w:eastAsia="仿宋_GB2312" w:hint="eastAsia"/>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2</w:t>
      </w:r>
      <w:r w:rsidRPr="00572885">
        <w:rPr>
          <w:rFonts w:eastAsia="仿宋_GB2312"/>
          <w:sz w:val="32"/>
          <w:szCs w:val="32"/>
        </w:rPr>
        <w:t>.</w:t>
      </w:r>
      <w:r w:rsidRPr="00572885">
        <w:rPr>
          <w:rFonts w:eastAsia="仿宋_GB2312"/>
          <w:sz w:val="32"/>
          <w:szCs w:val="32"/>
        </w:rPr>
        <w:t>发生严重不良事件。</w:t>
      </w:r>
    </w:p>
    <w:p w:rsidR="00572885" w:rsidRPr="00572885" w:rsidRDefault="00572885" w:rsidP="006B4F98">
      <w:pPr>
        <w:spacing w:line="600" w:lineRule="exact"/>
        <w:ind w:firstLineChars="200" w:firstLine="640"/>
        <w:outlineLvl w:val="1"/>
        <w:rPr>
          <w:rFonts w:ascii="黑体" w:eastAsia="黑体" w:hAnsi="黑体"/>
          <w:sz w:val="32"/>
          <w:szCs w:val="32"/>
        </w:rPr>
      </w:pPr>
      <w:r w:rsidRPr="00572885">
        <w:rPr>
          <w:rFonts w:ascii="黑体" w:eastAsia="黑体" w:hAnsi="黑体" w:hint="eastAsia"/>
          <w:sz w:val="32"/>
          <w:szCs w:val="32"/>
        </w:rPr>
        <w:t>五、图像质量影响因素及质量保证</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vertAlign w:val="superscript"/>
        </w:rPr>
        <w:t>18</w:t>
      </w:r>
      <w:r w:rsidRPr="00572885">
        <w:rPr>
          <w:rFonts w:ascii="仿宋_GB2312" w:eastAsia="仿宋_GB2312" w:hint="eastAsia"/>
          <w:sz w:val="32"/>
          <w:szCs w:val="32"/>
        </w:rPr>
        <w:t>F-FDG PET/CT图像质量常受到很多因素（包括显像剂、显像仪器和操作人员（医、药、技、护）的影响，要获得高质</w:t>
      </w:r>
      <w:r w:rsidRPr="00572885">
        <w:rPr>
          <w:rFonts w:ascii="仿宋_GB2312" w:eastAsia="仿宋_GB2312" w:hint="eastAsia"/>
          <w:sz w:val="32"/>
          <w:szCs w:val="32"/>
        </w:rPr>
        <w:lastRenderedPageBreak/>
        <w:t>量并满足临床诊断的PET/CT图像，必须熟悉PET/CT图像质量的各种影响因素，并做好显像前、显像中和显像后全流程的临床质量控制和质量保证。</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1.</w:t>
      </w:r>
      <w:r w:rsidR="00830E3E">
        <w:rPr>
          <w:rFonts w:ascii="仿宋_GB2312" w:eastAsia="仿宋_GB2312" w:hint="eastAsia"/>
          <w:sz w:val="32"/>
          <w:szCs w:val="32"/>
        </w:rPr>
        <w:t>血糖的影响；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2.运动的影响</w:t>
      </w:r>
      <w:r w:rsidR="00830E3E">
        <w:rPr>
          <w:rFonts w:ascii="仿宋_GB2312" w:eastAsia="仿宋_GB2312" w:hint="eastAsia"/>
          <w:sz w:val="32"/>
          <w:szCs w:val="32"/>
        </w:rPr>
        <w:t>；</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3.</w:t>
      </w:r>
      <w:r w:rsidR="00830E3E">
        <w:rPr>
          <w:rFonts w:ascii="仿宋_GB2312" w:eastAsia="仿宋_GB2312" w:hint="eastAsia"/>
          <w:sz w:val="32"/>
          <w:szCs w:val="32"/>
        </w:rPr>
        <w:t>造血因子的影响；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4.</w:t>
      </w:r>
      <w:r w:rsidR="00830E3E">
        <w:rPr>
          <w:rFonts w:ascii="仿宋_GB2312" w:eastAsia="仿宋_GB2312" w:hint="eastAsia"/>
          <w:sz w:val="32"/>
          <w:szCs w:val="32"/>
        </w:rPr>
        <w:t>温度的影响；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5.</w:t>
      </w:r>
      <w:r w:rsidR="00830E3E">
        <w:rPr>
          <w:rFonts w:ascii="仿宋_GB2312" w:eastAsia="仿宋_GB2312" w:hint="eastAsia"/>
          <w:sz w:val="32"/>
          <w:szCs w:val="32"/>
        </w:rPr>
        <w:t>饮水的影响；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6.</w:t>
      </w:r>
      <w:r w:rsidR="00830E3E">
        <w:rPr>
          <w:rFonts w:ascii="仿宋_GB2312" w:eastAsia="仿宋_GB2312" w:hint="eastAsia"/>
          <w:sz w:val="32"/>
          <w:szCs w:val="32"/>
        </w:rPr>
        <w:t>心肌代谢对病变显示的影响；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7.</w:t>
      </w:r>
      <w:r w:rsidR="00830E3E">
        <w:rPr>
          <w:rFonts w:ascii="仿宋_GB2312" w:eastAsia="仿宋_GB2312" w:hint="eastAsia"/>
          <w:sz w:val="32"/>
          <w:szCs w:val="32"/>
        </w:rPr>
        <w:t>注射失败的影响；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8.</w:t>
      </w:r>
      <w:r w:rsidR="00830E3E">
        <w:rPr>
          <w:rFonts w:ascii="仿宋_GB2312" w:eastAsia="仿宋_GB2312" w:hint="eastAsia"/>
          <w:sz w:val="32"/>
          <w:szCs w:val="32"/>
        </w:rPr>
        <w:t>显像剂的放化纯度影响；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9.</w:t>
      </w:r>
      <w:r w:rsidR="00830E3E">
        <w:rPr>
          <w:rFonts w:ascii="仿宋_GB2312" w:eastAsia="仿宋_GB2312" w:hint="eastAsia"/>
          <w:sz w:val="32"/>
          <w:szCs w:val="32"/>
        </w:rPr>
        <w:t>显像过程的体位影响；</w:t>
      </w:r>
    </w:p>
    <w:p w:rsidR="00572885" w:rsidRPr="00572885" w:rsidRDefault="00572885" w:rsidP="00623C5A">
      <w:pPr>
        <w:spacing w:line="600" w:lineRule="exact"/>
        <w:ind w:firstLineChars="200" w:firstLine="640"/>
        <w:rPr>
          <w:rFonts w:ascii="仿宋_GB2312" w:eastAsia="仿宋_GB2312"/>
          <w:sz w:val="32"/>
          <w:szCs w:val="32"/>
        </w:rPr>
      </w:pPr>
      <w:r w:rsidRPr="00572885">
        <w:rPr>
          <w:rFonts w:ascii="仿宋_GB2312" w:eastAsia="仿宋_GB2312" w:hint="eastAsia"/>
          <w:sz w:val="32"/>
          <w:szCs w:val="32"/>
        </w:rPr>
        <w:t>10.</w:t>
      </w:r>
      <w:r w:rsidR="00830E3E">
        <w:rPr>
          <w:rFonts w:ascii="仿宋_GB2312" w:eastAsia="仿宋_GB2312" w:hint="eastAsia"/>
          <w:sz w:val="32"/>
          <w:szCs w:val="32"/>
        </w:rPr>
        <w:t>可能影响图像质量的药物；</w:t>
      </w:r>
    </w:p>
    <w:p w:rsidR="00572885" w:rsidRPr="00572885" w:rsidRDefault="00572885" w:rsidP="00623C5A">
      <w:pPr>
        <w:spacing w:line="600" w:lineRule="exact"/>
        <w:ind w:firstLineChars="200" w:firstLine="640"/>
        <w:rPr>
          <w:rFonts w:ascii="仿宋_GB2312" w:eastAsia="仿宋_GB2312" w:hAnsi="等线"/>
          <w:color w:val="000000"/>
          <w:sz w:val="32"/>
          <w:szCs w:val="32"/>
        </w:rPr>
      </w:pPr>
      <w:r w:rsidRPr="00572885">
        <w:rPr>
          <w:rFonts w:ascii="仿宋_GB2312" w:eastAsia="仿宋_GB2312" w:hint="eastAsia"/>
          <w:sz w:val="32"/>
          <w:szCs w:val="32"/>
        </w:rPr>
        <w:t>11.</w:t>
      </w:r>
      <w:r w:rsidRPr="00572885">
        <w:rPr>
          <w:rFonts w:ascii="仿宋_GB2312" w:eastAsia="仿宋_GB2312" w:hAnsi="等线" w:hint="eastAsia"/>
          <w:color w:val="000000"/>
          <w:sz w:val="32"/>
          <w:szCs w:val="32"/>
        </w:rPr>
        <w:t>注射</w:t>
      </w:r>
      <w:r w:rsidRPr="00572885">
        <w:rPr>
          <w:rFonts w:ascii="仿宋_GB2312" w:eastAsia="仿宋_GB2312" w:hint="eastAsia"/>
          <w:color w:val="000000"/>
          <w:sz w:val="32"/>
          <w:szCs w:val="32"/>
        </w:rPr>
        <w:t>FDG</w:t>
      </w:r>
      <w:r w:rsidRPr="00572885">
        <w:rPr>
          <w:rFonts w:ascii="仿宋_GB2312" w:eastAsia="仿宋_GB2312" w:hAnsi="等线" w:hint="eastAsia"/>
          <w:color w:val="000000"/>
          <w:sz w:val="32"/>
          <w:szCs w:val="32"/>
        </w:rPr>
        <w:t>到开始采集的时间间隔影响。如果某些临床试验因研究目的设定了不同</w:t>
      </w:r>
      <w:r w:rsidR="00830E3E">
        <w:rPr>
          <w:rFonts w:ascii="仿宋_GB2312" w:eastAsia="仿宋_GB2312" w:hAnsi="等线" w:hint="eastAsia"/>
          <w:color w:val="000000"/>
          <w:sz w:val="32"/>
          <w:szCs w:val="32"/>
        </w:rPr>
        <w:t>的时间间隔，应在研究方案中明确规定，并记录试验中实际的时间间隔；</w:t>
      </w:r>
    </w:p>
    <w:p w:rsidR="00572885" w:rsidRPr="00572885" w:rsidRDefault="00572885" w:rsidP="00623C5A">
      <w:pPr>
        <w:spacing w:line="600" w:lineRule="exact"/>
        <w:ind w:firstLineChars="200" w:firstLine="640"/>
        <w:rPr>
          <w:rFonts w:ascii="仿宋_GB2312" w:eastAsia="仿宋_GB2312" w:hAnsi="等线"/>
          <w:color w:val="000000"/>
          <w:sz w:val="32"/>
          <w:szCs w:val="32"/>
        </w:rPr>
      </w:pPr>
      <w:r w:rsidRPr="00572885">
        <w:rPr>
          <w:rFonts w:ascii="仿宋_GB2312" w:eastAsia="仿宋_GB2312" w:hint="eastAsia"/>
          <w:sz w:val="32"/>
          <w:szCs w:val="32"/>
        </w:rPr>
        <w:t>11.</w:t>
      </w:r>
      <w:r w:rsidRPr="00572885">
        <w:rPr>
          <w:rFonts w:ascii="仿宋_GB2312" w:eastAsia="仿宋_GB2312" w:hAnsi="等线" w:hint="eastAsia"/>
          <w:color w:val="000000"/>
          <w:sz w:val="32"/>
          <w:szCs w:val="32"/>
        </w:rPr>
        <w:t>在验证</w:t>
      </w:r>
      <w:r w:rsidRPr="00572885">
        <w:rPr>
          <w:rFonts w:ascii="仿宋_GB2312" w:eastAsia="仿宋_GB2312" w:hint="eastAsia"/>
          <w:color w:val="000000"/>
          <w:sz w:val="32"/>
          <w:szCs w:val="32"/>
        </w:rPr>
        <w:t>SUV</w:t>
      </w:r>
      <w:r w:rsidR="00830E3E">
        <w:rPr>
          <w:rFonts w:ascii="仿宋_GB2312" w:eastAsia="仿宋_GB2312" w:hAnsi="等线" w:hint="eastAsia"/>
          <w:color w:val="000000"/>
          <w:sz w:val="32"/>
          <w:szCs w:val="32"/>
        </w:rPr>
        <w:t>的一致性时，要严格保证时间间隔相同；</w:t>
      </w:r>
    </w:p>
    <w:p w:rsidR="00572885" w:rsidRPr="00572885" w:rsidRDefault="00572885" w:rsidP="00623C5A">
      <w:pPr>
        <w:spacing w:line="600" w:lineRule="exact"/>
        <w:ind w:firstLineChars="200" w:firstLine="640"/>
        <w:rPr>
          <w:rFonts w:ascii="仿宋_GB2312" w:eastAsia="仿宋_GB2312" w:hAnsi="等线"/>
          <w:color w:val="000000"/>
          <w:sz w:val="32"/>
          <w:szCs w:val="32"/>
        </w:rPr>
      </w:pPr>
      <w:r w:rsidRPr="00572885">
        <w:rPr>
          <w:rFonts w:ascii="仿宋_GB2312" w:eastAsia="仿宋_GB2312" w:hAnsi="等线" w:hint="eastAsia"/>
          <w:color w:val="000000"/>
          <w:sz w:val="32"/>
          <w:szCs w:val="32"/>
        </w:rPr>
        <w:t>12.图像质量报告规范书写，报告审核制度健全。</w:t>
      </w:r>
    </w:p>
    <w:p w:rsidR="00572885" w:rsidRPr="00572885" w:rsidRDefault="00572885" w:rsidP="006B4F98">
      <w:pPr>
        <w:spacing w:line="600" w:lineRule="exact"/>
        <w:ind w:firstLineChars="200" w:firstLine="640"/>
        <w:outlineLvl w:val="1"/>
        <w:rPr>
          <w:rFonts w:ascii="黑体" w:eastAsia="黑体" w:hAnsi="黑体"/>
          <w:sz w:val="32"/>
          <w:szCs w:val="32"/>
        </w:rPr>
      </w:pPr>
      <w:r w:rsidRPr="00572885">
        <w:rPr>
          <w:rFonts w:ascii="黑体" w:eastAsia="黑体" w:hAnsi="黑体" w:hint="eastAsia"/>
          <w:sz w:val="32"/>
          <w:szCs w:val="32"/>
        </w:rPr>
        <w:t>六</w:t>
      </w:r>
      <w:r w:rsidRPr="00572885">
        <w:rPr>
          <w:rFonts w:ascii="黑体" w:eastAsia="黑体" w:hAnsi="黑体"/>
          <w:sz w:val="32"/>
          <w:szCs w:val="32"/>
        </w:rPr>
        <w:t>、临床评价指标</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主要评价指标：临床影像质量</w:t>
      </w:r>
      <w:r w:rsidR="00BC05FF">
        <w:rPr>
          <w:rFonts w:eastAsia="仿宋_GB2312" w:hint="eastAsia"/>
          <w:sz w:val="32"/>
          <w:szCs w:val="32"/>
        </w:rPr>
        <w:t>可接受</w:t>
      </w:r>
      <w:r w:rsidRPr="00572885">
        <w:rPr>
          <w:rFonts w:eastAsia="仿宋_GB2312"/>
          <w:sz w:val="32"/>
          <w:szCs w:val="32"/>
        </w:rPr>
        <w:t>率。</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次要评价指标：</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（一）安全性评价指标：不良事件和严重不良事件。</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lastRenderedPageBreak/>
        <w:t>（二）</w:t>
      </w:r>
      <w:r w:rsidRPr="00572885">
        <w:rPr>
          <w:rFonts w:eastAsia="仿宋_GB2312" w:hint="eastAsia"/>
          <w:sz w:val="32"/>
          <w:szCs w:val="32"/>
        </w:rPr>
        <w:t>设备</w:t>
      </w:r>
      <w:r w:rsidRPr="00572885">
        <w:rPr>
          <w:rFonts w:eastAsia="仿宋_GB2312"/>
          <w:sz w:val="32"/>
          <w:szCs w:val="32"/>
        </w:rPr>
        <w:t>常用功能、机器使用便捷性及</w:t>
      </w:r>
      <w:r w:rsidRPr="00572885">
        <w:rPr>
          <w:rFonts w:eastAsia="仿宋_GB2312" w:hint="eastAsia"/>
          <w:sz w:val="32"/>
          <w:szCs w:val="32"/>
        </w:rPr>
        <w:t>设备</w:t>
      </w:r>
      <w:r w:rsidRPr="00572885">
        <w:rPr>
          <w:rFonts w:eastAsia="仿宋_GB2312"/>
          <w:sz w:val="32"/>
          <w:szCs w:val="32"/>
        </w:rPr>
        <w:t>稳定性满意度。</w:t>
      </w:r>
    </w:p>
    <w:p w:rsidR="00572885" w:rsidRPr="00504729" w:rsidRDefault="00572885" w:rsidP="00623C5A">
      <w:pPr>
        <w:spacing w:line="600" w:lineRule="exact"/>
        <w:ind w:firstLineChars="200" w:firstLine="640"/>
        <w:rPr>
          <w:rFonts w:eastAsia="仿宋_GB2312"/>
          <w:sz w:val="32"/>
          <w:szCs w:val="32"/>
        </w:rPr>
      </w:pPr>
      <w:r w:rsidRPr="00504729">
        <w:rPr>
          <w:rFonts w:eastAsia="仿宋_GB2312" w:hint="eastAsia"/>
          <w:sz w:val="32"/>
          <w:szCs w:val="32"/>
        </w:rPr>
        <w:t>（三）半定量</w:t>
      </w:r>
      <w:r w:rsidRPr="00504729">
        <w:rPr>
          <w:rFonts w:eastAsia="仿宋_GB2312"/>
          <w:sz w:val="32"/>
          <w:szCs w:val="32"/>
        </w:rPr>
        <w:t>分析，图像</w:t>
      </w:r>
      <w:r w:rsidRPr="00504729">
        <w:rPr>
          <w:rFonts w:eastAsia="仿宋_GB2312" w:hint="eastAsia"/>
          <w:sz w:val="32"/>
          <w:szCs w:val="32"/>
        </w:rPr>
        <w:t>获取的参数</w:t>
      </w:r>
      <w:r w:rsidRPr="00504729">
        <w:rPr>
          <w:rFonts w:eastAsia="仿宋_GB2312"/>
          <w:sz w:val="32"/>
          <w:szCs w:val="32"/>
        </w:rPr>
        <w:t>可重复性和</w:t>
      </w:r>
      <w:r w:rsidRPr="00504729">
        <w:rPr>
          <w:rFonts w:eastAsia="仿宋_GB2312"/>
          <w:sz w:val="32"/>
          <w:szCs w:val="32"/>
        </w:rPr>
        <w:t>SUV</w:t>
      </w:r>
      <w:r w:rsidRPr="00504729">
        <w:rPr>
          <w:rFonts w:eastAsia="仿宋_GB2312" w:hint="eastAsia"/>
          <w:sz w:val="32"/>
          <w:szCs w:val="32"/>
        </w:rPr>
        <w:t>摄取</w:t>
      </w:r>
      <w:r w:rsidRPr="00504729">
        <w:rPr>
          <w:rFonts w:eastAsia="仿宋_GB2312"/>
          <w:sz w:val="32"/>
          <w:szCs w:val="32"/>
        </w:rPr>
        <w:t>值的</w:t>
      </w:r>
      <w:r w:rsidRPr="00504729">
        <w:rPr>
          <w:rFonts w:eastAsia="仿宋_GB2312" w:hint="eastAsia"/>
          <w:sz w:val="32"/>
          <w:szCs w:val="32"/>
        </w:rPr>
        <w:t>可信度。</w:t>
      </w:r>
    </w:p>
    <w:p w:rsidR="00572885" w:rsidRPr="00572885" w:rsidRDefault="00572885" w:rsidP="006B4F98">
      <w:pPr>
        <w:spacing w:line="600" w:lineRule="exact"/>
        <w:ind w:firstLineChars="200" w:firstLine="640"/>
        <w:outlineLvl w:val="1"/>
        <w:rPr>
          <w:rFonts w:ascii="黑体" w:eastAsia="黑体" w:hAnsi="黑体"/>
          <w:sz w:val="32"/>
          <w:szCs w:val="32"/>
        </w:rPr>
      </w:pPr>
      <w:r w:rsidRPr="00572885">
        <w:rPr>
          <w:rFonts w:ascii="黑体" w:eastAsia="黑体" w:hAnsi="黑体" w:hint="eastAsia"/>
          <w:sz w:val="32"/>
          <w:szCs w:val="32"/>
        </w:rPr>
        <w:t>七</w:t>
      </w:r>
      <w:r w:rsidRPr="00572885">
        <w:rPr>
          <w:rFonts w:ascii="黑体" w:eastAsia="黑体" w:hAnsi="黑体"/>
          <w:sz w:val="32"/>
          <w:szCs w:val="32"/>
        </w:rPr>
        <w:t>、临床</w:t>
      </w:r>
      <w:r w:rsidR="00045ACE">
        <w:rPr>
          <w:rFonts w:ascii="黑体" w:eastAsia="黑体" w:hAnsi="黑体" w:hint="eastAsia"/>
          <w:sz w:val="32"/>
          <w:szCs w:val="32"/>
        </w:rPr>
        <w:t>图像</w:t>
      </w:r>
      <w:r w:rsidRPr="00572885">
        <w:rPr>
          <w:rFonts w:ascii="黑体" w:eastAsia="黑体" w:hAnsi="黑体"/>
          <w:sz w:val="32"/>
          <w:szCs w:val="32"/>
        </w:rPr>
        <w:t>评价标准</w:t>
      </w:r>
    </w:p>
    <w:p w:rsidR="00572885" w:rsidRPr="00572885" w:rsidRDefault="00572885" w:rsidP="00623C5A">
      <w:pPr>
        <w:spacing w:line="600" w:lineRule="exact"/>
        <w:ind w:firstLineChars="200" w:firstLine="640"/>
        <w:rPr>
          <w:rFonts w:ascii="楷体_GB2312" w:eastAsia="楷体_GB2312"/>
          <w:sz w:val="32"/>
          <w:szCs w:val="32"/>
        </w:rPr>
      </w:pPr>
      <w:r w:rsidRPr="00572885">
        <w:rPr>
          <w:rFonts w:ascii="楷体_GB2312" w:eastAsia="楷体_GB2312" w:hint="eastAsia"/>
          <w:sz w:val="32"/>
          <w:szCs w:val="32"/>
        </w:rPr>
        <w:t>（一）图像质量评价标准</w:t>
      </w:r>
    </w:p>
    <w:p w:rsid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1.</w:t>
      </w:r>
      <w:r w:rsidRPr="00572885">
        <w:rPr>
          <w:rFonts w:eastAsia="仿宋_GB2312" w:hint="eastAsia"/>
          <w:sz w:val="32"/>
          <w:szCs w:val="32"/>
        </w:rPr>
        <w:t>基本要求</w:t>
      </w:r>
    </w:p>
    <w:p w:rsidR="00045ACE" w:rsidRPr="00572885" w:rsidRDefault="00045ACE" w:rsidP="00623C5A">
      <w:pPr>
        <w:spacing w:line="600" w:lineRule="exact"/>
        <w:ind w:firstLineChars="200" w:firstLine="640"/>
        <w:rPr>
          <w:rFonts w:eastAsia="仿宋_GB2312"/>
          <w:sz w:val="32"/>
          <w:szCs w:val="32"/>
        </w:rPr>
      </w:pPr>
      <w:r w:rsidRPr="00572885">
        <w:rPr>
          <w:rFonts w:eastAsia="仿宋_GB2312"/>
          <w:sz w:val="32"/>
          <w:szCs w:val="32"/>
        </w:rPr>
        <w:t>临床诊断显示屏分辨率要求</w:t>
      </w:r>
      <w:r w:rsidRPr="00572885">
        <w:rPr>
          <w:rFonts w:eastAsia="仿宋_GB2312"/>
          <w:sz w:val="32"/>
          <w:szCs w:val="32"/>
        </w:rPr>
        <w:t>≥2</w:t>
      </w:r>
      <w:r w:rsidRPr="00572885">
        <w:rPr>
          <w:rFonts w:eastAsia="仿宋_GB2312"/>
          <w:sz w:val="32"/>
          <w:szCs w:val="32"/>
        </w:rPr>
        <w:t>兆。</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良好的</w:t>
      </w:r>
      <w:r w:rsidRPr="00572885">
        <w:rPr>
          <w:rFonts w:eastAsia="仿宋_GB2312" w:hint="eastAsia"/>
          <w:sz w:val="32"/>
          <w:szCs w:val="32"/>
        </w:rPr>
        <w:t>PET</w:t>
      </w:r>
      <w:r w:rsidRPr="00572885">
        <w:rPr>
          <w:rFonts w:eastAsia="仿宋_GB2312"/>
          <w:sz w:val="32"/>
          <w:szCs w:val="32"/>
        </w:rPr>
        <w:t>/CT</w:t>
      </w:r>
      <w:r w:rsidRPr="00572885">
        <w:rPr>
          <w:rFonts w:eastAsia="仿宋_GB2312" w:hint="eastAsia"/>
          <w:sz w:val="32"/>
          <w:szCs w:val="32"/>
        </w:rPr>
        <w:t>医学图像质量应具备以下条件：</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1</w:t>
      </w:r>
      <w:r w:rsidRPr="00572885">
        <w:rPr>
          <w:rFonts w:eastAsia="仿宋_GB2312" w:hint="eastAsia"/>
          <w:sz w:val="32"/>
          <w:szCs w:val="32"/>
        </w:rPr>
        <w:t>）图像上能清楚地显示受检者和显像的基本信息，包括患者姓名、性别、年龄、显像时间和医院名称，如有延迟显像等特殊处理能在图像上注明。</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2</w:t>
      </w:r>
      <w:r w:rsidRPr="00572885">
        <w:rPr>
          <w:rFonts w:eastAsia="仿宋_GB2312" w:hint="eastAsia"/>
          <w:sz w:val="32"/>
          <w:szCs w:val="32"/>
        </w:rPr>
        <w:t>）所用显像剂与显像目的相符。</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3</w:t>
      </w:r>
      <w:r w:rsidRPr="00572885">
        <w:rPr>
          <w:rFonts w:eastAsia="仿宋_GB2312" w:hint="eastAsia"/>
          <w:sz w:val="32"/>
          <w:szCs w:val="32"/>
        </w:rPr>
        <w:t>）显像范围和体位正确，图像采集正确。</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4</w:t>
      </w:r>
      <w:r w:rsidRPr="00572885">
        <w:rPr>
          <w:rFonts w:eastAsia="仿宋_GB2312" w:hint="eastAsia"/>
          <w:sz w:val="32"/>
          <w:szCs w:val="32"/>
        </w:rPr>
        <w:t>）影像清晰，诊断信息量足。没有由于显像剂注射活度低、注射部位显像剂外漏或显像时间不足等所导致的图像信息量低、统计噪音多、图像清晰度不足等质量问题。</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5</w:t>
      </w:r>
      <w:r w:rsidRPr="00572885">
        <w:rPr>
          <w:rFonts w:eastAsia="仿宋_GB2312" w:hint="eastAsia"/>
          <w:sz w:val="32"/>
          <w:szCs w:val="32"/>
        </w:rPr>
        <w:t>）没有图像伪影。没有因显像时体位移动或因仪器质量等原因而产生的图像伪影。</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6</w:t>
      </w:r>
      <w:r w:rsidRPr="00572885">
        <w:rPr>
          <w:rFonts w:eastAsia="仿宋_GB2312" w:hint="eastAsia"/>
          <w:sz w:val="32"/>
          <w:szCs w:val="32"/>
        </w:rPr>
        <w:t>）图像色阶或灰度调节良好，图像浓淡程度适宜，组织结构显示清楚，病变和正常组织能较好地区分和识别。</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7</w:t>
      </w:r>
      <w:r w:rsidRPr="00572885">
        <w:rPr>
          <w:rFonts w:eastAsia="仿宋_GB2312" w:hint="eastAsia"/>
          <w:sz w:val="32"/>
          <w:szCs w:val="32"/>
        </w:rPr>
        <w:t>）</w:t>
      </w:r>
      <w:r w:rsidRPr="00572885">
        <w:rPr>
          <w:rFonts w:eastAsia="仿宋_GB2312" w:hint="eastAsia"/>
          <w:sz w:val="32"/>
          <w:szCs w:val="32"/>
        </w:rPr>
        <w:t>PET/CT</w:t>
      </w:r>
      <w:r w:rsidRPr="00572885">
        <w:rPr>
          <w:rFonts w:eastAsia="仿宋_GB2312" w:hint="eastAsia"/>
          <w:sz w:val="32"/>
          <w:szCs w:val="32"/>
        </w:rPr>
        <w:t>融合图像中病灶对位准确、显示清楚。病灶处</w:t>
      </w:r>
      <w:r w:rsidRPr="00572885">
        <w:rPr>
          <w:rFonts w:eastAsia="仿宋_GB2312" w:hint="eastAsia"/>
          <w:sz w:val="32"/>
          <w:szCs w:val="32"/>
        </w:rPr>
        <w:lastRenderedPageBreak/>
        <w:t>伪彩色浓淡程度调节适宜，能真实地显示病灶对显像剂的摄取高低以及病灶累及的范围。</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8</w:t>
      </w:r>
      <w:r w:rsidRPr="00572885">
        <w:rPr>
          <w:rFonts w:eastAsia="仿宋_GB2312" w:hint="eastAsia"/>
          <w:sz w:val="32"/>
          <w:szCs w:val="32"/>
        </w:rPr>
        <w:t>）对一些特殊的病灶能提供特殊的图像显示，如放大或三维立体显示、定位，能提供对临床诊断有帮助的重要的病变细节。</w:t>
      </w:r>
    </w:p>
    <w:p w:rsid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9</w:t>
      </w:r>
      <w:r w:rsidRPr="00572885">
        <w:rPr>
          <w:rFonts w:eastAsia="仿宋_GB2312" w:hint="eastAsia"/>
          <w:sz w:val="32"/>
          <w:szCs w:val="32"/>
        </w:rPr>
        <w:t>）定量测定方法准确，定量结果记录齐全。</w:t>
      </w:r>
    </w:p>
    <w:p w:rsidR="00045ACE" w:rsidRDefault="00045ACE" w:rsidP="00045ACE">
      <w:pPr>
        <w:spacing w:line="60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不同部位图像评价总体要求</w:t>
      </w:r>
    </w:p>
    <w:p w:rsidR="00045ACE" w:rsidRPr="00572885" w:rsidRDefault="00045ACE" w:rsidP="00045ACE">
      <w:pPr>
        <w:spacing w:line="60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w:t>
      </w:r>
      <w:r w:rsidRPr="00572885">
        <w:rPr>
          <w:rFonts w:eastAsia="仿宋_GB2312" w:hint="eastAsia"/>
          <w:color w:val="000000"/>
          <w:sz w:val="32"/>
          <w:szCs w:val="32"/>
        </w:rPr>
        <w:t>颅脑：轮廓清晰，大脑灰白质对比度好，脑沟回显示清楚。</w:t>
      </w:r>
    </w:p>
    <w:p w:rsidR="00045ACE" w:rsidRPr="00572885" w:rsidRDefault="00045ACE" w:rsidP="00045ACE">
      <w:pPr>
        <w:spacing w:line="60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w:t>
      </w:r>
      <w:r w:rsidRPr="00572885">
        <w:rPr>
          <w:rFonts w:eastAsia="仿宋_GB2312" w:hint="eastAsia"/>
          <w:color w:val="000000"/>
          <w:sz w:val="32"/>
          <w:szCs w:val="32"/>
        </w:rPr>
        <w:t>心脏：心影清晰，心肌各室壁在相应断层面上清晰；使用门控技术应提供相应的心脏功能参数，如射血分数（</w:t>
      </w:r>
      <w:r w:rsidRPr="00572885">
        <w:rPr>
          <w:rFonts w:eastAsia="仿宋_GB2312" w:hint="eastAsia"/>
          <w:color w:val="000000"/>
          <w:sz w:val="32"/>
          <w:szCs w:val="32"/>
        </w:rPr>
        <w:t>EF</w:t>
      </w:r>
      <w:r w:rsidRPr="00572885">
        <w:rPr>
          <w:rFonts w:eastAsia="仿宋_GB2312" w:hint="eastAsia"/>
          <w:color w:val="000000"/>
          <w:sz w:val="32"/>
          <w:szCs w:val="32"/>
        </w:rPr>
        <w:t>）等。</w:t>
      </w:r>
    </w:p>
    <w:p w:rsidR="00045ACE" w:rsidRPr="00572885" w:rsidRDefault="00045ACE" w:rsidP="00045ACE">
      <w:pPr>
        <w:spacing w:line="600" w:lineRule="exact"/>
        <w:ind w:firstLineChars="200" w:firstLine="640"/>
        <w:rPr>
          <w:rFonts w:eastAsia="仿宋_GB2312"/>
          <w:color w:val="000000"/>
          <w:sz w:val="32"/>
          <w:szCs w:val="32"/>
        </w:rPr>
      </w:pPr>
      <w:r>
        <w:rPr>
          <w:rFonts w:eastAsia="仿宋_GB2312" w:hint="eastAsia"/>
          <w:color w:val="000000"/>
          <w:sz w:val="32"/>
          <w:szCs w:val="32"/>
        </w:rPr>
        <w:t>3</w:t>
      </w:r>
      <w:r>
        <w:rPr>
          <w:rFonts w:eastAsia="仿宋_GB2312" w:hint="eastAsia"/>
          <w:color w:val="000000"/>
          <w:sz w:val="32"/>
          <w:szCs w:val="32"/>
        </w:rPr>
        <w:t>）</w:t>
      </w:r>
      <w:r w:rsidRPr="00572885">
        <w:rPr>
          <w:rFonts w:eastAsia="仿宋_GB2312" w:hint="eastAsia"/>
          <w:color w:val="000000"/>
          <w:sz w:val="32"/>
          <w:szCs w:val="32"/>
        </w:rPr>
        <w:t>躯干：常规体部显像范围从胸部至股骨上段或中段，影像清晰，软组织与骨骼、心脏影、肾脏和膀胱有鲜明对比度，病变组织与邻近周围正常组织区别明显，有标示</w:t>
      </w:r>
      <w:r w:rsidRPr="00572885">
        <w:rPr>
          <w:rFonts w:eastAsia="仿宋_GB2312" w:hint="eastAsia"/>
          <w:color w:val="000000"/>
          <w:sz w:val="32"/>
          <w:szCs w:val="32"/>
        </w:rPr>
        <w:t>SUVmax</w:t>
      </w:r>
      <w:r w:rsidRPr="00572885">
        <w:rPr>
          <w:rFonts w:eastAsia="仿宋_GB2312" w:hint="eastAsia"/>
          <w:color w:val="000000"/>
          <w:sz w:val="32"/>
          <w:szCs w:val="32"/>
        </w:rPr>
        <w:t>摄取值，或有</w:t>
      </w:r>
      <w:r w:rsidRPr="00572885">
        <w:rPr>
          <w:rFonts w:eastAsia="仿宋_GB2312" w:hint="eastAsia"/>
          <w:color w:val="000000"/>
          <w:sz w:val="32"/>
          <w:szCs w:val="32"/>
        </w:rPr>
        <w:t>CT</w:t>
      </w:r>
      <w:r w:rsidRPr="00572885">
        <w:rPr>
          <w:rFonts w:eastAsia="仿宋_GB2312" w:hint="eastAsia"/>
          <w:color w:val="000000"/>
          <w:sz w:val="32"/>
          <w:szCs w:val="32"/>
        </w:rPr>
        <w:t>结构改变特征。</w:t>
      </w:r>
    </w:p>
    <w:p w:rsidR="00045ACE" w:rsidRPr="00572885" w:rsidRDefault="00045ACE" w:rsidP="00045ACE">
      <w:pPr>
        <w:spacing w:line="600" w:lineRule="exact"/>
        <w:ind w:firstLineChars="200" w:firstLine="640"/>
        <w:rPr>
          <w:rFonts w:eastAsia="仿宋_GB2312"/>
          <w:sz w:val="32"/>
          <w:szCs w:val="32"/>
        </w:rPr>
      </w:pPr>
      <w:r>
        <w:rPr>
          <w:rFonts w:eastAsia="仿宋_GB2312" w:hint="eastAsia"/>
          <w:color w:val="000000"/>
          <w:sz w:val="32"/>
          <w:szCs w:val="32"/>
        </w:rPr>
        <w:t>4</w:t>
      </w:r>
      <w:r>
        <w:rPr>
          <w:rFonts w:eastAsia="仿宋_GB2312" w:hint="eastAsia"/>
          <w:color w:val="000000"/>
          <w:sz w:val="32"/>
          <w:szCs w:val="32"/>
        </w:rPr>
        <w:t>）</w:t>
      </w:r>
      <w:r w:rsidRPr="00572885">
        <w:rPr>
          <w:rFonts w:eastAsia="仿宋_GB2312" w:hint="eastAsia"/>
          <w:color w:val="000000"/>
          <w:sz w:val="32"/>
          <w:szCs w:val="32"/>
        </w:rPr>
        <w:t>全身：常规体部显像范围从颅底至股骨上段或中段，影像清晰，软组织与骨骼、心脏影、肾脏和膀胱有鲜明对比度，病变组织与邻近周围正常组织区别明显，有标示</w:t>
      </w:r>
      <w:r w:rsidRPr="00572885">
        <w:rPr>
          <w:rFonts w:eastAsia="仿宋_GB2312" w:hint="eastAsia"/>
          <w:color w:val="000000"/>
          <w:sz w:val="32"/>
          <w:szCs w:val="32"/>
        </w:rPr>
        <w:t>SUVmax</w:t>
      </w:r>
      <w:r w:rsidRPr="00572885">
        <w:rPr>
          <w:rFonts w:eastAsia="仿宋_GB2312" w:hint="eastAsia"/>
          <w:color w:val="000000"/>
          <w:sz w:val="32"/>
          <w:szCs w:val="32"/>
        </w:rPr>
        <w:t>摄取值，或有</w:t>
      </w:r>
      <w:r w:rsidRPr="00572885">
        <w:rPr>
          <w:rFonts w:eastAsia="仿宋_GB2312" w:hint="eastAsia"/>
          <w:color w:val="000000"/>
          <w:sz w:val="32"/>
          <w:szCs w:val="32"/>
        </w:rPr>
        <w:t>CT</w:t>
      </w:r>
      <w:r w:rsidRPr="00572885">
        <w:rPr>
          <w:rFonts w:eastAsia="仿宋_GB2312" w:hint="eastAsia"/>
          <w:color w:val="000000"/>
          <w:sz w:val="32"/>
          <w:szCs w:val="32"/>
        </w:rPr>
        <w:t>结构改变特征。</w:t>
      </w:r>
    </w:p>
    <w:p w:rsidR="00572885" w:rsidRPr="00572885" w:rsidRDefault="00C73AD6" w:rsidP="00623C5A">
      <w:pPr>
        <w:spacing w:line="600" w:lineRule="exact"/>
        <w:ind w:firstLineChars="200" w:firstLine="640"/>
        <w:rPr>
          <w:rFonts w:eastAsia="仿宋_GB2312"/>
          <w:sz w:val="32"/>
          <w:szCs w:val="32"/>
        </w:rPr>
      </w:pPr>
      <w:r>
        <w:rPr>
          <w:rFonts w:eastAsia="仿宋_GB2312" w:hint="eastAsia"/>
          <w:sz w:val="32"/>
          <w:szCs w:val="32"/>
        </w:rPr>
        <w:t>3</w:t>
      </w:r>
      <w:r w:rsidR="00572885" w:rsidRPr="00572885">
        <w:rPr>
          <w:rFonts w:eastAsia="仿宋_GB2312"/>
          <w:sz w:val="32"/>
          <w:szCs w:val="32"/>
        </w:rPr>
        <w:t>.</w:t>
      </w:r>
      <w:r w:rsidR="00572885" w:rsidRPr="00572885">
        <w:rPr>
          <w:rFonts w:eastAsia="仿宋_GB2312"/>
          <w:sz w:val="32"/>
          <w:szCs w:val="32"/>
        </w:rPr>
        <w:t>各部位图像具体评估标准</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应</w:t>
      </w:r>
      <w:r w:rsidRPr="00572885">
        <w:rPr>
          <w:rFonts w:eastAsia="仿宋_GB2312"/>
          <w:sz w:val="32"/>
          <w:szCs w:val="32"/>
        </w:rPr>
        <w:t>分别评价</w:t>
      </w:r>
      <w:r w:rsidRPr="00572885">
        <w:rPr>
          <w:rFonts w:eastAsia="仿宋_GB2312"/>
          <w:sz w:val="32"/>
          <w:szCs w:val="32"/>
        </w:rPr>
        <w:t>PET</w:t>
      </w:r>
      <w:r w:rsidRPr="00572885">
        <w:rPr>
          <w:rFonts w:eastAsia="仿宋_GB2312"/>
          <w:sz w:val="32"/>
          <w:szCs w:val="32"/>
        </w:rPr>
        <w:t>图像、</w:t>
      </w:r>
      <w:r w:rsidRPr="00572885">
        <w:rPr>
          <w:rFonts w:eastAsia="仿宋_GB2312"/>
          <w:sz w:val="32"/>
          <w:szCs w:val="32"/>
        </w:rPr>
        <w:t>CT</w:t>
      </w:r>
      <w:r w:rsidRPr="00572885">
        <w:rPr>
          <w:rFonts w:eastAsia="仿宋_GB2312"/>
          <w:sz w:val="32"/>
          <w:szCs w:val="32"/>
        </w:rPr>
        <w:t>图像、</w:t>
      </w:r>
      <w:r w:rsidRPr="00572885">
        <w:rPr>
          <w:rFonts w:eastAsia="仿宋_GB2312"/>
          <w:sz w:val="32"/>
          <w:szCs w:val="32"/>
        </w:rPr>
        <w:t>PET/CT</w:t>
      </w:r>
      <w:r w:rsidRPr="00572885">
        <w:rPr>
          <w:rFonts w:eastAsia="仿宋_GB2312"/>
          <w:sz w:val="32"/>
          <w:szCs w:val="32"/>
        </w:rPr>
        <w:t>融合图像的图</w:t>
      </w:r>
      <w:r w:rsidRPr="00572885">
        <w:rPr>
          <w:rFonts w:eastAsia="仿宋_GB2312"/>
          <w:sz w:val="32"/>
          <w:szCs w:val="32"/>
        </w:rPr>
        <w:lastRenderedPageBreak/>
        <w:t>像质量</w:t>
      </w:r>
      <w:r w:rsidRPr="00572885">
        <w:rPr>
          <w:rFonts w:eastAsia="仿宋_GB2312" w:hint="eastAsia"/>
          <w:sz w:val="32"/>
          <w:szCs w:val="32"/>
        </w:rPr>
        <w:t>。分别</w:t>
      </w:r>
      <w:r w:rsidRPr="00572885">
        <w:rPr>
          <w:rFonts w:eastAsia="仿宋_GB2312"/>
          <w:sz w:val="32"/>
          <w:szCs w:val="32"/>
        </w:rPr>
        <w:t>评价</w:t>
      </w:r>
      <w:r w:rsidRPr="00572885">
        <w:rPr>
          <w:rFonts w:eastAsia="仿宋_GB2312" w:hint="eastAsia"/>
          <w:sz w:val="32"/>
          <w:szCs w:val="32"/>
        </w:rPr>
        <w:t>各部位的</w:t>
      </w:r>
      <w:r w:rsidRPr="00572885">
        <w:rPr>
          <w:rFonts w:eastAsia="仿宋_GB2312"/>
          <w:sz w:val="32"/>
          <w:szCs w:val="32"/>
        </w:rPr>
        <w:t>图像质量</w:t>
      </w:r>
      <w:r w:rsidR="00313D3D">
        <w:rPr>
          <w:rFonts w:eastAsia="仿宋_GB2312" w:hint="eastAsia"/>
          <w:sz w:val="32"/>
          <w:szCs w:val="32"/>
        </w:rPr>
        <w:t>，具体评价标准见附录</w:t>
      </w:r>
      <w:r w:rsidR="00313D3D">
        <w:rPr>
          <w:rFonts w:ascii="仿宋_GB2312" w:eastAsia="仿宋_GB2312" w:hint="eastAsia"/>
          <w:sz w:val="32"/>
          <w:szCs w:val="32"/>
        </w:rPr>
        <w:t>Ⅹ</w:t>
      </w:r>
      <w:r w:rsidRPr="00572885">
        <w:rPr>
          <w:rFonts w:eastAsia="仿宋_GB2312"/>
          <w:sz w:val="32"/>
          <w:szCs w:val="32"/>
        </w:rPr>
        <w:t>。</w:t>
      </w:r>
      <w:bookmarkStart w:id="75" w:name="_Toc514136473"/>
      <w:bookmarkStart w:id="76" w:name="_Toc515533774"/>
    </w:p>
    <w:p w:rsidR="00C73AD6" w:rsidRDefault="00572885" w:rsidP="00623C5A">
      <w:pPr>
        <w:spacing w:line="600" w:lineRule="exact"/>
        <w:ind w:firstLineChars="200" w:firstLine="480"/>
        <w:rPr>
          <w:rFonts w:eastAsia="仿宋_GB2312"/>
          <w:sz w:val="24"/>
        </w:rPr>
      </w:pPr>
      <w:r w:rsidRPr="00572885">
        <w:rPr>
          <w:rFonts w:eastAsia="仿宋_GB2312" w:hint="eastAsia"/>
          <w:sz w:val="24"/>
        </w:rPr>
        <w:t>注</w:t>
      </w:r>
      <w:r w:rsidRPr="00572885">
        <w:rPr>
          <w:rFonts w:eastAsia="仿宋_GB2312"/>
          <w:sz w:val="24"/>
        </w:rPr>
        <w:t>：</w:t>
      </w:r>
      <w:r w:rsidRPr="00572885">
        <w:rPr>
          <w:rFonts w:eastAsia="仿宋_GB2312" w:hint="eastAsia"/>
          <w:sz w:val="24"/>
        </w:rPr>
        <w:t>未</w:t>
      </w:r>
      <w:r w:rsidRPr="00572885">
        <w:rPr>
          <w:rFonts w:eastAsia="仿宋_GB2312"/>
          <w:sz w:val="24"/>
        </w:rPr>
        <w:t>取得注册</w:t>
      </w:r>
      <w:r w:rsidRPr="00572885">
        <w:rPr>
          <w:rFonts w:eastAsia="仿宋_GB2312" w:hint="eastAsia"/>
          <w:sz w:val="24"/>
        </w:rPr>
        <w:t>证书</w:t>
      </w:r>
      <w:r w:rsidRPr="00572885">
        <w:rPr>
          <w:rFonts w:eastAsia="仿宋_GB2312"/>
          <w:sz w:val="24"/>
        </w:rPr>
        <w:t>的</w:t>
      </w:r>
      <w:r w:rsidRPr="00572885">
        <w:rPr>
          <w:rFonts w:eastAsia="仿宋_GB2312"/>
          <w:sz w:val="24"/>
        </w:rPr>
        <w:t>CT</w:t>
      </w:r>
      <w:r w:rsidRPr="00572885">
        <w:rPr>
          <w:rFonts w:eastAsia="仿宋_GB2312"/>
          <w:sz w:val="24"/>
        </w:rPr>
        <w:t>，如临床适用范围</w:t>
      </w:r>
      <w:r w:rsidRPr="00572885">
        <w:rPr>
          <w:rFonts w:eastAsia="仿宋_GB2312"/>
          <w:sz w:val="24"/>
        </w:rPr>
        <w:t>CT</w:t>
      </w:r>
      <w:r w:rsidRPr="00572885">
        <w:rPr>
          <w:rFonts w:eastAsia="仿宋_GB2312"/>
          <w:sz w:val="24"/>
        </w:rPr>
        <w:t>可单独用于诊断，则应按照</w:t>
      </w:r>
      <w:r w:rsidRPr="00572885">
        <w:rPr>
          <w:rFonts w:eastAsia="仿宋_GB2312"/>
          <w:sz w:val="24"/>
        </w:rPr>
        <w:t>CT</w:t>
      </w:r>
      <w:r w:rsidRPr="00572885">
        <w:rPr>
          <w:rFonts w:eastAsia="仿宋_GB2312"/>
          <w:sz w:val="24"/>
        </w:rPr>
        <w:t>指导原则评价图像质量。</w:t>
      </w:r>
      <w:bookmarkEnd w:id="75"/>
      <w:bookmarkEnd w:id="76"/>
    </w:p>
    <w:p w:rsidR="00C73AD6" w:rsidRPr="00572885" w:rsidRDefault="00313D3D" w:rsidP="00C73AD6">
      <w:pPr>
        <w:spacing w:line="600" w:lineRule="exact"/>
        <w:ind w:firstLineChars="200" w:firstLine="640"/>
        <w:rPr>
          <w:rFonts w:eastAsia="仿宋_GB2312"/>
          <w:sz w:val="32"/>
          <w:szCs w:val="32"/>
        </w:rPr>
      </w:pPr>
      <w:r>
        <w:rPr>
          <w:rFonts w:eastAsia="仿宋_GB2312" w:hint="eastAsia"/>
          <w:sz w:val="32"/>
          <w:szCs w:val="32"/>
        </w:rPr>
        <w:t>4</w:t>
      </w:r>
      <w:r w:rsidR="00C73AD6" w:rsidRPr="00572885">
        <w:rPr>
          <w:rFonts w:eastAsia="仿宋_GB2312"/>
          <w:sz w:val="32"/>
          <w:szCs w:val="32"/>
        </w:rPr>
        <w:t>.</w:t>
      </w:r>
      <w:r w:rsidRPr="00572885">
        <w:rPr>
          <w:rFonts w:eastAsia="仿宋_GB2312"/>
          <w:sz w:val="32"/>
          <w:szCs w:val="32"/>
        </w:rPr>
        <w:t xml:space="preserve"> </w:t>
      </w:r>
      <w:r>
        <w:rPr>
          <w:rFonts w:eastAsia="仿宋_GB2312" w:hint="eastAsia"/>
          <w:sz w:val="32"/>
          <w:szCs w:val="32"/>
        </w:rPr>
        <w:t>不同部位评分要求</w:t>
      </w:r>
    </w:p>
    <w:p w:rsidR="00C73AD6" w:rsidRPr="00313D3D" w:rsidRDefault="00313D3D" w:rsidP="00C73AD6">
      <w:pPr>
        <w:spacing w:line="600" w:lineRule="exact"/>
        <w:ind w:firstLineChars="200" w:firstLine="640"/>
        <w:rPr>
          <w:rFonts w:eastAsia="仿宋_GB2312"/>
          <w:sz w:val="32"/>
          <w:szCs w:val="32"/>
        </w:rPr>
      </w:pPr>
      <w:r w:rsidRPr="00313D3D">
        <w:rPr>
          <w:rFonts w:eastAsia="仿宋_GB2312" w:hint="eastAsia"/>
          <w:sz w:val="32"/>
          <w:szCs w:val="32"/>
        </w:rPr>
        <w:t>评分</w:t>
      </w:r>
      <w:r w:rsidRPr="00313D3D">
        <w:rPr>
          <w:rFonts w:eastAsia="仿宋_GB2312"/>
          <w:sz w:val="32"/>
          <w:szCs w:val="32"/>
        </w:rPr>
        <w:t>大于等于</w:t>
      </w:r>
      <w:r w:rsidRPr="00313D3D">
        <w:rPr>
          <w:rFonts w:eastAsia="仿宋_GB2312" w:hint="eastAsia"/>
          <w:sz w:val="32"/>
          <w:szCs w:val="32"/>
        </w:rPr>
        <w:t>2</w:t>
      </w:r>
      <w:r w:rsidRPr="00313D3D">
        <w:rPr>
          <w:rFonts w:eastAsia="仿宋_GB2312" w:hint="eastAsia"/>
          <w:sz w:val="32"/>
          <w:szCs w:val="32"/>
        </w:rPr>
        <w:t>分</w:t>
      </w:r>
      <w:r w:rsidRPr="00313D3D">
        <w:rPr>
          <w:rFonts w:eastAsia="仿宋_GB2312"/>
          <w:sz w:val="32"/>
          <w:szCs w:val="32"/>
        </w:rPr>
        <w:t>的为</w:t>
      </w:r>
      <w:r w:rsidRPr="00313D3D">
        <w:rPr>
          <w:rFonts w:eastAsia="仿宋_GB2312" w:hint="eastAsia"/>
          <w:sz w:val="32"/>
          <w:szCs w:val="32"/>
        </w:rPr>
        <w:t>临床可接受</w:t>
      </w:r>
      <w:r w:rsidRPr="00313D3D">
        <w:rPr>
          <w:rFonts w:eastAsia="仿宋_GB2312"/>
          <w:sz w:val="32"/>
          <w:szCs w:val="32"/>
        </w:rPr>
        <w:t>。</w:t>
      </w:r>
      <w:r w:rsidR="00C73AD6" w:rsidRPr="00313D3D">
        <w:rPr>
          <w:rFonts w:eastAsia="仿宋_GB2312" w:hint="eastAsia"/>
          <w:sz w:val="32"/>
          <w:szCs w:val="32"/>
        </w:rPr>
        <w:t>每个部位判断</w:t>
      </w:r>
      <w:r>
        <w:rPr>
          <w:rFonts w:eastAsia="仿宋_GB2312" w:hint="eastAsia"/>
          <w:sz w:val="32"/>
          <w:szCs w:val="32"/>
        </w:rPr>
        <w:t>时</w:t>
      </w:r>
      <w:r w:rsidR="00C73AD6" w:rsidRPr="00313D3D">
        <w:rPr>
          <w:rFonts w:eastAsia="仿宋_GB2312" w:hint="eastAsia"/>
          <w:sz w:val="32"/>
          <w:szCs w:val="32"/>
        </w:rPr>
        <w:t>，以</w:t>
      </w:r>
      <w:r>
        <w:rPr>
          <w:rFonts w:eastAsia="仿宋_GB2312" w:hint="eastAsia"/>
          <w:sz w:val="32"/>
          <w:szCs w:val="32"/>
        </w:rPr>
        <w:t>图像质量</w:t>
      </w:r>
      <w:r w:rsidR="00C73AD6" w:rsidRPr="00313D3D">
        <w:rPr>
          <w:rFonts w:eastAsia="仿宋_GB2312" w:hint="eastAsia"/>
          <w:sz w:val="32"/>
          <w:szCs w:val="32"/>
        </w:rPr>
        <w:t>差者为准。</w:t>
      </w:r>
    </w:p>
    <w:p w:rsidR="00C73AD6" w:rsidRPr="00572885" w:rsidRDefault="00C73AD6" w:rsidP="00C73AD6">
      <w:pPr>
        <w:spacing w:line="600" w:lineRule="exact"/>
        <w:ind w:firstLineChars="200" w:firstLine="640"/>
        <w:rPr>
          <w:rFonts w:eastAsia="仿宋_GB2312"/>
          <w:sz w:val="32"/>
          <w:szCs w:val="32"/>
        </w:rPr>
      </w:pPr>
      <w:r w:rsidRPr="00572885">
        <w:rPr>
          <w:rFonts w:eastAsia="仿宋_GB2312" w:hint="eastAsia"/>
          <w:sz w:val="32"/>
          <w:szCs w:val="32"/>
        </w:rPr>
        <w:t>脑部：单个受试者所有单项图像评分都应在</w:t>
      </w:r>
      <w:r w:rsidRPr="00572885">
        <w:rPr>
          <w:rFonts w:eastAsia="仿宋_GB2312" w:hint="eastAsia"/>
          <w:sz w:val="32"/>
          <w:szCs w:val="32"/>
        </w:rPr>
        <w:t>2</w:t>
      </w:r>
      <w:r w:rsidRPr="00572885">
        <w:rPr>
          <w:rFonts w:eastAsia="仿宋_GB2312" w:hint="eastAsia"/>
          <w:sz w:val="32"/>
          <w:szCs w:val="32"/>
        </w:rPr>
        <w:t>分及</w:t>
      </w:r>
      <w:r w:rsidRPr="00572885">
        <w:rPr>
          <w:rFonts w:eastAsia="仿宋_GB2312"/>
          <w:sz w:val="32"/>
          <w:szCs w:val="32"/>
        </w:rPr>
        <w:t>以上</w:t>
      </w:r>
      <w:r w:rsidRPr="00572885">
        <w:rPr>
          <w:rFonts w:eastAsia="仿宋_GB2312" w:hint="eastAsia"/>
          <w:sz w:val="32"/>
          <w:szCs w:val="32"/>
        </w:rPr>
        <w:t>。不允许出现减分项。</w:t>
      </w:r>
    </w:p>
    <w:p w:rsidR="00C73AD6" w:rsidRPr="00572885" w:rsidRDefault="00C73AD6" w:rsidP="00C73AD6">
      <w:pPr>
        <w:spacing w:line="600" w:lineRule="exact"/>
        <w:ind w:firstLineChars="200" w:firstLine="640"/>
        <w:rPr>
          <w:rFonts w:eastAsia="仿宋_GB2312"/>
          <w:sz w:val="32"/>
          <w:szCs w:val="32"/>
        </w:rPr>
      </w:pPr>
      <w:r w:rsidRPr="00572885">
        <w:rPr>
          <w:rFonts w:eastAsia="仿宋_GB2312" w:hint="eastAsia"/>
          <w:sz w:val="32"/>
          <w:szCs w:val="32"/>
        </w:rPr>
        <w:t>其他部位：</w:t>
      </w:r>
      <w:r w:rsidRPr="00572885">
        <w:rPr>
          <w:rFonts w:eastAsia="仿宋_GB2312" w:hint="eastAsia"/>
          <w:sz w:val="32"/>
          <w:szCs w:val="32"/>
        </w:rPr>
        <w:t>0-1</w:t>
      </w:r>
      <w:r w:rsidRPr="00572885">
        <w:rPr>
          <w:rFonts w:eastAsia="仿宋_GB2312" w:hint="eastAsia"/>
          <w:sz w:val="32"/>
          <w:szCs w:val="32"/>
        </w:rPr>
        <w:t>分不能超过两项，两项不能出现在同一器官。</w:t>
      </w:r>
    </w:p>
    <w:p w:rsidR="00C73AD6" w:rsidRPr="00572885" w:rsidRDefault="00C73AD6" w:rsidP="00C73AD6">
      <w:pPr>
        <w:spacing w:line="600" w:lineRule="exact"/>
        <w:ind w:firstLineChars="200" w:firstLine="640"/>
        <w:rPr>
          <w:rFonts w:eastAsia="仿宋_GB2312"/>
          <w:sz w:val="32"/>
          <w:szCs w:val="32"/>
        </w:rPr>
      </w:pPr>
      <w:r w:rsidRPr="00572885">
        <w:rPr>
          <w:rFonts w:eastAsia="仿宋_GB2312" w:hint="eastAsia"/>
          <w:sz w:val="32"/>
          <w:szCs w:val="32"/>
        </w:rPr>
        <w:t>呼吸门控</w:t>
      </w:r>
      <w:r w:rsidR="005A5094">
        <w:rPr>
          <w:rFonts w:eastAsia="仿宋_GB2312" w:hint="eastAsia"/>
          <w:sz w:val="32"/>
          <w:szCs w:val="32"/>
        </w:rPr>
        <w:t>：</w:t>
      </w:r>
      <w:r w:rsidRPr="00572885">
        <w:rPr>
          <w:rFonts w:eastAsia="仿宋_GB2312" w:hint="eastAsia"/>
          <w:sz w:val="32"/>
          <w:szCs w:val="32"/>
        </w:rPr>
        <w:t>每个受试者</w:t>
      </w:r>
      <w:r w:rsidRPr="00572885">
        <w:rPr>
          <w:rFonts w:eastAsia="仿宋_GB2312" w:hint="eastAsia"/>
          <w:sz w:val="32"/>
          <w:szCs w:val="32"/>
        </w:rPr>
        <w:t>0-1</w:t>
      </w:r>
      <w:r w:rsidRPr="00572885">
        <w:rPr>
          <w:rFonts w:eastAsia="仿宋_GB2312" w:hint="eastAsia"/>
          <w:sz w:val="32"/>
          <w:szCs w:val="32"/>
        </w:rPr>
        <w:t>分不能超过一项</w:t>
      </w:r>
      <w:r w:rsidR="005A5094">
        <w:rPr>
          <w:rFonts w:eastAsia="仿宋_GB2312" w:hint="eastAsia"/>
          <w:sz w:val="32"/>
          <w:szCs w:val="32"/>
        </w:rPr>
        <w:t>。</w:t>
      </w:r>
    </w:p>
    <w:p w:rsidR="00C73AD6" w:rsidRPr="00C73AD6" w:rsidRDefault="00C73AD6" w:rsidP="00313D3D">
      <w:pPr>
        <w:spacing w:line="600" w:lineRule="exact"/>
        <w:ind w:firstLineChars="200" w:firstLine="640"/>
        <w:rPr>
          <w:rFonts w:ascii="黑体" w:eastAsia="黑体" w:hAnsi="黑体" w:cs="仿宋"/>
          <w:sz w:val="28"/>
          <w:szCs w:val="28"/>
        </w:rPr>
      </w:pPr>
      <w:r w:rsidRPr="00572885">
        <w:rPr>
          <w:rFonts w:eastAsia="仿宋_GB2312" w:hint="eastAsia"/>
          <w:sz w:val="32"/>
          <w:szCs w:val="32"/>
        </w:rPr>
        <w:t>心脏</w:t>
      </w:r>
      <w:r w:rsidR="005A5094">
        <w:rPr>
          <w:rFonts w:eastAsia="仿宋_GB2312" w:hint="eastAsia"/>
          <w:sz w:val="32"/>
          <w:szCs w:val="32"/>
        </w:rPr>
        <w:t>：</w:t>
      </w:r>
      <w:r w:rsidRPr="00572885">
        <w:rPr>
          <w:rFonts w:eastAsia="仿宋_GB2312" w:hint="eastAsia"/>
          <w:sz w:val="32"/>
          <w:szCs w:val="32"/>
        </w:rPr>
        <w:t>每个受试者</w:t>
      </w:r>
      <w:r w:rsidRPr="00572885">
        <w:rPr>
          <w:rFonts w:eastAsia="仿宋_GB2312" w:hint="eastAsia"/>
          <w:sz w:val="32"/>
          <w:szCs w:val="32"/>
        </w:rPr>
        <w:t>0-1</w:t>
      </w:r>
      <w:r w:rsidRPr="00572885">
        <w:rPr>
          <w:rFonts w:eastAsia="仿宋_GB2312" w:hint="eastAsia"/>
          <w:sz w:val="32"/>
          <w:szCs w:val="32"/>
        </w:rPr>
        <w:t>分不能超过一项</w:t>
      </w:r>
      <w:r w:rsidR="005A5094">
        <w:rPr>
          <w:rFonts w:eastAsia="仿宋_GB2312" w:hint="eastAsia"/>
          <w:sz w:val="32"/>
          <w:szCs w:val="32"/>
        </w:rPr>
        <w:t>。</w:t>
      </w:r>
    </w:p>
    <w:p w:rsidR="00572885" w:rsidRPr="00572885" w:rsidRDefault="00572885" w:rsidP="00623C5A">
      <w:pPr>
        <w:spacing w:line="600" w:lineRule="exact"/>
        <w:ind w:firstLineChars="200" w:firstLine="640"/>
        <w:rPr>
          <w:rFonts w:ascii="楷体_GB2312" w:eastAsia="楷体_GB2312" w:hAnsi="仿宋" w:cs="仿宋"/>
          <w:sz w:val="32"/>
          <w:szCs w:val="32"/>
        </w:rPr>
      </w:pPr>
      <w:r w:rsidRPr="00572885">
        <w:rPr>
          <w:rFonts w:ascii="楷体_GB2312" w:eastAsia="楷体_GB2312" w:hAnsi="仿宋" w:cs="仿宋" w:hint="eastAsia"/>
          <w:sz w:val="32"/>
          <w:szCs w:val="32"/>
        </w:rPr>
        <w:t>（二）安全性评价</w:t>
      </w:r>
    </w:p>
    <w:p w:rsidR="00572885" w:rsidRPr="00572885" w:rsidRDefault="00572885" w:rsidP="00623C5A">
      <w:pPr>
        <w:spacing w:line="600" w:lineRule="exact"/>
        <w:ind w:firstLineChars="200" w:firstLine="640"/>
        <w:rPr>
          <w:rFonts w:ascii="仿宋_GB2312" w:eastAsia="仿宋_GB2312" w:hAnsi="仿宋" w:cs="仿宋"/>
          <w:color w:val="000000"/>
          <w:sz w:val="32"/>
          <w:szCs w:val="32"/>
        </w:rPr>
      </w:pPr>
      <w:r w:rsidRPr="00572885">
        <w:rPr>
          <w:rFonts w:ascii="仿宋_GB2312" w:eastAsia="仿宋_GB2312" w:hAnsi="仿宋" w:cs="仿宋" w:hint="eastAsia"/>
          <w:color w:val="000000"/>
          <w:sz w:val="32"/>
          <w:szCs w:val="32"/>
        </w:rPr>
        <w:t>应记录试验中观察到的所有不良事件</w:t>
      </w:r>
      <w:r w:rsidRPr="00572885">
        <w:rPr>
          <w:rFonts w:ascii="仿宋_GB2312" w:eastAsia="仿宋_GB2312" w:hAnsi="仿宋" w:cs="仿宋" w:hint="eastAsia"/>
          <w:sz w:val="32"/>
          <w:szCs w:val="32"/>
        </w:rPr>
        <w:t>，并</w:t>
      </w:r>
      <w:r w:rsidRPr="00572885">
        <w:rPr>
          <w:rFonts w:ascii="仿宋_GB2312" w:eastAsia="仿宋_GB2312" w:hAnsi="仿宋" w:cs="仿宋" w:hint="eastAsia"/>
          <w:color w:val="000000"/>
          <w:sz w:val="32"/>
          <w:szCs w:val="32"/>
        </w:rPr>
        <w:t>按照法规要求及时上报；同时采取必要</w:t>
      </w:r>
      <w:r w:rsidRPr="00572885">
        <w:rPr>
          <w:rFonts w:ascii="仿宋_GB2312" w:eastAsia="仿宋_GB2312" w:hAnsi="仿宋" w:cs="仿宋"/>
          <w:color w:val="000000"/>
          <w:sz w:val="32"/>
          <w:szCs w:val="32"/>
        </w:rPr>
        <w:t>的</w:t>
      </w:r>
      <w:r w:rsidRPr="00572885">
        <w:rPr>
          <w:rFonts w:ascii="仿宋_GB2312" w:eastAsia="仿宋_GB2312" w:hAnsi="仿宋" w:cs="仿宋" w:hint="eastAsia"/>
          <w:color w:val="000000"/>
          <w:sz w:val="32"/>
          <w:szCs w:val="32"/>
        </w:rPr>
        <w:t>措施，最大</w:t>
      </w:r>
      <w:r w:rsidRPr="00572885">
        <w:rPr>
          <w:rFonts w:ascii="仿宋_GB2312" w:eastAsia="仿宋_GB2312" w:hAnsi="仿宋" w:cs="仿宋"/>
          <w:color w:val="000000"/>
          <w:sz w:val="32"/>
          <w:szCs w:val="32"/>
        </w:rPr>
        <w:t>限度</w:t>
      </w:r>
      <w:r w:rsidRPr="00572885">
        <w:rPr>
          <w:rFonts w:ascii="仿宋_GB2312" w:eastAsia="仿宋_GB2312" w:hAnsi="仿宋" w:cs="仿宋" w:hint="eastAsia"/>
          <w:color w:val="000000"/>
          <w:sz w:val="32"/>
          <w:szCs w:val="32"/>
        </w:rPr>
        <w:t>保护受试者利益。应对不良事件与器械的相关性进行分析</w:t>
      </w:r>
      <w:r w:rsidRPr="00572885">
        <w:rPr>
          <w:rFonts w:ascii="仿宋_GB2312" w:eastAsia="仿宋_GB2312" w:hAnsi="仿宋" w:cs="仿宋"/>
          <w:color w:val="000000"/>
          <w:sz w:val="32"/>
          <w:szCs w:val="32"/>
        </w:rPr>
        <w:t>评价</w:t>
      </w:r>
      <w:r w:rsidRPr="00572885">
        <w:rPr>
          <w:rFonts w:ascii="仿宋_GB2312" w:eastAsia="仿宋_GB2312" w:hAnsi="仿宋" w:cs="仿宋" w:hint="eastAsia"/>
          <w:color w:val="000000"/>
          <w:sz w:val="32"/>
          <w:szCs w:val="32"/>
        </w:rPr>
        <w:t>，</w:t>
      </w:r>
      <w:r w:rsidRPr="00572885">
        <w:rPr>
          <w:rFonts w:ascii="仿宋_GB2312" w:eastAsia="仿宋_GB2312" w:hAnsi="仿宋" w:cs="仿宋"/>
          <w:color w:val="000000"/>
          <w:sz w:val="32"/>
          <w:szCs w:val="32"/>
        </w:rPr>
        <w:t>说明和试验器械的关系，</w:t>
      </w:r>
      <w:r w:rsidRPr="00572885">
        <w:rPr>
          <w:rFonts w:ascii="仿宋_GB2312" w:eastAsia="仿宋_GB2312" w:hAnsi="仿宋" w:cs="仿宋" w:hint="eastAsia"/>
          <w:color w:val="000000"/>
          <w:sz w:val="32"/>
          <w:szCs w:val="32"/>
        </w:rPr>
        <w:t>同时</w:t>
      </w:r>
      <w:r w:rsidRPr="00572885">
        <w:rPr>
          <w:rFonts w:ascii="仿宋_GB2312" w:eastAsia="仿宋_GB2312" w:hAnsi="仿宋" w:cs="仿宋"/>
          <w:color w:val="000000"/>
          <w:sz w:val="32"/>
          <w:szCs w:val="32"/>
        </w:rPr>
        <w:t>说明</w:t>
      </w:r>
      <w:r w:rsidRPr="00572885">
        <w:rPr>
          <w:rFonts w:ascii="仿宋_GB2312" w:eastAsia="仿宋_GB2312" w:hAnsi="仿宋" w:cs="仿宋" w:hint="eastAsia"/>
          <w:color w:val="000000"/>
          <w:sz w:val="32"/>
          <w:szCs w:val="32"/>
        </w:rPr>
        <w:t>采取</w:t>
      </w:r>
      <w:r w:rsidRPr="00572885">
        <w:rPr>
          <w:rFonts w:ascii="仿宋_GB2312" w:eastAsia="仿宋_GB2312" w:hAnsi="仿宋" w:cs="仿宋"/>
          <w:color w:val="000000"/>
          <w:sz w:val="32"/>
          <w:szCs w:val="32"/>
        </w:rPr>
        <w:t>的</w:t>
      </w:r>
      <w:r w:rsidRPr="00572885">
        <w:rPr>
          <w:rFonts w:ascii="仿宋_GB2312" w:eastAsia="仿宋_GB2312" w:hAnsi="仿宋" w:cs="仿宋" w:hint="eastAsia"/>
          <w:color w:val="000000"/>
          <w:sz w:val="32"/>
          <w:szCs w:val="32"/>
        </w:rPr>
        <w:t>处理</w:t>
      </w:r>
      <w:r w:rsidRPr="00572885">
        <w:rPr>
          <w:rFonts w:ascii="仿宋_GB2312" w:eastAsia="仿宋_GB2312" w:hAnsi="仿宋" w:cs="仿宋"/>
          <w:color w:val="000000"/>
          <w:sz w:val="32"/>
          <w:szCs w:val="32"/>
        </w:rPr>
        <w:t>措施、处理的结果</w:t>
      </w:r>
      <w:r w:rsidRPr="00572885">
        <w:rPr>
          <w:rFonts w:ascii="仿宋_GB2312" w:eastAsia="仿宋_GB2312" w:hAnsi="仿宋" w:cs="仿宋" w:hint="eastAsia"/>
          <w:color w:val="000000"/>
          <w:sz w:val="32"/>
          <w:szCs w:val="32"/>
        </w:rPr>
        <w:t>。</w:t>
      </w:r>
    </w:p>
    <w:p w:rsidR="00572885" w:rsidRPr="00572885" w:rsidRDefault="00572885" w:rsidP="00623C5A">
      <w:pPr>
        <w:spacing w:line="600" w:lineRule="exact"/>
        <w:ind w:firstLineChars="200" w:firstLine="640"/>
        <w:rPr>
          <w:rFonts w:ascii="仿宋" w:eastAsia="仿宋" w:hAnsi="仿宋" w:cs="仿宋"/>
          <w:sz w:val="32"/>
          <w:szCs w:val="32"/>
        </w:rPr>
      </w:pPr>
      <w:r w:rsidRPr="00572885">
        <w:rPr>
          <w:rFonts w:ascii="仿宋_GB2312" w:eastAsia="仿宋_GB2312" w:hAnsi="仿宋" w:cs="仿宋" w:hint="eastAsia"/>
          <w:color w:val="000000"/>
          <w:sz w:val="32"/>
          <w:szCs w:val="32"/>
        </w:rPr>
        <w:t>安全性</w:t>
      </w:r>
      <w:r w:rsidRPr="00572885">
        <w:rPr>
          <w:rFonts w:ascii="仿宋_GB2312" w:eastAsia="仿宋_GB2312" w:hAnsi="仿宋" w:cs="仿宋"/>
          <w:color w:val="000000"/>
          <w:sz w:val="32"/>
          <w:szCs w:val="32"/>
        </w:rPr>
        <w:t>评价包括机械安全、电气安全、辐射安全、其他和安全相关的</w:t>
      </w:r>
      <w:r w:rsidRPr="00572885">
        <w:rPr>
          <w:rFonts w:ascii="仿宋_GB2312" w:eastAsia="仿宋_GB2312" w:hAnsi="仿宋" w:cs="仿宋" w:hint="eastAsia"/>
          <w:color w:val="000000"/>
          <w:sz w:val="32"/>
          <w:szCs w:val="32"/>
        </w:rPr>
        <w:t>事件</w:t>
      </w:r>
      <w:r w:rsidRPr="00572885">
        <w:rPr>
          <w:rFonts w:ascii="仿宋_GB2312" w:eastAsia="仿宋_GB2312" w:hAnsi="仿宋" w:cs="仿宋"/>
          <w:color w:val="000000"/>
          <w:sz w:val="32"/>
          <w:szCs w:val="32"/>
        </w:rPr>
        <w:t>等。</w:t>
      </w:r>
    </w:p>
    <w:p w:rsidR="00572885" w:rsidRPr="00572885" w:rsidRDefault="00572885" w:rsidP="00623C5A">
      <w:pPr>
        <w:tabs>
          <w:tab w:val="left" w:pos="900"/>
        </w:tabs>
        <w:spacing w:line="600" w:lineRule="exact"/>
        <w:ind w:firstLineChars="200" w:firstLine="640"/>
        <w:rPr>
          <w:rFonts w:eastAsia="仿宋_GB2312"/>
          <w:color w:val="000000"/>
          <w:spacing w:val="-4"/>
          <w:sz w:val="32"/>
          <w:szCs w:val="32"/>
        </w:rPr>
      </w:pPr>
      <w:r w:rsidRPr="00572885">
        <w:rPr>
          <w:rFonts w:eastAsia="仿宋_GB2312"/>
          <w:color w:val="000000"/>
          <w:sz w:val="32"/>
          <w:szCs w:val="32"/>
        </w:rPr>
        <w:t>1.</w:t>
      </w:r>
      <w:r w:rsidRPr="00572885">
        <w:rPr>
          <w:rFonts w:eastAsia="仿宋_GB2312"/>
          <w:color w:val="000000"/>
          <w:spacing w:val="-4"/>
          <w:sz w:val="32"/>
          <w:szCs w:val="32"/>
        </w:rPr>
        <w:t>与器械相关不良事件，包括但不限于</w:t>
      </w:r>
      <w:r w:rsidRPr="00572885">
        <w:rPr>
          <w:rFonts w:eastAsia="仿宋_GB2312" w:hint="eastAsia"/>
          <w:color w:val="000000"/>
          <w:spacing w:val="-4"/>
          <w:sz w:val="32"/>
          <w:szCs w:val="32"/>
        </w:rPr>
        <w:t>：</w:t>
      </w:r>
      <w:r w:rsidRPr="00572885">
        <w:rPr>
          <w:rFonts w:eastAsia="仿宋_GB2312"/>
          <w:color w:val="000000"/>
          <w:spacing w:val="-4"/>
          <w:sz w:val="32"/>
          <w:szCs w:val="32"/>
        </w:rPr>
        <w:t>整机系统漏电、运行过程中过热部件接触受试者、运行过程中未能保持运动部件的完整性、系统尖角锐边、器械液体泄露、扫描过程中工作异</w:t>
      </w:r>
      <w:r w:rsidRPr="00572885">
        <w:rPr>
          <w:rFonts w:eastAsia="仿宋_GB2312"/>
          <w:color w:val="000000"/>
          <w:spacing w:val="-4"/>
          <w:sz w:val="32"/>
          <w:szCs w:val="32"/>
        </w:rPr>
        <w:lastRenderedPageBreak/>
        <w:t>常导致受试者或者操作者伤害、紧急停止开关异常或不工作、非预期不受控的过量</w:t>
      </w:r>
      <w:r w:rsidRPr="00572885">
        <w:rPr>
          <w:rFonts w:eastAsia="仿宋_GB2312"/>
          <w:color w:val="000000"/>
          <w:spacing w:val="-4"/>
          <w:sz w:val="32"/>
          <w:szCs w:val="32"/>
        </w:rPr>
        <w:t>X</w:t>
      </w:r>
      <w:r w:rsidRPr="00572885">
        <w:rPr>
          <w:rFonts w:eastAsia="仿宋_GB2312" w:hint="eastAsia"/>
          <w:color w:val="000000"/>
          <w:spacing w:val="-4"/>
          <w:sz w:val="32"/>
          <w:szCs w:val="32"/>
        </w:rPr>
        <w:t>射</w:t>
      </w:r>
      <w:r w:rsidRPr="00572885">
        <w:rPr>
          <w:rFonts w:eastAsia="仿宋_GB2312"/>
          <w:color w:val="000000"/>
          <w:spacing w:val="-4"/>
          <w:sz w:val="32"/>
          <w:szCs w:val="32"/>
        </w:rPr>
        <w:t>线照射。</w:t>
      </w:r>
    </w:p>
    <w:p w:rsidR="00572885" w:rsidRPr="00572885" w:rsidRDefault="00572885" w:rsidP="00623C5A">
      <w:pPr>
        <w:tabs>
          <w:tab w:val="left" w:pos="900"/>
        </w:tabs>
        <w:spacing w:line="600" w:lineRule="exact"/>
        <w:ind w:firstLineChars="200" w:firstLine="624"/>
        <w:rPr>
          <w:rFonts w:eastAsia="仿宋_GB2312"/>
          <w:color w:val="000000"/>
          <w:sz w:val="32"/>
          <w:szCs w:val="32"/>
        </w:rPr>
      </w:pPr>
      <w:r w:rsidRPr="00572885">
        <w:rPr>
          <w:rFonts w:eastAsia="仿宋_GB2312"/>
          <w:color w:val="000000"/>
          <w:spacing w:val="-4"/>
          <w:sz w:val="32"/>
          <w:szCs w:val="32"/>
        </w:rPr>
        <w:t>如果在</w:t>
      </w:r>
      <w:r w:rsidRPr="00572885">
        <w:rPr>
          <w:rFonts w:eastAsia="仿宋_GB2312" w:hint="eastAsia"/>
          <w:color w:val="000000"/>
          <w:spacing w:val="-4"/>
          <w:sz w:val="32"/>
          <w:szCs w:val="32"/>
        </w:rPr>
        <w:t>试验</w:t>
      </w:r>
      <w:r w:rsidRPr="00572885">
        <w:rPr>
          <w:rFonts w:eastAsia="仿宋_GB2312"/>
          <w:color w:val="000000"/>
          <w:spacing w:val="-4"/>
          <w:sz w:val="32"/>
          <w:szCs w:val="32"/>
        </w:rPr>
        <w:t>期间发生了超出安全标准以上的严重危害受试者的安全事件，则需立即停止</w:t>
      </w:r>
      <w:r w:rsidRPr="00572885">
        <w:rPr>
          <w:rFonts w:eastAsia="仿宋_GB2312" w:hint="eastAsia"/>
          <w:color w:val="000000"/>
          <w:spacing w:val="-4"/>
          <w:sz w:val="32"/>
          <w:szCs w:val="32"/>
        </w:rPr>
        <w:t>临床</w:t>
      </w:r>
      <w:r w:rsidRPr="00572885">
        <w:rPr>
          <w:rFonts w:eastAsia="仿宋_GB2312"/>
          <w:color w:val="000000"/>
          <w:spacing w:val="-4"/>
          <w:sz w:val="32"/>
          <w:szCs w:val="32"/>
        </w:rPr>
        <w:t>试验。</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2.</w:t>
      </w:r>
      <w:r w:rsidRPr="00572885">
        <w:rPr>
          <w:rFonts w:eastAsia="仿宋_GB2312"/>
          <w:color w:val="000000"/>
          <w:sz w:val="32"/>
          <w:szCs w:val="32"/>
        </w:rPr>
        <w:t>非器械相关不良事件，包括但不限于</w:t>
      </w:r>
      <w:r w:rsidRPr="00572885">
        <w:rPr>
          <w:rFonts w:eastAsia="仿宋_GB2312" w:hint="eastAsia"/>
          <w:color w:val="000000"/>
          <w:sz w:val="32"/>
          <w:szCs w:val="32"/>
        </w:rPr>
        <w:t>：</w:t>
      </w:r>
      <w:r w:rsidRPr="00572885">
        <w:rPr>
          <w:rFonts w:eastAsia="仿宋_GB2312" w:hint="eastAsia"/>
          <w:color w:val="000000"/>
          <w:sz w:val="32"/>
          <w:szCs w:val="32"/>
        </w:rPr>
        <w:t>PET</w:t>
      </w:r>
      <w:r w:rsidRPr="00572885">
        <w:rPr>
          <w:rFonts w:eastAsia="仿宋_GB2312"/>
          <w:color w:val="000000"/>
          <w:sz w:val="32"/>
          <w:szCs w:val="32"/>
        </w:rPr>
        <w:t>药物</w:t>
      </w:r>
      <w:r w:rsidRPr="00572885">
        <w:rPr>
          <w:rFonts w:eastAsia="仿宋_GB2312" w:hint="eastAsia"/>
          <w:color w:val="000000"/>
          <w:sz w:val="32"/>
          <w:szCs w:val="32"/>
        </w:rPr>
        <w:t>不良</w:t>
      </w:r>
      <w:r w:rsidRPr="00572885">
        <w:rPr>
          <w:rFonts w:eastAsia="仿宋_GB2312"/>
          <w:color w:val="000000"/>
          <w:sz w:val="32"/>
          <w:szCs w:val="32"/>
        </w:rPr>
        <w:t>反应</w:t>
      </w:r>
      <w:r w:rsidRPr="00572885">
        <w:rPr>
          <w:rFonts w:eastAsia="仿宋_GB2312" w:hint="eastAsia"/>
          <w:color w:val="000000"/>
          <w:sz w:val="32"/>
          <w:szCs w:val="32"/>
        </w:rPr>
        <w:t>，造影</w:t>
      </w:r>
      <w:r w:rsidRPr="00572885">
        <w:rPr>
          <w:rFonts w:eastAsia="仿宋_GB2312"/>
          <w:color w:val="000000"/>
          <w:sz w:val="32"/>
          <w:szCs w:val="32"/>
        </w:rPr>
        <w:t>剂过敏，意外受伤等。</w:t>
      </w:r>
    </w:p>
    <w:p w:rsidR="00572885" w:rsidRPr="00572885" w:rsidRDefault="00572885" w:rsidP="00623C5A">
      <w:pPr>
        <w:spacing w:line="600" w:lineRule="exact"/>
        <w:ind w:firstLineChars="200" w:firstLine="640"/>
        <w:rPr>
          <w:rFonts w:ascii="楷体_GB2312" w:eastAsia="楷体_GB2312" w:hAnsi="仿宋" w:cs="仿宋"/>
          <w:sz w:val="32"/>
          <w:szCs w:val="32"/>
        </w:rPr>
      </w:pPr>
      <w:r w:rsidRPr="00572885">
        <w:rPr>
          <w:rFonts w:ascii="楷体_GB2312" w:eastAsia="楷体_GB2312" w:hAnsi="仿宋" w:cs="仿宋" w:hint="eastAsia"/>
          <w:sz w:val="32"/>
          <w:szCs w:val="32"/>
        </w:rPr>
        <w:t>（三）设备常用功能、机器使用便捷性及设备稳定性满意度评价</w:t>
      </w:r>
    </w:p>
    <w:p w:rsidR="00572885" w:rsidRPr="00572885" w:rsidRDefault="00572885" w:rsidP="00623C5A">
      <w:pPr>
        <w:spacing w:line="600" w:lineRule="exact"/>
        <w:ind w:firstLineChars="200" w:firstLine="640"/>
        <w:rPr>
          <w:rFonts w:ascii="仿宋_GB2312" w:eastAsia="仿宋_GB2312" w:hAnsi="仿宋" w:cs="仿宋"/>
          <w:sz w:val="32"/>
          <w:szCs w:val="32"/>
        </w:rPr>
      </w:pPr>
      <w:r w:rsidRPr="00572885">
        <w:rPr>
          <w:rFonts w:eastAsia="仿宋_GB2312"/>
          <w:sz w:val="32"/>
          <w:szCs w:val="32"/>
        </w:rPr>
        <w:t>1</w:t>
      </w:r>
      <w:r w:rsidRPr="00572885">
        <w:rPr>
          <w:rFonts w:ascii="仿宋_GB2312" w:eastAsia="仿宋_GB2312" w:hAnsi="仿宋" w:cs="仿宋" w:hint="eastAsia"/>
          <w:sz w:val="32"/>
          <w:szCs w:val="32"/>
        </w:rPr>
        <w:t>.常用功能评价（详见表</w:t>
      </w:r>
      <w:r w:rsidR="003C0625">
        <w:rPr>
          <w:rFonts w:eastAsia="仿宋_GB2312" w:hint="eastAsia"/>
          <w:sz w:val="32"/>
          <w:szCs w:val="32"/>
        </w:rPr>
        <w:t>4</w:t>
      </w:r>
      <w:r w:rsidRPr="00572885">
        <w:rPr>
          <w:rFonts w:ascii="仿宋_GB2312" w:eastAsia="仿宋_GB2312" w:hAnsi="仿宋" w:cs="仿宋" w:hint="eastAsia"/>
          <w:sz w:val="32"/>
          <w:szCs w:val="32"/>
        </w:rPr>
        <w:t>）</w:t>
      </w:r>
    </w:p>
    <w:p w:rsidR="00572885" w:rsidRPr="00572885" w:rsidRDefault="00572885" w:rsidP="00623C5A">
      <w:pPr>
        <w:spacing w:line="600" w:lineRule="exact"/>
        <w:ind w:firstLine="200"/>
        <w:jc w:val="center"/>
        <w:rPr>
          <w:rFonts w:ascii="黑体" w:eastAsia="黑体" w:hAnsi="黑体"/>
          <w:sz w:val="28"/>
          <w:szCs w:val="28"/>
        </w:rPr>
      </w:pPr>
      <w:r w:rsidRPr="00572885">
        <w:rPr>
          <w:rFonts w:ascii="黑体" w:eastAsia="黑体" w:hAnsi="黑体" w:cs="仿宋" w:hint="eastAsia"/>
          <w:sz w:val="28"/>
          <w:szCs w:val="28"/>
        </w:rPr>
        <w:t>表</w:t>
      </w:r>
      <w:r w:rsidR="003C0625">
        <w:rPr>
          <w:rFonts w:ascii="黑体" w:eastAsia="黑体" w:hAnsi="黑体" w:hint="eastAsia"/>
          <w:sz w:val="28"/>
          <w:szCs w:val="28"/>
        </w:rPr>
        <w:t>4</w:t>
      </w:r>
      <w:r w:rsidRPr="00572885">
        <w:rPr>
          <w:rFonts w:ascii="黑体" w:eastAsia="黑体" w:hAnsi="黑体" w:cs="仿宋" w:hint="eastAsia"/>
          <w:sz w:val="28"/>
          <w:szCs w:val="28"/>
        </w:rPr>
        <w:t>常用功能评价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1919"/>
        <w:gridCol w:w="1920"/>
        <w:gridCol w:w="1769"/>
      </w:tblGrid>
      <w:tr w:rsidR="00572885" w:rsidRPr="00572885" w:rsidTr="009D4F3F">
        <w:trPr>
          <w:trHeight w:val="382"/>
          <w:tblHeader/>
          <w:jc w:val="center"/>
        </w:trPr>
        <w:tc>
          <w:tcPr>
            <w:tcW w:w="2688"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评价项目</w:t>
            </w:r>
          </w:p>
        </w:tc>
        <w:tc>
          <w:tcPr>
            <w:tcW w:w="1919"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满意</w:t>
            </w:r>
          </w:p>
        </w:tc>
        <w:tc>
          <w:tcPr>
            <w:tcW w:w="1920"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一般</w:t>
            </w:r>
          </w:p>
        </w:tc>
        <w:tc>
          <w:tcPr>
            <w:tcW w:w="1769"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不满意</w:t>
            </w:r>
          </w:p>
        </w:tc>
      </w:tr>
      <w:tr w:rsidR="00572885" w:rsidRPr="00572885" w:rsidTr="009D4F3F">
        <w:trPr>
          <w:jc w:val="center"/>
        </w:trPr>
        <w:tc>
          <w:tcPr>
            <w:tcW w:w="2688"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hint="eastAsia"/>
                <w:sz w:val="28"/>
                <w:szCs w:val="28"/>
              </w:rPr>
              <w:t>PET</w:t>
            </w:r>
            <w:r w:rsidRPr="00572885">
              <w:rPr>
                <w:rFonts w:eastAsia="仿宋_GB2312" w:hint="eastAsia"/>
                <w:sz w:val="28"/>
                <w:szCs w:val="28"/>
              </w:rPr>
              <w:t>显像</w:t>
            </w:r>
            <w:r w:rsidRPr="00572885">
              <w:rPr>
                <w:rFonts w:eastAsia="仿宋_GB2312"/>
                <w:sz w:val="28"/>
                <w:szCs w:val="28"/>
              </w:rPr>
              <w:t>功能</w:t>
            </w:r>
          </w:p>
        </w:tc>
        <w:tc>
          <w:tcPr>
            <w:tcW w:w="191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操作方便，可正常</w:t>
            </w:r>
            <w:r w:rsidRPr="00572885">
              <w:rPr>
                <w:rFonts w:eastAsia="仿宋_GB2312" w:hint="eastAsia"/>
                <w:sz w:val="28"/>
                <w:szCs w:val="28"/>
              </w:rPr>
              <w:t>扫描</w:t>
            </w:r>
          </w:p>
        </w:tc>
        <w:tc>
          <w:tcPr>
            <w:tcW w:w="192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操作一般，可正常</w:t>
            </w:r>
            <w:r w:rsidRPr="00572885">
              <w:rPr>
                <w:rFonts w:eastAsia="仿宋_GB2312" w:hint="eastAsia"/>
                <w:sz w:val="28"/>
                <w:szCs w:val="28"/>
              </w:rPr>
              <w:t>扫描</w:t>
            </w:r>
          </w:p>
        </w:tc>
        <w:tc>
          <w:tcPr>
            <w:tcW w:w="176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操作不便，或不能正常</w:t>
            </w:r>
            <w:r w:rsidRPr="00572885">
              <w:rPr>
                <w:rFonts w:eastAsia="仿宋_GB2312" w:hint="eastAsia"/>
                <w:sz w:val="28"/>
                <w:szCs w:val="28"/>
              </w:rPr>
              <w:t>扫描</w:t>
            </w:r>
          </w:p>
        </w:tc>
      </w:tr>
      <w:tr w:rsidR="00572885" w:rsidRPr="00572885" w:rsidTr="009D4F3F">
        <w:trPr>
          <w:jc w:val="center"/>
        </w:trPr>
        <w:tc>
          <w:tcPr>
            <w:tcW w:w="2688"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hint="eastAsia"/>
                <w:sz w:val="28"/>
                <w:szCs w:val="28"/>
              </w:rPr>
              <w:t>CT</w:t>
            </w:r>
            <w:r w:rsidRPr="00572885">
              <w:rPr>
                <w:rFonts w:eastAsia="仿宋_GB2312"/>
                <w:sz w:val="28"/>
                <w:szCs w:val="28"/>
              </w:rPr>
              <w:t>曝光功能</w:t>
            </w:r>
          </w:p>
        </w:tc>
        <w:tc>
          <w:tcPr>
            <w:tcW w:w="191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操作方便，可正常曝光</w:t>
            </w:r>
          </w:p>
        </w:tc>
        <w:tc>
          <w:tcPr>
            <w:tcW w:w="192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操作一般，可正常曝光</w:t>
            </w:r>
          </w:p>
        </w:tc>
        <w:tc>
          <w:tcPr>
            <w:tcW w:w="176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操作不便，或不能正常曝光</w:t>
            </w:r>
          </w:p>
        </w:tc>
      </w:tr>
      <w:tr w:rsidR="00572885" w:rsidRPr="00572885" w:rsidTr="009D4F3F">
        <w:trPr>
          <w:jc w:val="center"/>
        </w:trPr>
        <w:tc>
          <w:tcPr>
            <w:tcW w:w="2688"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color w:val="000000"/>
                <w:sz w:val="28"/>
                <w:szCs w:val="28"/>
              </w:rPr>
              <w:t>床</w:t>
            </w:r>
            <w:r w:rsidRPr="00572885">
              <w:rPr>
                <w:rFonts w:eastAsia="仿宋_GB2312"/>
                <w:sz w:val="28"/>
                <w:szCs w:val="28"/>
              </w:rPr>
              <w:t>体移动</w:t>
            </w:r>
          </w:p>
        </w:tc>
        <w:tc>
          <w:tcPr>
            <w:tcW w:w="191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移动平稳，速度或加速度均匀</w:t>
            </w:r>
          </w:p>
        </w:tc>
        <w:tc>
          <w:tcPr>
            <w:tcW w:w="192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移动</w:t>
            </w:r>
            <w:r w:rsidRPr="00572885">
              <w:rPr>
                <w:rFonts w:eastAsia="仿宋_GB2312"/>
                <w:color w:val="000000"/>
                <w:sz w:val="28"/>
                <w:szCs w:val="28"/>
              </w:rPr>
              <w:t>欠</w:t>
            </w:r>
            <w:r w:rsidRPr="00572885">
              <w:rPr>
                <w:rFonts w:eastAsia="仿宋_GB2312"/>
                <w:sz w:val="28"/>
                <w:szCs w:val="28"/>
              </w:rPr>
              <w:t>平稳，速度或加速度不均匀</w:t>
            </w:r>
          </w:p>
        </w:tc>
        <w:tc>
          <w:tcPr>
            <w:tcW w:w="176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平稳度，或速度、加速度不符合临床要求</w:t>
            </w:r>
          </w:p>
        </w:tc>
      </w:tr>
      <w:tr w:rsidR="00572885" w:rsidRPr="00572885" w:rsidTr="009D4F3F">
        <w:trPr>
          <w:jc w:val="center"/>
        </w:trPr>
        <w:tc>
          <w:tcPr>
            <w:tcW w:w="2688"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话筒对讲功能</w:t>
            </w:r>
          </w:p>
        </w:tc>
        <w:tc>
          <w:tcPr>
            <w:tcW w:w="191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音量调节方</w:t>
            </w:r>
            <w:r w:rsidRPr="00572885">
              <w:rPr>
                <w:rFonts w:eastAsia="仿宋_GB2312"/>
                <w:sz w:val="28"/>
                <w:szCs w:val="28"/>
              </w:rPr>
              <w:lastRenderedPageBreak/>
              <w:t>便，音质清晰</w:t>
            </w:r>
          </w:p>
        </w:tc>
        <w:tc>
          <w:tcPr>
            <w:tcW w:w="192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lastRenderedPageBreak/>
              <w:t>音量调节一</w:t>
            </w:r>
            <w:r w:rsidRPr="00572885">
              <w:rPr>
                <w:rFonts w:eastAsia="仿宋_GB2312"/>
                <w:sz w:val="28"/>
                <w:szCs w:val="28"/>
              </w:rPr>
              <w:lastRenderedPageBreak/>
              <w:t>般，通话略有杂音</w:t>
            </w:r>
          </w:p>
        </w:tc>
        <w:tc>
          <w:tcPr>
            <w:tcW w:w="176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lastRenderedPageBreak/>
              <w:t>音量调节</w:t>
            </w:r>
            <w:r w:rsidRPr="00572885">
              <w:rPr>
                <w:rFonts w:eastAsia="仿宋_GB2312"/>
                <w:sz w:val="28"/>
                <w:szCs w:val="28"/>
              </w:rPr>
              <w:lastRenderedPageBreak/>
              <w:t>或音质</w:t>
            </w:r>
            <w:bookmarkStart w:id="77" w:name="OLE_LINK23"/>
            <w:bookmarkStart w:id="78" w:name="OLE_LINK24"/>
            <w:r w:rsidRPr="00572885">
              <w:rPr>
                <w:rFonts w:eastAsia="仿宋_GB2312"/>
                <w:sz w:val="28"/>
                <w:szCs w:val="28"/>
              </w:rPr>
              <w:t>不符合临床要求</w:t>
            </w:r>
            <w:bookmarkEnd w:id="77"/>
            <w:bookmarkEnd w:id="78"/>
          </w:p>
        </w:tc>
      </w:tr>
      <w:tr w:rsidR="00572885" w:rsidRPr="00572885" w:rsidTr="009D4F3F">
        <w:trPr>
          <w:jc w:val="center"/>
        </w:trPr>
        <w:tc>
          <w:tcPr>
            <w:tcW w:w="2688"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lastRenderedPageBreak/>
              <w:t>图像后处理功能</w:t>
            </w:r>
          </w:p>
        </w:tc>
        <w:tc>
          <w:tcPr>
            <w:tcW w:w="191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操作方便，结果可辅助诊断</w:t>
            </w:r>
          </w:p>
        </w:tc>
        <w:tc>
          <w:tcPr>
            <w:tcW w:w="192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操作一般，结果可辅助诊断</w:t>
            </w:r>
          </w:p>
        </w:tc>
        <w:tc>
          <w:tcPr>
            <w:tcW w:w="176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操作不便，或结果无法辅助诊断</w:t>
            </w:r>
          </w:p>
        </w:tc>
      </w:tr>
      <w:tr w:rsidR="00572885" w:rsidRPr="00572885" w:rsidTr="009D4F3F">
        <w:trPr>
          <w:jc w:val="center"/>
        </w:trPr>
        <w:tc>
          <w:tcPr>
            <w:tcW w:w="2688"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数据存储管理</w:t>
            </w:r>
          </w:p>
        </w:tc>
        <w:tc>
          <w:tcPr>
            <w:tcW w:w="191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数据存储方便，安全</w:t>
            </w:r>
          </w:p>
        </w:tc>
        <w:tc>
          <w:tcPr>
            <w:tcW w:w="192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数据存储一般，安全</w:t>
            </w:r>
          </w:p>
        </w:tc>
        <w:tc>
          <w:tcPr>
            <w:tcW w:w="1769"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数据存储不便，或有丢失</w:t>
            </w:r>
          </w:p>
        </w:tc>
      </w:tr>
    </w:tbl>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评价标准：上述各项根据使用者的主观感受进行中立的评价。评价指标均应达到一般及以上，即认为该设备常用功能符合临床应用要求。</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2.</w:t>
      </w:r>
      <w:r w:rsidRPr="00572885">
        <w:rPr>
          <w:rFonts w:eastAsia="仿宋_GB2312" w:hint="eastAsia"/>
          <w:sz w:val="32"/>
          <w:szCs w:val="32"/>
        </w:rPr>
        <w:t>机器使用便捷性评价（详见表</w:t>
      </w:r>
      <w:r w:rsidR="003C0625">
        <w:rPr>
          <w:rFonts w:eastAsia="仿宋_GB2312" w:hint="eastAsia"/>
          <w:sz w:val="32"/>
          <w:szCs w:val="32"/>
        </w:rPr>
        <w:t>5</w:t>
      </w:r>
      <w:r w:rsidRPr="00572885">
        <w:rPr>
          <w:rFonts w:eastAsia="仿宋_GB2312" w:hint="eastAsia"/>
          <w:sz w:val="32"/>
          <w:szCs w:val="32"/>
        </w:rPr>
        <w:t>）</w:t>
      </w:r>
    </w:p>
    <w:p w:rsidR="00572885" w:rsidRPr="00572885" w:rsidRDefault="00572885" w:rsidP="00623C5A">
      <w:pPr>
        <w:spacing w:line="600" w:lineRule="exact"/>
        <w:ind w:firstLine="200"/>
        <w:jc w:val="center"/>
        <w:rPr>
          <w:rFonts w:ascii="黑体" w:eastAsia="黑体" w:hAnsi="黑体"/>
          <w:sz w:val="28"/>
          <w:szCs w:val="28"/>
        </w:rPr>
      </w:pPr>
      <w:r w:rsidRPr="00572885">
        <w:rPr>
          <w:rFonts w:ascii="黑体" w:eastAsia="黑体" w:hAnsi="黑体" w:cs="仿宋" w:hint="eastAsia"/>
          <w:sz w:val="28"/>
          <w:szCs w:val="28"/>
        </w:rPr>
        <w:t>表</w:t>
      </w:r>
      <w:r w:rsidR="003C0625">
        <w:rPr>
          <w:rFonts w:ascii="黑体" w:eastAsia="黑体" w:hAnsi="黑体" w:hint="eastAsia"/>
          <w:sz w:val="28"/>
          <w:szCs w:val="28"/>
        </w:rPr>
        <w:t>5</w:t>
      </w:r>
      <w:r w:rsidRPr="00572885">
        <w:rPr>
          <w:rFonts w:ascii="黑体" w:eastAsia="黑体" w:hAnsi="黑体" w:cs="仿宋" w:hint="eastAsia"/>
          <w:sz w:val="28"/>
          <w:szCs w:val="28"/>
        </w:rPr>
        <w:t>机器使用便捷性评价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26"/>
        <w:gridCol w:w="2143"/>
        <w:gridCol w:w="2093"/>
        <w:gridCol w:w="2234"/>
      </w:tblGrid>
      <w:tr w:rsidR="00572885" w:rsidRPr="00572885" w:rsidTr="009D4F3F">
        <w:trPr>
          <w:trHeight w:val="382"/>
          <w:tblHeader/>
          <w:jc w:val="center"/>
        </w:trPr>
        <w:tc>
          <w:tcPr>
            <w:tcW w:w="1826" w:type="dxa"/>
          </w:tcPr>
          <w:p w:rsidR="00572885" w:rsidRPr="00572885" w:rsidRDefault="00572885" w:rsidP="00623C5A">
            <w:pPr>
              <w:spacing w:line="600" w:lineRule="exact"/>
              <w:ind w:firstLine="200"/>
              <w:rPr>
                <w:rFonts w:ascii="黑体" w:eastAsia="黑体" w:hAnsi="黑体"/>
                <w:bCs/>
                <w:sz w:val="28"/>
                <w:szCs w:val="28"/>
              </w:rPr>
            </w:pPr>
            <w:r w:rsidRPr="00572885">
              <w:rPr>
                <w:rFonts w:ascii="黑体" w:eastAsia="黑体" w:hAnsi="黑体"/>
                <w:bCs/>
                <w:sz w:val="28"/>
                <w:szCs w:val="28"/>
              </w:rPr>
              <w:t>评价项目</w:t>
            </w:r>
          </w:p>
        </w:tc>
        <w:tc>
          <w:tcPr>
            <w:tcW w:w="2143" w:type="dxa"/>
            <w:vAlign w:val="center"/>
          </w:tcPr>
          <w:p w:rsidR="00572885" w:rsidRPr="00572885" w:rsidRDefault="00572885" w:rsidP="00623C5A">
            <w:pPr>
              <w:spacing w:line="600" w:lineRule="exact"/>
              <w:ind w:firstLineChars="200" w:firstLine="560"/>
              <w:rPr>
                <w:rFonts w:ascii="黑体" w:eastAsia="黑体" w:hAnsi="黑体"/>
                <w:bCs/>
                <w:sz w:val="28"/>
                <w:szCs w:val="28"/>
              </w:rPr>
            </w:pPr>
            <w:r w:rsidRPr="00572885">
              <w:rPr>
                <w:rFonts w:ascii="黑体" w:eastAsia="黑体" w:hAnsi="黑体"/>
                <w:bCs/>
                <w:sz w:val="28"/>
                <w:szCs w:val="28"/>
              </w:rPr>
              <w:t>满意</w:t>
            </w:r>
          </w:p>
        </w:tc>
        <w:tc>
          <w:tcPr>
            <w:tcW w:w="2093" w:type="dxa"/>
            <w:vAlign w:val="center"/>
          </w:tcPr>
          <w:p w:rsidR="00572885" w:rsidRPr="00572885" w:rsidRDefault="00572885" w:rsidP="00623C5A">
            <w:pPr>
              <w:spacing w:line="600" w:lineRule="exact"/>
              <w:ind w:firstLineChars="200" w:firstLine="560"/>
              <w:rPr>
                <w:rFonts w:ascii="黑体" w:eastAsia="黑体" w:hAnsi="黑体"/>
                <w:bCs/>
                <w:sz w:val="28"/>
                <w:szCs w:val="28"/>
              </w:rPr>
            </w:pPr>
            <w:r w:rsidRPr="00572885">
              <w:rPr>
                <w:rFonts w:ascii="黑体" w:eastAsia="黑体" w:hAnsi="黑体"/>
                <w:bCs/>
                <w:sz w:val="28"/>
                <w:szCs w:val="28"/>
              </w:rPr>
              <w:t>一般</w:t>
            </w:r>
          </w:p>
        </w:tc>
        <w:tc>
          <w:tcPr>
            <w:tcW w:w="2234" w:type="dxa"/>
            <w:vAlign w:val="center"/>
          </w:tcPr>
          <w:p w:rsidR="00572885" w:rsidRPr="00572885" w:rsidRDefault="00572885" w:rsidP="00623C5A">
            <w:pPr>
              <w:spacing w:line="600" w:lineRule="exact"/>
              <w:ind w:firstLineChars="200" w:firstLine="560"/>
              <w:rPr>
                <w:rFonts w:ascii="黑体" w:eastAsia="黑体" w:hAnsi="黑体"/>
                <w:bCs/>
                <w:sz w:val="28"/>
                <w:szCs w:val="28"/>
              </w:rPr>
            </w:pPr>
            <w:r w:rsidRPr="00572885">
              <w:rPr>
                <w:rFonts w:ascii="黑体" w:eastAsia="黑体" w:hAnsi="黑体"/>
                <w:bCs/>
                <w:sz w:val="28"/>
                <w:szCs w:val="28"/>
              </w:rPr>
              <w:t>不满意</w:t>
            </w:r>
          </w:p>
        </w:tc>
      </w:tr>
      <w:tr w:rsidR="00572885" w:rsidRPr="00572885" w:rsidTr="009D4F3F">
        <w:trPr>
          <w:jc w:val="center"/>
        </w:trPr>
        <w:tc>
          <w:tcPr>
            <w:tcW w:w="1826" w:type="dxa"/>
            <w:vAlign w:val="center"/>
          </w:tcPr>
          <w:p w:rsidR="00572885" w:rsidRPr="00572885" w:rsidRDefault="00572885" w:rsidP="00527D52">
            <w:pPr>
              <w:spacing w:line="600" w:lineRule="exact"/>
              <w:ind w:firstLine="200"/>
              <w:jc w:val="center"/>
              <w:rPr>
                <w:rFonts w:eastAsia="仿宋_GB2312"/>
                <w:sz w:val="28"/>
                <w:szCs w:val="28"/>
              </w:rPr>
            </w:pPr>
            <w:r w:rsidRPr="00572885">
              <w:rPr>
                <w:rFonts w:eastAsia="仿宋_GB2312" w:hint="eastAsia"/>
                <w:sz w:val="28"/>
                <w:szCs w:val="28"/>
              </w:rPr>
              <w:t>扫描</w:t>
            </w:r>
            <w:r w:rsidRPr="00572885">
              <w:rPr>
                <w:rFonts w:eastAsia="仿宋_GB2312"/>
                <w:sz w:val="28"/>
                <w:szCs w:val="28"/>
              </w:rPr>
              <w:t>功能</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欠</w:t>
            </w:r>
            <w:r w:rsidRPr="00572885">
              <w:rPr>
                <w:rFonts w:eastAsia="仿宋_GB2312"/>
                <w:sz w:val="28"/>
                <w:szCs w:val="28"/>
              </w:rPr>
              <w:t>便捷，或响应一般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繁琐</w:t>
            </w:r>
            <w:r w:rsidRPr="00572885">
              <w:rPr>
                <w:rFonts w:eastAsia="仿宋_GB2312"/>
                <w:sz w:val="28"/>
                <w:szCs w:val="28"/>
              </w:rPr>
              <w:t>，或响应延迟</w:t>
            </w:r>
          </w:p>
        </w:tc>
      </w:tr>
      <w:tr w:rsidR="00572885" w:rsidRPr="00572885" w:rsidTr="009D4F3F">
        <w:trPr>
          <w:jc w:val="center"/>
        </w:trPr>
        <w:tc>
          <w:tcPr>
            <w:tcW w:w="1826" w:type="dxa"/>
            <w:vAlign w:val="center"/>
          </w:tcPr>
          <w:p w:rsidR="00572885" w:rsidRPr="00572885" w:rsidRDefault="00572885" w:rsidP="00527D52">
            <w:pPr>
              <w:spacing w:line="600" w:lineRule="exact"/>
              <w:ind w:firstLine="200"/>
              <w:jc w:val="center"/>
              <w:rPr>
                <w:rFonts w:eastAsia="仿宋_GB2312"/>
                <w:sz w:val="28"/>
                <w:szCs w:val="28"/>
              </w:rPr>
            </w:pPr>
            <w:r w:rsidRPr="00572885">
              <w:rPr>
                <w:rFonts w:eastAsia="仿宋_GB2312" w:hint="eastAsia"/>
                <w:sz w:val="28"/>
                <w:szCs w:val="28"/>
              </w:rPr>
              <w:t>患者</w:t>
            </w:r>
            <w:r w:rsidRPr="00572885">
              <w:rPr>
                <w:rFonts w:eastAsia="仿宋_GB2312"/>
                <w:sz w:val="28"/>
                <w:szCs w:val="28"/>
              </w:rPr>
              <w:t>摆位</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欠</w:t>
            </w:r>
            <w:r w:rsidRPr="00572885">
              <w:rPr>
                <w:rFonts w:eastAsia="仿宋_GB2312"/>
                <w:sz w:val="28"/>
                <w:szCs w:val="28"/>
              </w:rPr>
              <w:t>便捷，或响应一般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繁琐</w:t>
            </w:r>
            <w:r w:rsidRPr="00572885">
              <w:rPr>
                <w:rFonts w:eastAsia="仿宋_GB2312"/>
                <w:sz w:val="28"/>
                <w:szCs w:val="28"/>
              </w:rPr>
              <w:t>，或响应延迟</w:t>
            </w:r>
          </w:p>
        </w:tc>
      </w:tr>
      <w:tr w:rsidR="00572885" w:rsidRPr="00572885" w:rsidTr="009D4F3F">
        <w:trPr>
          <w:jc w:val="center"/>
        </w:trPr>
        <w:tc>
          <w:tcPr>
            <w:tcW w:w="1826" w:type="dxa"/>
            <w:vAlign w:val="center"/>
          </w:tcPr>
          <w:p w:rsidR="00572885" w:rsidRPr="00572885" w:rsidRDefault="00572885" w:rsidP="00527D52">
            <w:pPr>
              <w:spacing w:line="600" w:lineRule="exact"/>
              <w:ind w:firstLine="200"/>
              <w:jc w:val="center"/>
              <w:rPr>
                <w:rFonts w:eastAsia="仿宋_GB2312"/>
                <w:sz w:val="28"/>
                <w:szCs w:val="28"/>
              </w:rPr>
            </w:pPr>
            <w:r w:rsidRPr="00572885">
              <w:rPr>
                <w:rFonts w:eastAsia="仿宋_GB2312"/>
                <w:sz w:val="28"/>
                <w:szCs w:val="28"/>
              </w:rPr>
              <w:t>激光定位灯</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欠</w:t>
            </w:r>
            <w:r w:rsidRPr="00572885">
              <w:rPr>
                <w:rFonts w:eastAsia="仿宋_GB2312"/>
                <w:sz w:val="28"/>
                <w:szCs w:val="28"/>
              </w:rPr>
              <w:t>便捷，或响应一般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繁琐</w:t>
            </w:r>
            <w:r w:rsidRPr="00572885">
              <w:rPr>
                <w:rFonts w:eastAsia="仿宋_GB2312"/>
                <w:sz w:val="28"/>
                <w:szCs w:val="28"/>
              </w:rPr>
              <w:t>，或响应延迟</w:t>
            </w:r>
          </w:p>
        </w:tc>
      </w:tr>
      <w:tr w:rsidR="00572885" w:rsidRPr="00572885" w:rsidTr="009D4F3F">
        <w:trPr>
          <w:jc w:val="center"/>
        </w:trPr>
        <w:tc>
          <w:tcPr>
            <w:tcW w:w="1826" w:type="dxa"/>
            <w:vAlign w:val="center"/>
          </w:tcPr>
          <w:p w:rsidR="00572885" w:rsidRPr="00572885" w:rsidRDefault="00572885" w:rsidP="00527D52">
            <w:pPr>
              <w:spacing w:line="600" w:lineRule="exact"/>
              <w:ind w:firstLine="200"/>
              <w:jc w:val="center"/>
              <w:rPr>
                <w:rFonts w:eastAsia="仿宋_GB2312"/>
                <w:sz w:val="28"/>
                <w:szCs w:val="28"/>
              </w:rPr>
            </w:pPr>
            <w:r w:rsidRPr="00572885">
              <w:rPr>
                <w:rFonts w:eastAsia="仿宋_GB2312"/>
                <w:sz w:val="28"/>
                <w:szCs w:val="28"/>
              </w:rPr>
              <w:t>呼吸</w:t>
            </w:r>
            <w:r w:rsidRPr="00572885">
              <w:rPr>
                <w:rFonts w:eastAsia="仿宋_GB2312" w:hint="eastAsia"/>
                <w:sz w:val="28"/>
                <w:szCs w:val="28"/>
              </w:rPr>
              <w:t>门控</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w:t>
            </w:r>
            <w:r w:rsidRPr="00572885">
              <w:rPr>
                <w:rFonts w:eastAsia="仿宋_GB2312"/>
                <w:sz w:val="28"/>
                <w:szCs w:val="28"/>
              </w:rPr>
              <w:lastRenderedPageBreak/>
              <w:t>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lastRenderedPageBreak/>
              <w:t>操作</w:t>
            </w:r>
            <w:r w:rsidRPr="00572885">
              <w:rPr>
                <w:rFonts w:eastAsia="仿宋_GB2312"/>
                <w:color w:val="000000"/>
                <w:sz w:val="28"/>
                <w:szCs w:val="28"/>
              </w:rPr>
              <w:t>欠</w:t>
            </w:r>
            <w:r w:rsidRPr="00572885">
              <w:rPr>
                <w:rFonts w:eastAsia="仿宋_GB2312"/>
                <w:sz w:val="28"/>
                <w:szCs w:val="28"/>
              </w:rPr>
              <w:t>便捷，或</w:t>
            </w:r>
            <w:r w:rsidRPr="00572885">
              <w:rPr>
                <w:rFonts w:eastAsia="仿宋_GB2312"/>
                <w:sz w:val="28"/>
                <w:szCs w:val="28"/>
              </w:rPr>
              <w:lastRenderedPageBreak/>
              <w:t>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lastRenderedPageBreak/>
              <w:t>操作</w:t>
            </w:r>
            <w:r w:rsidRPr="00572885">
              <w:rPr>
                <w:rFonts w:eastAsia="仿宋_GB2312"/>
                <w:color w:val="000000"/>
                <w:sz w:val="28"/>
                <w:szCs w:val="28"/>
              </w:rPr>
              <w:t>繁琐</w:t>
            </w:r>
            <w:r w:rsidRPr="00572885">
              <w:rPr>
                <w:rFonts w:eastAsia="仿宋_GB2312"/>
                <w:sz w:val="28"/>
                <w:szCs w:val="28"/>
              </w:rPr>
              <w:t>，或响</w:t>
            </w:r>
            <w:r w:rsidRPr="00572885">
              <w:rPr>
                <w:rFonts w:eastAsia="仿宋_GB2312"/>
                <w:sz w:val="28"/>
                <w:szCs w:val="28"/>
              </w:rPr>
              <w:lastRenderedPageBreak/>
              <w:t>应延迟</w:t>
            </w:r>
          </w:p>
        </w:tc>
      </w:tr>
      <w:tr w:rsidR="00572885" w:rsidRPr="00572885" w:rsidTr="009D4F3F">
        <w:trPr>
          <w:jc w:val="center"/>
        </w:trPr>
        <w:tc>
          <w:tcPr>
            <w:tcW w:w="1826" w:type="dxa"/>
            <w:vAlign w:val="center"/>
          </w:tcPr>
          <w:p w:rsidR="00572885" w:rsidRPr="00572885" w:rsidRDefault="00572885" w:rsidP="00527D52">
            <w:pPr>
              <w:spacing w:line="600" w:lineRule="exact"/>
              <w:ind w:firstLine="200"/>
              <w:jc w:val="center"/>
              <w:rPr>
                <w:rFonts w:eastAsia="仿宋_GB2312"/>
                <w:sz w:val="28"/>
                <w:szCs w:val="28"/>
              </w:rPr>
            </w:pPr>
            <w:r w:rsidRPr="00572885">
              <w:rPr>
                <w:rFonts w:eastAsia="仿宋_GB2312" w:hint="eastAsia"/>
                <w:sz w:val="28"/>
                <w:szCs w:val="28"/>
              </w:rPr>
              <w:lastRenderedPageBreak/>
              <w:t>心电</w:t>
            </w:r>
            <w:r w:rsidRPr="00572885">
              <w:rPr>
                <w:rFonts w:eastAsia="仿宋_GB2312"/>
                <w:sz w:val="28"/>
                <w:szCs w:val="28"/>
              </w:rPr>
              <w:t>门控</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欠</w:t>
            </w:r>
            <w:r w:rsidRPr="00572885">
              <w:rPr>
                <w:rFonts w:eastAsia="仿宋_GB2312"/>
                <w:sz w:val="28"/>
                <w:szCs w:val="28"/>
              </w:rPr>
              <w:t>便捷，或响应一般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繁琐</w:t>
            </w:r>
            <w:r w:rsidRPr="00572885">
              <w:rPr>
                <w:rFonts w:eastAsia="仿宋_GB2312"/>
                <w:sz w:val="28"/>
                <w:szCs w:val="28"/>
              </w:rPr>
              <w:t>，或响应延迟</w:t>
            </w:r>
          </w:p>
        </w:tc>
      </w:tr>
      <w:tr w:rsidR="00572885" w:rsidRPr="00572885" w:rsidTr="009D4F3F">
        <w:trPr>
          <w:jc w:val="center"/>
        </w:trPr>
        <w:tc>
          <w:tcPr>
            <w:tcW w:w="1826" w:type="dxa"/>
            <w:vAlign w:val="center"/>
          </w:tcPr>
          <w:p w:rsidR="00572885" w:rsidRPr="00572885" w:rsidRDefault="00572885" w:rsidP="00527D52">
            <w:pPr>
              <w:spacing w:line="600" w:lineRule="exact"/>
              <w:ind w:firstLine="200"/>
              <w:jc w:val="center"/>
              <w:rPr>
                <w:rFonts w:eastAsia="仿宋_GB2312"/>
                <w:sz w:val="28"/>
                <w:szCs w:val="28"/>
              </w:rPr>
            </w:pPr>
            <w:r w:rsidRPr="00572885">
              <w:rPr>
                <w:rFonts w:eastAsia="仿宋_GB2312"/>
                <w:sz w:val="28"/>
                <w:szCs w:val="28"/>
              </w:rPr>
              <w:t>控制按键</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欠</w:t>
            </w:r>
            <w:r w:rsidRPr="00572885">
              <w:rPr>
                <w:rFonts w:eastAsia="仿宋_GB2312"/>
                <w:sz w:val="28"/>
                <w:szCs w:val="28"/>
              </w:rPr>
              <w:t>便捷，或响应一般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繁琐</w:t>
            </w:r>
            <w:r w:rsidRPr="00572885">
              <w:rPr>
                <w:rFonts w:eastAsia="仿宋_GB2312"/>
                <w:sz w:val="28"/>
                <w:szCs w:val="28"/>
              </w:rPr>
              <w:t>，或响应延迟</w:t>
            </w:r>
          </w:p>
        </w:tc>
      </w:tr>
      <w:tr w:rsidR="00572885" w:rsidRPr="00572885" w:rsidTr="009D4F3F">
        <w:trPr>
          <w:jc w:val="center"/>
        </w:trPr>
        <w:tc>
          <w:tcPr>
            <w:tcW w:w="1826" w:type="dxa"/>
            <w:vAlign w:val="center"/>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后处理软件临床使用界面友好性</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界面功能区域明确，操作流程清晰</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界面功能区域欠明确，操作流程欠清晰</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界面功能区域不明确，操作流程不清晰</w:t>
            </w:r>
          </w:p>
        </w:tc>
      </w:tr>
      <w:tr w:rsidR="00572885" w:rsidRPr="00572885" w:rsidTr="009D4F3F">
        <w:trPr>
          <w:jc w:val="center"/>
        </w:trPr>
        <w:tc>
          <w:tcPr>
            <w:tcW w:w="1826" w:type="dxa"/>
            <w:vAlign w:val="center"/>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后处理软件临床使用操作便捷性</w:t>
            </w:r>
          </w:p>
        </w:tc>
        <w:tc>
          <w:tcPr>
            <w:tcW w:w="214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操作便捷，响应灵敏</w:t>
            </w:r>
          </w:p>
        </w:tc>
        <w:tc>
          <w:tcPr>
            <w:tcW w:w="2093"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欠</w:t>
            </w:r>
            <w:r w:rsidRPr="00572885">
              <w:rPr>
                <w:rFonts w:eastAsia="仿宋_GB2312"/>
                <w:sz w:val="28"/>
                <w:szCs w:val="28"/>
              </w:rPr>
              <w:t>便捷，或响应一般</w:t>
            </w:r>
          </w:p>
        </w:tc>
        <w:tc>
          <w:tcPr>
            <w:tcW w:w="2234" w:type="dxa"/>
          </w:tcPr>
          <w:p w:rsidR="00572885" w:rsidRPr="00572885" w:rsidRDefault="00572885" w:rsidP="00527D52">
            <w:pPr>
              <w:spacing w:line="600" w:lineRule="exact"/>
              <w:jc w:val="center"/>
              <w:rPr>
                <w:rFonts w:eastAsia="仿宋_GB2312"/>
                <w:sz w:val="28"/>
                <w:szCs w:val="28"/>
              </w:rPr>
            </w:pPr>
            <w:r w:rsidRPr="00572885">
              <w:rPr>
                <w:rFonts w:eastAsia="仿宋_GB2312"/>
                <w:sz w:val="28"/>
                <w:szCs w:val="28"/>
              </w:rPr>
              <w:t>操作</w:t>
            </w:r>
            <w:r w:rsidRPr="00572885">
              <w:rPr>
                <w:rFonts w:eastAsia="仿宋_GB2312"/>
                <w:color w:val="000000"/>
                <w:sz w:val="28"/>
                <w:szCs w:val="28"/>
              </w:rPr>
              <w:t>繁琐</w:t>
            </w:r>
            <w:r w:rsidRPr="00572885">
              <w:rPr>
                <w:rFonts w:eastAsia="仿宋_GB2312"/>
                <w:sz w:val="28"/>
                <w:szCs w:val="28"/>
              </w:rPr>
              <w:t>，或响应延迟</w:t>
            </w:r>
          </w:p>
        </w:tc>
      </w:tr>
    </w:tbl>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评价标准：上述各项根据使用者的主观感受进行中立的评价。评价指标均应达到一般及以上，即认为该病例机器使用便捷性符合临床应用要求。</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3</w:t>
      </w:r>
      <w:r w:rsidRPr="00572885">
        <w:rPr>
          <w:rFonts w:eastAsia="仿宋_GB2312"/>
          <w:sz w:val="32"/>
          <w:szCs w:val="32"/>
        </w:rPr>
        <w:t>．</w:t>
      </w:r>
      <w:r w:rsidRPr="00572885">
        <w:rPr>
          <w:rFonts w:eastAsia="仿宋_GB2312" w:hint="eastAsia"/>
          <w:sz w:val="32"/>
          <w:szCs w:val="32"/>
        </w:rPr>
        <w:t>设备稳定性评价（详见表</w:t>
      </w:r>
      <w:r w:rsidR="003C0625">
        <w:rPr>
          <w:rFonts w:eastAsia="仿宋_GB2312" w:hint="eastAsia"/>
          <w:sz w:val="32"/>
          <w:szCs w:val="32"/>
        </w:rPr>
        <w:t>6</w:t>
      </w:r>
      <w:r w:rsidRPr="00572885">
        <w:rPr>
          <w:rFonts w:eastAsia="仿宋_GB2312" w:hint="eastAsia"/>
          <w:sz w:val="32"/>
          <w:szCs w:val="32"/>
        </w:rPr>
        <w:t>）</w:t>
      </w:r>
    </w:p>
    <w:p w:rsidR="00572885" w:rsidRPr="00572885" w:rsidRDefault="00572885" w:rsidP="00623C5A">
      <w:pPr>
        <w:spacing w:line="600" w:lineRule="exact"/>
        <w:ind w:firstLine="200"/>
        <w:jc w:val="center"/>
        <w:rPr>
          <w:rFonts w:ascii="黑体" w:eastAsia="黑体" w:hAnsi="黑体" w:cs="仿宋"/>
          <w:bCs/>
          <w:color w:val="000000"/>
          <w:sz w:val="28"/>
          <w:szCs w:val="28"/>
        </w:rPr>
      </w:pPr>
      <w:r w:rsidRPr="00572885">
        <w:rPr>
          <w:rFonts w:ascii="黑体" w:eastAsia="黑体" w:hAnsi="黑体" w:cs="仿宋" w:hint="eastAsia"/>
          <w:bCs/>
          <w:color w:val="000000"/>
          <w:sz w:val="28"/>
          <w:szCs w:val="28"/>
        </w:rPr>
        <w:t>表</w:t>
      </w:r>
      <w:r w:rsidR="003C0625">
        <w:rPr>
          <w:rFonts w:ascii="黑体" w:eastAsia="黑体" w:hAnsi="黑体" w:hint="eastAsia"/>
          <w:bCs/>
          <w:color w:val="000000"/>
          <w:sz w:val="28"/>
          <w:szCs w:val="28"/>
        </w:rPr>
        <w:t>6</w:t>
      </w:r>
      <w:r w:rsidRPr="00572885">
        <w:rPr>
          <w:rFonts w:ascii="黑体" w:eastAsia="黑体" w:hAnsi="黑体" w:cs="仿宋" w:hint="eastAsia"/>
          <w:bCs/>
          <w:color w:val="000000"/>
          <w:sz w:val="28"/>
          <w:szCs w:val="28"/>
        </w:rPr>
        <w:t>设备稳定性评价</w:t>
      </w:r>
    </w:p>
    <w:tbl>
      <w:tblPr>
        <w:tblW w:w="898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1701"/>
        <w:gridCol w:w="2041"/>
        <w:gridCol w:w="2410"/>
      </w:tblGrid>
      <w:tr w:rsidR="00572885" w:rsidRPr="00572885" w:rsidTr="009D4F3F">
        <w:trPr>
          <w:tblHeader/>
        </w:trPr>
        <w:tc>
          <w:tcPr>
            <w:tcW w:w="2830"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评价项目</w:t>
            </w:r>
          </w:p>
        </w:tc>
        <w:tc>
          <w:tcPr>
            <w:tcW w:w="1701"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满意</w:t>
            </w:r>
          </w:p>
        </w:tc>
        <w:tc>
          <w:tcPr>
            <w:tcW w:w="2041"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一般</w:t>
            </w:r>
          </w:p>
        </w:tc>
        <w:tc>
          <w:tcPr>
            <w:tcW w:w="2410" w:type="dxa"/>
            <w:vAlign w:val="center"/>
          </w:tcPr>
          <w:p w:rsidR="00572885" w:rsidRPr="00572885" w:rsidRDefault="00572885" w:rsidP="00623C5A">
            <w:pPr>
              <w:spacing w:line="600" w:lineRule="exact"/>
              <w:ind w:firstLine="200"/>
              <w:jc w:val="center"/>
              <w:rPr>
                <w:rFonts w:ascii="黑体" w:eastAsia="黑体" w:hAnsi="黑体"/>
                <w:bCs/>
                <w:sz w:val="28"/>
                <w:szCs w:val="28"/>
              </w:rPr>
            </w:pPr>
            <w:r w:rsidRPr="00572885">
              <w:rPr>
                <w:rFonts w:ascii="黑体" w:eastAsia="黑体" w:hAnsi="黑体"/>
                <w:bCs/>
                <w:sz w:val="28"/>
                <w:szCs w:val="28"/>
              </w:rPr>
              <w:t>不满意</w:t>
            </w:r>
          </w:p>
        </w:tc>
      </w:tr>
      <w:tr w:rsidR="00572885" w:rsidRPr="00572885" w:rsidTr="009D4F3F">
        <w:tc>
          <w:tcPr>
            <w:tcW w:w="2830"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工作流</w:t>
            </w:r>
          </w:p>
        </w:tc>
        <w:tc>
          <w:tcPr>
            <w:tcW w:w="170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顺畅、快捷</w:t>
            </w:r>
          </w:p>
        </w:tc>
        <w:tc>
          <w:tcPr>
            <w:tcW w:w="204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较</w:t>
            </w:r>
            <w:r w:rsidRPr="00572885">
              <w:rPr>
                <w:rFonts w:eastAsia="仿宋_GB2312" w:hint="eastAsia"/>
                <w:color w:val="000000"/>
                <w:sz w:val="28"/>
                <w:szCs w:val="28"/>
              </w:rPr>
              <w:t>复杂</w:t>
            </w:r>
            <w:r w:rsidRPr="00572885">
              <w:rPr>
                <w:rFonts w:eastAsia="仿宋_GB2312"/>
                <w:sz w:val="28"/>
                <w:szCs w:val="28"/>
              </w:rPr>
              <w:t>，但不影响患者检查</w:t>
            </w:r>
          </w:p>
        </w:tc>
        <w:tc>
          <w:tcPr>
            <w:tcW w:w="241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复杂，且故障较多，影响患者检查</w:t>
            </w:r>
          </w:p>
        </w:tc>
      </w:tr>
      <w:tr w:rsidR="00572885" w:rsidRPr="00572885" w:rsidTr="009D4F3F">
        <w:tc>
          <w:tcPr>
            <w:tcW w:w="2830"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图像显示和传输</w:t>
            </w:r>
          </w:p>
        </w:tc>
        <w:tc>
          <w:tcPr>
            <w:tcW w:w="170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显示与传输快捷、稳</w:t>
            </w:r>
            <w:r w:rsidRPr="00572885">
              <w:rPr>
                <w:rFonts w:eastAsia="仿宋_GB2312"/>
                <w:sz w:val="28"/>
                <w:szCs w:val="28"/>
              </w:rPr>
              <w:lastRenderedPageBreak/>
              <w:t>定，无故障</w:t>
            </w:r>
          </w:p>
        </w:tc>
        <w:tc>
          <w:tcPr>
            <w:tcW w:w="204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lastRenderedPageBreak/>
              <w:t>显示与传输一般，有故障，</w:t>
            </w:r>
            <w:r w:rsidRPr="00572885">
              <w:rPr>
                <w:rFonts w:eastAsia="仿宋_GB2312"/>
                <w:sz w:val="28"/>
                <w:szCs w:val="28"/>
              </w:rPr>
              <w:lastRenderedPageBreak/>
              <w:t>关机重</w:t>
            </w:r>
            <w:r w:rsidRPr="00572885">
              <w:rPr>
                <w:rFonts w:eastAsia="仿宋_GB2312"/>
                <w:color w:val="000000"/>
                <w:sz w:val="28"/>
                <w:szCs w:val="28"/>
              </w:rPr>
              <w:t>启能</w:t>
            </w:r>
            <w:r w:rsidRPr="00572885">
              <w:rPr>
                <w:rFonts w:eastAsia="仿宋_GB2312"/>
                <w:sz w:val="28"/>
                <w:szCs w:val="28"/>
              </w:rPr>
              <w:t>恢复</w:t>
            </w:r>
          </w:p>
        </w:tc>
        <w:tc>
          <w:tcPr>
            <w:tcW w:w="241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lastRenderedPageBreak/>
              <w:t>显示与传输</w:t>
            </w:r>
            <w:r w:rsidRPr="00572885">
              <w:rPr>
                <w:rFonts w:eastAsia="仿宋_GB2312"/>
                <w:color w:val="000000"/>
                <w:sz w:val="28"/>
                <w:szCs w:val="28"/>
              </w:rPr>
              <w:t>慢</w:t>
            </w:r>
            <w:r w:rsidRPr="00572885">
              <w:rPr>
                <w:rFonts w:eastAsia="仿宋_GB2312"/>
                <w:sz w:val="28"/>
                <w:szCs w:val="28"/>
              </w:rPr>
              <w:t>、不畅，有故障影响</w:t>
            </w:r>
            <w:r w:rsidRPr="00572885">
              <w:rPr>
                <w:rFonts w:eastAsia="仿宋_GB2312"/>
                <w:sz w:val="28"/>
                <w:szCs w:val="28"/>
              </w:rPr>
              <w:lastRenderedPageBreak/>
              <w:t>工作</w:t>
            </w:r>
          </w:p>
        </w:tc>
      </w:tr>
      <w:tr w:rsidR="00572885" w:rsidRPr="00572885" w:rsidTr="009D4F3F">
        <w:trPr>
          <w:trHeight w:val="667"/>
        </w:trPr>
        <w:tc>
          <w:tcPr>
            <w:tcW w:w="2830"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lastRenderedPageBreak/>
              <w:t>未能启动系统</w:t>
            </w:r>
          </w:p>
        </w:tc>
        <w:tc>
          <w:tcPr>
            <w:tcW w:w="170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无</w:t>
            </w:r>
          </w:p>
        </w:tc>
        <w:tc>
          <w:tcPr>
            <w:tcW w:w="204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有，但能恢复</w:t>
            </w:r>
          </w:p>
        </w:tc>
        <w:tc>
          <w:tcPr>
            <w:tcW w:w="241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有，影响工作</w:t>
            </w:r>
          </w:p>
        </w:tc>
      </w:tr>
      <w:tr w:rsidR="00572885" w:rsidRPr="00572885" w:rsidTr="009D4F3F">
        <w:trPr>
          <w:trHeight w:val="706"/>
        </w:trPr>
        <w:tc>
          <w:tcPr>
            <w:tcW w:w="2830"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系统意外关机</w:t>
            </w:r>
          </w:p>
        </w:tc>
        <w:tc>
          <w:tcPr>
            <w:tcW w:w="170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无</w:t>
            </w:r>
          </w:p>
        </w:tc>
        <w:tc>
          <w:tcPr>
            <w:tcW w:w="204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有，但能恢复</w:t>
            </w:r>
          </w:p>
        </w:tc>
        <w:tc>
          <w:tcPr>
            <w:tcW w:w="241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有，影响工作</w:t>
            </w:r>
          </w:p>
        </w:tc>
      </w:tr>
      <w:tr w:rsidR="00572885" w:rsidRPr="00572885" w:rsidTr="009D4F3F">
        <w:trPr>
          <w:trHeight w:val="702"/>
        </w:trPr>
        <w:tc>
          <w:tcPr>
            <w:tcW w:w="2830"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扫描期间异常终止</w:t>
            </w:r>
          </w:p>
        </w:tc>
        <w:tc>
          <w:tcPr>
            <w:tcW w:w="170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无</w:t>
            </w:r>
          </w:p>
        </w:tc>
        <w:tc>
          <w:tcPr>
            <w:tcW w:w="204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有，但能恢复</w:t>
            </w:r>
          </w:p>
        </w:tc>
        <w:tc>
          <w:tcPr>
            <w:tcW w:w="241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有，影响工作</w:t>
            </w:r>
          </w:p>
        </w:tc>
      </w:tr>
      <w:tr w:rsidR="00572885" w:rsidRPr="00572885" w:rsidTr="009D4F3F">
        <w:trPr>
          <w:trHeight w:val="697"/>
        </w:trPr>
        <w:tc>
          <w:tcPr>
            <w:tcW w:w="2830" w:type="dxa"/>
            <w:vAlign w:val="center"/>
          </w:tcPr>
          <w:p w:rsidR="00572885" w:rsidRPr="00572885" w:rsidRDefault="00572885" w:rsidP="00623C5A">
            <w:pPr>
              <w:spacing w:line="600" w:lineRule="exact"/>
              <w:ind w:firstLine="200"/>
              <w:jc w:val="center"/>
              <w:rPr>
                <w:rFonts w:eastAsia="仿宋_GB2312"/>
                <w:sz w:val="28"/>
                <w:szCs w:val="28"/>
              </w:rPr>
            </w:pPr>
            <w:r w:rsidRPr="00572885">
              <w:rPr>
                <w:rFonts w:eastAsia="仿宋_GB2312"/>
                <w:sz w:val="28"/>
                <w:szCs w:val="28"/>
              </w:rPr>
              <w:t>扫描期间无法曝光</w:t>
            </w:r>
          </w:p>
        </w:tc>
        <w:tc>
          <w:tcPr>
            <w:tcW w:w="170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无</w:t>
            </w:r>
          </w:p>
        </w:tc>
        <w:tc>
          <w:tcPr>
            <w:tcW w:w="2041"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有，但能恢复</w:t>
            </w:r>
          </w:p>
        </w:tc>
        <w:tc>
          <w:tcPr>
            <w:tcW w:w="2410" w:type="dxa"/>
            <w:vAlign w:val="center"/>
          </w:tcPr>
          <w:p w:rsidR="00572885" w:rsidRPr="00572885" w:rsidRDefault="00572885" w:rsidP="00623C5A">
            <w:pPr>
              <w:spacing w:line="600" w:lineRule="exact"/>
              <w:ind w:firstLine="200"/>
              <w:rPr>
                <w:rFonts w:eastAsia="仿宋_GB2312"/>
                <w:sz w:val="28"/>
                <w:szCs w:val="28"/>
              </w:rPr>
            </w:pPr>
            <w:r w:rsidRPr="00572885">
              <w:rPr>
                <w:rFonts w:eastAsia="仿宋_GB2312"/>
                <w:sz w:val="28"/>
                <w:szCs w:val="28"/>
              </w:rPr>
              <w:t>有，影响工作</w:t>
            </w:r>
          </w:p>
        </w:tc>
      </w:tr>
    </w:tbl>
    <w:p w:rsidR="00572885" w:rsidRPr="00572885" w:rsidRDefault="00572885" w:rsidP="00623C5A">
      <w:pPr>
        <w:spacing w:line="600" w:lineRule="exact"/>
        <w:ind w:firstLineChars="200" w:firstLine="640"/>
        <w:rPr>
          <w:rFonts w:eastAsia="仿宋_GB2312"/>
          <w:sz w:val="32"/>
          <w:szCs w:val="32"/>
        </w:rPr>
      </w:pPr>
      <w:r w:rsidRPr="00572885">
        <w:rPr>
          <w:rFonts w:eastAsia="仿宋_GB2312" w:hint="eastAsia"/>
          <w:sz w:val="32"/>
          <w:szCs w:val="32"/>
        </w:rPr>
        <w:t>整机稳定性评价由使用者根据主观感受进行中立的评价，评价为一般及以上，即整机功能及稳定性评价符合临床应用要求。</w:t>
      </w:r>
    </w:p>
    <w:p w:rsidR="00572885" w:rsidRPr="00572885" w:rsidRDefault="00572885" w:rsidP="006B4F98">
      <w:pPr>
        <w:spacing w:line="600" w:lineRule="exact"/>
        <w:ind w:firstLineChars="200" w:firstLine="640"/>
        <w:outlineLvl w:val="1"/>
        <w:rPr>
          <w:rFonts w:eastAsia="黑体"/>
          <w:color w:val="000000"/>
          <w:sz w:val="32"/>
          <w:szCs w:val="32"/>
        </w:rPr>
      </w:pPr>
      <w:r w:rsidRPr="00572885">
        <w:rPr>
          <w:rFonts w:eastAsia="黑体" w:hint="eastAsia"/>
          <w:color w:val="000000"/>
          <w:sz w:val="32"/>
          <w:szCs w:val="32"/>
        </w:rPr>
        <w:t>八</w:t>
      </w:r>
      <w:r w:rsidRPr="00572885">
        <w:rPr>
          <w:rFonts w:eastAsia="黑体"/>
          <w:color w:val="000000"/>
          <w:sz w:val="32"/>
          <w:szCs w:val="32"/>
        </w:rPr>
        <w:t>、临床试验例数及确定理由</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（一）临床试验例数确定理由</w:t>
      </w:r>
    </w:p>
    <w:p w:rsidR="00572885" w:rsidRPr="0062493A" w:rsidRDefault="00572885" w:rsidP="00623C5A">
      <w:pPr>
        <w:spacing w:line="600" w:lineRule="exact"/>
        <w:ind w:firstLineChars="200" w:firstLine="640"/>
        <w:rPr>
          <w:rFonts w:eastAsia="仿宋_GB2312"/>
          <w:sz w:val="32"/>
          <w:szCs w:val="32"/>
        </w:rPr>
      </w:pPr>
      <w:r w:rsidRPr="00572885">
        <w:rPr>
          <w:rFonts w:eastAsia="仿宋_GB2312"/>
          <w:sz w:val="32"/>
          <w:szCs w:val="32"/>
        </w:rPr>
        <w:t>为确保临床试验的可靠性，应规定接受临床试验的最小入组样本量</w:t>
      </w:r>
      <w:r w:rsidRPr="0062493A">
        <w:rPr>
          <w:rFonts w:eastAsia="仿宋_GB2312"/>
          <w:sz w:val="32"/>
          <w:szCs w:val="32"/>
        </w:rPr>
        <w:t>，最小样本量的计算应符合统计学原则。</w:t>
      </w:r>
    </w:p>
    <w:p w:rsidR="00572885" w:rsidRPr="00572885" w:rsidRDefault="00572885" w:rsidP="00623C5A">
      <w:pPr>
        <w:spacing w:line="600" w:lineRule="exact"/>
        <w:ind w:firstLineChars="200" w:firstLine="640"/>
        <w:rPr>
          <w:rFonts w:eastAsia="仿宋_GB2312"/>
          <w:color w:val="000000"/>
          <w:sz w:val="32"/>
          <w:szCs w:val="32"/>
        </w:rPr>
      </w:pPr>
      <w:r w:rsidRPr="0062493A">
        <w:rPr>
          <w:rFonts w:eastAsia="仿宋_GB2312"/>
          <w:sz w:val="32"/>
          <w:szCs w:val="32"/>
        </w:rPr>
        <w:t>考虑到在临床试验过程中可能出现受试者脱落，在</w:t>
      </w:r>
      <w:r w:rsidRPr="00572885">
        <w:rPr>
          <w:rFonts w:eastAsia="仿宋_GB2312"/>
          <w:sz w:val="32"/>
          <w:szCs w:val="32"/>
        </w:rPr>
        <w:t>最小样本量基础上，需按照可能的预期脱落率增加受试者入组样本量。临床影像质量</w:t>
      </w:r>
      <w:r w:rsidR="00BC05FF">
        <w:rPr>
          <w:rFonts w:eastAsia="仿宋_GB2312" w:hint="eastAsia"/>
          <w:sz w:val="32"/>
          <w:szCs w:val="32"/>
        </w:rPr>
        <w:t>可接受</w:t>
      </w:r>
      <w:r w:rsidRPr="0062493A">
        <w:rPr>
          <w:rFonts w:eastAsia="仿宋_GB2312"/>
          <w:sz w:val="32"/>
          <w:szCs w:val="32"/>
        </w:rPr>
        <w:t>率</w:t>
      </w:r>
      <w:r w:rsidRPr="0062493A">
        <w:rPr>
          <w:rFonts w:eastAsia="仿宋_GB2312"/>
          <w:color w:val="000000"/>
          <w:sz w:val="32"/>
          <w:szCs w:val="32"/>
        </w:rPr>
        <w:t>不得低于</w:t>
      </w:r>
      <w:r w:rsidRPr="0062493A">
        <w:rPr>
          <w:rFonts w:eastAsia="仿宋_GB2312" w:hint="eastAsia"/>
          <w:color w:val="000000"/>
          <w:sz w:val="32"/>
          <w:szCs w:val="32"/>
        </w:rPr>
        <w:t>90</w:t>
      </w:r>
      <w:r w:rsidRPr="0062493A">
        <w:rPr>
          <w:rFonts w:eastAsia="仿宋_GB2312"/>
          <w:color w:val="000000"/>
          <w:sz w:val="32"/>
          <w:szCs w:val="32"/>
        </w:rPr>
        <w:t>%</w:t>
      </w:r>
      <w:r w:rsidRPr="0062493A">
        <w:rPr>
          <w:rFonts w:eastAsia="仿宋_GB2312"/>
          <w:color w:val="000000"/>
          <w:sz w:val="32"/>
          <w:szCs w:val="32"/>
        </w:rPr>
        <w:t>（目</w:t>
      </w:r>
      <w:r w:rsidRPr="00572885">
        <w:rPr>
          <w:rFonts w:eastAsia="仿宋_GB2312"/>
          <w:color w:val="000000"/>
          <w:sz w:val="32"/>
          <w:szCs w:val="32"/>
        </w:rPr>
        <w:t>标值）</w:t>
      </w:r>
      <w:r w:rsidRPr="00572885">
        <w:rPr>
          <w:rFonts w:eastAsia="仿宋_GB2312" w:hint="eastAsia"/>
          <w:color w:val="000000"/>
          <w:sz w:val="32"/>
          <w:szCs w:val="32"/>
        </w:rPr>
        <w:t>。</w:t>
      </w:r>
    </w:p>
    <w:p w:rsidR="006C0E5C" w:rsidRDefault="00572885" w:rsidP="00623C5A">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如果</w:t>
      </w:r>
      <w:r w:rsidRPr="00572885">
        <w:rPr>
          <w:rFonts w:eastAsia="仿宋_GB2312"/>
          <w:color w:val="000000"/>
          <w:sz w:val="32"/>
          <w:szCs w:val="32"/>
        </w:rPr>
        <w:t>采用</w:t>
      </w:r>
      <w:r w:rsidRPr="00572885">
        <w:rPr>
          <w:rFonts w:eastAsia="仿宋_GB2312" w:hint="eastAsia"/>
          <w:color w:val="000000"/>
          <w:sz w:val="32"/>
          <w:szCs w:val="32"/>
        </w:rPr>
        <w:t>单组</w:t>
      </w:r>
      <w:r w:rsidRPr="00572885">
        <w:rPr>
          <w:rFonts w:eastAsia="仿宋_GB2312"/>
          <w:color w:val="000000"/>
          <w:sz w:val="32"/>
          <w:szCs w:val="32"/>
        </w:rPr>
        <w:t>目</w:t>
      </w:r>
      <w:r w:rsidRPr="00572885">
        <w:rPr>
          <w:rFonts w:eastAsia="仿宋_GB2312"/>
          <w:sz w:val="32"/>
          <w:szCs w:val="32"/>
        </w:rPr>
        <w:t>标</w:t>
      </w:r>
      <w:r w:rsidRPr="00572885">
        <w:rPr>
          <w:rFonts w:eastAsia="仿宋_GB2312"/>
          <w:color w:val="000000"/>
          <w:sz w:val="32"/>
          <w:szCs w:val="32"/>
        </w:rPr>
        <w:t>值法试验</w:t>
      </w:r>
      <w:r w:rsidR="006C0E5C">
        <w:rPr>
          <w:rFonts w:eastAsia="仿宋_GB2312" w:hint="eastAsia"/>
          <w:color w:val="000000"/>
          <w:sz w:val="32"/>
          <w:szCs w:val="32"/>
        </w:rPr>
        <w:t>：</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hint="eastAsia"/>
          <w:sz w:val="32"/>
          <w:szCs w:val="32"/>
        </w:rPr>
        <w:t>例如</w:t>
      </w:r>
      <w:r w:rsidR="006C0E5C">
        <w:rPr>
          <w:rFonts w:eastAsia="仿宋_GB2312" w:hint="eastAsia"/>
          <w:sz w:val="32"/>
          <w:szCs w:val="32"/>
        </w:rPr>
        <w:t>1</w:t>
      </w:r>
      <w:r w:rsidRPr="00572885">
        <w:rPr>
          <w:rFonts w:eastAsia="仿宋_GB2312" w:hint="eastAsia"/>
          <w:sz w:val="32"/>
          <w:szCs w:val="32"/>
        </w:rPr>
        <w:t>：</w:t>
      </w:r>
      <w:r w:rsidRPr="00572885">
        <w:rPr>
          <w:rFonts w:eastAsia="仿宋_GB2312"/>
          <w:color w:val="000000"/>
          <w:sz w:val="32"/>
          <w:szCs w:val="32"/>
        </w:rPr>
        <w:t>根</w:t>
      </w:r>
      <w:r w:rsidRPr="006C0E5C">
        <w:rPr>
          <w:rFonts w:eastAsia="仿宋_GB2312"/>
          <w:color w:val="000000"/>
          <w:sz w:val="32"/>
          <w:szCs w:val="32"/>
        </w:rPr>
        <w:t>据临床要求，</w:t>
      </w:r>
      <w:r w:rsidRPr="006C0E5C">
        <w:rPr>
          <w:rFonts w:eastAsia="仿宋_GB2312"/>
          <w:sz w:val="32"/>
          <w:szCs w:val="32"/>
        </w:rPr>
        <w:t>临床影像质量</w:t>
      </w:r>
      <w:r w:rsidR="00BC05FF">
        <w:rPr>
          <w:rFonts w:eastAsia="仿宋_GB2312" w:hint="eastAsia"/>
          <w:sz w:val="32"/>
          <w:szCs w:val="32"/>
        </w:rPr>
        <w:t>可接受</w:t>
      </w:r>
      <w:r w:rsidRPr="006C0E5C">
        <w:rPr>
          <w:rFonts w:eastAsia="仿宋_GB2312"/>
          <w:sz w:val="32"/>
          <w:szCs w:val="32"/>
        </w:rPr>
        <w:t>率</w:t>
      </w:r>
      <w:r w:rsidRPr="006C0E5C">
        <w:rPr>
          <w:rFonts w:eastAsia="仿宋_GB2312"/>
          <w:color w:val="000000"/>
          <w:sz w:val="32"/>
          <w:szCs w:val="32"/>
        </w:rPr>
        <w:t>不得低于</w:t>
      </w:r>
      <w:r w:rsidRPr="006C0E5C">
        <w:rPr>
          <w:rFonts w:eastAsia="仿宋_GB2312" w:hint="eastAsia"/>
          <w:color w:val="000000"/>
          <w:sz w:val="32"/>
          <w:szCs w:val="32"/>
        </w:rPr>
        <w:t>90</w:t>
      </w:r>
      <w:r w:rsidRPr="006C0E5C">
        <w:rPr>
          <w:rFonts w:eastAsia="仿宋_GB2312"/>
          <w:color w:val="000000"/>
          <w:sz w:val="32"/>
          <w:szCs w:val="32"/>
        </w:rPr>
        <w:t>%</w:t>
      </w:r>
      <w:r w:rsidRPr="006C0E5C">
        <w:rPr>
          <w:rFonts w:eastAsia="仿宋_GB2312"/>
          <w:color w:val="000000"/>
          <w:sz w:val="32"/>
          <w:szCs w:val="32"/>
        </w:rPr>
        <w:t>（目标值）</w:t>
      </w:r>
      <w:r w:rsidR="006C0E5C">
        <w:rPr>
          <w:rFonts w:eastAsia="仿宋_GB2312" w:hint="eastAsia"/>
          <w:color w:val="000000"/>
          <w:sz w:val="32"/>
          <w:szCs w:val="32"/>
        </w:rPr>
        <w:t>，</w:t>
      </w:r>
      <w:r w:rsidRPr="006C0E5C">
        <w:rPr>
          <w:rFonts w:eastAsia="仿宋_GB2312"/>
          <w:color w:val="000000"/>
          <w:sz w:val="32"/>
          <w:szCs w:val="32"/>
        </w:rPr>
        <w:t>假设试验组</w:t>
      </w:r>
      <w:r w:rsidRPr="006C0E5C">
        <w:rPr>
          <w:rFonts w:eastAsia="仿宋_GB2312"/>
          <w:sz w:val="32"/>
          <w:szCs w:val="32"/>
        </w:rPr>
        <w:t>临床影像质量</w:t>
      </w:r>
      <w:r w:rsidRPr="006C0E5C">
        <w:rPr>
          <w:rFonts w:eastAsia="仿宋_GB2312" w:hint="eastAsia"/>
          <w:sz w:val="32"/>
          <w:szCs w:val="32"/>
        </w:rPr>
        <w:t>合格</w:t>
      </w:r>
      <w:r w:rsidRPr="006C0E5C">
        <w:rPr>
          <w:rFonts w:eastAsia="仿宋_GB2312"/>
          <w:sz w:val="32"/>
          <w:szCs w:val="32"/>
        </w:rPr>
        <w:t>率</w:t>
      </w:r>
      <w:r w:rsidRPr="006C0E5C">
        <w:rPr>
          <w:rFonts w:eastAsia="仿宋_GB2312"/>
          <w:color w:val="000000"/>
          <w:sz w:val="32"/>
          <w:szCs w:val="32"/>
        </w:rPr>
        <w:t>为</w:t>
      </w:r>
      <w:r w:rsidRPr="006C0E5C">
        <w:rPr>
          <w:rFonts w:eastAsia="仿宋_GB2312"/>
          <w:color w:val="000000"/>
          <w:sz w:val="32"/>
          <w:szCs w:val="32"/>
        </w:rPr>
        <w:t>9</w:t>
      </w:r>
      <w:r w:rsidRPr="006C0E5C">
        <w:rPr>
          <w:rFonts w:eastAsia="仿宋_GB2312" w:hint="eastAsia"/>
          <w:color w:val="000000"/>
          <w:sz w:val="32"/>
          <w:szCs w:val="32"/>
        </w:rPr>
        <w:t>8</w:t>
      </w:r>
      <w:r w:rsidRPr="006C0E5C">
        <w:rPr>
          <w:rFonts w:eastAsia="仿宋_GB2312"/>
          <w:color w:val="000000"/>
          <w:sz w:val="32"/>
          <w:szCs w:val="32"/>
        </w:rPr>
        <w:t>%</w:t>
      </w:r>
      <w:r w:rsidRPr="006C0E5C">
        <w:rPr>
          <w:rFonts w:eastAsia="仿宋_GB2312"/>
          <w:color w:val="000000"/>
          <w:sz w:val="32"/>
          <w:szCs w:val="32"/>
        </w:rPr>
        <w:t>，则当双侧显著性水平取</w:t>
      </w:r>
      <w:r w:rsidRPr="006C0E5C">
        <w:rPr>
          <w:rFonts w:eastAsia="仿宋_GB2312"/>
          <w:color w:val="000000"/>
          <w:sz w:val="32"/>
          <w:szCs w:val="32"/>
        </w:rPr>
        <w:t>0.05</w:t>
      </w:r>
      <w:r w:rsidRPr="006C0E5C">
        <w:rPr>
          <w:rFonts w:eastAsia="仿宋_GB2312"/>
          <w:color w:val="000000"/>
          <w:sz w:val="32"/>
          <w:szCs w:val="32"/>
        </w:rPr>
        <w:t>、检验效能为</w:t>
      </w:r>
      <w:r w:rsidRPr="006C0E5C">
        <w:rPr>
          <w:rFonts w:eastAsia="仿宋_GB2312"/>
          <w:color w:val="000000"/>
          <w:sz w:val="32"/>
          <w:szCs w:val="32"/>
        </w:rPr>
        <w:t>80%</w:t>
      </w:r>
      <w:r w:rsidRPr="006C0E5C">
        <w:rPr>
          <w:rFonts w:eastAsia="仿宋_GB2312"/>
          <w:color w:val="000000"/>
          <w:sz w:val="32"/>
          <w:szCs w:val="32"/>
        </w:rPr>
        <w:t>，试验最少需要的受试者数为</w:t>
      </w:r>
      <w:r w:rsidRPr="006C0E5C">
        <w:rPr>
          <w:rFonts w:eastAsia="仿宋_GB2312" w:hint="eastAsia"/>
          <w:color w:val="000000"/>
          <w:sz w:val="32"/>
          <w:szCs w:val="32"/>
        </w:rPr>
        <w:t>70</w:t>
      </w:r>
      <w:r w:rsidRPr="006C0E5C">
        <w:rPr>
          <w:rFonts w:eastAsia="仿宋_GB2312"/>
          <w:color w:val="000000"/>
          <w:sz w:val="32"/>
          <w:szCs w:val="32"/>
        </w:rPr>
        <w:t>例，考虑</w:t>
      </w:r>
      <w:r w:rsidRPr="006C0E5C">
        <w:rPr>
          <w:rFonts w:eastAsia="仿宋_GB2312" w:hint="eastAsia"/>
          <w:color w:val="000000"/>
          <w:sz w:val="32"/>
          <w:szCs w:val="32"/>
        </w:rPr>
        <w:t>10</w:t>
      </w:r>
      <w:r w:rsidRPr="006C0E5C">
        <w:rPr>
          <w:rFonts w:eastAsia="仿宋_GB2312"/>
          <w:color w:val="000000"/>
          <w:sz w:val="32"/>
          <w:szCs w:val="32"/>
        </w:rPr>
        <w:t>%</w:t>
      </w:r>
      <w:r w:rsidRPr="006C0E5C">
        <w:rPr>
          <w:rFonts w:eastAsia="仿宋_GB2312"/>
          <w:color w:val="000000"/>
          <w:sz w:val="32"/>
          <w:szCs w:val="32"/>
        </w:rPr>
        <w:t>的脱落率，</w:t>
      </w:r>
      <w:r w:rsidRPr="00572885">
        <w:rPr>
          <w:rFonts w:eastAsia="仿宋_GB2312"/>
          <w:color w:val="000000"/>
          <w:sz w:val="32"/>
          <w:szCs w:val="32"/>
        </w:rPr>
        <w:t>需纳入的试验例数为</w:t>
      </w:r>
      <w:r w:rsidRPr="00572885">
        <w:rPr>
          <w:rFonts w:eastAsia="仿宋_GB2312"/>
          <w:color w:val="000000"/>
          <w:sz w:val="32"/>
          <w:szCs w:val="32"/>
        </w:rPr>
        <w:lastRenderedPageBreak/>
        <w:t>不低于</w:t>
      </w:r>
      <w:r w:rsidRPr="00572885">
        <w:rPr>
          <w:rFonts w:eastAsia="仿宋_GB2312" w:hint="eastAsia"/>
          <w:color w:val="000000"/>
          <w:sz w:val="32"/>
          <w:szCs w:val="32"/>
        </w:rPr>
        <w:t>77</w:t>
      </w:r>
      <w:r w:rsidRPr="00572885">
        <w:rPr>
          <w:rFonts w:eastAsia="仿宋_GB2312"/>
          <w:color w:val="000000"/>
          <w:sz w:val="32"/>
          <w:szCs w:val="32"/>
        </w:rPr>
        <w:t>例。</w:t>
      </w:r>
    </w:p>
    <w:p w:rsidR="00572885" w:rsidRPr="00572885" w:rsidRDefault="006C0E5C" w:rsidP="00623C5A">
      <w:pPr>
        <w:spacing w:line="600" w:lineRule="exact"/>
        <w:ind w:firstLineChars="200" w:firstLine="640"/>
        <w:rPr>
          <w:rFonts w:eastAsia="仿宋_GB2312"/>
          <w:color w:val="000000"/>
          <w:sz w:val="32"/>
          <w:szCs w:val="32"/>
        </w:rPr>
      </w:pPr>
      <w:r w:rsidRPr="00572885">
        <w:rPr>
          <w:rFonts w:eastAsia="仿宋_GB2312" w:hint="eastAsia"/>
          <w:sz w:val="32"/>
          <w:szCs w:val="32"/>
        </w:rPr>
        <w:t>例如</w:t>
      </w:r>
      <w:r>
        <w:rPr>
          <w:rFonts w:eastAsia="仿宋_GB2312" w:hint="eastAsia"/>
          <w:sz w:val="32"/>
          <w:szCs w:val="32"/>
        </w:rPr>
        <w:t>2</w:t>
      </w:r>
      <w:r w:rsidRPr="00572885">
        <w:rPr>
          <w:rFonts w:eastAsia="仿宋_GB2312" w:hint="eastAsia"/>
          <w:sz w:val="32"/>
          <w:szCs w:val="32"/>
        </w:rPr>
        <w:t>：</w:t>
      </w:r>
      <w:r w:rsidRPr="00572885">
        <w:rPr>
          <w:rFonts w:eastAsia="仿宋_GB2312"/>
          <w:color w:val="000000"/>
          <w:sz w:val="32"/>
          <w:szCs w:val="32"/>
        </w:rPr>
        <w:t>根</w:t>
      </w:r>
      <w:r w:rsidRPr="006C0E5C">
        <w:rPr>
          <w:rFonts w:eastAsia="仿宋_GB2312"/>
          <w:color w:val="000000"/>
          <w:sz w:val="32"/>
          <w:szCs w:val="32"/>
        </w:rPr>
        <w:t>据临床要求，</w:t>
      </w:r>
      <w:r w:rsidRPr="006C0E5C">
        <w:rPr>
          <w:rFonts w:eastAsia="仿宋_GB2312"/>
          <w:sz w:val="32"/>
          <w:szCs w:val="32"/>
        </w:rPr>
        <w:t>临床影像质量</w:t>
      </w:r>
      <w:r w:rsidR="00BC05FF">
        <w:rPr>
          <w:rFonts w:eastAsia="仿宋_GB2312" w:hint="eastAsia"/>
          <w:sz w:val="32"/>
          <w:szCs w:val="32"/>
        </w:rPr>
        <w:t>可接受</w:t>
      </w:r>
      <w:r w:rsidRPr="006C0E5C">
        <w:rPr>
          <w:rFonts w:eastAsia="仿宋_GB2312"/>
          <w:sz w:val="32"/>
          <w:szCs w:val="32"/>
        </w:rPr>
        <w:t>率</w:t>
      </w:r>
      <w:r w:rsidRPr="006C0E5C">
        <w:rPr>
          <w:rFonts w:eastAsia="仿宋_GB2312"/>
          <w:color w:val="000000"/>
          <w:sz w:val="32"/>
          <w:szCs w:val="32"/>
        </w:rPr>
        <w:t>不得低于</w:t>
      </w:r>
      <w:r w:rsidRPr="006C0E5C">
        <w:rPr>
          <w:rFonts w:eastAsia="仿宋_GB2312" w:hint="eastAsia"/>
          <w:color w:val="000000"/>
          <w:sz w:val="32"/>
          <w:szCs w:val="32"/>
        </w:rPr>
        <w:t>90</w:t>
      </w:r>
      <w:r w:rsidRPr="006C0E5C">
        <w:rPr>
          <w:rFonts w:eastAsia="仿宋_GB2312"/>
          <w:color w:val="000000"/>
          <w:sz w:val="32"/>
          <w:szCs w:val="32"/>
        </w:rPr>
        <w:t>%</w:t>
      </w:r>
      <w:r w:rsidRPr="006C0E5C">
        <w:rPr>
          <w:rFonts w:eastAsia="仿宋_GB2312"/>
          <w:color w:val="000000"/>
          <w:sz w:val="32"/>
          <w:szCs w:val="32"/>
        </w:rPr>
        <w:t>（目标值）</w:t>
      </w:r>
      <w:r>
        <w:rPr>
          <w:rFonts w:eastAsia="仿宋_GB2312" w:hint="eastAsia"/>
          <w:color w:val="000000"/>
          <w:sz w:val="32"/>
          <w:szCs w:val="32"/>
        </w:rPr>
        <w:t>，</w:t>
      </w:r>
      <w:r w:rsidR="00572885" w:rsidRPr="00572885">
        <w:rPr>
          <w:rFonts w:eastAsia="仿宋_GB2312"/>
          <w:color w:val="000000"/>
          <w:sz w:val="32"/>
          <w:szCs w:val="32"/>
        </w:rPr>
        <w:t xml:space="preserve"> </w:t>
      </w:r>
      <w:r w:rsidR="00572885" w:rsidRPr="00572885">
        <w:rPr>
          <w:rFonts w:eastAsia="仿宋_GB2312"/>
          <w:color w:val="000000"/>
          <w:sz w:val="32"/>
          <w:szCs w:val="32"/>
        </w:rPr>
        <w:t>假设试验组</w:t>
      </w:r>
      <w:r w:rsidR="00572885" w:rsidRPr="00572885">
        <w:rPr>
          <w:rFonts w:eastAsia="仿宋_GB2312"/>
          <w:sz w:val="32"/>
          <w:szCs w:val="32"/>
        </w:rPr>
        <w:t>临床影像质量优良率</w:t>
      </w:r>
      <w:r w:rsidR="00572885" w:rsidRPr="006C0E5C">
        <w:rPr>
          <w:rFonts w:eastAsia="仿宋_GB2312"/>
          <w:color w:val="000000"/>
          <w:sz w:val="32"/>
          <w:szCs w:val="32"/>
        </w:rPr>
        <w:t>为</w:t>
      </w:r>
      <w:r w:rsidR="00572885" w:rsidRPr="006C0E5C">
        <w:rPr>
          <w:rFonts w:eastAsia="仿宋_GB2312"/>
          <w:color w:val="000000"/>
          <w:sz w:val="32"/>
          <w:szCs w:val="32"/>
        </w:rPr>
        <w:t>9</w:t>
      </w:r>
      <w:r w:rsidR="00572885" w:rsidRPr="006C0E5C">
        <w:rPr>
          <w:rFonts w:eastAsia="仿宋_GB2312" w:hint="eastAsia"/>
          <w:color w:val="000000"/>
          <w:sz w:val="32"/>
          <w:szCs w:val="32"/>
        </w:rPr>
        <w:t>5</w:t>
      </w:r>
      <w:r w:rsidR="00572885" w:rsidRPr="006C0E5C">
        <w:rPr>
          <w:rFonts w:eastAsia="仿宋_GB2312"/>
          <w:color w:val="000000"/>
          <w:sz w:val="32"/>
          <w:szCs w:val="32"/>
        </w:rPr>
        <w:t>%</w:t>
      </w:r>
      <w:r w:rsidR="00572885" w:rsidRPr="006C0E5C">
        <w:rPr>
          <w:rFonts w:eastAsia="仿宋_GB2312"/>
          <w:color w:val="000000"/>
          <w:sz w:val="32"/>
          <w:szCs w:val="32"/>
        </w:rPr>
        <w:t>，则当双侧显著性水平取</w:t>
      </w:r>
      <w:r w:rsidR="00572885" w:rsidRPr="006C0E5C">
        <w:rPr>
          <w:rFonts w:eastAsia="仿宋_GB2312"/>
          <w:color w:val="000000"/>
          <w:sz w:val="32"/>
          <w:szCs w:val="32"/>
        </w:rPr>
        <w:t>0.05</w:t>
      </w:r>
      <w:r w:rsidR="00572885" w:rsidRPr="006C0E5C">
        <w:rPr>
          <w:rFonts w:eastAsia="仿宋_GB2312"/>
          <w:color w:val="000000"/>
          <w:sz w:val="32"/>
          <w:szCs w:val="32"/>
        </w:rPr>
        <w:t>、检验效能为</w:t>
      </w:r>
      <w:r w:rsidR="00572885" w:rsidRPr="006C0E5C">
        <w:rPr>
          <w:rFonts w:eastAsia="仿宋_GB2312"/>
          <w:color w:val="000000"/>
          <w:sz w:val="32"/>
          <w:szCs w:val="32"/>
        </w:rPr>
        <w:t>80%</w:t>
      </w:r>
      <w:r w:rsidR="00572885" w:rsidRPr="006C0E5C">
        <w:rPr>
          <w:rFonts w:eastAsia="仿宋_GB2312"/>
          <w:color w:val="000000"/>
          <w:sz w:val="32"/>
          <w:szCs w:val="32"/>
        </w:rPr>
        <w:t>，试验最少需要的受试者数为</w:t>
      </w:r>
      <w:r w:rsidR="00572885" w:rsidRPr="006C0E5C">
        <w:rPr>
          <w:rFonts w:eastAsia="仿宋_GB2312" w:hint="eastAsia"/>
          <w:color w:val="000000"/>
          <w:sz w:val="32"/>
          <w:szCs w:val="32"/>
        </w:rPr>
        <w:t>231</w:t>
      </w:r>
      <w:r w:rsidR="00572885" w:rsidRPr="006C0E5C">
        <w:rPr>
          <w:rFonts w:eastAsia="仿宋_GB2312"/>
          <w:color w:val="000000"/>
          <w:sz w:val="32"/>
          <w:szCs w:val="32"/>
        </w:rPr>
        <w:t>例，考虑</w:t>
      </w:r>
      <w:r w:rsidR="00572885" w:rsidRPr="006C0E5C">
        <w:rPr>
          <w:rFonts w:eastAsia="仿宋_GB2312" w:hint="eastAsia"/>
          <w:color w:val="000000"/>
          <w:sz w:val="32"/>
          <w:szCs w:val="32"/>
        </w:rPr>
        <w:t>10</w:t>
      </w:r>
      <w:r w:rsidR="00572885" w:rsidRPr="006C0E5C">
        <w:rPr>
          <w:rFonts w:eastAsia="仿宋_GB2312"/>
          <w:color w:val="000000"/>
          <w:sz w:val="32"/>
          <w:szCs w:val="32"/>
        </w:rPr>
        <w:t>%</w:t>
      </w:r>
      <w:r w:rsidR="00572885" w:rsidRPr="006C0E5C">
        <w:rPr>
          <w:rFonts w:eastAsia="仿宋_GB2312"/>
          <w:color w:val="000000"/>
          <w:sz w:val="32"/>
          <w:szCs w:val="32"/>
        </w:rPr>
        <w:t>的脱落率，需纳入的试验例数</w:t>
      </w:r>
      <w:r w:rsidR="00572885" w:rsidRPr="00572885">
        <w:rPr>
          <w:rFonts w:eastAsia="仿宋_GB2312"/>
          <w:color w:val="000000"/>
          <w:sz w:val="32"/>
          <w:szCs w:val="32"/>
        </w:rPr>
        <w:t>为不低于</w:t>
      </w:r>
      <w:r w:rsidR="00572885" w:rsidRPr="00572885">
        <w:rPr>
          <w:rFonts w:eastAsia="仿宋_GB2312" w:hint="eastAsia"/>
          <w:color w:val="000000"/>
          <w:sz w:val="32"/>
          <w:szCs w:val="32"/>
        </w:rPr>
        <w:t>255</w:t>
      </w:r>
      <w:r w:rsidR="00572885" w:rsidRPr="00572885">
        <w:rPr>
          <w:rFonts w:eastAsia="仿宋_GB2312"/>
          <w:color w:val="000000"/>
          <w:sz w:val="32"/>
          <w:szCs w:val="32"/>
        </w:rPr>
        <w:t>例。</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如果采用自身对照（两台设备同一病人），合格率非劣效界值不得高于</w:t>
      </w:r>
      <w:r w:rsidRPr="00572885">
        <w:rPr>
          <w:rFonts w:eastAsia="仿宋_GB2312" w:hint="eastAsia"/>
          <w:color w:val="000000"/>
          <w:sz w:val="32"/>
          <w:szCs w:val="32"/>
        </w:rPr>
        <w:t>8%</w:t>
      </w:r>
      <w:r w:rsidRPr="00572885">
        <w:rPr>
          <w:rFonts w:eastAsia="仿宋_GB2312" w:hint="eastAsia"/>
          <w:color w:val="000000"/>
          <w:sz w:val="32"/>
          <w:szCs w:val="32"/>
        </w:rPr>
        <w:t>。</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（二）特殊病例</w:t>
      </w:r>
    </w:p>
    <w:p w:rsidR="00572885" w:rsidRDefault="00572885" w:rsidP="00623C5A">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代表性病例：单发高代谢病灶、多发高代谢病灶、放射性缺损、应分别至少提供</w:t>
      </w:r>
      <w:r w:rsidRPr="00572885">
        <w:rPr>
          <w:rFonts w:eastAsia="仿宋_GB2312" w:hint="eastAsia"/>
          <w:color w:val="000000"/>
          <w:sz w:val="32"/>
          <w:szCs w:val="32"/>
        </w:rPr>
        <w:t>2</w:t>
      </w:r>
      <w:r w:rsidRPr="00572885">
        <w:rPr>
          <w:rFonts w:eastAsia="仿宋_GB2312" w:hint="eastAsia"/>
          <w:color w:val="000000"/>
          <w:sz w:val="32"/>
          <w:szCs w:val="32"/>
        </w:rPr>
        <w:t>例。</w:t>
      </w:r>
    </w:p>
    <w:p w:rsidR="00313D3D" w:rsidRPr="00572885" w:rsidRDefault="00313D3D" w:rsidP="00313D3D">
      <w:pPr>
        <w:spacing w:line="600" w:lineRule="exact"/>
        <w:ind w:firstLineChars="200" w:firstLine="640"/>
        <w:rPr>
          <w:rFonts w:eastAsia="仿宋_GB2312"/>
          <w:sz w:val="32"/>
          <w:szCs w:val="32"/>
        </w:rPr>
      </w:pPr>
      <w:r w:rsidRPr="00572885">
        <w:rPr>
          <w:rFonts w:eastAsia="仿宋_GB2312" w:hint="eastAsia"/>
          <w:sz w:val="32"/>
          <w:szCs w:val="32"/>
        </w:rPr>
        <w:t>呼吸门控不少于</w:t>
      </w:r>
      <w:r w:rsidRPr="00572885">
        <w:rPr>
          <w:rFonts w:eastAsia="仿宋_GB2312" w:hint="eastAsia"/>
          <w:sz w:val="32"/>
          <w:szCs w:val="32"/>
        </w:rPr>
        <w:t>10</w:t>
      </w:r>
      <w:r w:rsidRPr="00572885">
        <w:rPr>
          <w:rFonts w:eastAsia="仿宋_GB2312" w:hint="eastAsia"/>
          <w:sz w:val="32"/>
          <w:szCs w:val="32"/>
        </w:rPr>
        <w:t>例。</w:t>
      </w:r>
    </w:p>
    <w:p w:rsidR="00313D3D" w:rsidRPr="00572885" w:rsidRDefault="00313D3D" w:rsidP="00313D3D">
      <w:pPr>
        <w:spacing w:line="600" w:lineRule="exact"/>
        <w:ind w:firstLineChars="200" w:firstLine="640"/>
        <w:rPr>
          <w:rFonts w:eastAsia="仿宋_GB2312"/>
          <w:color w:val="000000"/>
          <w:sz w:val="32"/>
          <w:szCs w:val="32"/>
        </w:rPr>
      </w:pPr>
      <w:r w:rsidRPr="00572885">
        <w:rPr>
          <w:rFonts w:eastAsia="仿宋_GB2312" w:hint="eastAsia"/>
          <w:sz w:val="32"/>
          <w:szCs w:val="32"/>
        </w:rPr>
        <w:t>心脏不少于</w:t>
      </w:r>
      <w:r w:rsidRPr="00572885">
        <w:rPr>
          <w:rFonts w:eastAsia="仿宋_GB2312" w:hint="eastAsia"/>
          <w:sz w:val="32"/>
          <w:szCs w:val="32"/>
        </w:rPr>
        <w:t>10</w:t>
      </w:r>
      <w:r w:rsidRPr="00572885">
        <w:rPr>
          <w:rFonts w:eastAsia="仿宋_GB2312" w:hint="eastAsia"/>
          <w:sz w:val="32"/>
          <w:szCs w:val="32"/>
        </w:rPr>
        <w:t>例。</w:t>
      </w:r>
    </w:p>
    <w:p w:rsidR="00572885" w:rsidRPr="00572885" w:rsidRDefault="00572885" w:rsidP="006B4F98">
      <w:pPr>
        <w:spacing w:line="600" w:lineRule="exact"/>
        <w:ind w:firstLineChars="200" w:firstLine="640"/>
        <w:outlineLvl w:val="1"/>
        <w:rPr>
          <w:rFonts w:eastAsia="黑体"/>
          <w:color w:val="000000"/>
          <w:sz w:val="32"/>
          <w:szCs w:val="32"/>
        </w:rPr>
      </w:pPr>
      <w:r w:rsidRPr="00572885">
        <w:rPr>
          <w:rFonts w:eastAsia="黑体" w:hint="eastAsia"/>
          <w:color w:val="000000"/>
          <w:sz w:val="32"/>
          <w:szCs w:val="32"/>
        </w:rPr>
        <w:t>九</w:t>
      </w:r>
      <w:r w:rsidRPr="00572885">
        <w:rPr>
          <w:rFonts w:eastAsia="黑体"/>
          <w:color w:val="000000"/>
          <w:sz w:val="32"/>
          <w:szCs w:val="32"/>
        </w:rPr>
        <w:t>、临床的评价方法和统计处理方法</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（一）影像质量评价方法</w:t>
      </w:r>
    </w:p>
    <w:p w:rsidR="00572885" w:rsidRPr="00572885" w:rsidRDefault="00572885" w:rsidP="00623C5A">
      <w:pPr>
        <w:spacing w:line="600" w:lineRule="exact"/>
        <w:ind w:firstLineChars="200" w:firstLine="640"/>
        <w:rPr>
          <w:rFonts w:eastAsia="仿宋_GB2312"/>
          <w:sz w:val="32"/>
          <w:szCs w:val="32"/>
        </w:rPr>
      </w:pPr>
      <w:bookmarkStart w:id="79" w:name="OLE_LINK8"/>
      <w:bookmarkStart w:id="80" w:name="OLE_LINK9"/>
      <w:r w:rsidRPr="00572885">
        <w:rPr>
          <w:rFonts w:eastAsia="仿宋_GB2312"/>
          <w:sz w:val="32"/>
          <w:szCs w:val="32"/>
        </w:rPr>
        <w:t>1.</w:t>
      </w:r>
      <w:r w:rsidRPr="00572885">
        <w:rPr>
          <w:rFonts w:eastAsia="仿宋_GB2312"/>
          <w:sz w:val="32"/>
          <w:szCs w:val="32"/>
        </w:rPr>
        <w:t>影像质量评价采用双人</w:t>
      </w:r>
      <w:r w:rsidRPr="00572885">
        <w:rPr>
          <w:rFonts w:eastAsia="仿宋_GB2312"/>
          <w:color w:val="000000"/>
          <w:sz w:val="32"/>
          <w:szCs w:val="32"/>
        </w:rPr>
        <w:t>盲态</w:t>
      </w:r>
      <w:r w:rsidR="00BC05FF">
        <w:rPr>
          <w:rFonts w:eastAsia="仿宋_GB2312"/>
          <w:sz w:val="32"/>
          <w:szCs w:val="32"/>
        </w:rPr>
        <w:t>评价的方式（即：双人独立评价临床影像的质量）</w:t>
      </w:r>
      <w:r w:rsidR="00BC05FF">
        <w:rPr>
          <w:rFonts w:eastAsia="仿宋_GB2312" w:hint="eastAsia"/>
          <w:sz w:val="32"/>
          <w:szCs w:val="32"/>
        </w:rPr>
        <w:t>。确定</w:t>
      </w:r>
      <w:r w:rsidRPr="00572885">
        <w:rPr>
          <w:rFonts w:eastAsia="仿宋_GB2312"/>
          <w:sz w:val="32"/>
          <w:szCs w:val="32"/>
        </w:rPr>
        <w:t>要求受试者</w:t>
      </w:r>
      <w:r w:rsidRPr="00572885">
        <w:rPr>
          <w:rFonts w:eastAsia="仿宋_GB2312" w:hint="eastAsia"/>
          <w:sz w:val="32"/>
          <w:szCs w:val="32"/>
        </w:rPr>
        <w:t>影像</w:t>
      </w:r>
      <w:r w:rsidRPr="00572885">
        <w:rPr>
          <w:rFonts w:eastAsia="仿宋_GB2312"/>
          <w:sz w:val="32"/>
          <w:szCs w:val="32"/>
        </w:rPr>
        <w:t>质量</w:t>
      </w:r>
      <w:r w:rsidRPr="00572885">
        <w:rPr>
          <w:rFonts w:eastAsia="仿宋_GB2312" w:hint="eastAsia"/>
          <w:sz w:val="32"/>
          <w:szCs w:val="32"/>
        </w:rPr>
        <w:t>临床可接受率（即</w:t>
      </w:r>
      <w:r w:rsidR="00BC05FF">
        <w:rPr>
          <w:rFonts w:eastAsia="仿宋_GB2312" w:hint="eastAsia"/>
          <w:sz w:val="32"/>
          <w:szCs w:val="32"/>
        </w:rPr>
        <w:t>2</w:t>
      </w:r>
      <w:r w:rsidRPr="00572885">
        <w:rPr>
          <w:rFonts w:eastAsia="仿宋_GB2312" w:hint="eastAsia"/>
          <w:sz w:val="32"/>
          <w:szCs w:val="32"/>
        </w:rPr>
        <w:t>分及</w:t>
      </w:r>
      <w:r w:rsidRPr="00572885">
        <w:rPr>
          <w:rFonts w:eastAsia="仿宋_GB2312"/>
          <w:sz w:val="32"/>
          <w:szCs w:val="32"/>
        </w:rPr>
        <w:t>以上的图像不少于</w:t>
      </w:r>
      <w:r w:rsidR="00BC05FF">
        <w:rPr>
          <w:rFonts w:eastAsia="仿宋_GB2312" w:hint="eastAsia"/>
          <w:sz w:val="32"/>
          <w:szCs w:val="32"/>
        </w:rPr>
        <w:t>可接受率</w:t>
      </w:r>
      <w:r w:rsidRPr="00572885">
        <w:rPr>
          <w:rFonts w:eastAsia="仿宋_GB2312" w:hint="eastAsia"/>
          <w:sz w:val="32"/>
          <w:szCs w:val="32"/>
        </w:rPr>
        <w:t>）</w:t>
      </w:r>
      <w:r w:rsidRPr="00572885">
        <w:rPr>
          <w:rFonts w:eastAsia="仿宋_GB2312"/>
          <w:sz w:val="32"/>
          <w:szCs w:val="32"/>
        </w:rPr>
        <w:t>。</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2.</w:t>
      </w:r>
      <w:bookmarkEnd w:id="79"/>
      <w:bookmarkEnd w:id="80"/>
      <w:r w:rsidRPr="00572885">
        <w:rPr>
          <w:rFonts w:eastAsia="仿宋_GB2312"/>
          <w:sz w:val="32"/>
          <w:szCs w:val="32"/>
        </w:rPr>
        <w:t>由参加临床验证的医生采用双人</w:t>
      </w:r>
      <w:r w:rsidRPr="00572885">
        <w:rPr>
          <w:rFonts w:eastAsia="仿宋_GB2312"/>
          <w:color w:val="000000"/>
          <w:sz w:val="32"/>
          <w:szCs w:val="32"/>
        </w:rPr>
        <w:t>盲态</w:t>
      </w:r>
      <w:r w:rsidRPr="00572885">
        <w:rPr>
          <w:rFonts w:eastAsia="仿宋_GB2312"/>
          <w:sz w:val="32"/>
          <w:szCs w:val="32"/>
        </w:rPr>
        <w:t>评价的方式根据在临床使用期间检查的实际</w:t>
      </w:r>
      <w:r w:rsidRPr="00BC05FF">
        <w:rPr>
          <w:rFonts w:eastAsia="仿宋_GB2312"/>
          <w:sz w:val="32"/>
          <w:szCs w:val="32"/>
        </w:rPr>
        <w:t>情况做出评价，若两人评价不同，应由</w:t>
      </w:r>
      <w:r w:rsidRPr="00BC05FF">
        <w:rPr>
          <w:rFonts w:eastAsia="仿宋_GB2312" w:hint="eastAsia"/>
          <w:sz w:val="32"/>
          <w:szCs w:val="32"/>
        </w:rPr>
        <w:t>承担临床验证中心</w:t>
      </w:r>
      <w:r w:rsidRPr="00BC05FF">
        <w:rPr>
          <w:rFonts w:eastAsia="仿宋_GB2312"/>
          <w:sz w:val="32"/>
          <w:szCs w:val="32"/>
        </w:rPr>
        <w:t>主要研究者综合判定。</w:t>
      </w:r>
      <w:r w:rsidRPr="00BC05FF">
        <w:rPr>
          <w:rFonts w:eastAsia="仿宋_GB2312" w:hint="eastAsia"/>
          <w:sz w:val="32"/>
          <w:szCs w:val="32"/>
        </w:rPr>
        <w:t>所有</w:t>
      </w:r>
      <w:r w:rsidRPr="00BC05FF">
        <w:rPr>
          <w:rFonts w:eastAsia="仿宋_GB2312"/>
          <w:sz w:val="32"/>
          <w:szCs w:val="32"/>
        </w:rPr>
        <w:t>评价均需由所有评价者签字、注明评价日期及受试者编</w:t>
      </w:r>
      <w:r w:rsidRPr="00572885">
        <w:rPr>
          <w:rFonts w:eastAsia="仿宋_GB2312"/>
          <w:sz w:val="32"/>
          <w:szCs w:val="32"/>
        </w:rPr>
        <w:t>号</w:t>
      </w:r>
      <w:r w:rsidRPr="00572885">
        <w:rPr>
          <w:rFonts w:eastAsia="仿宋_GB2312" w:hint="eastAsia"/>
          <w:sz w:val="32"/>
          <w:szCs w:val="32"/>
        </w:rPr>
        <w:t>并</w:t>
      </w:r>
      <w:r w:rsidRPr="00572885">
        <w:rPr>
          <w:rFonts w:eastAsia="仿宋_GB2312"/>
          <w:sz w:val="32"/>
          <w:szCs w:val="32"/>
        </w:rPr>
        <w:t>留档备查。</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lastRenderedPageBreak/>
        <w:t>（二）安全性评价方法</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试验期间的不良事件、严重不良事件情况来评价产品的安全性。</w:t>
      </w:r>
    </w:p>
    <w:p w:rsidR="00572885" w:rsidRPr="00572885" w:rsidRDefault="00572885" w:rsidP="00623C5A">
      <w:pPr>
        <w:tabs>
          <w:tab w:val="left" w:pos="900"/>
        </w:tabs>
        <w:spacing w:line="600" w:lineRule="exact"/>
        <w:ind w:firstLineChars="200" w:firstLine="624"/>
        <w:rPr>
          <w:rFonts w:eastAsia="楷体_GB2312"/>
          <w:sz w:val="32"/>
          <w:szCs w:val="32"/>
        </w:rPr>
      </w:pPr>
      <w:r w:rsidRPr="00572885">
        <w:rPr>
          <w:rFonts w:eastAsia="仿宋_GB2312"/>
          <w:color w:val="000000"/>
          <w:spacing w:val="-4"/>
          <w:sz w:val="32"/>
          <w:szCs w:val="32"/>
        </w:rPr>
        <w:t>如果在</w:t>
      </w:r>
      <w:r w:rsidRPr="00572885">
        <w:rPr>
          <w:rFonts w:eastAsia="仿宋_GB2312" w:hint="eastAsia"/>
          <w:color w:val="000000"/>
          <w:spacing w:val="-4"/>
          <w:sz w:val="32"/>
          <w:szCs w:val="32"/>
        </w:rPr>
        <w:t>试验</w:t>
      </w:r>
      <w:r w:rsidRPr="00572885">
        <w:rPr>
          <w:rFonts w:eastAsia="仿宋_GB2312"/>
          <w:color w:val="000000"/>
          <w:spacing w:val="-4"/>
          <w:sz w:val="32"/>
          <w:szCs w:val="32"/>
        </w:rPr>
        <w:t>期间发生了</w:t>
      </w:r>
      <w:r w:rsidRPr="00572885">
        <w:rPr>
          <w:rFonts w:eastAsia="仿宋_GB2312" w:hint="eastAsia"/>
          <w:color w:val="000000"/>
          <w:spacing w:val="-4"/>
          <w:sz w:val="32"/>
          <w:szCs w:val="32"/>
        </w:rPr>
        <w:t>和设备</w:t>
      </w:r>
      <w:r w:rsidRPr="00572885">
        <w:rPr>
          <w:rFonts w:eastAsia="仿宋_GB2312"/>
          <w:color w:val="000000"/>
          <w:spacing w:val="-4"/>
          <w:sz w:val="32"/>
          <w:szCs w:val="32"/>
        </w:rPr>
        <w:t>相关的严重危害受试者的安全事件，则</w:t>
      </w:r>
      <w:r w:rsidRPr="00572885">
        <w:rPr>
          <w:rFonts w:eastAsia="仿宋_GB2312" w:hint="eastAsia"/>
          <w:color w:val="000000"/>
          <w:spacing w:val="-4"/>
          <w:sz w:val="32"/>
          <w:szCs w:val="32"/>
        </w:rPr>
        <w:t>临床</w:t>
      </w:r>
      <w:r w:rsidRPr="00572885">
        <w:rPr>
          <w:rFonts w:eastAsia="仿宋_GB2312"/>
          <w:color w:val="000000"/>
          <w:spacing w:val="-4"/>
          <w:sz w:val="32"/>
          <w:szCs w:val="32"/>
        </w:rPr>
        <w:t>试验</w:t>
      </w:r>
      <w:r w:rsidRPr="00572885">
        <w:rPr>
          <w:rFonts w:eastAsia="仿宋_GB2312" w:hint="eastAsia"/>
          <w:color w:val="000000"/>
          <w:spacing w:val="-4"/>
          <w:sz w:val="32"/>
          <w:szCs w:val="32"/>
        </w:rPr>
        <w:t>失败</w:t>
      </w:r>
      <w:r w:rsidRPr="00572885">
        <w:rPr>
          <w:rFonts w:eastAsia="仿宋_GB2312"/>
          <w:color w:val="000000"/>
          <w:spacing w:val="-4"/>
          <w:sz w:val="32"/>
          <w:szCs w:val="32"/>
        </w:rPr>
        <w:t>。</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（三）</w:t>
      </w:r>
      <w:r w:rsidRPr="00572885">
        <w:rPr>
          <w:rFonts w:eastAsia="楷体_GB2312" w:hint="eastAsia"/>
          <w:sz w:val="32"/>
          <w:szCs w:val="32"/>
        </w:rPr>
        <w:t>设备</w:t>
      </w:r>
      <w:r w:rsidRPr="00572885">
        <w:rPr>
          <w:rFonts w:eastAsia="楷体_GB2312"/>
          <w:sz w:val="32"/>
          <w:szCs w:val="32"/>
        </w:rPr>
        <w:t>常用功能、机器使用便捷性及</w:t>
      </w:r>
      <w:r w:rsidRPr="00572885">
        <w:rPr>
          <w:rFonts w:eastAsia="楷体_GB2312" w:hint="eastAsia"/>
          <w:sz w:val="32"/>
          <w:szCs w:val="32"/>
        </w:rPr>
        <w:t>设备</w:t>
      </w:r>
      <w:r w:rsidRPr="00572885">
        <w:rPr>
          <w:rFonts w:eastAsia="楷体_GB2312"/>
          <w:sz w:val="32"/>
          <w:szCs w:val="32"/>
        </w:rPr>
        <w:t>稳定性评价方法</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记录并报告</w:t>
      </w:r>
      <w:bookmarkStart w:id="81" w:name="OLE_LINK6"/>
      <w:bookmarkStart w:id="82" w:name="OLE_LINK7"/>
      <w:r w:rsidRPr="00572885">
        <w:rPr>
          <w:rFonts w:eastAsia="仿宋_GB2312" w:hint="eastAsia"/>
          <w:color w:val="000000"/>
          <w:sz w:val="32"/>
          <w:szCs w:val="32"/>
        </w:rPr>
        <w:t>设备</w:t>
      </w:r>
      <w:r w:rsidRPr="00572885">
        <w:rPr>
          <w:rFonts w:eastAsia="仿宋_GB2312"/>
          <w:color w:val="000000"/>
          <w:sz w:val="32"/>
          <w:szCs w:val="32"/>
        </w:rPr>
        <w:t>常用功能评价、机器使用便捷性</w:t>
      </w:r>
      <w:r w:rsidRPr="00572885">
        <w:rPr>
          <w:rFonts w:eastAsia="仿宋_GB2312" w:hint="eastAsia"/>
          <w:color w:val="000000"/>
          <w:sz w:val="32"/>
          <w:szCs w:val="32"/>
        </w:rPr>
        <w:t>及设备</w:t>
      </w:r>
      <w:r w:rsidRPr="00572885">
        <w:rPr>
          <w:rFonts w:eastAsia="仿宋_GB2312"/>
          <w:color w:val="000000"/>
          <w:sz w:val="32"/>
          <w:szCs w:val="32"/>
        </w:rPr>
        <w:t>稳定性评价满意度。</w:t>
      </w:r>
      <w:bookmarkEnd w:id="81"/>
      <w:bookmarkEnd w:id="82"/>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（四）统计处理方法</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1.</w:t>
      </w:r>
      <w:r w:rsidRPr="00572885">
        <w:rPr>
          <w:rFonts w:eastAsia="仿宋_GB2312"/>
          <w:color w:val="000000"/>
          <w:sz w:val="32"/>
          <w:szCs w:val="32"/>
        </w:rPr>
        <w:t>对所有受试者的人口学特征进行统计，计算不同性别受试者例数及百分比，受试者年龄、身高和体重的均值、标准差</w:t>
      </w:r>
      <w:r w:rsidRPr="00572885">
        <w:rPr>
          <w:rFonts w:eastAsia="仿宋_GB2312" w:hint="eastAsia"/>
          <w:color w:val="000000"/>
          <w:sz w:val="32"/>
          <w:szCs w:val="32"/>
        </w:rPr>
        <w:t>等</w:t>
      </w:r>
      <w:r w:rsidRPr="00572885">
        <w:rPr>
          <w:rFonts w:eastAsia="仿宋_GB2312"/>
          <w:color w:val="000000"/>
          <w:sz w:val="32"/>
          <w:szCs w:val="32"/>
        </w:rPr>
        <w:t>。</w:t>
      </w:r>
    </w:p>
    <w:p w:rsid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2.</w:t>
      </w:r>
      <w:r w:rsidRPr="00572885">
        <w:rPr>
          <w:rFonts w:eastAsia="仿宋_GB2312"/>
          <w:color w:val="000000"/>
          <w:sz w:val="32"/>
          <w:szCs w:val="32"/>
        </w:rPr>
        <w:t>临床验证的主要评价指标为</w:t>
      </w:r>
      <w:r w:rsidRPr="00572885">
        <w:rPr>
          <w:rFonts w:eastAsia="仿宋_GB2312"/>
          <w:sz w:val="32"/>
          <w:szCs w:val="32"/>
        </w:rPr>
        <w:t>临床影像质量可接受率</w:t>
      </w:r>
      <w:r w:rsidRPr="00572885">
        <w:rPr>
          <w:rFonts w:eastAsia="仿宋_GB2312"/>
          <w:color w:val="000000"/>
          <w:sz w:val="32"/>
          <w:szCs w:val="32"/>
        </w:rPr>
        <w:t>，统计分析</w:t>
      </w:r>
      <w:r w:rsidRPr="00572885">
        <w:rPr>
          <w:rFonts w:eastAsia="仿宋_GB2312" w:hint="eastAsia"/>
          <w:color w:val="000000"/>
          <w:sz w:val="32"/>
          <w:szCs w:val="32"/>
        </w:rPr>
        <w:t>应</w:t>
      </w:r>
      <w:r w:rsidRPr="00572885">
        <w:rPr>
          <w:rFonts w:eastAsia="仿宋_GB2312"/>
          <w:color w:val="000000"/>
          <w:sz w:val="32"/>
          <w:szCs w:val="32"/>
        </w:rPr>
        <w:t>针对不同部位的影像质量评价结果分别进行，根据以下公式计算各部位的</w:t>
      </w:r>
      <w:r w:rsidRPr="00572885">
        <w:rPr>
          <w:rFonts w:eastAsia="仿宋_GB2312"/>
          <w:sz w:val="32"/>
          <w:szCs w:val="32"/>
        </w:rPr>
        <w:t>临床影像质量可接受率</w:t>
      </w:r>
      <w:r w:rsidRPr="00572885">
        <w:rPr>
          <w:rFonts w:eastAsia="仿宋_GB2312"/>
          <w:color w:val="000000"/>
          <w:sz w:val="32"/>
          <w:szCs w:val="32"/>
        </w:rPr>
        <w:t>。</w:t>
      </w:r>
    </w:p>
    <w:p w:rsidR="008078A9" w:rsidRDefault="008078A9" w:rsidP="00623C5A">
      <w:pPr>
        <w:spacing w:line="600" w:lineRule="exact"/>
        <w:ind w:firstLineChars="200" w:firstLine="640"/>
        <w:rPr>
          <w:rFonts w:eastAsia="仿宋_GB2312"/>
          <w:color w:val="000000"/>
          <w:sz w:val="32"/>
          <w:szCs w:val="32"/>
        </w:rPr>
      </w:pPr>
    </w:p>
    <w:p w:rsidR="008078A9" w:rsidRPr="008078A9" w:rsidRDefault="008078A9" w:rsidP="008078A9">
      <w:pPr>
        <w:jc w:val="center"/>
        <w:rPr>
          <w:rFonts w:ascii="仿宋_GB2312" w:eastAsia="仿宋_GB2312"/>
          <w:color w:val="000000"/>
          <w:sz w:val="28"/>
          <w:szCs w:val="28"/>
        </w:rPr>
      </w:pPr>
      <m:oMathPara>
        <m:oMath>
          <m:r>
            <m:rPr>
              <m:sty m:val="p"/>
            </m:rPr>
            <w:rPr>
              <w:rFonts w:ascii="仿宋_GB2312" w:eastAsia="仿宋_GB2312" w:hAnsi="Cambria Math" w:hint="eastAsia"/>
              <w:sz w:val="28"/>
              <w:szCs w:val="28"/>
            </w:rPr>
            <m:t>临</m:t>
          </m:r>
          <m:r>
            <m:rPr>
              <m:sty m:val="p"/>
            </m:rPr>
            <w:rPr>
              <w:rFonts w:ascii="仿宋_GB2312" w:eastAsia="仿宋_GB2312" w:hAnsi="Cambria Math" w:hint="eastAsia"/>
              <w:color w:val="000000"/>
              <w:sz w:val="28"/>
              <w:szCs w:val="28"/>
            </w:rPr>
            <m:t>床影像质量可接受率</m:t>
          </m:r>
          <m:r>
            <m:rPr>
              <m:sty m:val="p"/>
            </m:rPr>
            <w:rPr>
              <w:rFonts w:ascii="Cambria Math" w:eastAsia="仿宋_GB2312" w:hAnsi="Cambria Math" w:hint="eastAsia"/>
              <w:color w:val="000000"/>
              <w:sz w:val="28"/>
              <w:szCs w:val="28"/>
            </w:rPr>
            <m:t>=</m:t>
          </m:r>
          <m:f>
            <m:fPr>
              <m:ctrlPr>
                <w:rPr>
                  <w:rFonts w:ascii="Cambria Math" w:eastAsia="仿宋_GB2312" w:hAnsi="Cambria Math" w:hint="eastAsia"/>
                  <w:color w:val="000000"/>
                  <w:sz w:val="28"/>
                  <w:szCs w:val="28"/>
                </w:rPr>
              </m:ctrlPr>
            </m:fPr>
            <m:num>
              <m:r>
                <m:rPr>
                  <m:sty m:val="p"/>
                </m:rPr>
                <w:rPr>
                  <w:rFonts w:ascii="仿宋_GB2312" w:eastAsia="仿宋_GB2312" w:hAnsi="Cambria Math" w:hint="eastAsia"/>
                  <w:color w:val="000000"/>
                  <w:sz w:val="28"/>
                  <w:szCs w:val="28"/>
                </w:rPr>
                <m:t>部位影像质量可接受的例数</m:t>
              </m:r>
            </m:num>
            <m:den>
              <m:r>
                <m:rPr>
                  <m:sty m:val="p"/>
                </m:rPr>
                <w:rPr>
                  <w:rFonts w:ascii="仿宋_GB2312" w:eastAsia="仿宋_GB2312" w:hAnsi="Cambria Math" w:hint="eastAsia"/>
                  <w:color w:val="000000"/>
                  <w:sz w:val="28"/>
                  <w:szCs w:val="28"/>
                </w:rPr>
                <m:t>该部位扫描总例数</m:t>
              </m:r>
            </m:den>
          </m:f>
          <m:r>
            <w:rPr>
              <w:rFonts w:ascii="Cambria Math" w:eastAsia="仿宋_GB2312" w:hAnsi="Cambria Math" w:hint="eastAsia"/>
              <w:sz w:val="28"/>
              <w:szCs w:val="28"/>
            </w:rPr>
            <m:t>×</m:t>
          </m:r>
          <m:r>
            <m:rPr>
              <m:sty m:val="p"/>
            </m:rPr>
            <w:rPr>
              <w:rFonts w:ascii="Cambria Math" w:eastAsia="仿宋_GB2312" w:hAnsi="Cambria Math" w:hint="eastAsia"/>
              <w:sz w:val="28"/>
              <w:szCs w:val="28"/>
            </w:rPr>
            <m:t>100%</m:t>
          </m:r>
        </m:oMath>
      </m:oMathPara>
    </w:p>
    <w:p w:rsidR="008078A9" w:rsidRDefault="008078A9" w:rsidP="00623C5A">
      <w:pPr>
        <w:spacing w:line="600" w:lineRule="exact"/>
        <w:ind w:firstLineChars="200" w:firstLine="640"/>
        <w:rPr>
          <w:rFonts w:eastAsia="仿宋_GB2312"/>
          <w:color w:val="000000"/>
          <w:sz w:val="32"/>
          <w:szCs w:val="32"/>
        </w:rPr>
      </w:pPr>
    </w:p>
    <w:p w:rsidR="00572885" w:rsidRPr="00572885" w:rsidRDefault="00572885" w:rsidP="00623C5A">
      <w:pPr>
        <w:spacing w:line="600" w:lineRule="exact"/>
        <w:ind w:firstLineChars="200" w:firstLine="640"/>
        <w:rPr>
          <w:rFonts w:ascii="仿宋_GB2312" w:eastAsia="仿宋_GB2312" w:hAnsi="仿宋"/>
          <w:color w:val="000000"/>
          <w:sz w:val="32"/>
          <w:szCs w:val="32"/>
        </w:rPr>
      </w:pPr>
      <w:r w:rsidRPr="00572885">
        <w:rPr>
          <w:rFonts w:ascii="仿宋_GB2312" w:eastAsia="仿宋_GB2312" w:hAnsi="仿宋" w:cs="仿宋" w:hint="eastAsia"/>
          <w:color w:val="000000"/>
          <w:sz w:val="32"/>
          <w:szCs w:val="32"/>
        </w:rPr>
        <w:t>总体可接受率不能仅报告</w:t>
      </w:r>
      <w:r w:rsidRPr="00572885">
        <w:rPr>
          <w:rFonts w:eastAsia="仿宋_GB2312"/>
          <w:color w:val="000000"/>
          <w:sz w:val="32"/>
          <w:szCs w:val="32"/>
        </w:rPr>
        <w:t>P</w:t>
      </w:r>
      <w:r w:rsidRPr="00572885">
        <w:rPr>
          <w:rFonts w:ascii="仿宋_GB2312" w:eastAsia="仿宋_GB2312" w:hAnsi="仿宋" w:cs="仿宋" w:hint="eastAsia"/>
          <w:color w:val="000000"/>
          <w:sz w:val="32"/>
          <w:szCs w:val="32"/>
        </w:rPr>
        <w:t>值，还应报告相应的</w:t>
      </w:r>
      <w:r w:rsidRPr="00572885">
        <w:rPr>
          <w:rFonts w:eastAsia="仿宋_GB2312"/>
          <w:color w:val="000000"/>
          <w:sz w:val="32"/>
          <w:szCs w:val="32"/>
        </w:rPr>
        <w:t>95%</w:t>
      </w:r>
      <w:r w:rsidRPr="00572885">
        <w:rPr>
          <w:rFonts w:ascii="仿宋_GB2312" w:eastAsia="仿宋_GB2312" w:hAnsi="仿宋" w:cs="仿宋" w:hint="eastAsia"/>
          <w:color w:val="000000"/>
          <w:sz w:val="32"/>
          <w:szCs w:val="32"/>
        </w:rPr>
        <w:t>可信区间。</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2.</w:t>
      </w:r>
      <w:r w:rsidRPr="00572885">
        <w:rPr>
          <w:rFonts w:eastAsia="仿宋_GB2312" w:hint="eastAsia"/>
          <w:color w:val="000000"/>
          <w:sz w:val="32"/>
          <w:szCs w:val="32"/>
        </w:rPr>
        <w:t>设备</w:t>
      </w:r>
      <w:r w:rsidRPr="00572885">
        <w:rPr>
          <w:rFonts w:eastAsia="仿宋_GB2312"/>
          <w:color w:val="000000"/>
          <w:sz w:val="32"/>
          <w:szCs w:val="32"/>
        </w:rPr>
        <w:t>常用功能、使用便捷性以及</w:t>
      </w:r>
      <w:r w:rsidRPr="00572885">
        <w:rPr>
          <w:rFonts w:eastAsia="仿宋_GB2312" w:hint="eastAsia"/>
          <w:color w:val="000000"/>
          <w:sz w:val="32"/>
          <w:szCs w:val="32"/>
        </w:rPr>
        <w:t>设备</w:t>
      </w:r>
      <w:r w:rsidRPr="00572885">
        <w:rPr>
          <w:rFonts w:eastAsia="仿宋_GB2312"/>
          <w:color w:val="000000"/>
          <w:sz w:val="32"/>
          <w:szCs w:val="32"/>
        </w:rPr>
        <w:t>稳定性的评价</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lastRenderedPageBreak/>
        <w:t>根据每例扫描的满意度评价结果计算满意率</w:t>
      </w:r>
      <w:bookmarkStart w:id="83" w:name="OLE_LINK15"/>
      <w:bookmarkStart w:id="84" w:name="OLE_LINK16"/>
      <w:r w:rsidRPr="00572885">
        <w:rPr>
          <w:rFonts w:eastAsia="仿宋_GB2312"/>
          <w:color w:val="000000"/>
          <w:sz w:val="32"/>
          <w:szCs w:val="32"/>
        </w:rPr>
        <w:t>和一般及以上率</w:t>
      </w:r>
      <w:bookmarkEnd w:id="83"/>
      <w:bookmarkEnd w:id="84"/>
      <w:r w:rsidRPr="00572885">
        <w:rPr>
          <w:rFonts w:eastAsia="仿宋_GB2312"/>
          <w:color w:val="000000"/>
          <w:sz w:val="32"/>
          <w:szCs w:val="32"/>
        </w:rPr>
        <w:t>，公式如下：</w:t>
      </w:r>
    </w:p>
    <w:p w:rsidR="00572885" w:rsidRPr="00572885" w:rsidRDefault="00572885" w:rsidP="00623C5A">
      <w:pPr>
        <w:spacing w:line="600" w:lineRule="exact"/>
        <w:ind w:firstLineChars="200" w:firstLine="640"/>
        <w:rPr>
          <w:rFonts w:eastAsia="仿宋_GB2312"/>
          <w:color w:val="000000"/>
          <w:sz w:val="32"/>
          <w:szCs w:val="32"/>
        </w:rPr>
      </w:pPr>
    </w:p>
    <w:p w:rsidR="00572885" w:rsidRPr="00572885" w:rsidRDefault="00572885" w:rsidP="00BC05FF">
      <w:pPr>
        <w:ind w:firstLineChars="200" w:firstLine="560"/>
        <w:jc w:val="center"/>
      </w:pPr>
      <m:oMathPara>
        <m:oMath>
          <m:r>
            <m:rPr>
              <m:sty m:val="p"/>
            </m:rPr>
            <w:rPr>
              <w:rFonts w:ascii="Cambria Math" w:eastAsia="仿宋_GB2312" w:hAnsi="Cambria Math"/>
              <w:sz w:val="28"/>
              <w:szCs w:val="28"/>
            </w:rPr>
            <m:t>满意率</m:t>
          </m:r>
          <m:r>
            <m:rPr>
              <m:sty m:val="p"/>
            </m:rPr>
            <w:rPr>
              <w:rFonts w:ascii="Cambria Math" w:eastAsia="仿宋_GB2312" w:hAnsi="Cambria Math"/>
              <w:sz w:val="28"/>
              <w:szCs w:val="28"/>
            </w:rPr>
            <m:t>=</m:t>
          </m:r>
          <m:f>
            <m:fPr>
              <m:ctrlPr>
                <w:rPr>
                  <w:rFonts w:ascii="Cambria Math" w:eastAsia="仿宋_GB2312" w:hAnsi="Cambria Math"/>
                  <w:sz w:val="28"/>
                  <w:szCs w:val="28"/>
                </w:rPr>
              </m:ctrlPr>
            </m:fPr>
            <m:num>
              <m:r>
                <m:rPr>
                  <m:sty m:val="p"/>
                </m:rPr>
                <w:rPr>
                  <w:rFonts w:ascii="Cambria Math" w:eastAsia="仿宋_GB2312" w:hAnsi="Cambria Math"/>
                  <w:sz w:val="28"/>
                  <w:szCs w:val="28"/>
                </w:rPr>
                <m:t>评价为满意的例数</m:t>
              </m:r>
            </m:num>
            <m:den>
              <m:r>
                <m:rPr>
                  <m:sty m:val="p"/>
                </m:rPr>
                <w:rPr>
                  <w:rFonts w:ascii="Cambria Math" w:eastAsia="仿宋_GB2312" w:hAnsi="Cambria Math"/>
                  <w:sz w:val="28"/>
                  <w:szCs w:val="28"/>
                </w:rPr>
                <m:t>进行评价的总例数</m:t>
              </m:r>
            </m:den>
          </m:f>
          <m:r>
            <w:rPr>
              <w:rFonts w:ascii="Cambria Math" w:eastAsia="仿宋_GB2312" w:hAnsi="Cambria Math"/>
              <w:sz w:val="28"/>
              <w:szCs w:val="28"/>
            </w:rPr>
            <m:t>×100%</m:t>
          </m:r>
        </m:oMath>
      </m:oMathPara>
    </w:p>
    <w:p w:rsidR="00572885" w:rsidRPr="00572885" w:rsidRDefault="00572885" w:rsidP="00BC05FF">
      <w:pPr>
        <w:ind w:firstLineChars="200" w:firstLine="640"/>
        <w:jc w:val="center"/>
        <w:rPr>
          <w:sz w:val="32"/>
          <w:szCs w:val="32"/>
        </w:rPr>
      </w:pPr>
    </w:p>
    <w:p w:rsidR="00572885" w:rsidRPr="00572885" w:rsidRDefault="00572885" w:rsidP="00BC05FF">
      <w:pPr>
        <w:ind w:firstLineChars="200" w:firstLine="560"/>
        <w:jc w:val="center"/>
      </w:pPr>
      <m:oMathPara>
        <m:oMath>
          <m:r>
            <m:rPr>
              <m:sty m:val="p"/>
            </m:rPr>
            <w:rPr>
              <w:rFonts w:ascii="Cambria Math" w:eastAsia="仿宋_GB2312" w:hAnsi="Cambria Math"/>
              <w:sz w:val="28"/>
              <w:szCs w:val="28"/>
            </w:rPr>
            <m:t>一般及以上率</m:t>
          </m:r>
          <m:r>
            <m:rPr>
              <m:sty m:val="p"/>
            </m:rPr>
            <w:rPr>
              <w:rFonts w:ascii="Cambria Math" w:eastAsia="仿宋_GB2312" w:hAnsi="Cambria Math"/>
              <w:sz w:val="28"/>
              <w:szCs w:val="28"/>
            </w:rPr>
            <m:t>=</m:t>
          </m:r>
          <m:f>
            <m:fPr>
              <m:ctrlPr>
                <w:rPr>
                  <w:rFonts w:ascii="Cambria Math" w:eastAsia="仿宋_GB2312" w:hAnsi="Cambria Math"/>
                  <w:sz w:val="28"/>
                  <w:szCs w:val="28"/>
                </w:rPr>
              </m:ctrlPr>
            </m:fPr>
            <m:num>
              <m:r>
                <m:rPr>
                  <m:sty m:val="p"/>
                </m:rPr>
                <w:rPr>
                  <w:rFonts w:ascii="Cambria Math" w:eastAsia="仿宋_GB2312" w:hAnsi="Cambria Math"/>
                  <w:sz w:val="28"/>
                  <w:szCs w:val="28"/>
                </w:rPr>
                <m:t>评价为一般及以上的例数</m:t>
              </m:r>
            </m:num>
            <m:den>
              <m:r>
                <m:rPr>
                  <m:sty m:val="p"/>
                </m:rPr>
                <w:rPr>
                  <w:rFonts w:ascii="Cambria Math" w:eastAsia="仿宋_GB2312" w:hAnsi="Cambria Math"/>
                  <w:sz w:val="28"/>
                  <w:szCs w:val="28"/>
                </w:rPr>
                <m:t>进行评价的总例数</m:t>
              </m:r>
            </m:den>
          </m:f>
          <m:r>
            <m:rPr>
              <m:sty m:val="p"/>
            </m:rPr>
            <w:rPr>
              <w:rFonts w:ascii="Cambria Math" w:eastAsia="仿宋_GB2312" w:hAnsi="Cambria Math"/>
              <w:sz w:val="28"/>
              <w:szCs w:val="28"/>
            </w:rPr>
            <m:t>×100%</m:t>
          </m:r>
        </m:oMath>
      </m:oMathPara>
    </w:p>
    <w:p w:rsidR="00572885" w:rsidRPr="00572885" w:rsidRDefault="00572885" w:rsidP="00BC05FF">
      <w:pPr>
        <w:ind w:firstLineChars="200" w:firstLine="640"/>
        <w:jc w:val="center"/>
        <w:rPr>
          <w:rFonts w:eastAsia="仿宋_GB2312"/>
          <w:color w:val="000000"/>
          <w:sz w:val="32"/>
          <w:szCs w:val="32"/>
        </w:rPr>
      </w:pPr>
    </w:p>
    <w:p w:rsidR="00572885" w:rsidRPr="00572885" w:rsidRDefault="00572885" w:rsidP="006B4F98">
      <w:pPr>
        <w:spacing w:line="600" w:lineRule="exact"/>
        <w:ind w:firstLineChars="200" w:firstLine="640"/>
        <w:outlineLvl w:val="1"/>
        <w:rPr>
          <w:rFonts w:eastAsia="黑体"/>
          <w:sz w:val="32"/>
          <w:szCs w:val="32"/>
        </w:rPr>
      </w:pPr>
      <w:r w:rsidRPr="00572885">
        <w:rPr>
          <w:rFonts w:eastAsia="黑体" w:hint="eastAsia"/>
          <w:sz w:val="32"/>
          <w:szCs w:val="32"/>
        </w:rPr>
        <w:t>十</w:t>
      </w:r>
      <w:r w:rsidRPr="00572885">
        <w:rPr>
          <w:rFonts w:eastAsia="黑体"/>
          <w:sz w:val="32"/>
          <w:szCs w:val="32"/>
        </w:rPr>
        <w:t>、统计学考虑</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统计分析应将所有中心的同一部位的数据合并在一起进行统计分析，并对每一部位出具总的统计分析结论。应对所有入选的受试者进行质量控制及数据管理，遇有不清楚的问题时，应与原始记录核对。</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（一）登记入组</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hint="eastAsia"/>
          <w:sz w:val="32"/>
          <w:szCs w:val="32"/>
        </w:rPr>
        <w:t>为</w:t>
      </w:r>
      <w:r w:rsidRPr="00572885">
        <w:rPr>
          <w:rFonts w:eastAsia="仿宋_GB2312"/>
          <w:color w:val="000000"/>
          <w:sz w:val="32"/>
          <w:szCs w:val="32"/>
        </w:rPr>
        <w:t>保证研究质量及病人安全，</w:t>
      </w:r>
      <w:r w:rsidRPr="00572885">
        <w:rPr>
          <w:rFonts w:eastAsia="仿宋_GB2312" w:hint="eastAsia"/>
          <w:sz w:val="32"/>
          <w:szCs w:val="32"/>
        </w:rPr>
        <w:t>应</w:t>
      </w:r>
      <w:r w:rsidRPr="00572885">
        <w:rPr>
          <w:rFonts w:eastAsia="仿宋_GB2312"/>
          <w:sz w:val="32"/>
          <w:szCs w:val="32"/>
        </w:rPr>
        <w:t>采用中央登记系统入选受试者。</w:t>
      </w:r>
      <w:r w:rsidRPr="00572885">
        <w:rPr>
          <w:rFonts w:eastAsia="仿宋_GB2312"/>
          <w:color w:val="000000"/>
          <w:sz w:val="32"/>
          <w:szCs w:val="32"/>
        </w:rPr>
        <w:t>应将所有入组病人的相关信息记录在中央计算机注册系统内，以备今后对病人信息进行跟踪、核查。</w:t>
      </w:r>
      <w:r w:rsidRPr="00572885">
        <w:rPr>
          <w:rFonts w:eastAsia="仿宋_GB2312"/>
          <w:color w:val="000000"/>
          <w:spacing w:val="6"/>
          <w:sz w:val="32"/>
          <w:szCs w:val="32"/>
        </w:rPr>
        <w:t>建议</w:t>
      </w:r>
      <w:r w:rsidRPr="00572885">
        <w:rPr>
          <w:rFonts w:eastAsia="仿宋_GB2312"/>
          <w:color w:val="000000"/>
          <w:spacing w:val="-6"/>
          <w:sz w:val="32"/>
          <w:szCs w:val="32"/>
        </w:rPr>
        <w:t>采用基于互联网（</w:t>
      </w:r>
      <w:r w:rsidRPr="00572885">
        <w:rPr>
          <w:rFonts w:eastAsia="仿宋_GB2312"/>
          <w:color w:val="000000"/>
          <w:spacing w:val="-6"/>
          <w:sz w:val="32"/>
          <w:szCs w:val="32"/>
        </w:rPr>
        <w:t>IWR</w:t>
      </w:r>
      <w:r w:rsidRPr="00572885">
        <w:rPr>
          <w:rFonts w:eastAsia="仿宋_GB2312"/>
          <w:color w:val="000000"/>
          <w:spacing w:val="-6"/>
          <w:sz w:val="32"/>
          <w:szCs w:val="32"/>
        </w:rPr>
        <w:t>）</w:t>
      </w:r>
      <w:r w:rsidRPr="00572885">
        <w:rPr>
          <w:rFonts w:eastAsia="仿宋_GB2312"/>
          <w:color w:val="000000"/>
          <w:spacing w:val="-6"/>
          <w:sz w:val="32"/>
          <w:szCs w:val="32"/>
        </w:rPr>
        <w:t>/</w:t>
      </w:r>
      <w:r w:rsidRPr="00572885">
        <w:rPr>
          <w:rFonts w:eastAsia="仿宋_GB2312"/>
          <w:color w:val="000000"/>
          <w:spacing w:val="-6"/>
          <w:sz w:val="32"/>
          <w:szCs w:val="32"/>
        </w:rPr>
        <w:t>电话（</w:t>
      </w:r>
      <w:r w:rsidRPr="00572885">
        <w:rPr>
          <w:rFonts w:eastAsia="仿宋_GB2312"/>
          <w:color w:val="000000"/>
          <w:spacing w:val="-6"/>
          <w:sz w:val="32"/>
          <w:szCs w:val="32"/>
        </w:rPr>
        <w:t>IVR</w:t>
      </w:r>
      <w:r w:rsidRPr="00572885">
        <w:rPr>
          <w:rFonts w:eastAsia="仿宋_GB2312"/>
          <w:color w:val="000000"/>
          <w:spacing w:val="-6"/>
          <w:sz w:val="32"/>
          <w:szCs w:val="32"/>
        </w:rPr>
        <w:t>）</w:t>
      </w:r>
      <w:r w:rsidRPr="00572885">
        <w:rPr>
          <w:rFonts w:eastAsia="仿宋_GB2312"/>
          <w:color w:val="000000"/>
          <w:spacing w:val="6"/>
          <w:sz w:val="32"/>
          <w:szCs w:val="32"/>
        </w:rPr>
        <w:t>/</w:t>
      </w:r>
      <w:r w:rsidRPr="00572885">
        <w:rPr>
          <w:rFonts w:eastAsia="仿宋_GB2312"/>
          <w:color w:val="000000"/>
          <w:sz w:val="32"/>
          <w:szCs w:val="32"/>
        </w:rPr>
        <w:t>传真等计算机注册系统分配病例注册登记号，所有病例的注册登记号不得二次使用。</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（二）统计分析方法</w:t>
      </w:r>
    </w:p>
    <w:p w:rsidR="00572885" w:rsidRPr="00AE7851" w:rsidRDefault="00572885" w:rsidP="00623C5A">
      <w:pPr>
        <w:spacing w:line="600" w:lineRule="exact"/>
        <w:ind w:firstLineChars="200" w:firstLine="640"/>
        <w:rPr>
          <w:rFonts w:eastAsia="仿宋_GB2312"/>
          <w:bCs/>
          <w:color w:val="000000"/>
          <w:kern w:val="0"/>
          <w:sz w:val="32"/>
          <w:szCs w:val="32"/>
        </w:rPr>
      </w:pPr>
      <w:r w:rsidRPr="00AE7851">
        <w:rPr>
          <w:rFonts w:eastAsia="仿宋_GB2312"/>
          <w:bCs/>
          <w:color w:val="000000"/>
          <w:kern w:val="0"/>
          <w:sz w:val="32"/>
          <w:szCs w:val="32"/>
        </w:rPr>
        <w:t>数据分析时应考虑数据的完整性，所有签署知情同意并使用了受试产品的受试者必须纳入分析。数据的剔除或偏倚数据的处理必须有科学依据和详细说明。</w:t>
      </w:r>
    </w:p>
    <w:p w:rsidR="00797AA2" w:rsidRPr="00797AA2" w:rsidRDefault="00797AA2" w:rsidP="00623C5A">
      <w:pPr>
        <w:spacing w:line="600" w:lineRule="exact"/>
        <w:ind w:firstLineChars="200" w:firstLine="640"/>
        <w:rPr>
          <w:rFonts w:eastAsia="仿宋_GB2312"/>
          <w:bCs/>
          <w:color w:val="000000"/>
          <w:kern w:val="0"/>
          <w:sz w:val="32"/>
          <w:szCs w:val="32"/>
        </w:rPr>
      </w:pPr>
      <w:r w:rsidRPr="00AE7851">
        <w:rPr>
          <w:rFonts w:eastAsia="仿宋_GB2312" w:hint="eastAsia"/>
          <w:color w:val="000000"/>
          <w:sz w:val="32"/>
          <w:szCs w:val="32"/>
        </w:rPr>
        <w:lastRenderedPageBreak/>
        <w:t>图像采集完成之前脱落的，应</w:t>
      </w:r>
      <w:r w:rsidRPr="00AE7851">
        <w:rPr>
          <w:rFonts w:eastAsia="仿宋_GB2312"/>
          <w:color w:val="000000"/>
          <w:sz w:val="32"/>
          <w:szCs w:val="32"/>
        </w:rPr>
        <w:t>分析图像采集未完成的原因，和申报产品无关的，</w:t>
      </w:r>
      <w:r w:rsidRPr="00AE7851">
        <w:rPr>
          <w:rFonts w:eastAsia="仿宋_GB2312" w:hint="eastAsia"/>
          <w:color w:val="000000"/>
          <w:sz w:val="32"/>
          <w:szCs w:val="32"/>
        </w:rPr>
        <w:t>不纳入图像</w:t>
      </w:r>
      <w:r w:rsidRPr="00AE7851">
        <w:rPr>
          <w:rFonts w:eastAsia="仿宋_GB2312"/>
          <w:color w:val="000000"/>
          <w:sz w:val="32"/>
          <w:szCs w:val="32"/>
        </w:rPr>
        <w:t>质量</w:t>
      </w:r>
      <w:r w:rsidRPr="00AE7851">
        <w:rPr>
          <w:rFonts w:eastAsia="仿宋_GB2312" w:hint="eastAsia"/>
          <w:color w:val="000000"/>
          <w:sz w:val="32"/>
          <w:szCs w:val="32"/>
        </w:rPr>
        <w:t>评价</w:t>
      </w:r>
      <w:r w:rsidRPr="00AE7851">
        <w:rPr>
          <w:rFonts w:eastAsia="仿宋_GB2312"/>
          <w:color w:val="000000"/>
          <w:sz w:val="32"/>
          <w:szCs w:val="32"/>
        </w:rPr>
        <w:t>数据集</w:t>
      </w:r>
      <w:r w:rsidRPr="00AE7851">
        <w:rPr>
          <w:rFonts w:eastAsia="仿宋_GB2312" w:hint="eastAsia"/>
          <w:color w:val="000000"/>
          <w:sz w:val="32"/>
          <w:szCs w:val="32"/>
        </w:rPr>
        <w:t>。</w:t>
      </w:r>
    </w:p>
    <w:p w:rsidR="00572885" w:rsidRPr="00572885" w:rsidRDefault="00572885" w:rsidP="00623C5A">
      <w:pPr>
        <w:spacing w:line="600" w:lineRule="exact"/>
        <w:ind w:firstLineChars="200" w:firstLine="640"/>
        <w:rPr>
          <w:rFonts w:eastAsia="仿宋_GB2312"/>
          <w:bCs/>
          <w:color w:val="000000"/>
          <w:kern w:val="0"/>
          <w:sz w:val="32"/>
          <w:szCs w:val="32"/>
        </w:rPr>
      </w:pPr>
      <w:r w:rsidRPr="00572885">
        <w:rPr>
          <w:rFonts w:eastAsia="仿宋_GB2312"/>
          <w:bCs/>
          <w:color w:val="000000"/>
          <w:kern w:val="0"/>
          <w:sz w:val="32"/>
          <w:szCs w:val="32"/>
        </w:rPr>
        <w:t>临床试验的数据分析应基于不同的分析集，通常包括全分析集（</w:t>
      </w:r>
      <w:r w:rsidRPr="00572885">
        <w:rPr>
          <w:rFonts w:eastAsia="仿宋_GB2312"/>
          <w:bCs/>
          <w:color w:val="000000"/>
          <w:kern w:val="0"/>
          <w:sz w:val="32"/>
          <w:szCs w:val="32"/>
        </w:rPr>
        <w:t>Full Analysis Set</w:t>
      </w:r>
      <w:r w:rsidRPr="00572885">
        <w:rPr>
          <w:rFonts w:eastAsia="仿宋_GB2312"/>
          <w:bCs/>
          <w:color w:val="000000"/>
          <w:kern w:val="0"/>
          <w:sz w:val="32"/>
          <w:szCs w:val="32"/>
        </w:rPr>
        <w:t>，</w:t>
      </w:r>
      <w:r w:rsidRPr="00572885">
        <w:rPr>
          <w:rFonts w:eastAsia="仿宋_GB2312"/>
          <w:bCs/>
          <w:color w:val="000000"/>
          <w:kern w:val="0"/>
          <w:sz w:val="32"/>
          <w:szCs w:val="32"/>
        </w:rPr>
        <w:t>FAS</w:t>
      </w:r>
      <w:r w:rsidRPr="00572885">
        <w:rPr>
          <w:rFonts w:eastAsia="仿宋_GB2312"/>
          <w:bCs/>
          <w:color w:val="000000"/>
          <w:kern w:val="0"/>
          <w:sz w:val="32"/>
          <w:szCs w:val="32"/>
        </w:rPr>
        <w:t>）和符合方案集（</w:t>
      </w:r>
      <w:r w:rsidRPr="00572885">
        <w:rPr>
          <w:rFonts w:eastAsia="仿宋_GB2312"/>
          <w:bCs/>
          <w:color w:val="000000"/>
          <w:kern w:val="0"/>
          <w:sz w:val="32"/>
          <w:szCs w:val="32"/>
        </w:rPr>
        <w:t>Per Protocol Set</w:t>
      </w:r>
      <w:r w:rsidRPr="00572885">
        <w:rPr>
          <w:rFonts w:eastAsia="仿宋_GB2312"/>
          <w:bCs/>
          <w:color w:val="000000"/>
          <w:kern w:val="0"/>
          <w:sz w:val="32"/>
          <w:szCs w:val="32"/>
        </w:rPr>
        <w:t>，</w:t>
      </w:r>
      <w:r w:rsidRPr="00572885">
        <w:rPr>
          <w:rFonts w:eastAsia="仿宋_GB2312"/>
          <w:bCs/>
          <w:color w:val="000000"/>
          <w:kern w:val="0"/>
          <w:sz w:val="32"/>
          <w:szCs w:val="32"/>
        </w:rPr>
        <w:t>PPS</w:t>
      </w:r>
      <w:r w:rsidRPr="00572885">
        <w:rPr>
          <w:rFonts w:eastAsia="仿宋_GB2312"/>
          <w:bCs/>
          <w:color w:val="000000"/>
          <w:kern w:val="0"/>
          <w:sz w:val="32"/>
          <w:szCs w:val="32"/>
        </w:rPr>
        <w:t>），研究方案中应明确各分析集的定义。同时，对于全分析集中脱落的病例，其主要评价指标缺失值的填补方法应在方案中予以事先说明。</w:t>
      </w:r>
    </w:p>
    <w:p w:rsidR="00572885" w:rsidRPr="00572885" w:rsidRDefault="00572885" w:rsidP="00623C5A">
      <w:pPr>
        <w:spacing w:line="600" w:lineRule="exact"/>
        <w:ind w:firstLineChars="200" w:firstLine="640"/>
        <w:rPr>
          <w:rFonts w:eastAsia="仿宋_GB2312"/>
          <w:bCs/>
          <w:color w:val="000000"/>
          <w:kern w:val="0"/>
          <w:sz w:val="32"/>
          <w:szCs w:val="32"/>
        </w:rPr>
      </w:pPr>
      <w:r w:rsidRPr="00572885">
        <w:rPr>
          <w:rFonts w:eastAsia="仿宋_GB2312"/>
          <w:bCs/>
          <w:color w:val="000000"/>
          <w:kern w:val="0"/>
          <w:sz w:val="32"/>
          <w:szCs w:val="32"/>
        </w:rPr>
        <w:t>临床试验数据的分析应采用国内外公认的经典统计方法。临床试验方案中应该明确统计检验的类型、检验假设、判定疗效有临床意义的界值（目标值）等，界值的确定应有依据。</w:t>
      </w:r>
    </w:p>
    <w:p w:rsidR="00572885" w:rsidRPr="00572885" w:rsidRDefault="00572885" w:rsidP="00623C5A">
      <w:pPr>
        <w:spacing w:line="600" w:lineRule="exact"/>
        <w:ind w:firstLineChars="200" w:firstLine="640"/>
        <w:rPr>
          <w:rFonts w:eastAsia="仿宋_GB2312"/>
          <w:bCs/>
          <w:color w:val="000000"/>
          <w:kern w:val="0"/>
          <w:sz w:val="32"/>
          <w:szCs w:val="32"/>
        </w:rPr>
      </w:pPr>
      <w:r w:rsidRPr="00572885">
        <w:rPr>
          <w:rFonts w:eastAsia="仿宋_GB2312"/>
          <w:bCs/>
          <w:color w:val="000000"/>
          <w:kern w:val="0"/>
          <w:sz w:val="32"/>
          <w:szCs w:val="32"/>
        </w:rPr>
        <w:t>对于主要评价指标，统计结果需采用点估计及相应的</w:t>
      </w:r>
      <w:r w:rsidRPr="00572885">
        <w:rPr>
          <w:rFonts w:eastAsia="仿宋_GB2312"/>
          <w:bCs/>
          <w:color w:val="000000"/>
          <w:kern w:val="0"/>
          <w:sz w:val="32"/>
          <w:szCs w:val="32"/>
        </w:rPr>
        <w:t>95%</w:t>
      </w:r>
      <w:r w:rsidRPr="00572885">
        <w:rPr>
          <w:rFonts w:eastAsia="仿宋_GB2312"/>
          <w:bCs/>
          <w:color w:val="000000"/>
          <w:kern w:val="0"/>
          <w:sz w:val="32"/>
          <w:szCs w:val="32"/>
        </w:rPr>
        <w:t>置信区间进行评价。不能仅将</w:t>
      </w:r>
      <w:r w:rsidRPr="00572885">
        <w:rPr>
          <w:rFonts w:eastAsia="仿宋_GB2312"/>
          <w:bCs/>
          <w:color w:val="000000"/>
          <w:kern w:val="0"/>
          <w:sz w:val="32"/>
          <w:szCs w:val="32"/>
        </w:rPr>
        <w:t>p</w:t>
      </w:r>
      <w:r w:rsidRPr="00572885">
        <w:rPr>
          <w:rFonts w:eastAsia="仿宋_GB2312"/>
          <w:bCs/>
          <w:color w:val="000000"/>
          <w:kern w:val="0"/>
          <w:sz w:val="32"/>
          <w:szCs w:val="32"/>
        </w:rPr>
        <w:t>值作为主要评价指标的评价依据。</w:t>
      </w:r>
    </w:p>
    <w:p w:rsidR="00572885" w:rsidRPr="00572885" w:rsidRDefault="00572885" w:rsidP="00623C5A">
      <w:pPr>
        <w:spacing w:line="600" w:lineRule="exact"/>
        <w:ind w:firstLineChars="200" w:firstLine="640"/>
        <w:rPr>
          <w:rFonts w:eastAsia="楷体_GB2312"/>
          <w:sz w:val="32"/>
          <w:szCs w:val="32"/>
        </w:rPr>
      </w:pPr>
      <w:r w:rsidRPr="00572885">
        <w:rPr>
          <w:rFonts w:eastAsia="楷体_GB2312"/>
          <w:sz w:val="32"/>
          <w:szCs w:val="32"/>
        </w:rPr>
        <w:t>（三）统计结果评价</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统计结果评价应至少包括如下四部分内容：</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color w:val="000000"/>
          <w:sz w:val="32"/>
          <w:szCs w:val="32"/>
        </w:rPr>
        <w:t>1.</w:t>
      </w:r>
      <w:r w:rsidRPr="00572885">
        <w:rPr>
          <w:rFonts w:eastAsia="仿宋_GB2312"/>
          <w:color w:val="000000"/>
          <w:sz w:val="32"/>
          <w:szCs w:val="32"/>
        </w:rPr>
        <w:t>临床试验完成情况描述：包括临床试验概况（筛选人数、入组人数、完成人数、失访</w:t>
      </w:r>
      <w:r w:rsidRPr="00572885">
        <w:rPr>
          <w:rFonts w:eastAsia="仿宋_GB2312"/>
          <w:color w:val="000000"/>
          <w:sz w:val="32"/>
          <w:szCs w:val="32"/>
        </w:rPr>
        <w:t>/</w:t>
      </w:r>
      <w:r w:rsidRPr="00572885">
        <w:rPr>
          <w:rFonts w:eastAsia="仿宋_GB2312"/>
          <w:color w:val="000000"/>
          <w:sz w:val="32"/>
          <w:szCs w:val="32"/>
        </w:rPr>
        <w:t>退出</w:t>
      </w:r>
      <w:r w:rsidRPr="00572885">
        <w:rPr>
          <w:rFonts w:eastAsia="仿宋_GB2312"/>
          <w:color w:val="000000"/>
          <w:sz w:val="32"/>
          <w:szCs w:val="32"/>
        </w:rPr>
        <w:t>/</w:t>
      </w:r>
      <w:r w:rsidRPr="00572885">
        <w:rPr>
          <w:rFonts w:eastAsia="仿宋_GB2312"/>
          <w:color w:val="000000"/>
          <w:sz w:val="32"/>
          <w:szCs w:val="32"/>
        </w:rPr>
        <w:t>剔除人数等）。</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2.</w:t>
      </w:r>
      <w:r w:rsidRPr="00572885">
        <w:rPr>
          <w:rFonts w:eastAsia="仿宋_GB2312"/>
          <w:sz w:val="32"/>
          <w:szCs w:val="32"/>
        </w:rPr>
        <w:t>基线描述：应对所有入选受试者（</w:t>
      </w:r>
      <w:r w:rsidRPr="00572885">
        <w:rPr>
          <w:rFonts w:eastAsia="仿宋_GB2312"/>
          <w:sz w:val="32"/>
          <w:szCs w:val="32"/>
        </w:rPr>
        <w:t>FAS</w:t>
      </w:r>
      <w:r w:rsidRPr="00572885">
        <w:rPr>
          <w:rFonts w:eastAsia="仿宋_GB2312"/>
          <w:sz w:val="32"/>
          <w:szCs w:val="32"/>
        </w:rPr>
        <w:t>分析</w:t>
      </w:r>
      <w:r w:rsidRPr="00572885">
        <w:rPr>
          <w:rFonts w:eastAsia="仿宋_GB2312"/>
          <w:color w:val="000000"/>
          <w:sz w:val="32"/>
          <w:szCs w:val="32"/>
        </w:rPr>
        <w:t>集</w:t>
      </w:r>
      <w:r w:rsidRPr="00572885">
        <w:rPr>
          <w:rFonts w:eastAsia="仿宋_GB2312"/>
          <w:sz w:val="32"/>
          <w:szCs w:val="32"/>
        </w:rPr>
        <w:t>）的基线人口统计学指标及其他相关病史指标等进行统计描述。</w:t>
      </w:r>
    </w:p>
    <w:p w:rsidR="00572885" w:rsidRPr="00572885" w:rsidRDefault="00572885" w:rsidP="00623C5A">
      <w:pPr>
        <w:spacing w:line="600" w:lineRule="exact"/>
        <w:ind w:firstLineChars="200" w:firstLine="640"/>
        <w:rPr>
          <w:rFonts w:eastAsia="仿宋_GB2312"/>
          <w:sz w:val="32"/>
          <w:szCs w:val="32"/>
        </w:rPr>
      </w:pPr>
      <w:r w:rsidRPr="00572885">
        <w:rPr>
          <w:rFonts w:eastAsia="仿宋_GB2312"/>
          <w:sz w:val="32"/>
          <w:szCs w:val="32"/>
        </w:rPr>
        <w:t>3.</w:t>
      </w:r>
      <w:r w:rsidRPr="00572885">
        <w:rPr>
          <w:rFonts w:eastAsia="仿宋_GB2312"/>
          <w:sz w:val="32"/>
          <w:szCs w:val="32"/>
        </w:rPr>
        <w:t>疗效</w:t>
      </w:r>
      <w:r w:rsidRPr="00572885">
        <w:rPr>
          <w:rFonts w:eastAsia="仿宋_GB2312"/>
          <w:sz w:val="32"/>
          <w:szCs w:val="32"/>
        </w:rPr>
        <w:t>/</w:t>
      </w:r>
      <w:r w:rsidRPr="00572885">
        <w:rPr>
          <w:rFonts w:eastAsia="仿宋_GB2312"/>
          <w:sz w:val="32"/>
          <w:szCs w:val="32"/>
        </w:rPr>
        <w:t>效果评价：应对所有入选的受试者（</w:t>
      </w:r>
      <w:r w:rsidRPr="00572885">
        <w:rPr>
          <w:rFonts w:eastAsia="仿宋_GB2312"/>
          <w:sz w:val="32"/>
          <w:szCs w:val="32"/>
        </w:rPr>
        <w:t>FAS</w:t>
      </w:r>
      <w:r w:rsidRPr="00572885">
        <w:rPr>
          <w:rFonts w:eastAsia="仿宋_GB2312"/>
          <w:sz w:val="32"/>
          <w:szCs w:val="32"/>
        </w:rPr>
        <w:t>分析</w:t>
      </w:r>
      <w:r w:rsidRPr="00572885">
        <w:rPr>
          <w:rFonts w:eastAsia="仿宋_GB2312"/>
          <w:color w:val="000000"/>
          <w:sz w:val="32"/>
          <w:szCs w:val="32"/>
        </w:rPr>
        <w:t>集</w:t>
      </w:r>
      <w:r w:rsidRPr="00572885">
        <w:rPr>
          <w:rFonts w:eastAsia="仿宋_GB2312"/>
          <w:sz w:val="32"/>
          <w:szCs w:val="32"/>
        </w:rPr>
        <w:t>）和最终完成试验的受试者（</w:t>
      </w:r>
      <w:r w:rsidRPr="00572885">
        <w:rPr>
          <w:rFonts w:eastAsia="仿宋_GB2312"/>
          <w:sz w:val="32"/>
          <w:szCs w:val="32"/>
        </w:rPr>
        <w:t>PP</w:t>
      </w:r>
      <w:r w:rsidRPr="00572885">
        <w:rPr>
          <w:rFonts w:eastAsia="仿宋_GB2312"/>
          <w:sz w:val="32"/>
          <w:szCs w:val="32"/>
        </w:rPr>
        <w:t>分析</w:t>
      </w:r>
      <w:r w:rsidRPr="00572885">
        <w:rPr>
          <w:rFonts w:eastAsia="仿宋_GB2312"/>
          <w:color w:val="000000"/>
          <w:sz w:val="32"/>
          <w:szCs w:val="32"/>
        </w:rPr>
        <w:t>集</w:t>
      </w:r>
      <w:r w:rsidRPr="00572885">
        <w:rPr>
          <w:rFonts w:eastAsia="仿宋_GB2312"/>
          <w:sz w:val="32"/>
          <w:szCs w:val="32"/>
        </w:rPr>
        <w:t>）分别进行统计分析，以评价结果的一致性。疗效分析时，除点估计外，还应给出点</w:t>
      </w:r>
      <w:r w:rsidRPr="00572885">
        <w:rPr>
          <w:rFonts w:eastAsia="仿宋_GB2312"/>
          <w:sz w:val="32"/>
          <w:szCs w:val="32"/>
        </w:rPr>
        <w:lastRenderedPageBreak/>
        <w:t>估计的</w:t>
      </w:r>
      <w:r w:rsidRPr="00572885">
        <w:rPr>
          <w:rFonts w:eastAsia="仿宋_GB2312"/>
          <w:sz w:val="32"/>
          <w:szCs w:val="32"/>
        </w:rPr>
        <w:t>95%</w:t>
      </w:r>
      <w:r w:rsidRPr="00572885">
        <w:rPr>
          <w:rFonts w:eastAsia="仿宋_GB2312"/>
          <w:sz w:val="32"/>
          <w:szCs w:val="32"/>
        </w:rPr>
        <w:t>的置信区间估计。</w:t>
      </w:r>
    </w:p>
    <w:p w:rsidR="00572885" w:rsidRPr="00572885" w:rsidRDefault="00572885" w:rsidP="00623C5A">
      <w:pPr>
        <w:spacing w:line="600" w:lineRule="exact"/>
        <w:ind w:firstLineChars="200" w:firstLine="640"/>
        <w:rPr>
          <w:rFonts w:eastAsia="仿宋_GB2312"/>
          <w:color w:val="000000"/>
          <w:sz w:val="32"/>
          <w:szCs w:val="32"/>
        </w:rPr>
      </w:pPr>
      <w:r w:rsidRPr="00572885">
        <w:rPr>
          <w:rFonts w:eastAsia="仿宋_GB2312"/>
          <w:sz w:val="32"/>
          <w:szCs w:val="32"/>
        </w:rPr>
        <w:t>4.</w:t>
      </w:r>
      <w:r w:rsidRPr="00572885">
        <w:rPr>
          <w:rFonts w:eastAsia="仿宋_GB2312"/>
          <w:sz w:val="32"/>
          <w:szCs w:val="32"/>
        </w:rPr>
        <w:t>安全性评价时，应对所有入选的受试者进行分析（</w:t>
      </w:r>
      <w:r w:rsidRPr="00572885">
        <w:rPr>
          <w:rFonts w:eastAsia="仿宋_GB2312"/>
          <w:sz w:val="32"/>
          <w:szCs w:val="32"/>
        </w:rPr>
        <w:t>SS</w:t>
      </w:r>
      <w:r w:rsidRPr="00572885">
        <w:rPr>
          <w:rFonts w:eastAsia="仿宋_GB2312"/>
          <w:sz w:val="32"/>
          <w:szCs w:val="32"/>
        </w:rPr>
        <w:t>分析</w:t>
      </w:r>
      <w:r w:rsidRPr="00572885">
        <w:rPr>
          <w:rFonts w:eastAsia="仿宋_GB2312"/>
          <w:color w:val="000000"/>
          <w:sz w:val="32"/>
          <w:szCs w:val="32"/>
        </w:rPr>
        <w:t>集</w:t>
      </w:r>
      <w:r w:rsidRPr="00572885">
        <w:rPr>
          <w:rFonts w:eastAsia="仿宋_GB2312"/>
          <w:sz w:val="32"/>
          <w:szCs w:val="32"/>
        </w:rPr>
        <w:t>），不能遗漏所</w:t>
      </w:r>
      <w:r w:rsidRPr="00572885">
        <w:rPr>
          <w:rFonts w:eastAsia="仿宋_GB2312"/>
          <w:color w:val="000000"/>
          <w:sz w:val="32"/>
          <w:szCs w:val="32"/>
        </w:rPr>
        <w:t>发生的任何不良事件（包括实验室指标：试验前正常、试验后异常并有临床意义的事件），对所有发生的不良事件应评价其是否与</w:t>
      </w:r>
      <w:r w:rsidRPr="00572885">
        <w:rPr>
          <w:rFonts w:eastAsia="仿宋_GB2312" w:hint="eastAsia"/>
          <w:color w:val="000000"/>
          <w:sz w:val="32"/>
          <w:szCs w:val="32"/>
        </w:rPr>
        <w:t>试验器械</w:t>
      </w:r>
      <w:r w:rsidRPr="00572885">
        <w:rPr>
          <w:rFonts w:eastAsia="仿宋_GB2312"/>
          <w:color w:val="000000"/>
          <w:sz w:val="32"/>
          <w:szCs w:val="32"/>
        </w:rPr>
        <w:t>有关。</w:t>
      </w:r>
    </w:p>
    <w:p w:rsidR="00572885" w:rsidRPr="00572885" w:rsidRDefault="00572885" w:rsidP="00623C5A">
      <w:pPr>
        <w:spacing w:line="600" w:lineRule="exact"/>
        <w:ind w:firstLineChars="200" w:firstLine="640"/>
        <w:rPr>
          <w:rFonts w:eastAsia="仿宋_GB2312"/>
          <w:color w:val="000000"/>
          <w:sz w:val="32"/>
          <w:szCs w:val="32"/>
        </w:rPr>
      </w:pPr>
    </w:p>
    <w:p w:rsidR="00572885" w:rsidRPr="00572885" w:rsidRDefault="00572885" w:rsidP="00572885">
      <w:pPr>
        <w:spacing w:line="560" w:lineRule="exact"/>
        <w:ind w:firstLineChars="200" w:firstLine="640"/>
        <w:rPr>
          <w:rFonts w:eastAsia="仿宋_GB2312"/>
          <w:color w:val="000000"/>
          <w:sz w:val="32"/>
          <w:szCs w:val="32"/>
        </w:rPr>
      </w:pPr>
    </w:p>
    <w:p w:rsidR="00572885" w:rsidRPr="00572885" w:rsidRDefault="00572885" w:rsidP="00572885">
      <w:pPr>
        <w:widowControl/>
        <w:jc w:val="left"/>
        <w:rPr>
          <w:b/>
          <w:sz w:val="32"/>
        </w:rPr>
      </w:pPr>
      <w:r w:rsidRPr="00572885">
        <w:rPr>
          <w:b/>
          <w:sz w:val="32"/>
        </w:rPr>
        <w:br w:type="page"/>
      </w:r>
    </w:p>
    <w:p w:rsidR="00572885" w:rsidRDefault="00572885" w:rsidP="00572885">
      <w:pPr>
        <w:outlineLvl w:val="0"/>
        <w:rPr>
          <w:rFonts w:ascii="黑体" w:eastAsia="黑体" w:hAnsi="黑体"/>
          <w:sz w:val="32"/>
          <w:szCs w:val="32"/>
        </w:rPr>
      </w:pPr>
      <w:r w:rsidRPr="00572885">
        <w:rPr>
          <w:rFonts w:ascii="黑体" w:eastAsia="黑体" w:hAnsi="黑体" w:hint="eastAsia"/>
          <w:sz w:val="32"/>
          <w:szCs w:val="32"/>
        </w:rPr>
        <w:lastRenderedPageBreak/>
        <w:t>附录</w:t>
      </w:r>
      <w:r>
        <w:rPr>
          <w:rFonts w:ascii="黑体" w:eastAsia="黑体" w:hAnsi="黑体" w:hint="eastAsia"/>
          <w:sz w:val="32"/>
          <w:szCs w:val="32"/>
        </w:rPr>
        <w:t xml:space="preserve">Ⅵ </w:t>
      </w:r>
      <w:r w:rsidRPr="00572885">
        <w:rPr>
          <w:rFonts w:ascii="黑体" w:eastAsia="黑体" w:hAnsi="黑体" w:hint="eastAsia"/>
          <w:sz w:val="32"/>
          <w:szCs w:val="32"/>
        </w:rPr>
        <w:t>临床评价要求</w:t>
      </w:r>
    </w:p>
    <w:p w:rsidR="00572885" w:rsidRPr="00572885" w:rsidRDefault="00572885" w:rsidP="00572885">
      <w:pPr>
        <w:rPr>
          <w:rFonts w:ascii="黑体" w:eastAsia="黑体" w:hAnsi="黑体"/>
          <w:sz w:val="32"/>
          <w:szCs w:val="32"/>
        </w:rPr>
      </w:pPr>
    </w:p>
    <w:p w:rsidR="00572885" w:rsidRPr="00572885" w:rsidRDefault="00572885" w:rsidP="00572885">
      <w:pPr>
        <w:jc w:val="center"/>
        <w:rPr>
          <w:rFonts w:ascii="方正小标宋简体" w:eastAsia="方正小标宋简体"/>
          <w:sz w:val="44"/>
          <w:szCs w:val="44"/>
        </w:rPr>
      </w:pPr>
      <w:r w:rsidRPr="00572885">
        <w:rPr>
          <w:rFonts w:ascii="方正小标宋简体" w:eastAsia="方正小标宋简体" w:hint="eastAsia"/>
          <w:sz w:val="44"/>
          <w:szCs w:val="44"/>
        </w:rPr>
        <w:t>通过同品种产品临床数据</w:t>
      </w:r>
    </w:p>
    <w:p w:rsidR="00572885" w:rsidRPr="00572885" w:rsidRDefault="00572885" w:rsidP="00572885">
      <w:pPr>
        <w:jc w:val="center"/>
        <w:rPr>
          <w:rFonts w:ascii="方正小标宋简体" w:eastAsia="方正小标宋简体"/>
          <w:sz w:val="44"/>
          <w:szCs w:val="44"/>
        </w:rPr>
      </w:pPr>
      <w:r w:rsidRPr="00572885">
        <w:rPr>
          <w:rFonts w:ascii="方正小标宋简体" w:eastAsia="方正小标宋简体" w:hint="eastAsia"/>
          <w:sz w:val="44"/>
          <w:szCs w:val="44"/>
        </w:rPr>
        <w:t>进行的分析评价报告</w:t>
      </w:r>
    </w:p>
    <w:p w:rsidR="00572885" w:rsidRPr="00572885" w:rsidRDefault="00572885" w:rsidP="00572885">
      <w:pPr>
        <w:jc w:val="center"/>
        <w:rPr>
          <w:color w:val="000000"/>
        </w:rPr>
      </w:pPr>
    </w:p>
    <w:p w:rsidR="00572885" w:rsidRPr="00572885" w:rsidRDefault="00572885" w:rsidP="009D4F3F">
      <w:pPr>
        <w:numPr>
          <w:ilvl w:val="0"/>
          <w:numId w:val="8"/>
        </w:numPr>
        <w:spacing w:line="600" w:lineRule="exact"/>
        <w:ind w:left="0" w:firstLineChars="200" w:firstLine="640"/>
        <w:rPr>
          <w:rFonts w:eastAsia="黑体"/>
          <w:bCs/>
          <w:color w:val="000000"/>
          <w:kern w:val="44"/>
          <w:sz w:val="32"/>
          <w:szCs w:val="32"/>
        </w:rPr>
      </w:pPr>
      <w:bookmarkStart w:id="85" w:name="_Toc29002"/>
      <w:r w:rsidRPr="00572885">
        <w:rPr>
          <w:rFonts w:eastAsia="黑体" w:hint="eastAsia"/>
          <w:bCs/>
          <w:color w:val="000000"/>
          <w:kern w:val="44"/>
          <w:sz w:val="32"/>
          <w:szCs w:val="32"/>
        </w:rPr>
        <w:t>人员要求</w:t>
      </w:r>
      <w:bookmarkEnd w:id="85"/>
    </w:p>
    <w:p w:rsidR="00572885" w:rsidRPr="00572885" w:rsidRDefault="00572885" w:rsidP="009D4F3F">
      <w:pPr>
        <w:autoSpaceDE w:val="0"/>
        <w:autoSpaceDN w:val="0"/>
        <w:adjustRightInd w:val="0"/>
        <w:spacing w:line="600" w:lineRule="exact"/>
        <w:ind w:firstLineChars="200" w:firstLine="640"/>
        <w:rPr>
          <w:rFonts w:eastAsia="仿宋_GB2312"/>
          <w:color w:val="000000"/>
          <w:sz w:val="32"/>
          <w:szCs w:val="32"/>
        </w:rPr>
      </w:pPr>
      <w:r w:rsidRPr="00572885">
        <w:rPr>
          <w:rFonts w:eastAsia="仿宋_GB2312" w:hint="eastAsia"/>
          <w:color w:val="000000"/>
          <w:sz w:val="32"/>
          <w:szCs w:val="32"/>
        </w:rPr>
        <w:t>一般来说，临床评价人员至少应具有以下知识：</w:t>
      </w:r>
    </w:p>
    <w:p w:rsidR="00572885" w:rsidRPr="00572885" w:rsidRDefault="00572885" w:rsidP="009D4F3F">
      <w:pPr>
        <w:numPr>
          <w:ilvl w:val="0"/>
          <w:numId w:val="9"/>
        </w:numPr>
        <w:spacing w:line="600" w:lineRule="exact"/>
        <w:ind w:left="0" w:firstLineChars="200" w:firstLine="640"/>
        <w:rPr>
          <w:rFonts w:eastAsia="仿宋_GB2312"/>
          <w:color w:val="000000"/>
          <w:sz w:val="32"/>
          <w:szCs w:val="32"/>
        </w:rPr>
      </w:pPr>
      <w:r w:rsidRPr="00572885">
        <w:rPr>
          <w:rFonts w:eastAsia="仿宋_GB2312" w:hint="eastAsia"/>
          <w:color w:val="000000"/>
          <w:sz w:val="32"/>
          <w:szCs w:val="32"/>
        </w:rPr>
        <w:t>相关产品的技术知识；</w:t>
      </w:r>
    </w:p>
    <w:p w:rsidR="00572885" w:rsidRPr="00572885" w:rsidRDefault="00572885" w:rsidP="009D4F3F">
      <w:pPr>
        <w:numPr>
          <w:ilvl w:val="0"/>
          <w:numId w:val="9"/>
        </w:numPr>
        <w:spacing w:line="600" w:lineRule="exact"/>
        <w:ind w:left="0" w:firstLineChars="200" w:firstLine="640"/>
        <w:rPr>
          <w:rFonts w:eastAsia="仿宋_GB2312"/>
          <w:color w:val="000000"/>
          <w:sz w:val="32"/>
          <w:szCs w:val="32"/>
        </w:rPr>
      </w:pPr>
      <w:r w:rsidRPr="00572885">
        <w:rPr>
          <w:rFonts w:eastAsia="仿宋_GB2312" w:hint="eastAsia"/>
          <w:color w:val="000000"/>
          <w:sz w:val="32"/>
          <w:szCs w:val="32"/>
        </w:rPr>
        <w:t>相关产品</w:t>
      </w:r>
      <w:r w:rsidRPr="00572885">
        <w:rPr>
          <w:rFonts w:eastAsia="仿宋_GB2312"/>
          <w:color w:val="000000"/>
          <w:sz w:val="32"/>
          <w:szCs w:val="32"/>
        </w:rPr>
        <w:t>的</w:t>
      </w:r>
      <w:r w:rsidRPr="00572885">
        <w:rPr>
          <w:rFonts w:eastAsia="仿宋_GB2312" w:hint="eastAsia"/>
          <w:color w:val="000000"/>
          <w:sz w:val="32"/>
          <w:szCs w:val="32"/>
        </w:rPr>
        <w:t>临床应用经验；</w:t>
      </w:r>
    </w:p>
    <w:p w:rsidR="00572885" w:rsidRPr="00572885" w:rsidRDefault="00572885" w:rsidP="009D4F3F">
      <w:pPr>
        <w:numPr>
          <w:ilvl w:val="0"/>
          <w:numId w:val="9"/>
        </w:numPr>
        <w:spacing w:line="600" w:lineRule="exact"/>
        <w:ind w:left="0" w:firstLineChars="200" w:firstLine="640"/>
        <w:rPr>
          <w:rFonts w:eastAsia="仿宋_GB2312"/>
          <w:color w:val="000000"/>
          <w:sz w:val="32"/>
          <w:szCs w:val="32"/>
        </w:rPr>
      </w:pPr>
      <w:r w:rsidRPr="00572885">
        <w:rPr>
          <w:rFonts w:eastAsia="仿宋_GB2312" w:hint="eastAsia"/>
          <w:color w:val="000000"/>
          <w:sz w:val="32"/>
          <w:szCs w:val="32"/>
        </w:rPr>
        <w:t>相关研究方法，例如，文献质量评价，临床研究设计和生物统计，等等。</w:t>
      </w:r>
    </w:p>
    <w:p w:rsidR="00572885" w:rsidRPr="00572885" w:rsidRDefault="00572885" w:rsidP="009D4F3F">
      <w:pPr>
        <w:numPr>
          <w:ilvl w:val="0"/>
          <w:numId w:val="8"/>
        </w:numPr>
        <w:spacing w:line="600" w:lineRule="exact"/>
        <w:ind w:left="0" w:firstLineChars="200" w:firstLine="640"/>
        <w:rPr>
          <w:rFonts w:eastAsia="黑体"/>
          <w:bCs/>
          <w:color w:val="000000"/>
          <w:kern w:val="44"/>
          <w:sz w:val="32"/>
          <w:szCs w:val="32"/>
        </w:rPr>
      </w:pPr>
      <w:bookmarkStart w:id="86" w:name="_Toc30334"/>
      <w:r w:rsidRPr="00572885">
        <w:rPr>
          <w:rFonts w:eastAsia="黑体" w:hint="eastAsia"/>
          <w:bCs/>
          <w:color w:val="000000"/>
          <w:kern w:val="44"/>
          <w:sz w:val="32"/>
          <w:szCs w:val="32"/>
        </w:rPr>
        <w:t>产品概述</w:t>
      </w:r>
      <w:bookmarkEnd w:id="86"/>
    </w:p>
    <w:p w:rsidR="00572885" w:rsidRPr="00572885" w:rsidRDefault="00572885" w:rsidP="009D4F3F">
      <w:pPr>
        <w:spacing w:line="600" w:lineRule="exact"/>
        <w:ind w:firstLineChars="200" w:firstLine="640"/>
        <w:rPr>
          <w:rFonts w:eastAsia="仿宋_GB2312"/>
          <w:color w:val="000000"/>
          <w:sz w:val="32"/>
          <w:szCs w:val="32"/>
        </w:rPr>
      </w:pPr>
      <w:bookmarkStart w:id="87" w:name="OLE_LINK13"/>
      <w:r w:rsidRPr="00572885">
        <w:rPr>
          <w:rFonts w:eastAsia="仿宋_GB2312" w:hint="eastAsia"/>
          <w:sz w:val="32"/>
          <w:szCs w:val="32"/>
        </w:rPr>
        <w:t>应</w:t>
      </w:r>
      <w:r w:rsidRPr="00572885">
        <w:rPr>
          <w:rFonts w:eastAsia="仿宋_GB2312"/>
          <w:sz w:val="32"/>
          <w:szCs w:val="32"/>
        </w:rPr>
        <w:t>对申报产品进行简要介绍，</w:t>
      </w:r>
      <w:r w:rsidRPr="00572885">
        <w:rPr>
          <w:rFonts w:eastAsia="仿宋_GB2312" w:hint="eastAsia"/>
          <w:color w:val="000000"/>
          <w:sz w:val="32"/>
          <w:szCs w:val="32"/>
        </w:rPr>
        <w:t>确认产品的适用范围</w:t>
      </w:r>
      <w:bookmarkEnd w:id="87"/>
      <w:r w:rsidRPr="00572885">
        <w:rPr>
          <w:rFonts w:eastAsia="仿宋_GB2312" w:hint="eastAsia"/>
          <w:color w:val="000000"/>
          <w:sz w:val="32"/>
          <w:szCs w:val="32"/>
        </w:rPr>
        <w:t>。</w:t>
      </w:r>
      <w:r w:rsidRPr="00572885">
        <w:rPr>
          <w:rFonts w:eastAsia="仿宋_GB2312"/>
          <w:sz w:val="32"/>
          <w:szCs w:val="32"/>
        </w:rPr>
        <w:t>预期</w:t>
      </w:r>
      <w:r w:rsidRPr="00572885">
        <w:rPr>
          <w:rFonts w:eastAsia="仿宋_GB2312" w:hint="eastAsia"/>
          <w:sz w:val="32"/>
          <w:szCs w:val="32"/>
        </w:rPr>
        <w:t>对</w:t>
      </w:r>
      <w:r w:rsidRPr="00572885">
        <w:rPr>
          <w:rFonts w:eastAsia="仿宋_GB2312"/>
          <w:sz w:val="32"/>
          <w:szCs w:val="32"/>
        </w:rPr>
        <w:t>临床使用安全性、有效性有直接影响的性能参数和</w:t>
      </w:r>
      <w:r w:rsidRPr="00572885">
        <w:rPr>
          <w:rFonts w:eastAsia="仿宋_GB2312" w:hint="eastAsia"/>
          <w:sz w:val="32"/>
          <w:szCs w:val="32"/>
        </w:rPr>
        <w:t>技术</w:t>
      </w:r>
      <w:r w:rsidRPr="00572885">
        <w:rPr>
          <w:rFonts w:eastAsia="仿宋_GB2312"/>
          <w:sz w:val="32"/>
          <w:szCs w:val="32"/>
        </w:rPr>
        <w:t>特征应详细介绍。</w:t>
      </w:r>
    </w:p>
    <w:p w:rsidR="00572885" w:rsidRPr="00572885" w:rsidRDefault="00572885" w:rsidP="009D4F3F">
      <w:pPr>
        <w:numPr>
          <w:ilvl w:val="0"/>
          <w:numId w:val="8"/>
        </w:numPr>
        <w:spacing w:line="600" w:lineRule="exact"/>
        <w:ind w:left="0" w:firstLineChars="200" w:firstLine="640"/>
        <w:rPr>
          <w:rFonts w:eastAsia="黑体"/>
          <w:bCs/>
          <w:color w:val="000000"/>
          <w:kern w:val="44"/>
          <w:sz w:val="32"/>
          <w:szCs w:val="32"/>
        </w:rPr>
      </w:pPr>
      <w:bookmarkStart w:id="88" w:name="OLE_LINK47"/>
      <w:bookmarkStart w:id="89" w:name="_Ref460840804"/>
      <w:bookmarkStart w:id="90" w:name="_Toc18166"/>
      <w:r w:rsidRPr="00572885">
        <w:rPr>
          <w:rFonts w:eastAsia="黑体" w:hint="eastAsia"/>
          <w:bCs/>
          <w:color w:val="000000"/>
          <w:kern w:val="44"/>
          <w:sz w:val="32"/>
          <w:szCs w:val="32"/>
        </w:rPr>
        <w:t>同品种产品的判定</w:t>
      </w:r>
      <w:bookmarkEnd w:id="88"/>
      <w:bookmarkEnd w:id="89"/>
      <w:bookmarkEnd w:id="90"/>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同品种产品应与拟申报产品的预期用途基本相同，与拟申报产品的工作原理、产品组成、核心部件、关键技术等应基本等同。</w:t>
      </w:r>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若拟申报产品与对比产品存在表</w:t>
      </w:r>
      <w:r w:rsidR="003C0625">
        <w:rPr>
          <w:rFonts w:eastAsia="仿宋_GB2312" w:hint="eastAsia"/>
          <w:color w:val="000000"/>
          <w:sz w:val="32"/>
          <w:szCs w:val="32"/>
        </w:rPr>
        <w:t>7</w:t>
      </w:r>
      <w:r w:rsidRPr="00572885">
        <w:rPr>
          <w:rFonts w:eastAsia="仿宋_GB2312" w:hint="eastAsia"/>
          <w:color w:val="000000"/>
          <w:sz w:val="32"/>
          <w:szCs w:val="32"/>
        </w:rPr>
        <w:t>的差异，则拟申报产品与对比产品不属于同品种产品。</w:t>
      </w:r>
    </w:p>
    <w:p w:rsidR="00572885" w:rsidRPr="00572885" w:rsidRDefault="00572885" w:rsidP="009D4F3F">
      <w:pPr>
        <w:spacing w:line="600" w:lineRule="exact"/>
        <w:ind w:firstLine="200"/>
        <w:rPr>
          <w:rFonts w:eastAsia="仿宋_GB2312"/>
          <w:color w:val="000000"/>
          <w:sz w:val="32"/>
          <w:szCs w:val="32"/>
        </w:rPr>
      </w:pPr>
      <w:r w:rsidRPr="00572885">
        <w:rPr>
          <w:rFonts w:eastAsia="仿宋_GB2312" w:hint="eastAsia"/>
          <w:color w:val="000000"/>
          <w:sz w:val="32"/>
          <w:szCs w:val="32"/>
        </w:rPr>
        <w:t>表</w:t>
      </w:r>
      <w:r w:rsidR="003C0625">
        <w:rPr>
          <w:rFonts w:eastAsia="仿宋_GB2312" w:hint="eastAsia"/>
          <w:color w:val="000000"/>
          <w:sz w:val="32"/>
          <w:szCs w:val="32"/>
        </w:rPr>
        <w:t>7</w:t>
      </w:r>
      <w:r w:rsidRPr="00572885">
        <w:rPr>
          <w:rFonts w:eastAsia="仿宋_GB2312" w:hint="eastAsia"/>
          <w:color w:val="000000"/>
          <w:sz w:val="32"/>
          <w:szCs w:val="32"/>
        </w:rPr>
        <w:t>拟申报产品与对比产品的差异（非同品种）</w:t>
      </w:r>
    </w:p>
    <w:tbl>
      <w:tblPr>
        <w:tblStyle w:val="13"/>
        <w:tblW w:w="8522" w:type="dxa"/>
        <w:tblLayout w:type="fixed"/>
        <w:tblLook w:val="04A0" w:firstRow="1" w:lastRow="0" w:firstColumn="1" w:lastColumn="0" w:noHBand="0" w:noVBand="1"/>
      </w:tblPr>
      <w:tblGrid>
        <w:gridCol w:w="692"/>
        <w:gridCol w:w="7830"/>
      </w:tblGrid>
      <w:tr w:rsidR="00572885" w:rsidRPr="003C0625" w:rsidTr="009D4F3F">
        <w:trPr>
          <w:cantSplit/>
        </w:trPr>
        <w:tc>
          <w:tcPr>
            <w:tcW w:w="692"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lastRenderedPageBreak/>
              <w:t>1</w:t>
            </w:r>
          </w:p>
        </w:tc>
        <w:tc>
          <w:tcPr>
            <w:tcW w:w="7830"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拟申报产品较对比产品的工作原理有较大差异：</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如：PET子系统的探测器工作原理不同，如使用闪烁探测器的产品和使用CZT半导体探测器的产品不属于同品种产品。</w:t>
            </w:r>
          </w:p>
        </w:tc>
      </w:tr>
      <w:tr w:rsidR="00572885" w:rsidRPr="003C0625" w:rsidTr="009D4F3F">
        <w:trPr>
          <w:cantSplit/>
        </w:trPr>
        <w:tc>
          <w:tcPr>
            <w:tcW w:w="692"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2</w:t>
            </w:r>
          </w:p>
        </w:tc>
        <w:tc>
          <w:tcPr>
            <w:tcW w:w="7830"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拟申报产品较对比产品的结构设计有较大差异：</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如：PET子系统的机架结构不同，使用固定式机架的产品和使用旋转式机架的产品不属于同品种产品。</w:t>
            </w:r>
          </w:p>
        </w:tc>
      </w:tr>
      <w:tr w:rsidR="00572885" w:rsidRPr="003C0625" w:rsidTr="009D4F3F">
        <w:trPr>
          <w:cantSplit/>
        </w:trPr>
        <w:tc>
          <w:tcPr>
            <w:tcW w:w="692"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3</w:t>
            </w:r>
          </w:p>
        </w:tc>
        <w:tc>
          <w:tcPr>
            <w:tcW w:w="7830"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拟申报产品较对比产品核心部件有较大差异</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如：PET探测器晶体材料不同，如使用BGO晶体的产品和使用L(Y)SO晶体的产品不属于同品种产品。</w:t>
            </w:r>
          </w:p>
        </w:tc>
      </w:tr>
      <w:tr w:rsidR="00572885" w:rsidRPr="003C0625" w:rsidTr="009D4F3F">
        <w:trPr>
          <w:cantSplit/>
        </w:trPr>
        <w:tc>
          <w:tcPr>
            <w:tcW w:w="692"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4</w:t>
            </w:r>
          </w:p>
        </w:tc>
        <w:tc>
          <w:tcPr>
            <w:tcW w:w="7830"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拟申报产品较对比产品关键技术有较大差异</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如：是否支持飞行时间技术。</w:t>
            </w:r>
          </w:p>
        </w:tc>
      </w:tr>
      <w:tr w:rsidR="00572885" w:rsidRPr="003C0625" w:rsidTr="009D4F3F">
        <w:trPr>
          <w:cantSplit/>
        </w:trPr>
        <w:tc>
          <w:tcPr>
            <w:tcW w:w="692"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5</w:t>
            </w:r>
          </w:p>
        </w:tc>
        <w:tc>
          <w:tcPr>
            <w:tcW w:w="7830"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拟申报产品软件功能较对比产品发生重大变化</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如：新增门控重建和动态重建。</w:t>
            </w:r>
          </w:p>
        </w:tc>
      </w:tr>
      <w:tr w:rsidR="00572885" w:rsidRPr="003C0625" w:rsidTr="009D4F3F">
        <w:trPr>
          <w:cantSplit/>
        </w:trPr>
        <w:tc>
          <w:tcPr>
            <w:tcW w:w="692"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6</w:t>
            </w:r>
          </w:p>
        </w:tc>
        <w:tc>
          <w:tcPr>
            <w:tcW w:w="7830" w:type="dxa"/>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拟申报产品较对比产品适用范围或预期用途较大差异</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如：应用范围不同的产品，如乳腺PET/CT和全身型PET/CT不属于同品种产品。</w:t>
            </w:r>
          </w:p>
        </w:tc>
      </w:tr>
    </w:tbl>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拟申报产品与对比产品存在差异，但差异对临床使用的影响不大，则拟申报产品与对比产品属于同品种产品。包括并不限于表</w:t>
      </w:r>
      <w:r w:rsidR="003C0625">
        <w:rPr>
          <w:rFonts w:eastAsia="仿宋_GB2312" w:hint="eastAsia"/>
          <w:color w:val="000000"/>
          <w:sz w:val="32"/>
          <w:szCs w:val="32"/>
        </w:rPr>
        <w:t>8</w:t>
      </w:r>
      <w:r w:rsidRPr="00572885">
        <w:rPr>
          <w:rFonts w:eastAsia="仿宋_GB2312" w:hint="eastAsia"/>
          <w:color w:val="000000"/>
          <w:sz w:val="32"/>
          <w:szCs w:val="32"/>
        </w:rPr>
        <w:t>所列情形。</w:t>
      </w:r>
    </w:p>
    <w:p w:rsidR="00572885" w:rsidRPr="00572885" w:rsidRDefault="00572885" w:rsidP="009D4F3F">
      <w:pPr>
        <w:spacing w:line="600" w:lineRule="exact"/>
        <w:ind w:firstLine="200"/>
        <w:rPr>
          <w:rFonts w:eastAsia="仿宋_GB2312"/>
          <w:color w:val="000000"/>
          <w:sz w:val="32"/>
          <w:szCs w:val="32"/>
        </w:rPr>
      </w:pPr>
      <w:r w:rsidRPr="00572885">
        <w:rPr>
          <w:rFonts w:eastAsia="仿宋_GB2312" w:hint="eastAsia"/>
          <w:color w:val="000000"/>
          <w:sz w:val="32"/>
          <w:szCs w:val="32"/>
        </w:rPr>
        <w:t>表</w:t>
      </w:r>
      <w:r w:rsidR="003C0625">
        <w:rPr>
          <w:rFonts w:eastAsia="仿宋_GB2312" w:hint="eastAsia"/>
          <w:color w:val="000000"/>
          <w:sz w:val="32"/>
          <w:szCs w:val="32"/>
        </w:rPr>
        <w:t>8</w:t>
      </w:r>
      <w:r w:rsidRPr="00572885">
        <w:rPr>
          <w:rFonts w:eastAsia="仿宋_GB2312" w:hint="eastAsia"/>
          <w:color w:val="000000"/>
          <w:sz w:val="32"/>
          <w:szCs w:val="32"/>
        </w:rPr>
        <w:t xml:space="preserve"> </w:t>
      </w:r>
      <w:r w:rsidRPr="00572885">
        <w:rPr>
          <w:rFonts w:eastAsia="仿宋_GB2312" w:hint="eastAsia"/>
          <w:color w:val="000000"/>
          <w:sz w:val="32"/>
          <w:szCs w:val="32"/>
        </w:rPr>
        <w:t>拟申报产品与对比产品的差异（同品种）</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7935"/>
      </w:tblGrid>
      <w:tr w:rsidR="00572885" w:rsidRPr="003C0625" w:rsidTr="009D4F3F">
        <w:trPr>
          <w:jc w:val="center"/>
        </w:trPr>
        <w:tc>
          <w:tcPr>
            <w:tcW w:w="795" w:type="dxa"/>
            <w:tcBorders>
              <w:top w:val="single" w:sz="4" w:space="0" w:color="auto"/>
              <w:left w:val="single" w:sz="4" w:space="0" w:color="auto"/>
              <w:bottom w:val="single" w:sz="4" w:space="0" w:color="auto"/>
              <w:right w:val="single" w:sz="4" w:space="0" w:color="auto"/>
            </w:tcBorders>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1</w:t>
            </w:r>
          </w:p>
        </w:tc>
        <w:tc>
          <w:tcPr>
            <w:tcW w:w="7935" w:type="dxa"/>
            <w:tcBorders>
              <w:top w:val="single" w:sz="4" w:space="0" w:color="auto"/>
              <w:left w:val="single" w:sz="4" w:space="0" w:color="auto"/>
              <w:bottom w:val="single" w:sz="4" w:space="0" w:color="auto"/>
              <w:right w:val="single" w:sz="4" w:space="0" w:color="auto"/>
            </w:tcBorders>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bookmarkStart w:id="91" w:name="OLE_LINK30"/>
            <w:r w:rsidRPr="003C0625">
              <w:rPr>
                <w:rFonts w:ascii="仿宋_GB2312" w:eastAsia="仿宋_GB2312" w:hAnsi="Arial" w:cs="Arial" w:hint="eastAsia"/>
                <w:kern w:val="0"/>
                <w:sz w:val="28"/>
                <w:szCs w:val="28"/>
              </w:rPr>
              <w:t>拟申报产品组件较对比组件结构设计</w:t>
            </w:r>
            <w:bookmarkEnd w:id="91"/>
            <w:r w:rsidRPr="003C0625">
              <w:rPr>
                <w:rFonts w:ascii="仿宋_GB2312" w:eastAsia="仿宋_GB2312" w:hAnsi="Arial" w:cs="Arial" w:hint="eastAsia"/>
                <w:kern w:val="0"/>
                <w:sz w:val="28"/>
                <w:szCs w:val="28"/>
              </w:rPr>
              <w:t>基本相同，</w:t>
            </w:r>
            <w:bookmarkStart w:id="92" w:name="OLE_LINK31"/>
            <w:r w:rsidRPr="003C0625">
              <w:rPr>
                <w:rFonts w:ascii="仿宋_GB2312" w:eastAsia="仿宋_GB2312" w:hAnsi="Arial" w:cs="Arial" w:hint="eastAsia"/>
                <w:kern w:val="0"/>
                <w:sz w:val="28"/>
                <w:szCs w:val="28"/>
              </w:rPr>
              <w:t>不同之处并未对安全有效性产生不利影响</w:t>
            </w:r>
            <w:bookmarkEnd w:id="92"/>
            <w:r w:rsidRPr="003C0625">
              <w:rPr>
                <w:rFonts w:ascii="仿宋_GB2312" w:eastAsia="仿宋_GB2312" w:hAnsi="Arial" w:cs="Arial" w:hint="eastAsia"/>
                <w:kern w:val="0"/>
                <w:sz w:val="28"/>
                <w:szCs w:val="28"/>
              </w:rPr>
              <w:t>。</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lastRenderedPageBreak/>
              <w:t>如：PET探测器环数、CT探测器层数等。</w:t>
            </w:r>
          </w:p>
        </w:tc>
      </w:tr>
      <w:tr w:rsidR="00572885" w:rsidRPr="003C0625" w:rsidTr="009D4F3F">
        <w:trPr>
          <w:jc w:val="center"/>
        </w:trPr>
        <w:tc>
          <w:tcPr>
            <w:tcW w:w="795" w:type="dxa"/>
            <w:tcBorders>
              <w:top w:val="single" w:sz="4" w:space="0" w:color="auto"/>
              <w:left w:val="single" w:sz="4" w:space="0" w:color="auto"/>
              <w:bottom w:val="single" w:sz="4" w:space="0" w:color="auto"/>
              <w:right w:val="single" w:sz="4" w:space="0" w:color="auto"/>
            </w:tcBorders>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lastRenderedPageBreak/>
              <w:t>2</w:t>
            </w:r>
          </w:p>
        </w:tc>
        <w:tc>
          <w:tcPr>
            <w:tcW w:w="7935" w:type="dxa"/>
            <w:tcBorders>
              <w:top w:val="single" w:sz="4" w:space="0" w:color="auto"/>
              <w:left w:val="single" w:sz="4" w:space="0" w:color="auto"/>
              <w:bottom w:val="single" w:sz="4" w:space="0" w:color="auto"/>
              <w:right w:val="single" w:sz="4" w:space="0" w:color="auto"/>
            </w:tcBorders>
            <w:vAlign w:val="center"/>
          </w:tcPr>
          <w:p w:rsidR="00572885" w:rsidRPr="003C0625" w:rsidRDefault="00572885" w:rsidP="009D4F3F">
            <w:pPr>
              <w:widowControl/>
              <w:spacing w:line="600" w:lineRule="exact"/>
              <w:ind w:firstLine="200"/>
              <w:rPr>
                <w:rFonts w:ascii="仿宋_GB2312" w:eastAsia="仿宋_GB2312" w:hAnsi="Arial" w:cs="Arial"/>
                <w:kern w:val="0"/>
                <w:sz w:val="28"/>
                <w:szCs w:val="28"/>
              </w:rPr>
            </w:pPr>
            <w:bookmarkStart w:id="93" w:name="OLE_LINK33"/>
            <w:r w:rsidRPr="003C0625">
              <w:rPr>
                <w:rFonts w:ascii="仿宋_GB2312" w:eastAsia="仿宋_GB2312" w:hAnsi="Arial" w:cs="Arial" w:hint="eastAsia"/>
                <w:kern w:val="0"/>
                <w:sz w:val="28"/>
                <w:szCs w:val="28"/>
              </w:rPr>
              <w:t>拟申报产品组件较对比组件</w:t>
            </w:r>
            <w:bookmarkEnd w:id="93"/>
            <w:r w:rsidRPr="003C0625">
              <w:rPr>
                <w:rFonts w:ascii="仿宋_GB2312" w:eastAsia="仿宋_GB2312" w:hAnsi="Arial" w:cs="Arial" w:hint="eastAsia"/>
                <w:kern w:val="0"/>
                <w:sz w:val="28"/>
                <w:szCs w:val="28"/>
              </w:rPr>
              <w:t>与人体表面接触部分材料不同，不同之处并未对安全有效性产生不利影响。</w:t>
            </w:r>
          </w:p>
          <w:p w:rsidR="00572885" w:rsidRPr="003C0625" w:rsidRDefault="00572885" w:rsidP="009D4F3F">
            <w:pPr>
              <w:widowControl/>
              <w:spacing w:line="600" w:lineRule="exact"/>
              <w:ind w:firstLine="200"/>
              <w:rPr>
                <w:rFonts w:ascii="仿宋_GB2312" w:eastAsia="仿宋_GB2312" w:hAnsi="Arial" w:cs="Arial"/>
                <w:kern w:val="0"/>
                <w:sz w:val="28"/>
                <w:szCs w:val="28"/>
              </w:rPr>
            </w:pPr>
            <w:r w:rsidRPr="003C0625">
              <w:rPr>
                <w:rFonts w:ascii="仿宋_GB2312" w:eastAsia="仿宋_GB2312" w:hAnsi="Arial" w:cs="Arial" w:hint="eastAsia"/>
                <w:kern w:val="0"/>
                <w:sz w:val="28"/>
                <w:szCs w:val="28"/>
              </w:rPr>
              <w:t>如：病床表面材料变化（PU、PE等）。</w:t>
            </w:r>
          </w:p>
        </w:tc>
      </w:tr>
    </w:tbl>
    <w:p w:rsidR="00572885" w:rsidRPr="00572885" w:rsidRDefault="00572885" w:rsidP="009D4F3F">
      <w:pPr>
        <w:numPr>
          <w:ilvl w:val="0"/>
          <w:numId w:val="8"/>
        </w:numPr>
        <w:spacing w:line="600" w:lineRule="exact"/>
        <w:ind w:left="0" w:firstLineChars="200" w:firstLine="640"/>
        <w:rPr>
          <w:rFonts w:eastAsia="黑体"/>
          <w:bCs/>
          <w:color w:val="000000"/>
          <w:kern w:val="44"/>
          <w:sz w:val="32"/>
          <w:szCs w:val="32"/>
        </w:rPr>
      </w:pPr>
      <w:bookmarkStart w:id="94" w:name="_Toc30087"/>
      <w:r w:rsidRPr="00572885">
        <w:rPr>
          <w:rFonts w:eastAsia="黑体" w:hint="eastAsia"/>
          <w:bCs/>
          <w:color w:val="000000"/>
          <w:kern w:val="44"/>
          <w:sz w:val="32"/>
          <w:szCs w:val="32"/>
        </w:rPr>
        <w:t>评价的路径</w:t>
      </w:r>
      <w:bookmarkEnd w:id="94"/>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参照《医疗器械临床评价技术指导原则》要求描述评价的路径。</w:t>
      </w:r>
    </w:p>
    <w:p w:rsidR="00572885" w:rsidRPr="00572885" w:rsidRDefault="00572885" w:rsidP="009D4F3F">
      <w:pPr>
        <w:numPr>
          <w:ilvl w:val="0"/>
          <w:numId w:val="8"/>
        </w:numPr>
        <w:spacing w:line="600" w:lineRule="exact"/>
        <w:ind w:left="0" w:firstLineChars="200" w:firstLine="640"/>
        <w:rPr>
          <w:rFonts w:eastAsia="黑体"/>
          <w:bCs/>
          <w:color w:val="000000"/>
          <w:kern w:val="44"/>
          <w:sz w:val="32"/>
          <w:szCs w:val="32"/>
        </w:rPr>
      </w:pPr>
      <w:bookmarkStart w:id="95" w:name="_Toc2393"/>
      <w:r w:rsidRPr="00572885">
        <w:rPr>
          <w:rFonts w:eastAsia="黑体" w:hint="eastAsia"/>
          <w:bCs/>
          <w:color w:val="000000"/>
          <w:kern w:val="44"/>
          <w:sz w:val="32"/>
          <w:szCs w:val="32"/>
        </w:rPr>
        <w:t>临床评价的过程</w:t>
      </w:r>
      <w:bookmarkEnd w:id="95"/>
    </w:p>
    <w:p w:rsidR="00572885" w:rsidRPr="00572885" w:rsidRDefault="00572885" w:rsidP="009D4F3F">
      <w:pPr>
        <w:spacing w:line="600" w:lineRule="exact"/>
        <w:ind w:firstLineChars="200" w:firstLine="640"/>
        <w:rPr>
          <w:rFonts w:eastAsia="仿宋_GB2312"/>
          <w:color w:val="000000"/>
          <w:sz w:val="32"/>
          <w:szCs w:val="32"/>
        </w:rPr>
      </w:pPr>
      <w:bookmarkStart w:id="96" w:name="_Toc12549"/>
      <w:r w:rsidRPr="00572885">
        <w:rPr>
          <w:rFonts w:eastAsia="仿宋_GB2312" w:hint="eastAsia"/>
          <w:color w:val="000000"/>
          <w:sz w:val="32"/>
          <w:szCs w:val="32"/>
        </w:rPr>
        <w:t>（一）论述申报产品与同品种产品的等同性</w:t>
      </w:r>
      <w:bookmarkEnd w:id="96"/>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申请人需将拟申报产品与一个或多个同品种产品进行对比，证明二者之间具有等同性。</w:t>
      </w:r>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在具体进行对比时，与每一个同品种产品进行对比的项目均应包括但不限于《医疗器械临床评价技术指导原则》附</w:t>
      </w:r>
      <w:r w:rsidRPr="00572885">
        <w:rPr>
          <w:rFonts w:eastAsia="仿宋_GB2312" w:hint="eastAsia"/>
          <w:color w:val="000000"/>
          <w:sz w:val="32"/>
          <w:szCs w:val="32"/>
        </w:rPr>
        <w:t>2</w:t>
      </w:r>
      <w:r w:rsidRPr="00572885">
        <w:rPr>
          <w:rFonts w:eastAsia="仿宋_GB2312" w:hint="eastAsia"/>
          <w:color w:val="000000"/>
          <w:sz w:val="32"/>
          <w:szCs w:val="32"/>
        </w:rPr>
        <w:t>所列举的项目，需要覆盖产品的基本原理、结构组成、性能要求、安全性评价、使用范围等项目，对比内容包括定性和定量数据、验证和确认结果，应详述二者的相同性和差异性，对差异性是否对产品的安全有效性产生不利影响，应通过拟申报产品自身的数据进行验证和</w:t>
      </w:r>
      <w:r w:rsidRPr="00572885">
        <w:rPr>
          <w:rFonts w:eastAsia="仿宋_GB2312" w:hint="eastAsia"/>
          <w:color w:val="000000"/>
          <w:sz w:val="32"/>
          <w:szCs w:val="32"/>
        </w:rPr>
        <w:t>/</w:t>
      </w:r>
      <w:r w:rsidRPr="00572885">
        <w:rPr>
          <w:rFonts w:eastAsia="仿宋_GB2312" w:hint="eastAsia"/>
          <w:color w:val="000000"/>
          <w:sz w:val="32"/>
          <w:szCs w:val="32"/>
        </w:rPr>
        <w:t>或确认。</w:t>
      </w:r>
    </w:p>
    <w:p w:rsidR="00572885" w:rsidRPr="00572885" w:rsidRDefault="00572885" w:rsidP="009D4F3F">
      <w:pPr>
        <w:spacing w:line="600" w:lineRule="exact"/>
        <w:ind w:firstLineChars="200" w:firstLine="640"/>
        <w:rPr>
          <w:rFonts w:eastAsia="仿宋_GB2312"/>
          <w:color w:val="000000"/>
          <w:sz w:val="32"/>
          <w:szCs w:val="32"/>
          <w:lang w:val="en-GB"/>
        </w:rPr>
      </w:pPr>
      <w:bookmarkStart w:id="97" w:name="_Toc2955"/>
      <w:r w:rsidRPr="00572885">
        <w:rPr>
          <w:rFonts w:eastAsia="仿宋_GB2312" w:hint="eastAsia"/>
          <w:color w:val="000000"/>
          <w:sz w:val="32"/>
          <w:szCs w:val="32"/>
          <w:lang w:val="en-GB"/>
        </w:rPr>
        <w:t>(</w:t>
      </w:r>
      <w:r w:rsidRPr="00572885">
        <w:rPr>
          <w:rFonts w:eastAsia="仿宋_GB2312" w:hint="eastAsia"/>
          <w:color w:val="000000"/>
          <w:sz w:val="32"/>
          <w:szCs w:val="32"/>
          <w:lang w:val="en-GB"/>
        </w:rPr>
        <w:t>二</w:t>
      </w:r>
      <w:r w:rsidRPr="00572885">
        <w:rPr>
          <w:rFonts w:eastAsia="仿宋_GB2312" w:hint="eastAsia"/>
          <w:color w:val="000000"/>
          <w:sz w:val="32"/>
          <w:szCs w:val="32"/>
          <w:lang w:val="en-GB"/>
        </w:rPr>
        <w:t>)</w:t>
      </w:r>
      <w:r w:rsidRPr="00572885">
        <w:rPr>
          <w:rFonts w:eastAsia="仿宋_GB2312" w:hint="eastAsia"/>
          <w:color w:val="000000"/>
          <w:sz w:val="32"/>
          <w:szCs w:val="32"/>
          <w:lang w:val="en-GB"/>
        </w:rPr>
        <w:tab/>
      </w:r>
      <w:r w:rsidRPr="00572885">
        <w:rPr>
          <w:rFonts w:eastAsia="仿宋_GB2312" w:hint="eastAsia"/>
          <w:color w:val="000000"/>
          <w:sz w:val="32"/>
          <w:szCs w:val="32"/>
          <w:lang w:val="en-GB"/>
        </w:rPr>
        <w:t>证明拟申报产品与同品种产品的差异对产品的安全有效性未产生不利影响的支持性资料（非临床研究、临床文献数据、临床经验数据等）</w:t>
      </w:r>
      <w:bookmarkEnd w:id="97"/>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1.</w:t>
      </w:r>
      <w:r w:rsidRPr="00572885">
        <w:rPr>
          <w:rFonts w:eastAsia="仿宋_GB2312" w:hint="eastAsia"/>
          <w:color w:val="000000"/>
          <w:sz w:val="32"/>
          <w:szCs w:val="32"/>
          <w:lang w:val="en-GB"/>
        </w:rPr>
        <w:t>差异</w:t>
      </w:r>
      <w:r w:rsidRPr="00572885">
        <w:rPr>
          <w:rFonts w:eastAsia="仿宋_GB2312"/>
          <w:color w:val="000000"/>
          <w:sz w:val="32"/>
          <w:szCs w:val="32"/>
          <w:lang w:val="en-GB"/>
        </w:rPr>
        <w:t>分析</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lastRenderedPageBreak/>
        <w:t>应分析拟申报产品与同品种产品的差异；说明差异对</w:t>
      </w:r>
      <w:r w:rsidRPr="00572885">
        <w:rPr>
          <w:rFonts w:eastAsia="仿宋_GB2312"/>
          <w:color w:val="000000"/>
          <w:sz w:val="32"/>
          <w:szCs w:val="32"/>
          <w:lang w:val="en-GB"/>
        </w:rPr>
        <w:t>产品安全有效性的影响，重点分析</w:t>
      </w:r>
      <w:r w:rsidRPr="00572885">
        <w:rPr>
          <w:rFonts w:eastAsia="仿宋_GB2312" w:hint="eastAsia"/>
          <w:color w:val="000000"/>
          <w:sz w:val="32"/>
          <w:szCs w:val="32"/>
          <w:lang w:val="en-GB"/>
        </w:rPr>
        <w:t>对临床使用的影响。提供证据证明差异对产品临床使用的安全性和有效性未带来不利影响。</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对于</w:t>
      </w:r>
      <w:r w:rsidRPr="00572885">
        <w:rPr>
          <w:rFonts w:eastAsia="仿宋_GB2312" w:hint="eastAsia"/>
          <w:color w:val="000000"/>
          <w:sz w:val="32"/>
          <w:szCs w:val="32"/>
          <w:lang w:val="en-GB"/>
        </w:rPr>
        <w:t>PET/CT</w:t>
      </w:r>
      <w:r w:rsidRPr="00572885">
        <w:rPr>
          <w:rFonts w:eastAsia="仿宋_GB2312" w:hint="eastAsia"/>
          <w:color w:val="000000"/>
          <w:sz w:val="32"/>
          <w:szCs w:val="32"/>
          <w:lang w:val="en-GB"/>
        </w:rPr>
        <w:t>系统，关键部件如</w:t>
      </w:r>
      <w:r w:rsidRPr="00572885">
        <w:rPr>
          <w:rFonts w:eastAsia="仿宋_GB2312" w:hint="eastAsia"/>
          <w:color w:val="000000"/>
          <w:sz w:val="32"/>
          <w:szCs w:val="32"/>
          <w:lang w:val="en-GB"/>
        </w:rPr>
        <w:t>PET</w:t>
      </w:r>
      <w:r w:rsidRPr="00572885">
        <w:rPr>
          <w:rFonts w:eastAsia="仿宋_GB2312"/>
          <w:color w:val="000000"/>
          <w:sz w:val="32"/>
          <w:szCs w:val="32"/>
          <w:lang w:val="en-GB"/>
        </w:rPr>
        <w:t>探测器</w:t>
      </w:r>
      <w:r w:rsidRPr="00572885">
        <w:rPr>
          <w:rFonts w:eastAsia="仿宋_GB2312" w:hint="eastAsia"/>
          <w:color w:val="000000"/>
          <w:sz w:val="32"/>
          <w:szCs w:val="32"/>
          <w:lang w:val="en-GB"/>
        </w:rPr>
        <w:t>、</w:t>
      </w:r>
      <w:r w:rsidRPr="00572885">
        <w:rPr>
          <w:rFonts w:eastAsia="仿宋_GB2312" w:hint="eastAsia"/>
          <w:color w:val="000000"/>
          <w:sz w:val="32"/>
          <w:szCs w:val="32"/>
          <w:lang w:val="en-GB"/>
        </w:rPr>
        <w:t>CT</w:t>
      </w:r>
      <w:r w:rsidRPr="00572885">
        <w:rPr>
          <w:rFonts w:eastAsia="仿宋_GB2312" w:hint="eastAsia"/>
          <w:color w:val="000000"/>
          <w:sz w:val="32"/>
          <w:szCs w:val="32"/>
          <w:lang w:val="en-GB"/>
        </w:rPr>
        <w:t>球管组件、</w:t>
      </w:r>
      <w:r w:rsidRPr="00572885">
        <w:rPr>
          <w:rFonts w:eastAsia="仿宋_GB2312" w:hint="eastAsia"/>
          <w:color w:val="000000"/>
          <w:sz w:val="32"/>
          <w:szCs w:val="32"/>
          <w:lang w:val="en-GB"/>
        </w:rPr>
        <w:t>CT</w:t>
      </w:r>
      <w:r w:rsidRPr="00572885">
        <w:rPr>
          <w:rFonts w:eastAsia="仿宋_GB2312" w:hint="eastAsia"/>
          <w:color w:val="000000"/>
          <w:sz w:val="32"/>
          <w:szCs w:val="32"/>
          <w:lang w:val="en-GB"/>
        </w:rPr>
        <w:t>高压发生器、</w:t>
      </w:r>
      <w:r w:rsidRPr="00572885">
        <w:rPr>
          <w:rFonts w:eastAsia="仿宋_GB2312" w:hint="eastAsia"/>
          <w:color w:val="000000"/>
          <w:sz w:val="32"/>
          <w:szCs w:val="32"/>
          <w:lang w:val="en-GB"/>
        </w:rPr>
        <w:t>CT</w:t>
      </w:r>
      <w:r w:rsidRPr="00572885">
        <w:rPr>
          <w:rFonts w:eastAsia="仿宋_GB2312" w:hint="eastAsia"/>
          <w:color w:val="000000"/>
          <w:sz w:val="32"/>
          <w:szCs w:val="32"/>
          <w:lang w:val="en-GB"/>
        </w:rPr>
        <w:t>探测器、</w:t>
      </w:r>
      <w:r w:rsidRPr="00572885">
        <w:rPr>
          <w:rFonts w:eastAsia="仿宋_GB2312"/>
          <w:color w:val="000000"/>
          <w:sz w:val="32"/>
          <w:szCs w:val="32"/>
          <w:lang w:val="en-GB"/>
        </w:rPr>
        <w:t>软件功能等</w:t>
      </w:r>
      <w:r w:rsidRPr="00572885">
        <w:rPr>
          <w:rFonts w:eastAsia="仿宋_GB2312" w:hint="eastAsia"/>
          <w:color w:val="000000"/>
          <w:sz w:val="32"/>
          <w:szCs w:val="32"/>
          <w:lang w:val="en-GB"/>
        </w:rPr>
        <w:t>需要做详细对比。具体</w:t>
      </w:r>
      <w:r w:rsidRPr="00572885">
        <w:rPr>
          <w:rFonts w:eastAsia="仿宋_GB2312"/>
          <w:color w:val="000000"/>
          <w:sz w:val="32"/>
          <w:szCs w:val="32"/>
          <w:lang w:val="en-GB"/>
        </w:rPr>
        <w:t>可参照附录</w:t>
      </w:r>
      <w:r w:rsidRPr="00572885">
        <w:rPr>
          <w:rFonts w:eastAsia="仿宋_GB2312"/>
          <w:color w:val="000000"/>
          <w:sz w:val="32"/>
          <w:szCs w:val="32"/>
          <w:lang w:val="en-GB"/>
        </w:rPr>
        <w:t>I</w:t>
      </w:r>
      <w:r w:rsidRPr="00572885">
        <w:rPr>
          <w:rFonts w:eastAsia="仿宋_GB2312"/>
          <w:color w:val="000000"/>
          <w:sz w:val="32"/>
          <w:szCs w:val="32"/>
          <w:lang w:val="en-GB"/>
        </w:rPr>
        <w:t>和附录</w:t>
      </w:r>
      <w:r w:rsidRPr="00572885">
        <w:rPr>
          <w:rFonts w:eastAsia="仿宋_GB2312" w:hint="eastAsia"/>
          <w:color w:val="000000"/>
          <w:sz w:val="32"/>
          <w:szCs w:val="32"/>
          <w:lang w:val="en-GB"/>
        </w:rPr>
        <w:t>2</w:t>
      </w:r>
      <w:r w:rsidRPr="00572885">
        <w:rPr>
          <w:rFonts w:eastAsia="仿宋_GB2312" w:hint="eastAsia"/>
          <w:color w:val="000000"/>
          <w:sz w:val="32"/>
          <w:szCs w:val="32"/>
          <w:lang w:val="en-GB"/>
        </w:rPr>
        <w:t>所列</w:t>
      </w:r>
      <w:r w:rsidRPr="00572885">
        <w:rPr>
          <w:rFonts w:eastAsia="仿宋_GB2312"/>
          <w:color w:val="000000"/>
          <w:sz w:val="32"/>
          <w:szCs w:val="32"/>
          <w:lang w:val="en-GB"/>
        </w:rPr>
        <w:t>项目</w:t>
      </w:r>
      <w:r w:rsidRPr="00572885">
        <w:rPr>
          <w:rFonts w:eastAsia="仿宋_GB2312" w:hint="eastAsia"/>
          <w:color w:val="000000"/>
          <w:sz w:val="32"/>
          <w:szCs w:val="32"/>
          <w:lang w:val="en-GB"/>
        </w:rPr>
        <w:t>进行</w:t>
      </w:r>
      <w:r w:rsidRPr="00572885">
        <w:rPr>
          <w:rFonts w:eastAsia="仿宋_GB2312"/>
          <w:color w:val="000000"/>
          <w:sz w:val="32"/>
          <w:szCs w:val="32"/>
          <w:lang w:val="en-GB"/>
        </w:rPr>
        <w:t>对比分析。</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若拟申报产品与同品种产品的多个差异点之间存在相关性</w:t>
      </w:r>
      <w:r w:rsidRPr="00572885">
        <w:rPr>
          <w:rFonts w:eastAsia="仿宋_GB2312" w:hint="eastAsia"/>
          <w:color w:val="000000"/>
          <w:sz w:val="32"/>
          <w:szCs w:val="32"/>
          <w:lang w:val="en-GB"/>
        </w:rPr>
        <w:t>/</w:t>
      </w:r>
      <w:r w:rsidRPr="00572885">
        <w:rPr>
          <w:rFonts w:eastAsia="仿宋_GB2312" w:hint="eastAsia"/>
          <w:color w:val="000000"/>
          <w:sz w:val="32"/>
          <w:szCs w:val="32"/>
          <w:lang w:val="en-GB"/>
        </w:rPr>
        <w:t>相互影响，则应提供针对单个差异点的影响的研究资料和针对这些差异点共存时的影响的研究资料。如</w:t>
      </w:r>
      <w:r w:rsidRPr="00572885">
        <w:rPr>
          <w:rFonts w:eastAsia="仿宋_GB2312" w:hint="eastAsia"/>
          <w:color w:val="000000"/>
          <w:sz w:val="32"/>
          <w:szCs w:val="32"/>
          <w:lang w:val="en-GB"/>
        </w:rPr>
        <w:t>PET</w:t>
      </w:r>
      <w:r w:rsidRPr="00572885">
        <w:rPr>
          <w:rFonts w:eastAsia="仿宋_GB2312" w:hint="eastAsia"/>
          <w:color w:val="000000"/>
          <w:sz w:val="32"/>
          <w:szCs w:val="32"/>
          <w:lang w:val="en-GB"/>
        </w:rPr>
        <w:t>轴向视野从</w:t>
      </w:r>
      <w:r w:rsidRPr="00572885">
        <w:rPr>
          <w:rFonts w:eastAsia="仿宋_GB2312" w:hint="eastAsia"/>
          <w:color w:val="000000"/>
          <w:sz w:val="32"/>
          <w:szCs w:val="32"/>
          <w:lang w:val="en-GB"/>
        </w:rPr>
        <w:t>20cm</w:t>
      </w:r>
      <w:r w:rsidRPr="00572885">
        <w:rPr>
          <w:rFonts w:eastAsia="仿宋_GB2312" w:hint="eastAsia"/>
          <w:color w:val="000000"/>
          <w:sz w:val="32"/>
          <w:szCs w:val="32"/>
          <w:lang w:val="en-GB"/>
        </w:rPr>
        <w:t>增加到</w:t>
      </w:r>
      <w:r w:rsidRPr="00572885">
        <w:rPr>
          <w:rFonts w:eastAsia="仿宋_GB2312" w:hint="eastAsia"/>
          <w:color w:val="000000"/>
          <w:sz w:val="32"/>
          <w:szCs w:val="32"/>
          <w:lang w:val="en-GB"/>
        </w:rPr>
        <w:t>30cm</w:t>
      </w:r>
      <w:r w:rsidRPr="00572885">
        <w:rPr>
          <w:rFonts w:eastAsia="仿宋_GB2312" w:hint="eastAsia"/>
          <w:color w:val="000000"/>
          <w:sz w:val="32"/>
          <w:szCs w:val="32"/>
          <w:lang w:val="en-GB"/>
        </w:rPr>
        <w:t>，此时需要先提供证据证明轴向扫描视野的变化对于系统物理性能指标如灵敏度的影响，并说明在存在此种影响时，如何保证临床扫描时所采集的原始数据质量指标如噪声等效计数一致，并评估在采取相关一致性设计时是否可以保证图像质量的等效性，并最终综合上述结论论证其对最终临床有效性的影响。</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2.</w:t>
      </w:r>
      <w:r w:rsidRPr="00572885">
        <w:rPr>
          <w:rFonts w:eastAsia="仿宋_GB2312" w:hint="eastAsia"/>
          <w:color w:val="000000"/>
          <w:sz w:val="32"/>
          <w:szCs w:val="32"/>
          <w:lang w:val="en-GB"/>
        </w:rPr>
        <w:t>针对差异性的临床文献和临床研究资料</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根据拟申报产品与同品种产品的差异，可提供临床文献数据、境外</w:t>
      </w:r>
      <w:r w:rsidRPr="00572885">
        <w:rPr>
          <w:rFonts w:eastAsia="仿宋_GB2312"/>
          <w:color w:val="000000"/>
          <w:sz w:val="32"/>
          <w:szCs w:val="32"/>
          <w:lang w:val="en-GB"/>
        </w:rPr>
        <w:t>临床试验数据、</w:t>
      </w:r>
      <w:r w:rsidRPr="00572885">
        <w:rPr>
          <w:rFonts w:eastAsia="仿宋_GB2312" w:hint="eastAsia"/>
          <w:color w:val="000000"/>
          <w:sz w:val="32"/>
          <w:szCs w:val="32"/>
          <w:lang w:val="en-GB"/>
        </w:rPr>
        <w:t>临床经验的数据（境外</w:t>
      </w:r>
      <w:r w:rsidRPr="00572885">
        <w:rPr>
          <w:rFonts w:eastAsia="仿宋_GB2312"/>
          <w:color w:val="000000"/>
          <w:sz w:val="32"/>
          <w:szCs w:val="32"/>
          <w:lang w:val="en-GB"/>
        </w:rPr>
        <w:t>产品可提供</w:t>
      </w:r>
      <w:r w:rsidRPr="00572885">
        <w:rPr>
          <w:rFonts w:eastAsia="仿宋_GB2312" w:hint="eastAsia"/>
          <w:color w:val="000000"/>
          <w:sz w:val="32"/>
          <w:szCs w:val="32"/>
          <w:lang w:val="en-GB"/>
        </w:rPr>
        <w:t>在境外的</w:t>
      </w:r>
      <w:r w:rsidRPr="00572885">
        <w:rPr>
          <w:rFonts w:eastAsia="仿宋_GB2312"/>
          <w:color w:val="000000"/>
          <w:sz w:val="32"/>
          <w:szCs w:val="32"/>
          <w:lang w:val="en-GB"/>
        </w:rPr>
        <w:t>临床使用</w:t>
      </w:r>
      <w:r w:rsidRPr="00572885">
        <w:rPr>
          <w:rFonts w:eastAsia="仿宋_GB2312" w:hint="eastAsia"/>
          <w:color w:val="000000"/>
          <w:sz w:val="32"/>
          <w:szCs w:val="32"/>
          <w:lang w:val="en-GB"/>
        </w:rPr>
        <w:t>数据</w:t>
      </w:r>
      <w:r w:rsidRPr="00572885">
        <w:rPr>
          <w:rFonts w:eastAsia="仿宋_GB2312"/>
          <w:color w:val="000000"/>
          <w:sz w:val="32"/>
          <w:szCs w:val="32"/>
          <w:lang w:val="en-GB"/>
        </w:rPr>
        <w:t>）</w:t>
      </w:r>
      <w:r w:rsidRPr="00572885">
        <w:rPr>
          <w:rFonts w:eastAsia="仿宋_GB2312" w:hint="eastAsia"/>
          <w:color w:val="000000"/>
          <w:sz w:val="32"/>
          <w:szCs w:val="32"/>
          <w:lang w:val="en-GB"/>
        </w:rPr>
        <w:t>等</w:t>
      </w:r>
      <w:r w:rsidRPr="00572885">
        <w:rPr>
          <w:rFonts w:eastAsia="仿宋_GB2312"/>
          <w:color w:val="000000"/>
          <w:sz w:val="32"/>
          <w:szCs w:val="32"/>
          <w:lang w:val="en-GB"/>
        </w:rPr>
        <w:t>，境外数据可参照</w:t>
      </w:r>
      <w:r w:rsidRPr="00572885">
        <w:rPr>
          <w:rFonts w:eastAsia="仿宋_GB2312" w:hint="eastAsia"/>
          <w:color w:val="000000"/>
          <w:sz w:val="32"/>
          <w:szCs w:val="32"/>
          <w:lang w:val="en-GB"/>
        </w:rPr>
        <w:t>《接受医疗器械境外临床试验数据技术指导原则》。</w:t>
      </w:r>
    </w:p>
    <w:p w:rsidR="00572885" w:rsidRPr="00572885" w:rsidRDefault="00572885" w:rsidP="009D4F3F">
      <w:pPr>
        <w:spacing w:line="600" w:lineRule="exact"/>
        <w:ind w:firstLine="200"/>
        <w:rPr>
          <w:rFonts w:eastAsia="仿宋_GB2312"/>
          <w:color w:val="000000"/>
          <w:sz w:val="32"/>
          <w:szCs w:val="32"/>
          <w:lang w:val="en-GB"/>
        </w:rPr>
      </w:pPr>
      <w:r w:rsidRPr="00572885">
        <w:rPr>
          <w:rFonts w:eastAsia="仿宋_GB2312" w:hint="eastAsia"/>
          <w:color w:val="000000"/>
          <w:sz w:val="32"/>
          <w:szCs w:val="32"/>
          <w:lang w:val="en-GB"/>
        </w:rPr>
        <w:t>（</w:t>
      </w:r>
      <w:r w:rsidRPr="00572885">
        <w:rPr>
          <w:rFonts w:eastAsia="仿宋_GB2312" w:hint="eastAsia"/>
          <w:color w:val="000000"/>
          <w:sz w:val="32"/>
          <w:szCs w:val="32"/>
          <w:lang w:val="en-GB"/>
        </w:rPr>
        <w:t>1</w:t>
      </w:r>
      <w:r w:rsidRPr="00572885">
        <w:rPr>
          <w:rFonts w:eastAsia="仿宋_GB2312" w:hint="eastAsia"/>
          <w:color w:val="000000"/>
          <w:sz w:val="32"/>
          <w:szCs w:val="32"/>
          <w:lang w:val="en-GB"/>
        </w:rPr>
        <w:t>）临床</w:t>
      </w:r>
      <w:r w:rsidRPr="00572885">
        <w:rPr>
          <w:rFonts w:eastAsia="仿宋_GB2312"/>
          <w:color w:val="000000"/>
          <w:sz w:val="32"/>
          <w:szCs w:val="32"/>
          <w:lang w:val="en-GB"/>
        </w:rPr>
        <w:t>文献数据</w:t>
      </w:r>
    </w:p>
    <w:p w:rsidR="00572885" w:rsidRPr="00572885" w:rsidRDefault="00572885" w:rsidP="009D4F3F">
      <w:pPr>
        <w:spacing w:line="600" w:lineRule="exact"/>
        <w:ind w:firstLine="200"/>
        <w:rPr>
          <w:rFonts w:eastAsia="仿宋_GB2312"/>
          <w:color w:val="000000"/>
          <w:sz w:val="32"/>
          <w:szCs w:val="32"/>
        </w:rPr>
      </w:pPr>
      <w:r w:rsidRPr="00572885">
        <w:rPr>
          <w:rFonts w:eastAsia="仿宋_GB2312" w:hint="eastAsia"/>
          <w:color w:val="000000"/>
          <w:sz w:val="32"/>
          <w:szCs w:val="32"/>
          <w:lang w:val="en-GB"/>
        </w:rPr>
        <w:t>临床文献数据的收集应保证全面性和准确性。文献检索和筛</w:t>
      </w:r>
      <w:r w:rsidRPr="00572885">
        <w:rPr>
          <w:rFonts w:eastAsia="仿宋_GB2312" w:hint="eastAsia"/>
          <w:color w:val="000000"/>
          <w:sz w:val="32"/>
          <w:szCs w:val="32"/>
          <w:lang w:val="en-GB"/>
        </w:rPr>
        <w:lastRenderedPageBreak/>
        <w:t>选应符合《医疗器械临床评价技术指导原则》要求。在文献检索和筛选完成后，需编制文献检索和筛选报告</w:t>
      </w:r>
      <w:r w:rsidRPr="00572885">
        <w:rPr>
          <w:rFonts w:eastAsia="仿宋_GB2312" w:hint="eastAsia"/>
          <w:color w:val="000000"/>
          <w:sz w:val="32"/>
          <w:szCs w:val="32"/>
          <w:lang w:val="en-GB"/>
        </w:rPr>
        <w:t>,</w:t>
      </w:r>
      <w:r w:rsidRPr="00572885">
        <w:rPr>
          <w:rFonts w:eastAsia="仿宋_GB2312" w:hint="eastAsia"/>
          <w:color w:val="000000"/>
          <w:sz w:val="32"/>
          <w:szCs w:val="32"/>
          <w:lang w:val="en-GB"/>
        </w:rPr>
        <w:t>内容及格式见《医疗器械临床评价技术指导原则》附</w:t>
      </w:r>
      <w:r w:rsidRPr="00572885">
        <w:rPr>
          <w:rFonts w:eastAsia="仿宋_GB2312" w:hint="eastAsia"/>
          <w:color w:val="000000"/>
          <w:sz w:val="32"/>
          <w:szCs w:val="32"/>
          <w:lang w:val="en-GB"/>
        </w:rPr>
        <w:t>7</w:t>
      </w:r>
      <w:r w:rsidRPr="00572885">
        <w:rPr>
          <w:rFonts w:eastAsia="仿宋_GB2312" w:hint="eastAsia"/>
          <w:color w:val="000000"/>
          <w:sz w:val="32"/>
          <w:szCs w:val="32"/>
          <w:lang w:val="en-GB"/>
        </w:rPr>
        <w:t>。</w:t>
      </w:r>
      <w:r w:rsidRPr="00572885">
        <w:rPr>
          <w:rFonts w:eastAsia="仿宋_GB2312" w:hint="eastAsia"/>
          <w:color w:val="000000"/>
          <w:sz w:val="32"/>
          <w:szCs w:val="32"/>
        </w:rPr>
        <w:t>临床文献的检索和筛选应具有可重复性。文献检索和筛选人员应当具有相应的专业知识和实践经验。</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临床评价人员应全面评定所搜集到的临床文献数据。说明其如何证明申报产品和同品种的差异。将相关的临床数据进行分析，必要时</w:t>
      </w:r>
      <w:r w:rsidRPr="00572885">
        <w:rPr>
          <w:rFonts w:eastAsia="仿宋_GB2312"/>
          <w:color w:val="000000"/>
          <w:sz w:val="32"/>
          <w:szCs w:val="32"/>
          <w:lang w:val="en-GB"/>
        </w:rPr>
        <w:t>可进行分组，</w:t>
      </w:r>
      <w:r w:rsidRPr="00572885">
        <w:rPr>
          <w:rFonts w:eastAsia="仿宋_GB2312" w:hint="eastAsia"/>
          <w:color w:val="000000"/>
          <w:sz w:val="32"/>
          <w:szCs w:val="32"/>
          <w:lang w:val="en-GB"/>
        </w:rPr>
        <w:t>从而总结出与待评估设备的安全性和有效性有关的信息。</w:t>
      </w:r>
    </w:p>
    <w:p w:rsidR="00572885" w:rsidRPr="00572885" w:rsidRDefault="00572885" w:rsidP="009D4F3F">
      <w:pPr>
        <w:spacing w:line="600" w:lineRule="exact"/>
        <w:ind w:firstLineChars="200" w:firstLine="640"/>
        <w:rPr>
          <w:rFonts w:eastAsia="仿宋_GB2312"/>
          <w:color w:val="000000"/>
          <w:sz w:val="32"/>
          <w:szCs w:val="32"/>
          <w:lang w:val="en-GB"/>
        </w:rPr>
      </w:pPr>
      <w:r w:rsidRPr="00572885">
        <w:rPr>
          <w:rFonts w:eastAsia="仿宋_GB2312" w:hint="eastAsia"/>
          <w:color w:val="000000"/>
          <w:sz w:val="32"/>
          <w:szCs w:val="32"/>
          <w:lang w:val="en-GB"/>
        </w:rPr>
        <w:t>（</w:t>
      </w:r>
      <w:r w:rsidRPr="00572885">
        <w:rPr>
          <w:rFonts w:eastAsia="仿宋_GB2312" w:hint="eastAsia"/>
          <w:color w:val="000000"/>
          <w:sz w:val="32"/>
          <w:szCs w:val="32"/>
          <w:lang w:val="en-GB"/>
        </w:rPr>
        <w:t>2</w:t>
      </w:r>
      <w:r w:rsidRPr="00572885">
        <w:rPr>
          <w:rFonts w:eastAsia="仿宋_GB2312" w:hint="eastAsia"/>
          <w:color w:val="000000"/>
          <w:sz w:val="32"/>
          <w:szCs w:val="32"/>
          <w:lang w:val="en-GB"/>
        </w:rPr>
        <w:t>）临床</w:t>
      </w:r>
      <w:r w:rsidRPr="00572885">
        <w:rPr>
          <w:rFonts w:eastAsia="仿宋_GB2312"/>
          <w:color w:val="000000"/>
          <w:sz w:val="32"/>
          <w:szCs w:val="32"/>
          <w:lang w:val="en-GB"/>
        </w:rPr>
        <w:t>经验数据</w:t>
      </w:r>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临床经验数据包括已完成的临床研究、投诉</w:t>
      </w:r>
      <w:r w:rsidRPr="00572885">
        <w:rPr>
          <w:rFonts w:eastAsia="仿宋_GB2312"/>
          <w:color w:val="000000"/>
          <w:sz w:val="32"/>
          <w:szCs w:val="32"/>
        </w:rPr>
        <w:t>和</w:t>
      </w:r>
      <w:r w:rsidRPr="00572885">
        <w:rPr>
          <w:rFonts w:eastAsia="仿宋_GB2312" w:hint="eastAsia"/>
          <w:color w:val="000000"/>
          <w:sz w:val="32"/>
          <w:szCs w:val="32"/>
        </w:rPr>
        <w:t>不良事件、与临床风险相关的纠正措施等数据。</w:t>
      </w:r>
    </w:p>
    <w:p w:rsidR="00572885" w:rsidRPr="00572885" w:rsidRDefault="00572885" w:rsidP="009D4F3F">
      <w:pPr>
        <w:spacing w:line="600" w:lineRule="exact"/>
        <w:ind w:firstLineChars="200" w:firstLine="640"/>
        <w:rPr>
          <w:rFonts w:eastAsia="仿宋_GB2312"/>
          <w:color w:val="000000"/>
          <w:sz w:val="32"/>
          <w:szCs w:val="32"/>
        </w:rPr>
      </w:pPr>
      <w:r w:rsidRPr="00572885">
        <w:rPr>
          <w:rFonts w:eastAsia="仿宋_GB2312" w:hint="eastAsia"/>
          <w:color w:val="000000"/>
          <w:sz w:val="32"/>
          <w:szCs w:val="32"/>
        </w:rPr>
        <w:t>在</w:t>
      </w:r>
      <w:r w:rsidRPr="00572885">
        <w:rPr>
          <w:rFonts w:eastAsia="仿宋_GB2312"/>
          <w:color w:val="000000"/>
          <w:sz w:val="32"/>
          <w:szCs w:val="32"/>
        </w:rPr>
        <w:t>境外已上市的产品，</w:t>
      </w:r>
      <w:r w:rsidRPr="00572885">
        <w:rPr>
          <w:rFonts w:eastAsia="仿宋_GB2312" w:hint="eastAsia"/>
          <w:color w:val="000000"/>
          <w:sz w:val="32"/>
          <w:szCs w:val="32"/>
        </w:rPr>
        <w:t>课</w:t>
      </w:r>
      <w:r w:rsidRPr="00572885">
        <w:rPr>
          <w:rFonts w:eastAsia="仿宋_GB2312"/>
          <w:color w:val="000000"/>
          <w:sz w:val="32"/>
          <w:szCs w:val="32"/>
        </w:rPr>
        <w:t>提供</w:t>
      </w:r>
      <w:r w:rsidRPr="00572885">
        <w:rPr>
          <w:rFonts w:eastAsia="仿宋_GB2312" w:hint="eastAsia"/>
          <w:color w:val="000000"/>
          <w:sz w:val="32"/>
          <w:szCs w:val="32"/>
        </w:rPr>
        <w:t>已</w:t>
      </w:r>
      <w:r w:rsidRPr="00572885">
        <w:rPr>
          <w:rFonts w:eastAsia="仿宋_GB2312"/>
          <w:color w:val="000000"/>
          <w:sz w:val="32"/>
          <w:szCs w:val="32"/>
        </w:rPr>
        <w:t>上市产品的</w:t>
      </w:r>
      <w:r w:rsidRPr="00572885">
        <w:rPr>
          <w:rFonts w:eastAsia="仿宋_GB2312" w:hint="eastAsia"/>
          <w:color w:val="000000"/>
          <w:sz w:val="32"/>
          <w:szCs w:val="32"/>
        </w:rPr>
        <w:t>境外</w:t>
      </w:r>
      <w:r w:rsidRPr="00572885">
        <w:rPr>
          <w:rFonts w:eastAsia="仿宋_GB2312"/>
          <w:color w:val="000000"/>
          <w:sz w:val="32"/>
          <w:szCs w:val="32"/>
        </w:rPr>
        <w:t>上市</w:t>
      </w:r>
      <w:r w:rsidRPr="00572885">
        <w:rPr>
          <w:rFonts w:eastAsia="仿宋_GB2312" w:hint="eastAsia"/>
          <w:color w:val="000000"/>
          <w:sz w:val="32"/>
          <w:szCs w:val="32"/>
        </w:rPr>
        <w:t>临床</w:t>
      </w:r>
      <w:r w:rsidRPr="00572885">
        <w:rPr>
          <w:rFonts w:eastAsia="仿宋_GB2312"/>
          <w:color w:val="000000"/>
          <w:sz w:val="32"/>
          <w:szCs w:val="32"/>
        </w:rPr>
        <w:t>研究数据，包括</w:t>
      </w:r>
      <w:r w:rsidRPr="00572885">
        <w:rPr>
          <w:rFonts w:eastAsia="仿宋_GB2312" w:hint="eastAsia"/>
          <w:color w:val="000000"/>
          <w:sz w:val="32"/>
          <w:szCs w:val="32"/>
        </w:rPr>
        <w:t>前瞻性研究、</w:t>
      </w:r>
      <w:r w:rsidRPr="00572885">
        <w:rPr>
          <w:rFonts w:eastAsia="仿宋_GB2312"/>
          <w:color w:val="000000"/>
          <w:sz w:val="32"/>
          <w:szCs w:val="32"/>
        </w:rPr>
        <w:t>回顾性研究</w:t>
      </w:r>
      <w:r w:rsidRPr="00572885">
        <w:rPr>
          <w:rFonts w:eastAsia="仿宋_GB2312" w:hint="eastAsia"/>
          <w:color w:val="000000"/>
          <w:sz w:val="32"/>
          <w:szCs w:val="32"/>
        </w:rPr>
        <w:t>、单组研究</w:t>
      </w:r>
      <w:r w:rsidRPr="00572885">
        <w:rPr>
          <w:rFonts w:eastAsia="仿宋_GB2312"/>
          <w:color w:val="000000"/>
          <w:sz w:val="32"/>
          <w:szCs w:val="32"/>
        </w:rPr>
        <w:t>、特殊病例研究</w:t>
      </w:r>
      <w:r w:rsidRPr="00572885">
        <w:rPr>
          <w:rFonts w:eastAsia="仿宋_GB2312" w:hint="eastAsia"/>
          <w:color w:val="000000"/>
          <w:sz w:val="32"/>
          <w:szCs w:val="32"/>
        </w:rPr>
        <w:t>或</w:t>
      </w:r>
      <w:r w:rsidRPr="00572885">
        <w:rPr>
          <w:rFonts w:eastAsia="仿宋_GB2312"/>
          <w:color w:val="000000"/>
          <w:sz w:val="32"/>
          <w:szCs w:val="32"/>
        </w:rPr>
        <w:t>针对某一特殊功能的临床研究资料。</w:t>
      </w:r>
    </w:p>
    <w:p w:rsidR="00572885" w:rsidRPr="00572885" w:rsidRDefault="00572885" w:rsidP="009D4F3F">
      <w:pPr>
        <w:spacing w:line="600" w:lineRule="exact"/>
        <w:ind w:firstLineChars="200" w:firstLine="640"/>
        <w:rPr>
          <w:rFonts w:eastAsia="仿宋_GB2312"/>
          <w:sz w:val="32"/>
          <w:szCs w:val="32"/>
        </w:rPr>
      </w:pPr>
      <w:r w:rsidRPr="00572885">
        <w:rPr>
          <w:rFonts w:eastAsia="仿宋_GB2312"/>
          <w:sz w:val="32"/>
          <w:szCs w:val="32"/>
        </w:rPr>
        <w:t>申请人应收集包括申请人建立的投诉和不良事件资料库，以及各国监管机构发布的不良事件资料库中相应不良事件数据，如国家食品药品监督管理总局发布的《医疗器械不良事件信息通报》《医疗器械警戒快讯》，美国食品药品管理局申请人与用户机构设备使用数据库（</w:t>
      </w:r>
      <w:r w:rsidRPr="00572885">
        <w:rPr>
          <w:rFonts w:eastAsia="仿宋_GB2312"/>
          <w:sz w:val="32"/>
          <w:szCs w:val="32"/>
        </w:rPr>
        <w:t>MAUDE</w:t>
      </w:r>
      <w:r w:rsidRPr="00572885">
        <w:rPr>
          <w:rFonts w:eastAsia="仿宋_GB2312"/>
          <w:sz w:val="32"/>
          <w:szCs w:val="32"/>
        </w:rPr>
        <w:t>），英国医疗器械警报（</w:t>
      </w:r>
      <w:r w:rsidRPr="00572885">
        <w:rPr>
          <w:rFonts w:eastAsia="仿宋_GB2312"/>
          <w:sz w:val="32"/>
          <w:szCs w:val="32"/>
        </w:rPr>
        <w:t>MDA</w:t>
      </w:r>
      <w:r w:rsidRPr="00572885">
        <w:rPr>
          <w:rFonts w:eastAsia="仿宋_GB2312"/>
          <w:sz w:val="32"/>
          <w:szCs w:val="32"/>
        </w:rPr>
        <w:t>）等。</w:t>
      </w:r>
    </w:p>
    <w:p w:rsidR="00572885" w:rsidRPr="00572885" w:rsidRDefault="00572885" w:rsidP="009D4F3F">
      <w:pPr>
        <w:spacing w:line="600" w:lineRule="exact"/>
        <w:ind w:firstLineChars="200" w:firstLine="640"/>
        <w:rPr>
          <w:rFonts w:eastAsia="仿宋_GB2312"/>
          <w:sz w:val="32"/>
          <w:szCs w:val="32"/>
        </w:rPr>
      </w:pPr>
      <w:r w:rsidRPr="00572885">
        <w:rPr>
          <w:rFonts w:eastAsia="仿宋_GB2312"/>
          <w:sz w:val="32"/>
          <w:szCs w:val="32"/>
        </w:rPr>
        <w:t>申请人需提供申报产品及同品种产品医疗器械投诉及不</w:t>
      </w:r>
      <w:r w:rsidRPr="00572885">
        <w:rPr>
          <w:rFonts w:eastAsia="仿宋_GB2312"/>
          <w:sz w:val="32"/>
          <w:szCs w:val="32"/>
        </w:rPr>
        <w:lastRenderedPageBreak/>
        <w:t>良事件相关情况总结。对投诉和不良事件发生的原因进行归类，并分析各类别事件发生的原因、频次、严重程度、和产品的关系、处理措施、处理结果等。对于严重不良事件，应以列表的形式提供所有事件描述、原因分析、处理方式、处理结果等具体信息。</w:t>
      </w:r>
    </w:p>
    <w:p w:rsidR="00572885" w:rsidRPr="00572885" w:rsidRDefault="00572885" w:rsidP="009D4F3F">
      <w:pPr>
        <w:spacing w:line="600" w:lineRule="exact"/>
        <w:ind w:firstLineChars="200" w:firstLine="640"/>
        <w:rPr>
          <w:rFonts w:eastAsia="仿宋_GB2312"/>
          <w:sz w:val="32"/>
          <w:szCs w:val="32"/>
        </w:rPr>
      </w:pPr>
      <w:r w:rsidRPr="00572885">
        <w:rPr>
          <w:rFonts w:eastAsia="仿宋_GB2312"/>
          <w:sz w:val="32"/>
          <w:szCs w:val="32"/>
        </w:rPr>
        <w:t>申请人应收集并提供申报产品和同品种医疗器械与临床风险相关的纠正措施（如召回、公告、警告等）的具体信息、采取的风险控制措施等信息。召回的情况应描述召回的原因、级别、处理措施、处理结果等。</w:t>
      </w:r>
    </w:p>
    <w:p w:rsidR="00572885" w:rsidRPr="00572885" w:rsidRDefault="00572885" w:rsidP="009D4F3F">
      <w:pPr>
        <w:numPr>
          <w:ilvl w:val="0"/>
          <w:numId w:val="8"/>
        </w:numPr>
        <w:spacing w:line="600" w:lineRule="exact"/>
        <w:ind w:left="0" w:firstLineChars="200" w:firstLine="640"/>
        <w:rPr>
          <w:rFonts w:eastAsia="仿宋_GB2312"/>
          <w:sz w:val="32"/>
          <w:szCs w:val="32"/>
        </w:rPr>
      </w:pPr>
      <w:bookmarkStart w:id="98" w:name="_Toc22154"/>
      <w:r w:rsidRPr="00572885">
        <w:rPr>
          <w:rFonts w:eastAsia="黑体" w:hint="eastAsia"/>
          <w:bCs/>
          <w:color w:val="000000"/>
          <w:kern w:val="44"/>
          <w:sz w:val="32"/>
          <w:szCs w:val="32"/>
        </w:rPr>
        <w:t>结论</w:t>
      </w:r>
      <w:bookmarkEnd w:id="98"/>
    </w:p>
    <w:p w:rsidR="00572885" w:rsidRPr="00572885" w:rsidRDefault="00572885" w:rsidP="009D4F3F">
      <w:pPr>
        <w:spacing w:line="600" w:lineRule="exact"/>
        <w:ind w:firstLineChars="200" w:firstLine="640"/>
        <w:rPr>
          <w:rFonts w:eastAsia="仿宋_GB2312"/>
          <w:sz w:val="32"/>
          <w:szCs w:val="32"/>
        </w:rPr>
      </w:pPr>
      <w:r w:rsidRPr="00572885">
        <w:rPr>
          <w:rFonts w:eastAsia="仿宋_GB2312"/>
          <w:sz w:val="32"/>
          <w:szCs w:val="32"/>
        </w:rPr>
        <w:t>临床评价报告应得出下述结论：待评价设备符合申请人的预期需求，其临床获益大于临床安全性风险，相关风险和副作用是可接受的。</w:t>
      </w:r>
    </w:p>
    <w:p w:rsidR="00572885" w:rsidRPr="00572885" w:rsidRDefault="00572885" w:rsidP="009D4F3F">
      <w:pPr>
        <w:spacing w:line="600" w:lineRule="exact"/>
        <w:ind w:firstLineChars="200" w:firstLine="640"/>
        <w:rPr>
          <w:rFonts w:eastAsia="仿宋_GB2312"/>
          <w:sz w:val="28"/>
          <w:szCs w:val="28"/>
        </w:rPr>
        <w:sectPr w:rsidR="00572885" w:rsidRPr="00572885" w:rsidSect="00572885">
          <w:pgSz w:w="11906" w:h="16838"/>
          <w:pgMar w:top="1531" w:right="1588" w:bottom="1531" w:left="1758" w:header="851" w:footer="992" w:gutter="0"/>
          <w:cols w:space="425"/>
          <w:docGrid w:linePitch="312"/>
        </w:sectPr>
      </w:pPr>
      <w:r w:rsidRPr="00572885">
        <w:rPr>
          <w:rFonts w:eastAsia="仿宋_GB2312"/>
          <w:sz w:val="32"/>
          <w:szCs w:val="32"/>
        </w:rPr>
        <w:t>如果申请人的临床证据尚不充足，无法得出上述评价结论，则应获得更多的临床数据，例如进行临床试验（临床试验要求见附录），或扩大文献检索范围、继续搜集临床使用获得的数据等。在这种情况下，临床评价是一个不断循环和迭代的过程。</w:t>
      </w:r>
    </w:p>
    <w:p w:rsidR="0044340A" w:rsidRDefault="0044340A" w:rsidP="00392C83">
      <w:pPr>
        <w:outlineLvl w:val="0"/>
        <w:rPr>
          <w:rFonts w:ascii="黑体" w:eastAsia="黑体" w:hAnsi="黑体"/>
          <w:sz w:val="32"/>
          <w:szCs w:val="32"/>
        </w:rPr>
      </w:pPr>
      <w:r w:rsidRPr="0044340A">
        <w:rPr>
          <w:rFonts w:ascii="黑体" w:eastAsia="黑体" w:hAnsi="黑体" w:hint="eastAsia"/>
          <w:sz w:val="32"/>
          <w:szCs w:val="32"/>
        </w:rPr>
        <w:lastRenderedPageBreak/>
        <w:t>附录</w:t>
      </w:r>
      <w:bookmarkEnd w:id="74"/>
      <w:r w:rsidR="00392C83">
        <w:rPr>
          <w:rFonts w:ascii="黑体" w:eastAsia="黑体" w:hAnsi="黑体" w:hint="eastAsia"/>
          <w:sz w:val="32"/>
          <w:szCs w:val="32"/>
        </w:rPr>
        <w:t xml:space="preserve">Ⅶ </w:t>
      </w:r>
      <w:r w:rsidRPr="0044340A">
        <w:rPr>
          <w:rFonts w:ascii="黑体" w:eastAsia="黑体" w:hAnsi="黑体" w:hint="eastAsia"/>
          <w:sz w:val="32"/>
          <w:szCs w:val="32"/>
        </w:rPr>
        <w:t>危害分析</w:t>
      </w:r>
      <w:r w:rsidRPr="0044340A">
        <w:rPr>
          <w:rFonts w:ascii="黑体" w:eastAsia="黑体" w:hAnsi="黑体"/>
          <w:sz w:val="32"/>
          <w:szCs w:val="32"/>
        </w:rPr>
        <w:t>示例</w:t>
      </w:r>
    </w:p>
    <w:p w:rsidR="0044340A" w:rsidRPr="003C0625" w:rsidRDefault="003C0625" w:rsidP="003C0625">
      <w:pPr>
        <w:jc w:val="center"/>
        <w:rPr>
          <w:rFonts w:ascii="仿宋_GB2312" w:eastAsia="仿宋_GB2312" w:hAnsi="黑体"/>
          <w:sz w:val="28"/>
          <w:szCs w:val="28"/>
        </w:rPr>
      </w:pPr>
      <w:r>
        <w:rPr>
          <w:rFonts w:ascii="仿宋_GB2312" w:eastAsia="仿宋_GB2312" w:hAnsi="黑体" w:hint="eastAsia"/>
          <w:sz w:val="28"/>
          <w:szCs w:val="28"/>
        </w:rPr>
        <w:t>表9 危害分析示例</w:t>
      </w:r>
    </w:p>
    <w:tbl>
      <w:tblPr>
        <w:tblStyle w:val="12"/>
        <w:tblW w:w="1394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7"/>
        <w:gridCol w:w="1520"/>
        <w:gridCol w:w="3264"/>
        <w:gridCol w:w="2831"/>
        <w:gridCol w:w="2034"/>
        <w:gridCol w:w="2472"/>
      </w:tblGrid>
      <w:tr w:rsidR="0044340A" w:rsidRPr="003C0625" w:rsidTr="0044340A">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危害分类</w:t>
            </w: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危害二级分类</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危害示例</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可预见的事件序列</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危害处境</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损害</w:t>
            </w:r>
          </w:p>
        </w:tc>
      </w:tr>
      <w:tr w:rsidR="0044340A" w:rsidRPr="003C0625" w:rsidTr="0044340A">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能量危害</w:t>
            </w: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电击危害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应用部分或可触及导电部分漏电流超出范围</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病人或操作者直接接触器械的应用部分或可触及导电部分</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惊吓、可逆转的电击伤、不可逆转的电击伤、死亡</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系统安装不良、部件更换不当（如：保护接地不当）</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保护接地与基本绝缘同时失效</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惊吓、可逆转的电击伤、不可逆转的电击伤、死亡</w:t>
            </w:r>
          </w:p>
        </w:tc>
      </w:tr>
      <w:tr w:rsidR="0044340A" w:rsidRPr="003C0625" w:rsidTr="0044340A">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系统工作电压暴露</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系统外壳被打开情况下，设备持续工作。</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惊吓、可逆转的电击伤、不可逆转的电击伤、死亡</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环境湿度超出设备正常工作许可范围</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系统绝缘隔离失效、被击穿</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惊吓、可逆转的电击伤、不可逆转的电击伤、死亡</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液体溢流造成短路</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注射药物泄漏造成液体溢流。</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病人或操作者受到电击</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惊吓、可逆转的电击伤、不可逆转的电击伤、死亡</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热能造成灼伤或火灾</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可触及表面过热</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病人或操作者直接接触过热表面</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病人或操作者受到烫伤</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惊吓、可逆转的烫伤、不可逆转的烫伤</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组件失效、结构破坏导致的热液泄露、飞溅</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热油从扫描架泄漏</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病人或操作者受到烫伤</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惊吓、可逆转的烫伤、不可逆转的烫伤</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系统组件燃烧</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系统部件超温</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部件温度超过材料燃点</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火灾</w:t>
            </w:r>
          </w:p>
        </w:tc>
      </w:tr>
      <w:tr w:rsidR="0044340A" w:rsidRPr="003C0625" w:rsidTr="0044340A">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机械损害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零部件松动、脱出主机</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设备旋转部分紧固件机械松动</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旋转过程中，零部件脱出主机</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惊吓、可逆转的击伤、不可逆转的击伤、死亡</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运动部件失控及非预期运动</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运动控制部件被持续触发</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运动部件持续运行超出行程范围</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撞击、拉伤病人</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设备翻倒与滑动</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设备受到外力推动</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设备翻倒</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撞击、压倒病人</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患者从支撑装置上跌落</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较重的病人使用支撑装置</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支撑装置翻倒</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撞击、摔伤病人</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电离辐射</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患者支撑错误运动，病人摆位不当，导致重新扫描</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患者支撑错误运动</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成像部位偏差</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病人接受无益照射剂量</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门控或触发延时或不能触发</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使用未经授权的门控部件</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门控延时错误</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病人接受无益照射剂量</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杂散射线暴露；隔离防护不当</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隔离门打开后未终止射线发射</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使用者进入杂散射线暴露区</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使用者受到无益照射</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感兴趣区域控制不准确，成部分像或不能成像</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定位位置偏差</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实际成像区域，偏离所定位的感兴趣区域</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病人接受无益照射剂量</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实际剂量超出计划剂量</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射线源过度加载</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射线源加载电流偏大</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病人接受超出临床需要的照射剂量</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过量剂量</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在介入操作中，累计剂量超出许可范围</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病人受到过量照射而未对使用者进行提示</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病人接受过量剂量</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设备用于进行放疗计划时，空间误差超出许可范围</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用于放疗计划的患者支撑定位不稳定</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定位位置与治疗位置发生偏差</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辐射烧伤</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其它能量伤害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激光对患者、操作者的视觉伤害</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患者、操作者对激光危害认识不足</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患者、操作者视网膜受到激光照射</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视觉损伤</w:t>
            </w:r>
          </w:p>
        </w:tc>
      </w:tr>
      <w:tr w:rsidR="0044340A" w:rsidRPr="003C0625" w:rsidTr="0044340A">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lastRenderedPageBreak/>
              <w:t>生物和化学危害</w:t>
            </w: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生物相容性危害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可接触部件生物相容性问题</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患者接触生物不相容材料</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患者与生物不相容材料接触</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皮肤过敏</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交叉感染危害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接触患者的部分可能造成交叉感染</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设备清洁不当</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患者、操作者接触到传染性病菌</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交叉感染</w:t>
            </w:r>
          </w:p>
        </w:tc>
      </w:tr>
      <w:tr w:rsidR="0044340A" w:rsidRPr="003C0625" w:rsidTr="0044340A">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运行中的危害</w:t>
            </w: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设备功能的丧失或变坏</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设备校准错误造成的危害</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设备校准错误</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设备损坏</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设备可得性受损</w:t>
            </w:r>
          </w:p>
        </w:tc>
      </w:tr>
      <w:tr w:rsidR="0044340A" w:rsidRPr="003C0625" w:rsidTr="0044340A">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影像重建或后处理过程导致的伪影</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设备故障造成伪影</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设备故障</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影像质量降低、设备可得性受损</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PET像与CT影像的配准错误</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校准过程未正确执行</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设备校准不当</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影像质量降低</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通信故障导致操作员无法听到患者声音</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患者通信模块失效</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使用者与患者失去联络</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精神紧张，延迟治疗</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设备误用造成的危害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病人人口数据、扫描参数、几何参数设置错误，导致伪影或影像质量下降</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病人参数输入错误，导致算法使用错误数据</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病人影像存在伪影、影像质量下降</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影像质量下降</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软件安装错误、文件系统崩溃</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软件错误造成系统崩溃</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数据丢失</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重新进行扫描，病人剂量升高</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定位激光校准错误造成穿刺位置偏差</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激光校准错误</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穿刺位置偏差</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诊断、治疗准确性下降</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注射参数设置错误导致的不当注射</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使用者输入错误的注射参数</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注册参数超出正常范围</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病人机能受损</w:t>
            </w:r>
          </w:p>
        </w:tc>
      </w:tr>
      <w:tr w:rsidR="0044340A" w:rsidRPr="003C0625" w:rsidTr="0044340A">
        <w:trPr>
          <w:cantSplit/>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设备与未经批准的门控设备联用</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设备与不兼容的门控设备联用</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门控设备误触发或不触发</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病人接受不当照射剂量</w:t>
            </w:r>
          </w:p>
        </w:tc>
      </w:tr>
      <w:tr w:rsidR="0044340A" w:rsidRPr="003C0625" w:rsidTr="0044340A">
        <w:trPr>
          <w:cantSplit/>
          <w:trHeight w:val="493"/>
          <w:tblHeader/>
          <w:jc w:val="center"/>
        </w:trPr>
        <w:tc>
          <w:tcPr>
            <w:tcW w:w="1827"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信息系统、网络安全导致的危害</w:t>
            </w: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网络安全导致性能受损</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病毒、恶意软件在介入过程中造成成像延迟</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恶意软件干扰器械正常使用</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用于介入时影像延迟</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介入过程受干扰，病人机能受损</w:t>
            </w:r>
          </w:p>
        </w:tc>
      </w:tr>
      <w:tr w:rsidR="0044340A" w:rsidRPr="003C0625" w:rsidTr="0044340A">
        <w:trPr>
          <w:cantSplit/>
          <w:trHeight w:val="493"/>
          <w:tblHeader/>
          <w:jc w:val="center"/>
        </w:trPr>
        <w:tc>
          <w:tcPr>
            <w:tcW w:w="1827"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临床误判危害</w:t>
            </w: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影像数据错误造成的危害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PET的SUV值计算错误</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校准过程未正确执行</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设备校准不当</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影像数据错误，误诊，漏诊</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影像质量降低造成的危害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图像伪影</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日常维护未正确执行</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设备维护不当</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影像质量降低，误诊，漏诊</w:t>
            </w:r>
          </w:p>
        </w:tc>
      </w:tr>
      <w:tr w:rsidR="0044340A" w:rsidRPr="003C0625" w:rsidTr="0044340A">
        <w:trPr>
          <w:cantSplit/>
          <w:trHeight w:val="145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val="restart"/>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影像被错误理解的危害</w:t>
            </w: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影像标记不全</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使用者错误理解影像上病人身体方位</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病人身体左右部位错误</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误诊、误治</w:t>
            </w:r>
          </w:p>
        </w:tc>
      </w:tr>
      <w:tr w:rsidR="0044340A" w:rsidRPr="003C0625" w:rsidTr="0044340A">
        <w:trPr>
          <w:cantSplit/>
          <w:trHeight w:val="493"/>
          <w:tblHeader/>
          <w:jc w:val="center"/>
        </w:trPr>
        <w:tc>
          <w:tcPr>
            <w:tcW w:w="1827"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1520" w:type="dxa"/>
            <w:vMerge/>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widowControl/>
              <w:jc w:val="left"/>
              <w:rPr>
                <w:rFonts w:ascii="仿宋_GB2312" w:eastAsia="仿宋_GB2312" w:cs="宋体"/>
                <w:color w:val="000000"/>
                <w:kern w:val="0"/>
                <w:sz w:val="28"/>
                <w:szCs w:val="28"/>
                <w:lang w:val="zh-CN"/>
              </w:rPr>
            </w:pPr>
          </w:p>
        </w:tc>
        <w:tc>
          <w:tcPr>
            <w:tcW w:w="326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错误采用LDCT影像来进行CT诊断</w:t>
            </w:r>
          </w:p>
        </w:tc>
        <w:tc>
          <w:tcPr>
            <w:tcW w:w="2831"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使用者误把LDCT当作CT影像</w:t>
            </w:r>
          </w:p>
        </w:tc>
        <w:tc>
          <w:tcPr>
            <w:tcW w:w="2034"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品质不良的影像被用于诊断</w:t>
            </w:r>
          </w:p>
        </w:tc>
        <w:tc>
          <w:tcPr>
            <w:tcW w:w="2472" w:type="dxa"/>
            <w:tcBorders>
              <w:top w:val="single" w:sz="4" w:space="0" w:color="auto"/>
              <w:left w:val="single" w:sz="4" w:space="0" w:color="auto"/>
              <w:bottom w:val="single" w:sz="4" w:space="0" w:color="auto"/>
              <w:right w:val="single" w:sz="4" w:space="0" w:color="auto"/>
            </w:tcBorders>
            <w:vAlign w:val="center"/>
          </w:tcPr>
          <w:p w:rsidR="0044340A" w:rsidRPr="003C0625" w:rsidRDefault="0044340A" w:rsidP="009D4F3F">
            <w:pPr>
              <w:spacing w:line="440" w:lineRule="atLeast"/>
              <w:rPr>
                <w:rFonts w:ascii="仿宋_GB2312" w:eastAsia="仿宋_GB2312" w:cs="宋体"/>
                <w:color w:val="000000"/>
                <w:kern w:val="0"/>
                <w:sz w:val="28"/>
                <w:szCs w:val="28"/>
                <w:lang w:val="zh-CN"/>
              </w:rPr>
            </w:pPr>
            <w:r w:rsidRPr="003C0625">
              <w:rPr>
                <w:rFonts w:ascii="仿宋_GB2312" w:eastAsia="仿宋_GB2312" w:cs="宋体" w:hint="eastAsia"/>
                <w:color w:val="000000"/>
                <w:kern w:val="0"/>
                <w:sz w:val="28"/>
                <w:szCs w:val="28"/>
                <w:lang w:val="zh-CN"/>
              </w:rPr>
              <w:t>误诊、漏诊</w:t>
            </w:r>
          </w:p>
        </w:tc>
      </w:tr>
    </w:tbl>
    <w:p w:rsidR="00651E3E" w:rsidRDefault="00651E3E">
      <w:pPr>
        <w:spacing w:line="360" w:lineRule="auto"/>
        <w:outlineLvl w:val="0"/>
        <w:rPr>
          <w:rFonts w:ascii="方正小标宋_GBK" w:eastAsia="方正小标宋_GBK" w:cs="仿宋_GB2312"/>
          <w:bCs/>
          <w:color w:val="000000"/>
          <w:sz w:val="44"/>
          <w:szCs w:val="44"/>
        </w:rPr>
        <w:sectPr w:rsidR="00651E3E">
          <w:pgSz w:w="16838" w:h="11906" w:orient="landscape"/>
          <w:pgMar w:top="1758" w:right="1531" w:bottom="1588" w:left="1531" w:header="851" w:footer="992" w:gutter="0"/>
          <w:cols w:space="425"/>
          <w:docGrid w:linePitch="312"/>
        </w:sectPr>
      </w:pPr>
    </w:p>
    <w:p w:rsidR="00651E3E" w:rsidRPr="005907CD" w:rsidRDefault="005907CD" w:rsidP="00505989">
      <w:pPr>
        <w:outlineLvl w:val="0"/>
        <w:rPr>
          <w:rFonts w:ascii="黑体" w:eastAsia="黑体" w:hAnsi="黑体"/>
          <w:sz w:val="32"/>
          <w:szCs w:val="32"/>
        </w:rPr>
      </w:pPr>
      <w:bookmarkStart w:id="99" w:name="_Toc24966884"/>
      <w:bookmarkEnd w:id="68"/>
      <w:r w:rsidRPr="005907CD">
        <w:rPr>
          <w:rFonts w:ascii="黑体" w:eastAsia="黑体" w:hAnsi="黑体" w:hint="eastAsia"/>
          <w:sz w:val="32"/>
          <w:szCs w:val="32"/>
        </w:rPr>
        <w:lastRenderedPageBreak/>
        <w:t>附录</w:t>
      </w:r>
      <w:r w:rsidR="00392C83">
        <w:rPr>
          <w:rFonts w:ascii="黑体" w:eastAsia="黑体" w:hAnsi="黑体" w:hint="eastAsia"/>
          <w:sz w:val="32"/>
          <w:szCs w:val="32"/>
        </w:rPr>
        <w:t xml:space="preserve">Ⅷ </w:t>
      </w:r>
      <w:r w:rsidR="00EB4E74" w:rsidRPr="005907CD">
        <w:rPr>
          <w:rFonts w:ascii="黑体" w:eastAsia="黑体" w:hAnsi="黑体" w:hint="eastAsia"/>
          <w:sz w:val="32"/>
          <w:szCs w:val="32"/>
        </w:rPr>
        <w:t>产品技术要求模板</w:t>
      </w:r>
      <w:bookmarkEnd w:id="99"/>
    </w:p>
    <w:p w:rsidR="00651E3E" w:rsidRDefault="00651E3E" w:rsidP="005907CD">
      <w:pPr>
        <w:spacing w:line="600" w:lineRule="exact"/>
        <w:ind w:firstLineChars="300" w:firstLine="960"/>
        <w:rPr>
          <w:rFonts w:ascii="仿宋_GB2312" w:eastAsia="仿宋_GB2312"/>
          <w:sz w:val="32"/>
          <w:szCs w:val="36"/>
        </w:rPr>
      </w:pPr>
    </w:p>
    <w:p w:rsidR="00651E3E" w:rsidRDefault="00EB4E74" w:rsidP="005907CD">
      <w:pPr>
        <w:rPr>
          <w:rFonts w:ascii="宋体" w:hAnsi="宋体" w:cs="仿宋"/>
          <w:b/>
          <w:sz w:val="24"/>
        </w:rPr>
      </w:pPr>
      <w:r>
        <w:rPr>
          <w:rFonts w:ascii="宋体" w:hAnsi="宋体" w:cs="仿宋" w:hint="eastAsia"/>
          <w:b/>
          <w:sz w:val="24"/>
        </w:rPr>
        <w:t>医疗器械产品技术要求编号：</w:t>
      </w:r>
    </w:p>
    <w:p w:rsidR="00651E3E" w:rsidRDefault="00651E3E" w:rsidP="005907CD">
      <w:pPr>
        <w:rPr>
          <w:rFonts w:ascii="仿宋" w:eastAsia="仿宋" w:hAnsi="仿宋"/>
          <w:sz w:val="24"/>
          <w:szCs w:val="32"/>
        </w:rPr>
      </w:pPr>
    </w:p>
    <w:p w:rsidR="00651E3E" w:rsidRDefault="00EB4E74" w:rsidP="005020D7">
      <w:pPr>
        <w:jc w:val="center"/>
        <w:rPr>
          <w:b/>
          <w:bCs/>
          <w:kern w:val="0"/>
          <w:sz w:val="36"/>
          <w:szCs w:val="36"/>
        </w:rPr>
      </w:pPr>
      <w:r>
        <w:rPr>
          <w:rFonts w:hint="eastAsia"/>
          <w:b/>
          <w:bCs/>
          <w:kern w:val="0"/>
          <w:sz w:val="36"/>
          <w:szCs w:val="36"/>
        </w:rPr>
        <w:t>正电子发</w:t>
      </w:r>
      <w:r w:rsidR="005907CD">
        <w:rPr>
          <w:rFonts w:hint="eastAsia"/>
          <w:b/>
          <w:bCs/>
          <w:kern w:val="0"/>
          <w:sz w:val="36"/>
          <w:szCs w:val="36"/>
        </w:rPr>
        <w:t>射</w:t>
      </w:r>
      <w:r w:rsidR="005907CD">
        <w:rPr>
          <w:rFonts w:hint="eastAsia"/>
          <w:b/>
          <w:bCs/>
          <w:kern w:val="0"/>
          <w:sz w:val="36"/>
          <w:szCs w:val="36"/>
        </w:rPr>
        <w:t>/</w:t>
      </w:r>
      <w:r>
        <w:rPr>
          <w:rFonts w:hint="eastAsia"/>
          <w:b/>
          <w:bCs/>
          <w:kern w:val="0"/>
          <w:sz w:val="36"/>
          <w:szCs w:val="36"/>
        </w:rPr>
        <w:t>X</w:t>
      </w:r>
      <w:r>
        <w:rPr>
          <w:rFonts w:hint="eastAsia"/>
          <w:b/>
          <w:bCs/>
          <w:kern w:val="0"/>
          <w:sz w:val="36"/>
          <w:szCs w:val="36"/>
        </w:rPr>
        <w:t>射线计算机</w:t>
      </w:r>
      <w:r w:rsidR="005907CD">
        <w:rPr>
          <w:rFonts w:hint="eastAsia"/>
          <w:b/>
          <w:bCs/>
          <w:kern w:val="0"/>
          <w:sz w:val="36"/>
          <w:szCs w:val="36"/>
        </w:rPr>
        <w:t>断层</w:t>
      </w:r>
      <w:r>
        <w:rPr>
          <w:rFonts w:hint="eastAsia"/>
          <w:b/>
          <w:bCs/>
          <w:kern w:val="0"/>
          <w:sz w:val="36"/>
          <w:szCs w:val="36"/>
        </w:rPr>
        <w:t>成像系统</w:t>
      </w:r>
    </w:p>
    <w:p w:rsidR="005907CD" w:rsidRDefault="005907CD" w:rsidP="005020D7">
      <w:pPr>
        <w:spacing w:line="360" w:lineRule="auto"/>
        <w:rPr>
          <w:b/>
          <w:sz w:val="24"/>
        </w:rPr>
      </w:pPr>
      <w:bookmarkStart w:id="100" w:name="_Toc26154"/>
      <w:bookmarkStart w:id="101" w:name="_Toc24966885"/>
    </w:p>
    <w:p w:rsidR="00651E3E" w:rsidRDefault="00EB4E74" w:rsidP="00505989">
      <w:pPr>
        <w:spacing w:line="360" w:lineRule="auto"/>
        <w:outlineLvl w:val="1"/>
        <w:rPr>
          <w:b/>
          <w:sz w:val="24"/>
        </w:rPr>
      </w:pPr>
      <w:r>
        <w:rPr>
          <w:b/>
          <w:sz w:val="24"/>
        </w:rPr>
        <w:t xml:space="preserve">1. </w:t>
      </w:r>
      <w:r>
        <w:rPr>
          <w:b/>
          <w:sz w:val="24"/>
        </w:rPr>
        <w:t>产品型号</w:t>
      </w:r>
      <w:r>
        <w:rPr>
          <w:b/>
          <w:bCs/>
          <w:kern w:val="0"/>
          <w:sz w:val="24"/>
          <w:szCs w:val="21"/>
        </w:rPr>
        <w:t>/</w:t>
      </w:r>
      <w:r>
        <w:rPr>
          <w:b/>
          <w:bCs/>
          <w:kern w:val="0"/>
          <w:sz w:val="24"/>
          <w:szCs w:val="21"/>
        </w:rPr>
        <w:t>规格及其划分说明</w:t>
      </w:r>
      <w:bookmarkEnd w:id="100"/>
      <w:bookmarkEnd w:id="101"/>
    </w:p>
    <w:p w:rsidR="00651E3E" w:rsidRDefault="00EB4E74" w:rsidP="005020D7">
      <w:pPr>
        <w:spacing w:line="360" w:lineRule="auto"/>
        <w:rPr>
          <w:sz w:val="24"/>
        </w:rPr>
      </w:pPr>
      <w:r>
        <w:rPr>
          <w:sz w:val="24"/>
        </w:rPr>
        <w:t xml:space="preserve">1.1 </w:t>
      </w:r>
      <w:r>
        <w:rPr>
          <w:sz w:val="24"/>
        </w:rPr>
        <w:t>产品型号</w:t>
      </w:r>
    </w:p>
    <w:p w:rsidR="00651E3E" w:rsidRDefault="00EB4E74" w:rsidP="005020D7">
      <w:pPr>
        <w:spacing w:line="360" w:lineRule="auto"/>
        <w:rPr>
          <w:sz w:val="24"/>
        </w:rPr>
      </w:pPr>
      <w:r>
        <w:rPr>
          <w:sz w:val="24"/>
        </w:rPr>
        <w:t xml:space="preserve">1.2 </w:t>
      </w:r>
      <w:r>
        <w:rPr>
          <w:sz w:val="24"/>
        </w:rPr>
        <w:t>产品</w:t>
      </w:r>
      <w:r>
        <w:rPr>
          <w:rFonts w:hint="eastAsia"/>
          <w:sz w:val="24"/>
        </w:rPr>
        <w:t>性能参数</w:t>
      </w:r>
      <w:r>
        <w:rPr>
          <w:sz w:val="24"/>
        </w:rPr>
        <w:t>表（见附录</w:t>
      </w:r>
      <w:r w:rsidR="005020D7">
        <w:rPr>
          <w:rFonts w:ascii="宋体" w:hAnsi="宋体" w:hint="eastAsia"/>
          <w:sz w:val="24"/>
        </w:rPr>
        <w:t>Ⅰ</w:t>
      </w:r>
      <w:r>
        <w:rPr>
          <w:sz w:val="24"/>
        </w:rPr>
        <w:t>）。</w:t>
      </w:r>
    </w:p>
    <w:p w:rsidR="00651E3E" w:rsidRDefault="00EB4E74" w:rsidP="005020D7">
      <w:pPr>
        <w:spacing w:line="360" w:lineRule="auto"/>
        <w:rPr>
          <w:sz w:val="24"/>
        </w:rPr>
      </w:pPr>
      <w:r>
        <w:rPr>
          <w:sz w:val="24"/>
        </w:rPr>
        <w:t xml:space="preserve">1.3 </w:t>
      </w:r>
      <w:r>
        <w:rPr>
          <w:sz w:val="24"/>
        </w:rPr>
        <w:t>软件名称和版本命名规则（含软件组件和工作站软件）</w:t>
      </w:r>
    </w:p>
    <w:p w:rsidR="00651E3E" w:rsidRDefault="00EB4E74" w:rsidP="005020D7">
      <w:pPr>
        <w:spacing w:line="360" w:lineRule="auto"/>
        <w:ind w:leftChars="100" w:left="210"/>
        <w:rPr>
          <w:sz w:val="24"/>
        </w:rPr>
      </w:pPr>
      <w:r>
        <w:rPr>
          <w:sz w:val="24"/>
        </w:rPr>
        <w:t xml:space="preserve">1.3.1 </w:t>
      </w:r>
      <w:r>
        <w:rPr>
          <w:sz w:val="24"/>
        </w:rPr>
        <w:t>软件名称</w:t>
      </w:r>
    </w:p>
    <w:p w:rsidR="00651E3E" w:rsidRDefault="00EB4E74" w:rsidP="005020D7">
      <w:pPr>
        <w:spacing w:line="360" w:lineRule="auto"/>
        <w:ind w:leftChars="100" w:left="210"/>
        <w:rPr>
          <w:sz w:val="24"/>
        </w:rPr>
      </w:pPr>
      <w:r>
        <w:rPr>
          <w:sz w:val="24"/>
        </w:rPr>
        <w:t xml:space="preserve">1.3.2 </w:t>
      </w:r>
      <w:r>
        <w:rPr>
          <w:sz w:val="24"/>
        </w:rPr>
        <w:t>软件发布版本</w:t>
      </w:r>
    </w:p>
    <w:p w:rsidR="00651E3E" w:rsidRDefault="00EB4E74" w:rsidP="005020D7">
      <w:pPr>
        <w:spacing w:line="360" w:lineRule="auto"/>
        <w:ind w:leftChars="100" w:left="210"/>
        <w:rPr>
          <w:sz w:val="24"/>
        </w:rPr>
      </w:pPr>
      <w:r>
        <w:rPr>
          <w:sz w:val="24"/>
        </w:rPr>
        <w:t xml:space="preserve">1.3.3 </w:t>
      </w:r>
      <w:r>
        <w:rPr>
          <w:sz w:val="24"/>
        </w:rPr>
        <w:t>软件完整版本命名规则</w:t>
      </w:r>
    </w:p>
    <w:p w:rsidR="00651E3E" w:rsidRDefault="00EB4E74" w:rsidP="005020D7">
      <w:pPr>
        <w:spacing w:line="360" w:lineRule="auto"/>
        <w:ind w:leftChars="100" w:left="210"/>
        <w:rPr>
          <w:sz w:val="24"/>
        </w:rPr>
      </w:pPr>
      <w:r>
        <w:rPr>
          <w:sz w:val="24"/>
        </w:rPr>
        <w:t>明确软件完整版本的全部字段及字段含义。</w:t>
      </w:r>
    </w:p>
    <w:p w:rsidR="00651E3E" w:rsidRDefault="00EB4E74" w:rsidP="00505989">
      <w:pPr>
        <w:spacing w:line="360" w:lineRule="auto"/>
        <w:outlineLvl w:val="1"/>
        <w:rPr>
          <w:b/>
          <w:bCs/>
          <w:sz w:val="24"/>
        </w:rPr>
      </w:pPr>
      <w:bookmarkStart w:id="102" w:name="_Toc20284"/>
      <w:bookmarkStart w:id="103" w:name="_Toc24966886"/>
      <w:r>
        <w:rPr>
          <w:b/>
          <w:bCs/>
          <w:sz w:val="24"/>
        </w:rPr>
        <w:t xml:space="preserve">2. </w:t>
      </w:r>
      <w:r>
        <w:rPr>
          <w:b/>
          <w:bCs/>
          <w:sz w:val="24"/>
        </w:rPr>
        <w:t>性能指标</w:t>
      </w:r>
      <w:bookmarkEnd w:id="102"/>
      <w:bookmarkEnd w:id="103"/>
    </w:p>
    <w:p w:rsidR="00651E3E" w:rsidRDefault="00EB4E74" w:rsidP="005020D7">
      <w:pPr>
        <w:spacing w:line="360" w:lineRule="auto"/>
        <w:rPr>
          <w:bCs/>
          <w:sz w:val="24"/>
        </w:rPr>
      </w:pPr>
      <w:bookmarkStart w:id="104" w:name="_Toc1732"/>
      <w:bookmarkStart w:id="105" w:name="_Toc24966887"/>
      <w:r>
        <w:rPr>
          <w:bCs/>
          <w:sz w:val="24"/>
        </w:rPr>
        <w:t>2.1</w:t>
      </w:r>
      <w:r>
        <w:rPr>
          <w:rFonts w:hint="eastAsia"/>
          <w:bCs/>
          <w:sz w:val="24"/>
        </w:rPr>
        <w:t xml:space="preserve"> PET</w:t>
      </w:r>
      <w:r>
        <w:rPr>
          <w:rFonts w:hint="eastAsia"/>
          <w:bCs/>
          <w:sz w:val="24"/>
        </w:rPr>
        <w:t>部分性能指标</w:t>
      </w:r>
      <w:bookmarkEnd w:id="104"/>
      <w:bookmarkEnd w:id="105"/>
    </w:p>
    <w:p w:rsidR="00651E3E" w:rsidRDefault="00EB4E74" w:rsidP="005020D7">
      <w:pPr>
        <w:spacing w:line="360" w:lineRule="auto"/>
        <w:rPr>
          <w:bCs/>
          <w:sz w:val="24"/>
        </w:rPr>
      </w:pPr>
      <w:bookmarkStart w:id="106" w:name="_Toc1959"/>
      <w:bookmarkStart w:id="107" w:name="_Toc24966889"/>
      <w:r>
        <w:rPr>
          <w:bCs/>
          <w:sz w:val="24"/>
        </w:rPr>
        <w:t>2.1.1</w:t>
      </w:r>
      <w:r>
        <w:rPr>
          <w:rFonts w:hint="eastAsia"/>
          <w:bCs/>
          <w:sz w:val="24"/>
        </w:rPr>
        <w:t>空间分辨率</w:t>
      </w:r>
      <w:bookmarkEnd w:id="106"/>
      <w:bookmarkEnd w:id="107"/>
    </w:p>
    <w:tbl>
      <w:tblPr>
        <w:tblStyle w:val="af1"/>
        <w:tblW w:w="8364" w:type="dxa"/>
        <w:jc w:val="center"/>
        <w:tblLayout w:type="fixed"/>
        <w:tblLook w:val="04A0" w:firstRow="1" w:lastRow="0" w:firstColumn="1" w:lastColumn="0" w:noHBand="0" w:noVBand="1"/>
      </w:tblPr>
      <w:tblGrid>
        <w:gridCol w:w="4991"/>
        <w:gridCol w:w="1701"/>
        <w:gridCol w:w="1672"/>
      </w:tblGrid>
      <w:tr w:rsidR="005020D7" w:rsidRPr="005020D7" w:rsidTr="00484D92">
        <w:trPr>
          <w:trHeight w:val="454"/>
          <w:jc w:val="center"/>
        </w:trPr>
        <w:tc>
          <w:tcPr>
            <w:tcW w:w="4991" w:type="dxa"/>
          </w:tcPr>
          <w:p w:rsidR="005020D7" w:rsidRPr="005020D7" w:rsidRDefault="005020D7" w:rsidP="005020D7">
            <w:pPr>
              <w:ind w:firstLineChars="132" w:firstLine="290"/>
              <w:jc w:val="left"/>
              <w:rPr>
                <w:color w:val="000000" w:themeColor="text1"/>
                <w:szCs w:val="21"/>
              </w:rPr>
            </w:pPr>
          </w:p>
        </w:tc>
        <w:tc>
          <w:tcPr>
            <w:tcW w:w="1701" w:type="dxa"/>
            <w:vAlign w:val="center"/>
          </w:tcPr>
          <w:p w:rsidR="005020D7" w:rsidRPr="005020D7" w:rsidRDefault="005020D7" w:rsidP="00606AA7">
            <w:pPr>
              <w:jc w:val="center"/>
              <w:rPr>
                <w:color w:val="000000" w:themeColor="text1"/>
                <w:szCs w:val="21"/>
              </w:rPr>
            </w:pPr>
            <w:r w:rsidRPr="005020D7">
              <w:rPr>
                <w:color w:val="000000" w:themeColor="text1"/>
                <w:szCs w:val="21"/>
              </w:rPr>
              <w:t>FWHM</w:t>
            </w:r>
            <w:r w:rsidRPr="005020D7">
              <w:rPr>
                <w:rFonts w:hint="eastAsia"/>
                <w:color w:val="000000" w:themeColor="text1"/>
                <w:szCs w:val="21"/>
              </w:rPr>
              <w:t>（</w:t>
            </w:r>
            <w:r w:rsidRPr="005020D7">
              <w:rPr>
                <w:rFonts w:hint="eastAsia"/>
                <w:color w:val="000000" w:themeColor="text1"/>
                <w:szCs w:val="21"/>
              </w:rPr>
              <w:t>mm</w:t>
            </w:r>
            <w:r w:rsidRPr="005020D7">
              <w:rPr>
                <w:rFonts w:hint="eastAsia"/>
                <w:color w:val="000000" w:themeColor="text1"/>
                <w:szCs w:val="21"/>
              </w:rPr>
              <w:t>）</w:t>
            </w:r>
          </w:p>
        </w:tc>
        <w:tc>
          <w:tcPr>
            <w:tcW w:w="1672" w:type="dxa"/>
            <w:vAlign w:val="center"/>
          </w:tcPr>
          <w:p w:rsidR="005020D7" w:rsidRPr="005020D7" w:rsidRDefault="005020D7" w:rsidP="00606AA7">
            <w:pPr>
              <w:jc w:val="center"/>
              <w:rPr>
                <w:color w:val="000000" w:themeColor="text1"/>
                <w:szCs w:val="21"/>
              </w:rPr>
            </w:pPr>
            <w:r w:rsidRPr="005020D7">
              <w:rPr>
                <w:color w:val="000000" w:themeColor="text1"/>
                <w:szCs w:val="21"/>
              </w:rPr>
              <w:t>FWTM</w:t>
            </w:r>
            <w:r w:rsidRPr="005020D7">
              <w:rPr>
                <w:rFonts w:hint="eastAsia"/>
                <w:color w:val="000000" w:themeColor="text1"/>
                <w:szCs w:val="21"/>
              </w:rPr>
              <w:t>（</w:t>
            </w:r>
            <w:r w:rsidRPr="005020D7">
              <w:rPr>
                <w:rFonts w:hint="eastAsia"/>
                <w:color w:val="000000" w:themeColor="text1"/>
                <w:szCs w:val="21"/>
              </w:rPr>
              <w:t>mm</w:t>
            </w:r>
            <w:r w:rsidRPr="005020D7">
              <w:rPr>
                <w:rFonts w:hint="eastAsia"/>
                <w:color w:val="000000" w:themeColor="text1"/>
                <w:szCs w:val="21"/>
              </w:rPr>
              <w:t>）</w:t>
            </w:r>
          </w:p>
        </w:tc>
      </w:tr>
      <w:tr w:rsidR="005020D7" w:rsidRPr="005020D7" w:rsidTr="00484D92">
        <w:trPr>
          <w:trHeight w:val="454"/>
          <w:jc w:val="center"/>
        </w:trPr>
        <w:tc>
          <w:tcPr>
            <w:tcW w:w="4991" w:type="dxa"/>
            <w:vAlign w:val="center"/>
          </w:tcPr>
          <w:p w:rsidR="005020D7" w:rsidRPr="005020D7" w:rsidRDefault="005020D7" w:rsidP="00606AA7">
            <w:pPr>
              <w:ind w:firstLineChars="132" w:firstLine="317"/>
              <w:jc w:val="left"/>
              <w:rPr>
                <w:rFonts w:ascii="Arial" w:hAnsi="Arial" w:cs="宋体"/>
                <w:color w:val="000000" w:themeColor="text1"/>
                <w:kern w:val="0"/>
                <w:szCs w:val="21"/>
              </w:rPr>
            </w:pPr>
            <w:r w:rsidRPr="005020D7">
              <w:rPr>
                <w:bCs/>
                <w:color w:val="000000" w:themeColor="text1"/>
                <w:sz w:val="24"/>
                <w:szCs w:val="22"/>
              </w:rPr>
              <w:t>1cm</w:t>
            </w:r>
            <w:r w:rsidRPr="005020D7">
              <w:rPr>
                <w:rFonts w:hint="eastAsia"/>
                <w:bCs/>
                <w:color w:val="000000" w:themeColor="text1"/>
                <w:sz w:val="24"/>
                <w:szCs w:val="22"/>
              </w:rPr>
              <w:t>处横断面</w:t>
            </w:r>
          </w:p>
        </w:tc>
        <w:tc>
          <w:tcPr>
            <w:tcW w:w="1701" w:type="dxa"/>
          </w:tcPr>
          <w:p w:rsidR="005020D7" w:rsidRPr="005020D7" w:rsidRDefault="005020D7" w:rsidP="00606AA7">
            <w:pPr>
              <w:jc w:val="center"/>
              <w:rPr>
                <w:color w:val="000000" w:themeColor="text1"/>
                <w:szCs w:val="21"/>
              </w:rPr>
            </w:pPr>
          </w:p>
        </w:tc>
        <w:tc>
          <w:tcPr>
            <w:tcW w:w="1672" w:type="dxa"/>
          </w:tcPr>
          <w:p w:rsidR="005020D7" w:rsidRPr="005020D7" w:rsidRDefault="005020D7" w:rsidP="00606AA7">
            <w:pPr>
              <w:jc w:val="center"/>
              <w:rPr>
                <w:color w:val="000000" w:themeColor="text1"/>
                <w:szCs w:val="21"/>
              </w:rPr>
            </w:pPr>
          </w:p>
        </w:tc>
      </w:tr>
      <w:tr w:rsidR="005020D7" w:rsidRPr="005020D7" w:rsidTr="00484D92">
        <w:trPr>
          <w:trHeight w:val="454"/>
          <w:jc w:val="center"/>
        </w:trPr>
        <w:tc>
          <w:tcPr>
            <w:tcW w:w="4991" w:type="dxa"/>
            <w:vAlign w:val="center"/>
          </w:tcPr>
          <w:p w:rsidR="005020D7" w:rsidRPr="005020D7" w:rsidRDefault="005020D7" w:rsidP="00606AA7">
            <w:pPr>
              <w:ind w:firstLineChars="132" w:firstLine="317"/>
              <w:jc w:val="left"/>
              <w:rPr>
                <w:rFonts w:ascii="Arial" w:hAnsi="Arial" w:cs="宋体"/>
                <w:color w:val="000000" w:themeColor="text1"/>
                <w:kern w:val="0"/>
                <w:szCs w:val="21"/>
              </w:rPr>
            </w:pPr>
            <w:r w:rsidRPr="005020D7">
              <w:rPr>
                <w:bCs/>
                <w:color w:val="000000" w:themeColor="text1"/>
                <w:sz w:val="24"/>
                <w:szCs w:val="22"/>
              </w:rPr>
              <w:t>1cm</w:t>
            </w:r>
            <w:r w:rsidRPr="005020D7">
              <w:rPr>
                <w:rFonts w:hint="eastAsia"/>
                <w:bCs/>
                <w:color w:val="000000" w:themeColor="text1"/>
                <w:sz w:val="24"/>
                <w:szCs w:val="22"/>
              </w:rPr>
              <w:t>处轴向</w:t>
            </w:r>
          </w:p>
        </w:tc>
        <w:tc>
          <w:tcPr>
            <w:tcW w:w="1701" w:type="dxa"/>
          </w:tcPr>
          <w:p w:rsidR="005020D7" w:rsidRPr="005020D7" w:rsidRDefault="005020D7" w:rsidP="00606AA7">
            <w:pPr>
              <w:jc w:val="center"/>
              <w:rPr>
                <w:color w:val="000000" w:themeColor="text1"/>
                <w:szCs w:val="21"/>
              </w:rPr>
            </w:pPr>
          </w:p>
        </w:tc>
        <w:tc>
          <w:tcPr>
            <w:tcW w:w="1672" w:type="dxa"/>
          </w:tcPr>
          <w:p w:rsidR="005020D7" w:rsidRPr="005020D7" w:rsidRDefault="005020D7" w:rsidP="00606AA7">
            <w:pPr>
              <w:jc w:val="center"/>
              <w:rPr>
                <w:color w:val="000000" w:themeColor="text1"/>
                <w:szCs w:val="21"/>
              </w:rPr>
            </w:pPr>
          </w:p>
        </w:tc>
      </w:tr>
      <w:tr w:rsidR="005020D7" w:rsidRPr="005020D7" w:rsidTr="00484D92">
        <w:trPr>
          <w:trHeight w:val="454"/>
          <w:jc w:val="center"/>
        </w:trPr>
        <w:tc>
          <w:tcPr>
            <w:tcW w:w="4991" w:type="dxa"/>
            <w:vAlign w:val="center"/>
          </w:tcPr>
          <w:p w:rsidR="005020D7" w:rsidRPr="005020D7" w:rsidRDefault="005020D7" w:rsidP="00606AA7">
            <w:pPr>
              <w:ind w:firstLineChars="132" w:firstLine="317"/>
              <w:jc w:val="left"/>
              <w:rPr>
                <w:rFonts w:ascii="Arial" w:hAnsi="Arial" w:cs="宋体"/>
                <w:color w:val="000000" w:themeColor="text1"/>
                <w:kern w:val="0"/>
                <w:szCs w:val="21"/>
              </w:rPr>
            </w:pPr>
            <w:r w:rsidRPr="005020D7">
              <w:rPr>
                <w:bCs/>
                <w:color w:val="000000" w:themeColor="text1"/>
                <w:sz w:val="24"/>
                <w:szCs w:val="22"/>
              </w:rPr>
              <w:t>10cm</w:t>
            </w:r>
            <w:r w:rsidRPr="005020D7">
              <w:rPr>
                <w:rFonts w:hint="eastAsia"/>
                <w:bCs/>
                <w:color w:val="000000" w:themeColor="text1"/>
                <w:sz w:val="24"/>
                <w:szCs w:val="22"/>
              </w:rPr>
              <w:t>处横断面径向</w:t>
            </w:r>
          </w:p>
        </w:tc>
        <w:tc>
          <w:tcPr>
            <w:tcW w:w="1701" w:type="dxa"/>
          </w:tcPr>
          <w:p w:rsidR="005020D7" w:rsidRPr="005020D7" w:rsidRDefault="005020D7" w:rsidP="00606AA7">
            <w:pPr>
              <w:jc w:val="center"/>
              <w:rPr>
                <w:color w:val="000000" w:themeColor="text1"/>
                <w:szCs w:val="21"/>
              </w:rPr>
            </w:pPr>
          </w:p>
        </w:tc>
        <w:tc>
          <w:tcPr>
            <w:tcW w:w="1672" w:type="dxa"/>
          </w:tcPr>
          <w:p w:rsidR="005020D7" w:rsidRPr="005020D7" w:rsidRDefault="005020D7" w:rsidP="00606AA7">
            <w:pPr>
              <w:jc w:val="center"/>
              <w:rPr>
                <w:color w:val="000000" w:themeColor="text1"/>
                <w:szCs w:val="21"/>
              </w:rPr>
            </w:pPr>
          </w:p>
        </w:tc>
      </w:tr>
      <w:tr w:rsidR="005020D7" w:rsidRPr="005020D7" w:rsidTr="00484D92">
        <w:trPr>
          <w:trHeight w:val="454"/>
          <w:jc w:val="center"/>
        </w:trPr>
        <w:tc>
          <w:tcPr>
            <w:tcW w:w="4991" w:type="dxa"/>
            <w:vAlign w:val="center"/>
          </w:tcPr>
          <w:p w:rsidR="005020D7" w:rsidRPr="005020D7" w:rsidRDefault="005020D7" w:rsidP="00606AA7">
            <w:pPr>
              <w:ind w:firstLineChars="132" w:firstLine="317"/>
              <w:jc w:val="left"/>
              <w:rPr>
                <w:rFonts w:ascii="Arial" w:hAnsi="Arial" w:cs="宋体"/>
                <w:color w:val="000000" w:themeColor="text1"/>
                <w:kern w:val="0"/>
                <w:szCs w:val="21"/>
              </w:rPr>
            </w:pPr>
            <w:r w:rsidRPr="005020D7">
              <w:rPr>
                <w:bCs/>
                <w:color w:val="000000" w:themeColor="text1"/>
                <w:sz w:val="24"/>
                <w:szCs w:val="22"/>
              </w:rPr>
              <w:t>10cm</w:t>
            </w:r>
            <w:r w:rsidRPr="005020D7">
              <w:rPr>
                <w:rFonts w:hint="eastAsia"/>
                <w:bCs/>
                <w:color w:val="000000" w:themeColor="text1"/>
                <w:sz w:val="24"/>
                <w:szCs w:val="22"/>
              </w:rPr>
              <w:t>处横断面切向</w:t>
            </w:r>
          </w:p>
        </w:tc>
        <w:tc>
          <w:tcPr>
            <w:tcW w:w="1701" w:type="dxa"/>
          </w:tcPr>
          <w:p w:rsidR="005020D7" w:rsidRPr="005020D7" w:rsidRDefault="005020D7" w:rsidP="00606AA7">
            <w:pPr>
              <w:jc w:val="center"/>
              <w:rPr>
                <w:color w:val="000000" w:themeColor="text1"/>
                <w:szCs w:val="21"/>
              </w:rPr>
            </w:pPr>
          </w:p>
        </w:tc>
        <w:tc>
          <w:tcPr>
            <w:tcW w:w="1672" w:type="dxa"/>
          </w:tcPr>
          <w:p w:rsidR="005020D7" w:rsidRPr="005020D7" w:rsidRDefault="005020D7" w:rsidP="00606AA7">
            <w:pPr>
              <w:jc w:val="center"/>
              <w:rPr>
                <w:color w:val="000000" w:themeColor="text1"/>
                <w:szCs w:val="21"/>
              </w:rPr>
            </w:pPr>
          </w:p>
        </w:tc>
      </w:tr>
      <w:tr w:rsidR="005020D7" w:rsidRPr="005020D7" w:rsidTr="00484D92">
        <w:trPr>
          <w:trHeight w:val="454"/>
          <w:jc w:val="center"/>
        </w:trPr>
        <w:tc>
          <w:tcPr>
            <w:tcW w:w="4991" w:type="dxa"/>
            <w:vAlign w:val="center"/>
          </w:tcPr>
          <w:p w:rsidR="005020D7" w:rsidRPr="005020D7" w:rsidRDefault="005020D7" w:rsidP="00606AA7">
            <w:pPr>
              <w:ind w:firstLineChars="132" w:firstLine="317"/>
              <w:jc w:val="left"/>
              <w:rPr>
                <w:rFonts w:ascii="Arial" w:hAnsi="Arial" w:cs="宋体"/>
                <w:color w:val="000000" w:themeColor="text1"/>
                <w:kern w:val="0"/>
                <w:szCs w:val="21"/>
              </w:rPr>
            </w:pPr>
            <w:r w:rsidRPr="005020D7">
              <w:rPr>
                <w:bCs/>
                <w:color w:val="000000" w:themeColor="text1"/>
                <w:sz w:val="24"/>
                <w:szCs w:val="22"/>
              </w:rPr>
              <w:t>10cm</w:t>
            </w:r>
            <w:r w:rsidRPr="005020D7">
              <w:rPr>
                <w:rFonts w:hint="eastAsia"/>
                <w:bCs/>
                <w:color w:val="000000" w:themeColor="text1"/>
                <w:sz w:val="24"/>
                <w:szCs w:val="22"/>
              </w:rPr>
              <w:t>处轴向</w:t>
            </w:r>
          </w:p>
        </w:tc>
        <w:tc>
          <w:tcPr>
            <w:tcW w:w="1701" w:type="dxa"/>
          </w:tcPr>
          <w:p w:rsidR="005020D7" w:rsidRPr="005020D7" w:rsidRDefault="005020D7" w:rsidP="00606AA7">
            <w:pPr>
              <w:jc w:val="center"/>
              <w:rPr>
                <w:color w:val="000000" w:themeColor="text1"/>
                <w:szCs w:val="21"/>
              </w:rPr>
            </w:pPr>
          </w:p>
        </w:tc>
        <w:tc>
          <w:tcPr>
            <w:tcW w:w="1672" w:type="dxa"/>
          </w:tcPr>
          <w:p w:rsidR="005020D7" w:rsidRPr="005020D7" w:rsidRDefault="005020D7" w:rsidP="00606AA7">
            <w:pPr>
              <w:jc w:val="center"/>
              <w:rPr>
                <w:color w:val="000000" w:themeColor="text1"/>
                <w:szCs w:val="21"/>
              </w:rPr>
            </w:pPr>
          </w:p>
        </w:tc>
      </w:tr>
    </w:tbl>
    <w:p w:rsidR="00651E3E" w:rsidRDefault="00EB4E74" w:rsidP="005020D7">
      <w:pPr>
        <w:spacing w:line="360" w:lineRule="auto"/>
        <w:rPr>
          <w:bCs/>
          <w:sz w:val="24"/>
        </w:rPr>
      </w:pPr>
      <w:bookmarkStart w:id="108" w:name="_Toc20348"/>
      <w:bookmarkStart w:id="109" w:name="_Toc24966890"/>
      <w:r>
        <w:rPr>
          <w:bCs/>
          <w:sz w:val="24"/>
        </w:rPr>
        <w:t>2.1.2</w:t>
      </w:r>
      <w:r>
        <w:rPr>
          <w:rFonts w:hint="eastAsia"/>
          <w:bCs/>
          <w:sz w:val="24"/>
        </w:rPr>
        <w:t>散射分数、计数损失和偶然符合测量</w:t>
      </w:r>
      <w:bookmarkEnd w:id="108"/>
      <w:bookmarkEnd w:id="109"/>
    </w:p>
    <w:tbl>
      <w:tblPr>
        <w:tblStyle w:val="af1"/>
        <w:tblW w:w="8364" w:type="dxa"/>
        <w:jc w:val="center"/>
        <w:tblLayout w:type="fixed"/>
        <w:tblLook w:val="04A0" w:firstRow="1" w:lastRow="0" w:firstColumn="1" w:lastColumn="0" w:noHBand="0" w:noVBand="1"/>
      </w:tblPr>
      <w:tblGrid>
        <w:gridCol w:w="5452"/>
        <w:gridCol w:w="2912"/>
      </w:tblGrid>
      <w:tr w:rsidR="005020D7" w:rsidRPr="005020D7" w:rsidTr="00606AA7">
        <w:trPr>
          <w:trHeight w:val="454"/>
          <w:jc w:val="center"/>
        </w:trPr>
        <w:tc>
          <w:tcPr>
            <w:tcW w:w="5452" w:type="dxa"/>
            <w:vAlign w:val="center"/>
          </w:tcPr>
          <w:p w:rsidR="005020D7" w:rsidRPr="005020D7" w:rsidRDefault="005020D7" w:rsidP="00484D92">
            <w:pPr>
              <w:ind w:leftChars="130" w:left="273" w:firstLine="1"/>
              <w:jc w:val="left"/>
              <w:rPr>
                <w:rFonts w:ascii="Arial" w:hAnsi="Arial" w:cs="宋体"/>
                <w:color w:val="000000" w:themeColor="text1"/>
                <w:kern w:val="0"/>
                <w:szCs w:val="21"/>
              </w:rPr>
            </w:pPr>
            <w:r w:rsidRPr="005020D7">
              <w:rPr>
                <w:rFonts w:cs="Arial" w:hint="eastAsia"/>
                <w:color w:val="000000" w:themeColor="text1"/>
                <w:szCs w:val="22"/>
              </w:rPr>
              <w:t>是否使用偶然符合计数的估测方法？</w:t>
            </w:r>
            <w:r w:rsidRPr="005020D7">
              <w:rPr>
                <w:rFonts w:cs="Arial" w:hint="eastAsia"/>
                <w:color w:val="000000" w:themeColor="text1"/>
              </w:rPr>
              <w:t>若有，说明偶然符合计数的估测方法</w:t>
            </w:r>
          </w:p>
        </w:tc>
        <w:tc>
          <w:tcPr>
            <w:tcW w:w="2912" w:type="dxa"/>
          </w:tcPr>
          <w:p w:rsidR="005020D7" w:rsidRPr="005020D7" w:rsidRDefault="005020D7" w:rsidP="00606AA7">
            <w:pPr>
              <w:jc w:val="center"/>
              <w:rPr>
                <w:rFonts w:ascii="Arial" w:hAnsi="Arial" w:cs="宋体"/>
                <w:color w:val="000000" w:themeColor="text1"/>
                <w:kern w:val="0"/>
                <w:szCs w:val="21"/>
              </w:rPr>
            </w:pPr>
          </w:p>
        </w:tc>
      </w:tr>
      <w:tr w:rsidR="005020D7" w:rsidRPr="005020D7" w:rsidTr="00606AA7">
        <w:trPr>
          <w:trHeight w:val="454"/>
          <w:jc w:val="center"/>
        </w:trPr>
        <w:tc>
          <w:tcPr>
            <w:tcW w:w="5452" w:type="dxa"/>
            <w:vAlign w:val="center"/>
          </w:tcPr>
          <w:p w:rsidR="005020D7" w:rsidRPr="005020D7" w:rsidRDefault="005020D7" w:rsidP="00606AA7">
            <w:pPr>
              <w:ind w:leftChars="130" w:left="273" w:firstLine="1"/>
              <w:jc w:val="left"/>
              <w:rPr>
                <w:color w:val="000000" w:themeColor="text1"/>
                <w:szCs w:val="21"/>
              </w:rPr>
            </w:pPr>
            <w:r w:rsidRPr="005020D7">
              <w:rPr>
                <w:color w:val="000000" w:themeColor="text1"/>
                <w:szCs w:val="21"/>
              </w:rPr>
              <w:t>散射分数（</w:t>
            </w:r>
            <w:r w:rsidRPr="005020D7">
              <w:rPr>
                <w:color w:val="000000" w:themeColor="text1"/>
                <w:szCs w:val="21"/>
              </w:rPr>
              <w:t>%</w:t>
            </w:r>
            <w:r w:rsidRPr="005020D7">
              <w:rPr>
                <w:color w:val="000000" w:themeColor="text1"/>
                <w:szCs w:val="21"/>
              </w:rPr>
              <w:t>）</w:t>
            </w:r>
          </w:p>
        </w:tc>
        <w:tc>
          <w:tcPr>
            <w:tcW w:w="2912" w:type="dxa"/>
          </w:tcPr>
          <w:p w:rsidR="005020D7" w:rsidRPr="005020D7" w:rsidRDefault="005020D7" w:rsidP="00606AA7">
            <w:pPr>
              <w:jc w:val="center"/>
              <w:rPr>
                <w:color w:val="000000" w:themeColor="text1"/>
                <w:szCs w:val="21"/>
              </w:rPr>
            </w:pPr>
          </w:p>
        </w:tc>
      </w:tr>
      <w:tr w:rsidR="005020D7" w:rsidRPr="005020D7" w:rsidTr="00606AA7">
        <w:trPr>
          <w:trHeight w:val="454"/>
          <w:jc w:val="center"/>
        </w:trPr>
        <w:tc>
          <w:tcPr>
            <w:tcW w:w="5452" w:type="dxa"/>
            <w:vAlign w:val="center"/>
          </w:tcPr>
          <w:p w:rsidR="005020D7" w:rsidRPr="005020D7" w:rsidRDefault="005020D7" w:rsidP="00606AA7">
            <w:pPr>
              <w:ind w:leftChars="130" w:left="273" w:firstLine="1"/>
              <w:jc w:val="left"/>
              <w:rPr>
                <w:color w:val="000000" w:themeColor="text1"/>
                <w:szCs w:val="21"/>
              </w:rPr>
            </w:pPr>
            <w:r w:rsidRPr="005020D7">
              <w:rPr>
                <w:color w:val="000000" w:themeColor="text1"/>
                <w:szCs w:val="21"/>
              </w:rPr>
              <w:t>噪声等效计数率（</w:t>
            </w:r>
            <w:r w:rsidRPr="005020D7">
              <w:rPr>
                <w:color w:val="000000" w:themeColor="text1"/>
                <w:szCs w:val="21"/>
              </w:rPr>
              <w:t>NECR</w:t>
            </w:r>
            <w:r w:rsidRPr="005020D7">
              <w:rPr>
                <w:color w:val="000000" w:themeColor="text1"/>
                <w:szCs w:val="21"/>
              </w:rPr>
              <w:t>）峰值（</w:t>
            </w:r>
            <w:r w:rsidRPr="005020D7">
              <w:rPr>
                <w:color w:val="000000" w:themeColor="text1"/>
                <w:szCs w:val="21"/>
              </w:rPr>
              <w:t>kcps</w:t>
            </w:r>
            <w:r w:rsidRPr="005020D7">
              <w:rPr>
                <w:color w:val="000000" w:themeColor="text1"/>
                <w:szCs w:val="21"/>
              </w:rPr>
              <w:t>）</w:t>
            </w:r>
          </w:p>
        </w:tc>
        <w:tc>
          <w:tcPr>
            <w:tcW w:w="2912" w:type="dxa"/>
          </w:tcPr>
          <w:p w:rsidR="005020D7" w:rsidRPr="005020D7" w:rsidRDefault="005020D7" w:rsidP="00606AA7">
            <w:pPr>
              <w:jc w:val="center"/>
              <w:rPr>
                <w:color w:val="000000" w:themeColor="text1"/>
                <w:szCs w:val="21"/>
              </w:rPr>
            </w:pPr>
          </w:p>
        </w:tc>
      </w:tr>
      <w:tr w:rsidR="005020D7" w:rsidRPr="005020D7" w:rsidTr="00606AA7">
        <w:trPr>
          <w:trHeight w:val="454"/>
          <w:jc w:val="center"/>
        </w:trPr>
        <w:tc>
          <w:tcPr>
            <w:tcW w:w="5452" w:type="dxa"/>
            <w:vAlign w:val="center"/>
          </w:tcPr>
          <w:p w:rsidR="005020D7" w:rsidRPr="005020D7" w:rsidRDefault="005020D7" w:rsidP="00606AA7">
            <w:pPr>
              <w:ind w:leftChars="130" w:left="273" w:firstLine="1"/>
              <w:jc w:val="left"/>
              <w:rPr>
                <w:color w:val="000000" w:themeColor="text1"/>
                <w:szCs w:val="21"/>
              </w:rPr>
            </w:pPr>
            <w:r w:rsidRPr="005020D7">
              <w:rPr>
                <w:color w:val="000000" w:themeColor="text1"/>
                <w:szCs w:val="21"/>
              </w:rPr>
              <w:t>噪声等效计数率（</w:t>
            </w:r>
            <w:r w:rsidRPr="005020D7">
              <w:rPr>
                <w:color w:val="000000" w:themeColor="text1"/>
                <w:szCs w:val="21"/>
              </w:rPr>
              <w:t>NECR</w:t>
            </w:r>
            <w:r w:rsidRPr="005020D7">
              <w:rPr>
                <w:color w:val="000000" w:themeColor="text1"/>
                <w:szCs w:val="21"/>
              </w:rPr>
              <w:t>）峰值处的</w:t>
            </w:r>
            <w:r w:rsidRPr="005020D7">
              <w:rPr>
                <w:rFonts w:hint="eastAsia"/>
                <w:color w:val="000000" w:themeColor="text1"/>
                <w:szCs w:val="21"/>
              </w:rPr>
              <w:t>放射性核素</w:t>
            </w:r>
            <w:r w:rsidRPr="005020D7">
              <w:rPr>
                <w:color w:val="000000" w:themeColor="text1"/>
                <w:szCs w:val="21"/>
              </w:rPr>
              <w:t>活度浓度（</w:t>
            </w:r>
            <w:r w:rsidRPr="005020D7">
              <w:rPr>
                <w:color w:val="000000" w:themeColor="text1"/>
                <w:szCs w:val="21"/>
              </w:rPr>
              <w:t>kBq/mL</w:t>
            </w:r>
            <w:r w:rsidRPr="005020D7">
              <w:rPr>
                <w:color w:val="000000" w:themeColor="text1"/>
                <w:szCs w:val="21"/>
              </w:rPr>
              <w:t>）</w:t>
            </w:r>
          </w:p>
        </w:tc>
        <w:tc>
          <w:tcPr>
            <w:tcW w:w="2912" w:type="dxa"/>
            <w:vAlign w:val="center"/>
          </w:tcPr>
          <w:p w:rsidR="005020D7" w:rsidRPr="005020D7" w:rsidRDefault="005020D7" w:rsidP="00606AA7">
            <w:pPr>
              <w:jc w:val="center"/>
              <w:rPr>
                <w:color w:val="000000" w:themeColor="text1"/>
                <w:szCs w:val="21"/>
              </w:rPr>
            </w:pPr>
          </w:p>
        </w:tc>
      </w:tr>
      <w:tr w:rsidR="005020D7" w:rsidRPr="005020D7" w:rsidTr="00606AA7">
        <w:trPr>
          <w:trHeight w:val="454"/>
          <w:jc w:val="center"/>
        </w:trPr>
        <w:tc>
          <w:tcPr>
            <w:tcW w:w="5452" w:type="dxa"/>
            <w:vAlign w:val="center"/>
          </w:tcPr>
          <w:p w:rsidR="005020D7" w:rsidRPr="005020D7" w:rsidRDefault="005020D7" w:rsidP="00606AA7">
            <w:pPr>
              <w:ind w:leftChars="130" w:left="273" w:firstLine="1"/>
              <w:jc w:val="left"/>
              <w:rPr>
                <w:color w:val="000000" w:themeColor="text1"/>
                <w:szCs w:val="21"/>
              </w:rPr>
            </w:pPr>
            <w:r w:rsidRPr="005020D7">
              <w:rPr>
                <w:rFonts w:hint="eastAsia"/>
                <w:color w:val="000000" w:themeColor="text1"/>
                <w:szCs w:val="21"/>
              </w:rPr>
              <w:lastRenderedPageBreak/>
              <w:t>真实</w:t>
            </w:r>
            <w:r w:rsidRPr="005020D7">
              <w:rPr>
                <w:color w:val="000000" w:themeColor="text1"/>
                <w:szCs w:val="21"/>
              </w:rPr>
              <w:t>计数率峰值（</w:t>
            </w:r>
            <w:r w:rsidRPr="005020D7">
              <w:rPr>
                <w:color w:val="000000" w:themeColor="text1"/>
                <w:szCs w:val="21"/>
              </w:rPr>
              <w:t>kcps</w:t>
            </w:r>
            <w:r w:rsidRPr="005020D7">
              <w:rPr>
                <w:color w:val="000000" w:themeColor="text1"/>
                <w:szCs w:val="21"/>
              </w:rPr>
              <w:t>）</w:t>
            </w:r>
          </w:p>
        </w:tc>
        <w:tc>
          <w:tcPr>
            <w:tcW w:w="2912" w:type="dxa"/>
          </w:tcPr>
          <w:p w:rsidR="005020D7" w:rsidRPr="005020D7" w:rsidRDefault="005020D7" w:rsidP="00606AA7">
            <w:pPr>
              <w:jc w:val="center"/>
              <w:rPr>
                <w:color w:val="000000" w:themeColor="text1"/>
                <w:szCs w:val="21"/>
              </w:rPr>
            </w:pPr>
          </w:p>
        </w:tc>
      </w:tr>
      <w:tr w:rsidR="005020D7" w:rsidRPr="005020D7" w:rsidTr="00606AA7">
        <w:trPr>
          <w:trHeight w:val="454"/>
          <w:jc w:val="center"/>
        </w:trPr>
        <w:tc>
          <w:tcPr>
            <w:tcW w:w="5452" w:type="dxa"/>
            <w:vAlign w:val="center"/>
          </w:tcPr>
          <w:p w:rsidR="005020D7" w:rsidRPr="005020D7" w:rsidRDefault="005020D7" w:rsidP="00606AA7">
            <w:pPr>
              <w:ind w:leftChars="130" w:left="273" w:firstLine="1"/>
              <w:jc w:val="left"/>
              <w:rPr>
                <w:color w:val="000000" w:themeColor="text1"/>
                <w:szCs w:val="21"/>
              </w:rPr>
            </w:pPr>
            <w:r w:rsidRPr="005020D7">
              <w:rPr>
                <w:rFonts w:hint="eastAsia"/>
                <w:color w:val="000000" w:themeColor="text1"/>
                <w:szCs w:val="21"/>
              </w:rPr>
              <w:t>真实</w:t>
            </w:r>
            <w:r w:rsidRPr="005020D7">
              <w:rPr>
                <w:color w:val="000000" w:themeColor="text1"/>
                <w:szCs w:val="21"/>
              </w:rPr>
              <w:t>计数率峰值处的</w:t>
            </w:r>
            <w:r w:rsidRPr="005020D7">
              <w:rPr>
                <w:rFonts w:hint="eastAsia"/>
                <w:color w:val="000000" w:themeColor="text1"/>
                <w:szCs w:val="21"/>
              </w:rPr>
              <w:t>放射性核素</w:t>
            </w:r>
            <w:r w:rsidRPr="005020D7">
              <w:rPr>
                <w:color w:val="000000" w:themeColor="text1"/>
                <w:szCs w:val="21"/>
              </w:rPr>
              <w:t>活度浓度（</w:t>
            </w:r>
            <w:r w:rsidRPr="005020D7">
              <w:rPr>
                <w:color w:val="000000" w:themeColor="text1"/>
                <w:szCs w:val="21"/>
              </w:rPr>
              <w:t>kBq/mL</w:t>
            </w:r>
            <w:r w:rsidRPr="005020D7">
              <w:rPr>
                <w:color w:val="000000" w:themeColor="text1"/>
                <w:szCs w:val="21"/>
              </w:rPr>
              <w:t>）</w:t>
            </w:r>
          </w:p>
        </w:tc>
        <w:tc>
          <w:tcPr>
            <w:tcW w:w="2912" w:type="dxa"/>
          </w:tcPr>
          <w:p w:rsidR="005020D7" w:rsidRPr="005020D7" w:rsidRDefault="005020D7" w:rsidP="00606AA7">
            <w:pPr>
              <w:jc w:val="center"/>
              <w:rPr>
                <w:color w:val="000000" w:themeColor="text1"/>
                <w:szCs w:val="21"/>
              </w:rPr>
            </w:pPr>
          </w:p>
        </w:tc>
      </w:tr>
    </w:tbl>
    <w:p w:rsidR="005020D7" w:rsidRPr="00484D92" w:rsidRDefault="005020D7" w:rsidP="00295E00">
      <w:pPr>
        <w:spacing w:line="360" w:lineRule="auto"/>
        <w:rPr>
          <w:bCs/>
          <w:sz w:val="24"/>
        </w:rPr>
      </w:pPr>
      <w:bookmarkStart w:id="110" w:name="_Toc5554"/>
      <w:bookmarkStart w:id="111" w:name="_Toc24966891"/>
      <w:r w:rsidRPr="00484D92">
        <w:rPr>
          <w:bCs/>
          <w:sz w:val="24"/>
        </w:rPr>
        <w:t>2.1.3</w:t>
      </w:r>
      <w:r w:rsidRPr="00484D92">
        <w:rPr>
          <w:rFonts w:hint="eastAsia"/>
          <w:bCs/>
          <w:sz w:val="24"/>
        </w:rPr>
        <w:t>灵敏度</w:t>
      </w:r>
    </w:p>
    <w:p w:rsidR="005020D7" w:rsidRPr="00484D92" w:rsidRDefault="005020D7" w:rsidP="00295E00">
      <w:pPr>
        <w:spacing w:line="360" w:lineRule="auto"/>
        <w:rPr>
          <w:bCs/>
          <w:sz w:val="24"/>
        </w:rPr>
      </w:pPr>
      <w:r w:rsidRPr="00484D92">
        <w:rPr>
          <w:rFonts w:hint="eastAsia"/>
          <w:bCs/>
          <w:sz w:val="24"/>
        </w:rPr>
        <w:t>应指明报告值是在减去偶然符合计数率以后计算的，还是在所采集的偶然符合计数分数小于</w:t>
      </w:r>
      <w:r w:rsidRPr="00484D92">
        <w:rPr>
          <w:bCs/>
          <w:sz w:val="24"/>
        </w:rPr>
        <w:t>5%</w:t>
      </w:r>
      <w:r w:rsidRPr="00484D92">
        <w:rPr>
          <w:bCs/>
          <w:sz w:val="24"/>
        </w:rPr>
        <w:t>时计算的。</w:t>
      </w:r>
    </w:p>
    <w:p w:rsidR="005020D7" w:rsidRDefault="005020D7" w:rsidP="00295E00">
      <w:pPr>
        <w:spacing w:line="360" w:lineRule="auto"/>
        <w:rPr>
          <w:bCs/>
          <w:sz w:val="24"/>
        </w:rPr>
      </w:pPr>
      <w:r>
        <w:rPr>
          <w:rFonts w:hint="eastAsia"/>
          <w:bCs/>
          <w:sz w:val="24"/>
        </w:rPr>
        <w:t>a)</w:t>
      </w:r>
      <w:r>
        <w:rPr>
          <w:rFonts w:hint="eastAsia"/>
          <w:bCs/>
          <w:sz w:val="24"/>
        </w:rPr>
        <w:tab/>
      </w:r>
      <w:r>
        <w:rPr>
          <w:rFonts w:hint="eastAsia"/>
          <w:bCs/>
          <w:sz w:val="24"/>
        </w:rPr>
        <w:t>中心处灵敏度（</w:t>
      </w:r>
      <w:r>
        <w:rPr>
          <w:rFonts w:hint="eastAsia"/>
          <w:bCs/>
          <w:sz w:val="24"/>
        </w:rPr>
        <w:t>cps/MBq</w:t>
      </w:r>
      <w:r>
        <w:rPr>
          <w:rFonts w:hint="eastAsia"/>
          <w:bCs/>
          <w:sz w:val="24"/>
        </w:rPr>
        <w:t>）；</w:t>
      </w:r>
    </w:p>
    <w:p w:rsidR="005020D7" w:rsidRDefault="005020D7" w:rsidP="00295E00">
      <w:pPr>
        <w:spacing w:line="360" w:lineRule="auto"/>
        <w:rPr>
          <w:bCs/>
          <w:sz w:val="24"/>
        </w:rPr>
      </w:pPr>
      <w:r>
        <w:rPr>
          <w:rFonts w:hint="eastAsia"/>
          <w:bCs/>
          <w:sz w:val="24"/>
        </w:rPr>
        <w:t>b)</w:t>
      </w:r>
      <w:r>
        <w:rPr>
          <w:rFonts w:hint="eastAsia"/>
          <w:bCs/>
          <w:sz w:val="24"/>
        </w:rPr>
        <w:tab/>
        <w:t>10cm</w:t>
      </w:r>
      <w:r>
        <w:rPr>
          <w:rFonts w:hint="eastAsia"/>
          <w:bCs/>
          <w:sz w:val="24"/>
        </w:rPr>
        <w:t>处灵敏度（</w:t>
      </w:r>
      <w:r>
        <w:rPr>
          <w:rFonts w:hint="eastAsia"/>
          <w:bCs/>
          <w:sz w:val="24"/>
        </w:rPr>
        <w:t>cps/MBq</w:t>
      </w:r>
      <w:r>
        <w:rPr>
          <w:rFonts w:hint="eastAsia"/>
          <w:bCs/>
          <w:sz w:val="24"/>
        </w:rPr>
        <w:t>）。</w:t>
      </w:r>
    </w:p>
    <w:p w:rsidR="005020D7" w:rsidRDefault="005020D7" w:rsidP="00295E00">
      <w:pPr>
        <w:spacing w:line="360" w:lineRule="auto"/>
        <w:rPr>
          <w:bCs/>
          <w:sz w:val="24"/>
        </w:rPr>
      </w:pPr>
      <w:r>
        <w:rPr>
          <w:bCs/>
          <w:sz w:val="24"/>
        </w:rPr>
        <w:t>2.1.4</w:t>
      </w:r>
      <w:r>
        <w:rPr>
          <w:rFonts w:hint="eastAsia"/>
          <w:bCs/>
          <w:sz w:val="24"/>
        </w:rPr>
        <w:t>精确性：计数损失与偶然符合计数校正</w:t>
      </w:r>
    </w:p>
    <w:p w:rsidR="005020D7" w:rsidRDefault="005020D7" w:rsidP="00295E00">
      <w:pPr>
        <w:spacing w:line="360" w:lineRule="auto"/>
        <w:rPr>
          <w:bCs/>
          <w:sz w:val="24"/>
        </w:rPr>
      </w:pPr>
      <w:r>
        <w:rPr>
          <w:rFonts w:hint="eastAsia"/>
          <w:bCs/>
          <w:sz w:val="24"/>
        </w:rPr>
        <w:t>活度等于或低于</w:t>
      </w:r>
      <m:oMath>
        <m:sSub>
          <m:sSubPr>
            <m:ctrlPr>
              <w:rPr>
                <w:rFonts w:ascii="Cambria Math" w:hAnsi="Cambria Math"/>
                <w:bCs/>
                <w:sz w:val="24"/>
              </w:rPr>
            </m:ctrlPr>
          </m:sSubPr>
          <m:e>
            <m:r>
              <w:rPr>
                <w:rFonts w:ascii="Cambria Math" w:hAnsi="Cambria Math" w:hint="eastAsia"/>
                <w:sz w:val="24"/>
              </w:rPr>
              <m:t>a</m:t>
            </m:r>
          </m:e>
          <m:sub>
            <m:r>
              <w:rPr>
                <w:rFonts w:ascii="Cambria Math" w:hAnsi="Cambria Math" w:hint="eastAsia"/>
                <w:sz w:val="24"/>
              </w:rPr>
              <m:t>NEC</m:t>
            </m:r>
            <m:r>
              <m:rPr>
                <m:sty m:val="p"/>
              </m:rPr>
              <w:rPr>
                <w:rFonts w:ascii="Cambria Math" w:hAnsi="Cambria Math"/>
                <w:sz w:val="24"/>
              </w:rPr>
              <m:t>,</m:t>
            </m:r>
            <m:r>
              <w:rPr>
                <w:rFonts w:ascii="Cambria Math" w:hAnsi="Cambria Math"/>
                <w:sz w:val="24"/>
              </w:rPr>
              <m:t>peak</m:t>
            </m:r>
          </m:sub>
        </m:sSub>
      </m:oMath>
      <w:r>
        <w:rPr>
          <w:rFonts w:hint="eastAsia"/>
          <w:bCs/>
          <w:sz w:val="24"/>
        </w:rPr>
        <w:t>时相对计数率误差</w:t>
      </w:r>
      <m:oMath>
        <m:d>
          <m:dPr>
            <m:begChr m:val="|"/>
            <m:endChr m:val="|"/>
            <m:ctrlPr>
              <w:rPr>
                <w:rFonts w:ascii="Cambria Math" w:hAnsi="Cambria Math"/>
                <w:bCs/>
                <w:sz w:val="24"/>
              </w:rPr>
            </m:ctrlPr>
          </m:dPr>
          <m:e>
            <m:sSub>
              <m:sSubPr>
                <m:ctrlPr>
                  <w:rPr>
                    <w:rFonts w:ascii="Cambria Math" w:hAnsi="Cambria Math"/>
                    <w:bCs/>
                    <w:sz w:val="24"/>
                  </w:rPr>
                </m:ctrlPr>
              </m:sSubPr>
              <m:e>
                <m:r>
                  <m:rPr>
                    <m:sty m:val="p"/>
                  </m:rPr>
                  <w:rPr>
                    <w:rFonts w:ascii="Cambria Math" w:hAnsi="Cambria Math"/>
                    <w:sz w:val="24"/>
                  </w:rPr>
                  <m:t>∆</m:t>
                </m:r>
                <m:r>
                  <w:rPr>
                    <w:rFonts w:ascii="Cambria Math" w:hAnsi="Cambria Math" w:hint="eastAsia"/>
                    <w:sz w:val="24"/>
                  </w:rPr>
                  <m:t>r</m:t>
                </m:r>
              </m:e>
              <m:sub>
                <m:r>
                  <w:rPr>
                    <w:rFonts w:ascii="Cambria Math" w:hAnsi="Cambria Math"/>
                    <w:sz w:val="24"/>
                  </w:rPr>
                  <m:t>i</m:t>
                </m:r>
                <m:r>
                  <m:rPr>
                    <m:sty m:val="p"/>
                  </m:rPr>
                  <w:rPr>
                    <w:rFonts w:ascii="Cambria Math" w:hAnsi="Cambria Math"/>
                    <w:sz w:val="24"/>
                  </w:rPr>
                  <m:t>,</m:t>
                </m:r>
                <m:r>
                  <w:rPr>
                    <w:rFonts w:ascii="Cambria Math" w:hAnsi="Cambria Math"/>
                    <w:sz w:val="24"/>
                  </w:rPr>
                  <m:t>j</m:t>
                </m:r>
              </m:sub>
            </m:sSub>
          </m:e>
        </m:d>
      </m:oMath>
      <w:r>
        <w:rPr>
          <w:rFonts w:hint="eastAsia"/>
          <w:bCs/>
          <w:sz w:val="24"/>
        </w:rPr>
        <w:t>的最大值</w:t>
      </w:r>
      <w:r w:rsidR="00484D92">
        <w:rPr>
          <w:rFonts w:hint="eastAsia"/>
          <w:bCs/>
          <w:sz w:val="24"/>
        </w:rPr>
        <w:t>（</w:t>
      </w:r>
      <w:r w:rsidR="00484D92">
        <w:rPr>
          <w:bCs/>
          <w:sz w:val="24"/>
        </w:rPr>
        <w:t>XX</w:t>
      </w:r>
      <w:r w:rsidR="00484D92">
        <w:rPr>
          <w:rFonts w:hint="eastAsia"/>
          <w:bCs/>
          <w:sz w:val="24"/>
        </w:rPr>
        <w:t>%</w:t>
      </w:r>
      <w:r w:rsidR="00484D92">
        <w:rPr>
          <w:rFonts w:hint="eastAsia"/>
          <w:bCs/>
          <w:sz w:val="24"/>
        </w:rPr>
        <w:t>）</w:t>
      </w:r>
    </w:p>
    <w:p w:rsidR="005020D7" w:rsidRDefault="005020D7" w:rsidP="00295E00">
      <w:pPr>
        <w:spacing w:line="360" w:lineRule="auto"/>
        <w:rPr>
          <w:bCs/>
          <w:sz w:val="24"/>
        </w:rPr>
      </w:pPr>
      <w:r>
        <w:rPr>
          <w:bCs/>
          <w:sz w:val="24"/>
        </w:rPr>
        <w:t>2.1.5</w:t>
      </w:r>
      <w:r>
        <w:rPr>
          <w:rFonts w:hint="eastAsia"/>
          <w:bCs/>
          <w:sz w:val="24"/>
        </w:rPr>
        <w:t>图像质量、衰减校正与散射校正的精确性</w:t>
      </w:r>
    </w:p>
    <w:tbl>
      <w:tblPr>
        <w:tblStyle w:val="af1"/>
        <w:tblW w:w="8364" w:type="dxa"/>
        <w:jc w:val="center"/>
        <w:tblLayout w:type="fixed"/>
        <w:tblLook w:val="04A0" w:firstRow="1" w:lastRow="0" w:firstColumn="1" w:lastColumn="0" w:noHBand="0" w:noVBand="1"/>
      </w:tblPr>
      <w:tblGrid>
        <w:gridCol w:w="5452"/>
        <w:gridCol w:w="2912"/>
      </w:tblGrid>
      <w:tr w:rsidR="005020D7" w:rsidTr="00606AA7">
        <w:trPr>
          <w:trHeight w:val="454"/>
          <w:jc w:val="center"/>
        </w:trPr>
        <w:tc>
          <w:tcPr>
            <w:tcW w:w="5452" w:type="dxa"/>
            <w:vAlign w:val="center"/>
          </w:tcPr>
          <w:p w:rsidR="005020D7" w:rsidRDefault="005020D7" w:rsidP="00295E00">
            <w:pPr>
              <w:ind w:firstLineChars="148" w:firstLine="326"/>
              <w:jc w:val="left"/>
              <w:rPr>
                <w:szCs w:val="21"/>
              </w:rPr>
            </w:pPr>
            <w:r>
              <w:rPr>
                <w:rFonts w:hint="eastAsia"/>
                <w:szCs w:val="21"/>
              </w:rPr>
              <w:t>活度比为</w:t>
            </w:r>
            <w:r>
              <w:rPr>
                <w:rFonts w:hint="eastAsia"/>
                <w:szCs w:val="21"/>
              </w:rPr>
              <w:t>4:</w:t>
            </w:r>
            <w:r>
              <w:rPr>
                <w:szCs w:val="21"/>
              </w:rPr>
              <w:t>1</w:t>
            </w:r>
            <w:r>
              <w:rPr>
                <w:rFonts w:hint="eastAsia"/>
                <w:szCs w:val="21"/>
              </w:rPr>
              <w:t>时的图像对比度：</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10-mm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13-mm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17-mm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22-mm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28-mm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37-mm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30" w:left="273"/>
              <w:jc w:val="left"/>
              <w:rPr>
                <w:szCs w:val="21"/>
              </w:rPr>
            </w:pPr>
            <w:r>
              <w:rPr>
                <w:rFonts w:hint="eastAsia"/>
                <w:szCs w:val="21"/>
              </w:rPr>
              <w:t>活度比为</w:t>
            </w:r>
            <w:r>
              <w:rPr>
                <w:rFonts w:hint="eastAsia"/>
                <w:szCs w:val="21"/>
              </w:rPr>
              <w:t>4:</w:t>
            </w:r>
            <w:r>
              <w:rPr>
                <w:szCs w:val="21"/>
              </w:rPr>
              <w:t>1</w:t>
            </w:r>
            <w:r>
              <w:rPr>
                <w:rFonts w:hint="eastAsia"/>
                <w:szCs w:val="21"/>
              </w:rPr>
              <w:t>时的本底变异率：</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10-mm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13-mm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17-mm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22-mm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28-mm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307" w:left="645" w:firstLine="1"/>
              <w:jc w:val="left"/>
              <w:rPr>
                <w:szCs w:val="21"/>
              </w:rPr>
            </w:pPr>
            <w:r>
              <w:rPr>
                <w:szCs w:val="21"/>
              </w:rPr>
              <w:t>37-mm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30" w:left="273"/>
              <w:jc w:val="left"/>
              <w:rPr>
                <w:szCs w:val="21"/>
              </w:rPr>
            </w:pPr>
            <w:r>
              <w:rPr>
                <w:rFonts w:hint="eastAsia"/>
                <w:szCs w:val="21"/>
              </w:rPr>
              <w:t>衰减校正</w:t>
            </w:r>
            <w:r>
              <w:rPr>
                <w:szCs w:val="21"/>
              </w:rPr>
              <w:t>与散射校正的精确性（</w:t>
            </w:r>
            <w:r>
              <w:rPr>
                <w:rFonts w:hint="eastAsia"/>
                <w:szCs w:val="21"/>
              </w:rPr>
              <w:t>%</w:t>
            </w:r>
            <w:r>
              <w:rPr>
                <w:szCs w:val="21"/>
              </w:rPr>
              <w:t>））</w:t>
            </w:r>
            <w:r>
              <w:rPr>
                <w:rFonts w:hint="eastAsia"/>
                <w:szCs w:val="21"/>
              </w:rPr>
              <w:t>：</w:t>
            </w:r>
          </w:p>
          <w:p w:rsidR="005020D7" w:rsidRDefault="005020D7" w:rsidP="00295E00">
            <w:pPr>
              <w:ind w:leftChars="130" w:left="273"/>
              <w:jc w:val="left"/>
              <w:rPr>
                <w:szCs w:val="21"/>
              </w:rPr>
            </w:pPr>
            <w:r>
              <w:rPr>
                <w:rFonts w:hint="eastAsia"/>
                <w:szCs w:val="21"/>
              </w:rPr>
              <w:t>活度比为</w:t>
            </w:r>
            <w:r>
              <w:rPr>
                <w:rFonts w:hint="eastAsia"/>
                <w:szCs w:val="21"/>
              </w:rPr>
              <w:t>4:</w:t>
            </w:r>
            <w:r>
              <w:rPr>
                <w:szCs w:val="21"/>
              </w:rPr>
              <w:t>1</w:t>
            </w:r>
            <w:r>
              <w:rPr>
                <w:rFonts w:hint="eastAsia"/>
                <w:szCs w:val="21"/>
              </w:rPr>
              <w:t>时的散射校正和衰减校正的残留</w:t>
            </w:r>
            <w:r>
              <w:rPr>
                <w:szCs w:val="21"/>
              </w:rPr>
              <w:t>误差</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lung</m:t>
                  </m:r>
                </m:sub>
              </m:sSub>
            </m:oMath>
            <w:r>
              <w:rPr>
                <w:szCs w:val="21"/>
              </w:rPr>
              <w:t>(%)</w:t>
            </w:r>
            <w:r>
              <w:rPr>
                <w:rFonts w:hint="eastAsia"/>
                <w:szCs w:val="21"/>
              </w:rPr>
              <w:t>的平均值</w:t>
            </w:r>
          </w:p>
        </w:tc>
        <w:tc>
          <w:tcPr>
            <w:tcW w:w="2912" w:type="dxa"/>
            <w:vAlign w:val="center"/>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firstLineChars="148" w:firstLine="326"/>
              <w:jc w:val="left"/>
              <w:rPr>
                <w:szCs w:val="21"/>
              </w:rPr>
            </w:pPr>
            <w:r>
              <w:rPr>
                <w:rFonts w:hint="eastAsia"/>
                <w:szCs w:val="21"/>
              </w:rPr>
              <w:t>活度比为</w:t>
            </w:r>
            <w:r>
              <w:rPr>
                <w:rFonts w:hint="eastAsia"/>
                <w:szCs w:val="21"/>
              </w:rPr>
              <w:t>8</w:t>
            </w:r>
            <w:r>
              <w:rPr>
                <w:szCs w:val="21"/>
              </w:rPr>
              <w:t>:</w:t>
            </w:r>
            <w:r>
              <w:rPr>
                <w:rFonts w:hint="eastAsia"/>
                <w:szCs w:val="21"/>
              </w:rPr>
              <w:t>1</w:t>
            </w:r>
            <w:r>
              <w:rPr>
                <w:rFonts w:hint="eastAsia"/>
                <w:szCs w:val="21"/>
              </w:rPr>
              <w:t>时的图像对比度：</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10-mm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13-mm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lastRenderedPageBreak/>
              <w:t>17-mm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22-mm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28-mm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vAlign w:val="center"/>
          </w:tcPr>
          <w:p w:rsidR="005020D7" w:rsidRDefault="005020D7" w:rsidP="00295E00">
            <w:pPr>
              <w:ind w:leftChars="189" w:left="397" w:firstLineChars="148" w:firstLine="326"/>
              <w:jc w:val="left"/>
              <w:rPr>
                <w:szCs w:val="21"/>
              </w:rPr>
            </w:pPr>
            <w:r>
              <w:rPr>
                <w:szCs w:val="21"/>
              </w:rPr>
              <w:t>37-mm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30" w:left="273"/>
              <w:jc w:val="left"/>
              <w:rPr>
                <w:szCs w:val="21"/>
              </w:rPr>
            </w:pPr>
            <w:r>
              <w:rPr>
                <w:rFonts w:hint="eastAsia"/>
                <w:szCs w:val="21"/>
              </w:rPr>
              <w:t>活度比为</w:t>
            </w:r>
            <w:r>
              <w:rPr>
                <w:rFonts w:hint="eastAsia"/>
                <w:szCs w:val="21"/>
              </w:rPr>
              <w:t>8</w:t>
            </w:r>
            <w:r>
              <w:rPr>
                <w:szCs w:val="21"/>
              </w:rPr>
              <w:t>:</w:t>
            </w:r>
            <w:r>
              <w:rPr>
                <w:rFonts w:hint="eastAsia"/>
                <w:szCs w:val="21"/>
              </w:rPr>
              <w:t>1</w:t>
            </w:r>
            <w:r>
              <w:rPr>
                <w:rFonts w:hint="eastAsia"/>
                <w:szCs w:val="21"/>
              </w:rPr>
              <w:t>时的本底变异率：</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10-mm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13-mm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17-mm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22-mm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89" w:left="397" w:firstLineChars="148" w:firstLine="326"/>
              <w:jc w:val="left"/>
              <w:rPr>
                <w:szCs w:val="21"/>
              </w:rPr>
            </w:pPr>
            <w:r>
              <w:rPr>
                <w:szCs w:val="21"/>
              </w:rPr>
              <w:t>28-mm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307" w:left="645" w:firstLine="1"/>
              <w:jc w:val="left"/>
              <w:rPr>
                <w:szCs w:val="21"/>
              </w:rPr>
            </w:pPr>
            <w:r>
              <w:rPr>
                <w:szCs w:val="21"/>
              </w:rPr>
              <w:t>37-mm</w:t>
            </w:r>
            <w:r>
              <w:rPr>
                <w:szCs w:val="21"/>
              </w:rPr>
              <w:t>（</w:t>
            </w:r>
            <w:r>
              <w:rPr>
                <w:szCs w:val="21"/>
              </w:rPr>
              <w:t>%</w:t>
            </w:r>
            <w:r>
              <w:rPr>
                <w:szCs w:val="21"/>
              </w:rPr>
              <w:t>）</w:t>
            </w:r>
          </w:p>
        </w:tc>
        <w:tc>
          <w:tcPr>
            <w:tcW w:w="2912" w:type="dxa"/>
          </w:tcPr>
          <w:p w:rsidR="005020D7" w:rsidRDefault="005020D7" w:rsidP="00295E00">
            <w:pPr>
              <w:jc w:val="center"/>
              <w:rPr>
                <w:szCs w:val="21"/>
              </w:rPr>
            </w:pPr>
          </w:p>
        </w:tc>
      </w:tr>
      <w:tr w:rsidR="005020D7" w:rsidTr="00606AA7">
        <w:trPr>
          <w:trHeight w:val="454"/>
          <w:jc w:val="center"/>
        </w:trPr>
        <w:tc>
          <w:tcPr>
            <w:tcW w:w="5452" w:type="dxa"/>
          </w:tcPr>
          <w:p w:rsidR="005020D7" w:rsidRDefault="005020D7" w:rsidP="00295E00">
            <w:pPr>
              <w:ind w:leftChars="130" w:left="273"/>
              <w:jc w:val="left"/>
              <w:rPr>
                <w:szCs w:val="21"/>
              </w:rPr>
            </w:pPr>
            <w:r>
              <w:rPr>
                <w:rFonts w:hint="eastAsia"/>
                <w:szCs w:val="21"/>
              </w:rPr>
              <w:t>衰减校正</w:t>
            </w:r>
            <w:r>
              <w:rPr>
                <w:szCs w:val="21"/>
              </w:rPr>
              <w:t>与散射校正的精确性（</w:t>
            </w:r>
            <w:r>
              <w:rPr>
                <w:rFonts w:hint="eastAsia"/>
                <w:szCs w:val="21"/>
              </w:rPr>
              <w:t>%</w:t>
            </w:r>
            <w:r>
              <w:rPr>
                <w:szCs w:val="21"/>
              </w:rPr>
              <w:t>））</w:t>
            </w:r>
            <w:r>
              <w:rPr>
                <w:rFonts w:hint="eastAsia"/>
                <w:szCs w:val="21"/>
              </w:rPr>
              <w:t>：</w:t>
            </w:r>
          </w:p>
          <w:p w:rsidR="005020D7" w:rsidRDefault="005020D7" w:rsidP="00295E00">
            <w:pPr>
              <w:ind w:leftChars="130" w:left="273"/>
              <w:jc w:val="left"/>
              <w:rPr>
                <w:szCs w:val="21"/>
              </w:rPr>
            </w:pPr>
            <w:r>
              <w:rPr>
                <w:rFonts w:hint="eastAsia"/>
                <w:szCs w:val="21"/>
              </w:rPr>
              <w:t>活度比为</w:t>
            </w:r>
            <w:r>
              <w:rPr>
                <w:rFonts w:hint="eastAsia"/>
                <w:szCs w:val="21"/>
              </w:rPr>
              <w:t>8</w:t>
            </w:r>
            <w:r>
              <w:rPr>
                <w:szCs w:val="21"/>
              </w:rPr>
              <w:t>:</w:t>
            </w:r>
            <w:r>
              <w:rPr>
                <w:rFonts w:hint="eastAsia"/>
                <w:szCs w:val="21"/>
              </w:rPr>
              <w:t>1</w:t>
            </w:r>
            <w:r>
              <w:rPr>
                <w:rFonts w:hint="eastAsia"/>
                <w:szCs w:val="21"/>
              </w:rPr>
              <w:t>时的散射校正和衰减校正的残留</w:t>
            </w:r>
            <w:r>
              <w:rPr>
                <w:szCs w:val="21"/>
              </w:rPr>
              <w:t>误差</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lung</m:t>
                  </m:r>
                </m:sub>
              </m:sSub>
            </m:oMath>
            <w:r>
              <w:rPr>
                <w:szCs w:val="21"/>
              </w:rPr>
              <w:t>(%)</w:t>
            </w:r>
            <w:r>
              <w:rPr>
                <w:rFonts w:hint="eastAsia"/>
                <w:szCs w:val="21"/>
              </w:rPr>
              <w:t>的平均值</w:t>
            </w:r>
          </w:p>
        </w:tc>
        <w:tc>
          <w:tcPr>
            <w:tcW w:w="2912" w:type="dxa"/>
            <w:vAlign w:val="center"/>
          </w:tcPr>
          <w:p w:rsidR="005020D7" w:rsidRDefault="005020D7" w:rsidP="00295E00">
            <w:pPr>
              <w:jc w:val="center"/>
              <w:rPr>
                <w:szCs w:val="21"/>
              </w:rPr>
            </w:pPr>
          </w:p>
        </w:tc>
      </w:tr>
    </w:tbl>
    <w:p w:rsidR="005020D7" w:rsidRPr="005020D7" w:rsidRDefault="005020D7" w:rsidP="00295E00">
      <w:pPr>
        <w:spacing w:line="360" w:lineRule="auto"/>
        <w:rPr>
          <w:bCs/>
          <w:color w:val="000000" w:themeColor="text1"/>
          <w:sz w:val="24"/>
        </w:rPr>
      </w:pPr>
      <w:r w:rsidRPr="005020D7">
        <w:rPr>
          <w:rFonts w:hint="eastAsia"/>
          <w:bCs/>
          <w:color w:val="000000" w:themeColor="text1"/>
          <w:sz w:val="24"/>
        </w:rPr>
        <w:t>注：</w:t>
      </w:r>
      <w:r w:rsidRPr="005020D7">
        <w:rPr>
          <w:rFonts w:hint="eastAsia"/>
          <w:color w:val="000000" w:themeColor="text1"/>
          <w:szCs w:val="21"/>
        </w:rPr>
        <w:t>活度比为</w:t>
      </w:r>
      <w:r w:rsidRPr="005020D7">
        <w:rPr>
          <w:color w:val="000000" w:themeColor="text1"/>
          <w:szCs w:val="21"/>
        </w:rPr>
        <w:t>4</w:t>
      </w:r>
      <w:r w:rsidRPr="005020D7">
        <w:rPr>
          <w:color w:val="000000" w:themeColor="text1"/>
          <w:szCs w:val="21"/>
        </w:rPr>
        <w:t>：</w:t>
      </w:r>
      <w:r w:rsidRPr="005020D7">
        <w:rPr>
          <w:color w:val="000000" w:themeColor="text1"/>
          <w:szCs w:val="21"/>
        </w:rPr>
        <w:t>1</w:t>
      </w:r>
      <w:r w:rsidRPr="005020D7">
        <w:rPr>
          <w:color w:val="000000" w:themeColor="text1"/>
          <w:szCs w:val="21"/>
        </w:rPr>
        <w:t>和</w:t>
      </w:r>
      <w:r w:rsidRPr="005020D7">
        <w:rPr>
          <w:color w:val="000000" w:themeColor="text1"/>
          <w:szCs w:val="21"/>
        </w:rPr>
        <w:t>8:1</w:t>
      </w:r>
      <w:r w:rsidRPr="005020D7">
        <w:rPr>
          <w:rFonts w:hint="eastAsia"/>
          <w:color w:val="000000" w:themeColor="text1"/>
          <w:szCs w:val="21"/>
        </w:rPr>
        <w:t>的结果可任选其一报告，推荐使用</w:t>
      </w:r>
      <w:r w:rsidRPr="005020D7">
        <w:rPr>
          <w:rFonts w:hint="eastAsia"/>
          <w:color w:val="000000" w:themeColor="text1"/>
          <w:szCs w:val="21"/>
        </w:rPr>
        <w:t>4</w:t>
      </w:r>
      <w:r w:rsidRPr="005020D7">
        <w:rPr>
          <w:rFonts w:hint="eastAsia"/>
          <w:color w:val="000000" w:themeColor="text1"/>
          <w:szCs w:val="21"/>
        </w:rPr>
        <w:t>：</w:t>
      </w:r>
      <w:r w:rsidRPr="005020D7">
        <w:rPr>
          <w:rFonts w:hint="eastAsia"/>
          <w:color w:val="000000" w:themeColor="text1"/>
          <w:szCs w:val="21"/>
        </w:rPr>
        <w:t>1</w:t>
      </w:r>
      <w:r w:rsidRPr="005020D7">
        <w:rPr>
          <w:rFonts w:hint="eastAsia"/>
          <w:color w:val="000000" w:themeColor="text1"/>
          <w:szCs w:val="21"/>
        </w:rPr>
        <w:t>。</w:t>
      </w:r>
    </w:p>
    <w:p w:rsidR="00651E3E" w:rsidRDefault="00EB4E74" w:rsidP="00295E00">
      <w:pPr>
        <w:spacing w:line="360" w:lineRule="auto"/>
        <w:rPr>
          <w:bCs/>
          <w:sz w:val="24"/>
        </w:rPr>
      </w:pPr>
      <w:bookmarkStart w:id="112" w:name="_Toc30852"/>
      <w:bookmarkStart w:id="113" w:name="_Toc24966897"/>
      <w:bookmarkEnd w:id="110"/>
      <w:bookmarkEnd w:id="111"/>
      <w:r>
        <w:rPr>
          <w:rFonts w:hint="eastAsia"/>
          <w:bCs/>
          <w:sz w:val="24"/>
        </w:rPr>
        <w:t>2.2 CT</w:t>
      </w:r>
      <w:r>
        <w:rPr>
          <w:rFonts w:hint="eastAsia"/>
          <w:bCs/>
          <w:sz w:val="24"/>
        </w:rPr>
        <w:t>部分</w:t>
      </w:r>
      <w:r>
        <w:rPr>
          <w:bCs/>
          <w:sz w:val="24"/>
        </w:rPr>
        <w:t>性能</w:t>
      </w:r>
      <w:r>
        <w:rPr>
          <w:rFonts w:hint="eastAsia"/>
          <w:bCs/>
          <w:sz w:val="24"/>
        </w:rPr>
        <w:t>（参</w:t>
      </w:r>
      <w:r w:rsidRPr="001D76C8">
        <w:rPr>
          <w:rFonts w:hint="eastAsia"/>
          <w:bCs/>
          <w:sz w:val="24"/>
        </w:rPr>
        <w:t>照</w:t>
      </w:r>
      <w:r w:rsidRPr="001D76C8">
        <w:rPr>
          <w:rFonts w:hint="eastAsia"/>
          <w:bCs/>
          <w:sz w:val="24"/>
        </w:rPr>
        <w:t>CT</w:t>
      </w:r>
      <w:r w:rsidRPr="001D76C8">
        <w:rPr>
          <w:rFonts w:hint="eastAsia"/>
          <w:bCs/>
          <w:sz w:val="24"/>
        </w:rPr>
        <w:t>指导原则附录</w:t>
      </w:r>
      <w:r w:rsidRPr="001D76C8">
        <w:rPr>
          <w:bCs/>
          <w:sz w:val="24"/>
        </w:rPr>
        <w:t>I</w:t>
      </w:r>
      <w:r>
        <w:rPr>
          <w:bCs/>
          <w:sz w:val="24"/>
        </w:rPr>
        <w:t>II</w:t>
      </w:r>
      <w:r w:rsidR="001D76C8">
        <w:rPr>
          <w:rFonts w:hint="eastAsia"/>
          <w:bCs/>
          <w:sz w:val="24"/>
        </w:rPr>
        <w:t>中适用的内容</w:t>
      </w:r>
      <w:r>
        <w:rPr>
          <w:rFonts w:hint="eastAsia"/>
          <w:bCs/>
          <w:sz w:val="24"/>
        </w:rPr>
        <w:t>）</w:t>
      </w:r>
      <w:bookmarkEnd w:id="112"/>
      <w:bookmarkEnd w:id="113"/>
    </w:p>
    <w:p w:rsidR="00651E3E" w:rsidRDefault="00EB4E74" w:rsidP="00295E00">
      <w:pPr>
        <w:spacing w:line="360" w:lineRule="auto"/>
        <w:rPr>
          <w:bCs/>
          <w:sz w:val="24"/>
        </w:rPr>
      </w:pPr>
      <w:bookmarkStart w:id="114" w:name="_Toc23026"/>
      <w:bookmarkStart w:id="115" w:name="_Toc24966899"/>
      <w:r>
        <w:rPr>
          <w:rFonts w:hint="eastAsia"/>
          <w:bCs/>
          <w:sz w:val="24"/>
        </w:rPr>
        <w:t>2.3 PET/CT</w:t>
      </w:r>
      <w:r>
        <w:rPr>
          <w:rFonts w:hint="eastAsia"/>
          <w:bCs/>
          <w:sz w:val="24"/>
        </w:rPr>
        <w:t>系统性能</w:t>
      </w:r>
      <w:bookmarkEnd w:id="114"/>
      <w:bookmarkEnd w:id="115"/>
    </w:p>
    <w:p w:rsidR="00651E3E" w:rsidRDefault="00EB4E74" w:rsidP="00295E00">
      <w:pPr>
        <w:spacing w:line="360" w:lineRule="auto"/>
        <w:ind w:leftChars="100" w:left="210"/>
        <w:rPr>
          <w:bCs/>
          <w:sz w:val="24"/>
        </w:rPr>
      </w:pPr>
      <w:r>
        <w:rPr>
          <w:rFonts w:hint="eastAsia"/>
          <w:bCs/>
          <w:sz w:val="24"/>
        </w:rPr>
        <w:t>2.3.1 PET/CT</w:t>
      </w:r>
      <w:r>
        <w:rPr>
          <w:rFonts w:hint="eastAsia"/>
          <w:bCs/>
          <w:sz w:val="24"/>
        </w:rPr>
        <w:t>图像配准精度要求</w:t>
      </w:r>
    </w:p>
    <w:p w:rsidR="00651E3E" w:rsidRDefault="00EB4E74" w:rsidP="00295E00">
      <w:pPr>
        <w:spacing w:line="360" w:lineRule="auto"/>
        <w:ind w:leftChars="100" w:left="210"/>
        <w:rPr>
          <w:bCs/>
          <w:sz w:val="24"/>
        </w:rPr>
      </w:pPr>
      <w:r>
        <w:rPr>
          <w:rFonts w:hint="eastAsia"/>
          <w:bCs/>
          <w:sz w:val="24"/>
        </w:rPr>
        <w:t>应规定</w:t>
      </w:r>
      <w:r>
        <w:rPr>
          <w:rFonts w:hint="eastAsia"/>
          <w:bCs/>
          <w:sz w:val="24"/>
        </w:rPr>
        <w:t>X</w:t>
      </w:r>
      <w:r>
        <w:rPr>
          <w:rFonts w:hint="eastAsia"/>
          <w:bCs/>
          <w:sz w:val="24"/>
        </w:rPr>
        <w:t>、</w:t>
      </w:r>
      <w:r>
        <w:rPr>
          <w:rFonts w:hint="eastAsia"/>
          <w:bCs/>
          <w:sz w:val="24"/>
        </w:rPr>
        <w:t>Y</w:t>
      </w:r>
      <w:r>
        <w:rPr>
          <w:rFonts w:hint="eastAsia"/>
          <w:bCs/>
          <w:sz w:val="24"/>
        </w:rPr>
        <w:t>、</w:t>
      </w:r>
      <w:r>
        <w:rPr>
          <w:rFonts w:hint="eastAsia"/>
          <w:bCs/>
          <w:sz w:val="24"/>
        </w:rPr>
        <w:t>Z</w:t>
      </w:r>
      <w:r>
        <w:rPr>
          <w:rFonts w:hint="eastAsia"/>
          <w:bCs/>
          <w:sz w:val="24"/>
        </w:rPr>
        <w:t>三个方向图像配准精度的要求。应符合</w:t>
      </w:r>
      <w:r>
        <w:rPr>
          <w:rFonts w:hint="eastAsia"/>
          <w:bCs/>
          <w:sz w:val="24"/>
        </w:rPr>
        <w:t>YY/T 0829-2011</w:t>
      </w:r>
      <w:r>
        <w:rPr>
          <w:rFonts w:hint="eastAsia"/>
          <w:bCs/>
          <w:sz w:val="24"/>
        </w:rPr>
        <w:t>的</w:t>
      </w:r>
      <w:r>
        <w:rPr>
          <w:rFonts w:hint="eastAsia"/>
          <w:bCs/>
          <w:sz w:val="24"/>
        </w:rPr>
        <w:t>4.3.1</w:t>
      </w:r>
      <w:r>
        <w:rPr>
          <w:rFonts w:hint="eastAsia"/>
          <w:bCs/>
          <w:sz w:val="24"/>
        </w:rPr>
        <w:t>要求。</w:t>
      </w:r>
    </w:p>
    <w:p w:rsidR="00651E3E" w:rsidRDefault="00EB4E74" w:rsidP="00295E00">
      <w:pPr>
        <w:spacing w:line="360" w:lineRule="auto"/>
        <w:ind w:leftChars="100" w:left="210"/>
        <w:rPr>
          <w:bCs/>
          <w:sz w:val="24"/>
        </w:rPr>
      </w:pPr>
      <w:r>
        <w:rPr>
          <w:rFonts w:hint="eastAsia"/>
          <w:bCs/>
          <w:sz w:val="24"/>
        </w:rPr>
        <w:t>2.3.2 PET/CT</w:t>
      </w:r>
      <w:r>
        <w:rPr>
          <w:rFonts w:hint="eastAsia"/>
          <w:bCs/>
          <w:sz w:val="24"/>
        </w:rPr>
        <w:t>患者支架</w:t>
      </w:r>
    </w:p>
    <w:p w:rsidR="00651E3E" w:rsidRDefault="00EB4E74" w:rsidP="00295E00">
      <w:pPr>
        <w:spacing w:line="360" w:lineRule="auto"/>
        <w:ind w:leftChars="100" w:left="210"/>
        <w:rPr>
          <w:bCs/>
          <w:sz w:val="24"/>
        </w:rPr>
      </w:pPr>
      <w:r>
        <w:rPr>
          <w:rFonts w:hint="eastAsia"/>
          <w:bCs/>
          <w:sz w:val="24"/>
        </w:rPr>
        <w:t>应符合</w:t>
      </w:r>
      <w:r>
        <w:rPr>
          <w:rFonts w:hint="eastAsia"/>
          <w:bCs/>
          <w:sz w:val="24"/>
        </w:rPr>
        <w:t>YY/T 0829-2011</w:t>
      </w:r>
      <w:r>
        <w:rPr>
          <w:rFonts w:hint="eastAsia"/>
          <w:bCs/>
          <w:sz w:val="24"/>
        </w:rPr>
        <w:t>的</w:t>
      </w:r>
      <w:r>
        <w:rPr>
          <w:rFonts w:hint="eastAsia"/>
          <w:bCs/>
          <w:sz w:val="24"/>
        </w:rPr>
        <w:t>4.3.2</w:t>
      </w:r>
      <w:r>
        <w:rPr>
          <w:rFonts w:hint="eastAsia"/>
          <w:bCs/>
          <w:sz w:val="24"/>
        </w:rPr>
        <w:t>要求。</w:t>
      </w:r>
    </w:p>
    <w:p w:rsidR="00651E3E" w:rsidRDefault="00EB4E74" w:rsidP="00295E00">
      <w:pPr>
        <w:spacing w:line="360" w:lineRule="auto"/>
        <w:ind w:leftChars="100" w:left="210"/>
        <w:rPr>
          <w:bCs/>
          <w:sz w:val="24"/>
        </w:rPr>
      </w:pPr>
      <w:r>
        <w:rPr>
          <w:rFonts w:hint="eastAsia"/>
          <w:bCs/>
          <w:sz w:val="24"/>
        </w:rPr>
        <w:t>应规定患者支架的最大承载重量。</w:t>
      </w:r>
    </w:p>
    <w:p w:rsidR="00651E3E" w:rsidRDefault="00EB4E74" w:rsidP="00295E00">
      <w:pPr>
        <w:spacing w:line="360" w:lineRule="auto"/>
        <w:ind w:leftChars="100" w:left="210"/>
        <w:rPr>
          <w:bCs/>
          <w:sz w:val="24"/>
        </w:rPr>
      </w:pPr>
      <w:r>
        <w:rPr>
          <w:rFonts w:hint="eastAsia"/>
          <w:bCs/>
          <w:sz w:val="24"/>
        </w:rPr>
        <w:t>2.3.3 PET/CT</w:t>
      </w:r>
      <w:r>
        <w:rPr>
          <w:rFonts w:hint="eastAsia"/>
          <w:bCs/>
          <w:sz w:val="24"/>
        </w:rPr>
        <w:t>系统运行噪声</w:t>
      </w:r>
    </w:p>
    <w:p w:rsidR="00651E3E" w:rsidRDefault="00EB4E74" w:rsidP="00295E00">
      <w:pPr>
        <w:spacing w:line="360" w:lineRule="auto"/>
        <w:ind w:firstLine="210"/>
        <w:rPr>
          <w:bCs/>
          <w:sz w:val="24"/>
        </w:rPr>
      </w:pPr>
      <w:r>
        <w:rPr>
          <w:rFonts w:hint="eastAsia"/>
          <w:bCs/>
          <w:sz w:val="24"/>
        </w:rPr>
        <w:t>应符合</w:t>
      </w:r>
      <w:r>
        <w:rPr>
          <w:rFonts w:hint="eastAsia"/>
          <w:bCs/>
          <w:sz w:val="24"/>
        </w:rPr>
        <w:t>YY/T 0829-2011</w:t>
      </w:r>
      <w:r>
        <w:rPr>
          <w:rFonts w:hint="eastAsia"/>
          <w:bCs/>
          <w:sz w:val="24"/>
        </w:rPr>
        <w:t>的</w:t>
      </w:r>
      <w:r>
        <w:rPr>
          <w:rFonts w:hint="eastAsia"/>
          <w:bCs/>
          <w:sz w:val="24"/>
        </w:rPr>
        <w:t>4.3.3</w:t>
      </w:r>
      <w:r>
        <w:rPr>
          <w:rFonts w:hint="eastAsia"/>
          <w:bCs/>
          <w:sz w:val="24"/>
        </w:rPr>
        <w:t>要求</w:t>
      </w:r>
    </w:p>
    <w:p w:rsidR="00651E3E" w:rsidRDefault="00EB4E74" w:rsidP="00295E00">
      <w:pPr>
        <w:spacing w:line="360" w:lineRule="auto"/>
        <w:rPr>
          <w:bCs/>
          <w:sz w:val="24"/>
        </w:rPr>
      </w:pPr>
      <w:bookmarkStart w:id="116" w:name="_Toc4608"/>
      <w:bookmarkStart w:id="117" w:name="_Toc24966900"/>
      <w:r>
        <w:rPr>
          <w:bCs/>
          <w:sz w:val="24"/>
        </w:rPr>
        <w:t>2.</w:t>
      </w:r>
      <w:r>
        <w:rPr>
          <w:rFonts w:hint="eastAsia"/>
          <w:bCs/>
          <w:sz w:val="24"/>
        </w:rPr>
        <w:t>4</w:t>
      </w:r>
      <w:r>
        <w:rPr>
          <w:bCs/>
          <w:sz w:val="24"/>
        </w:rPr>
        <w:t>生理信号门控单元</w:t>
      </w:r>
      <w:r>
        <w:rPr>
          <w:sz w:val="24"/>
        </w:rPr>
        <w:t>（如有）</w:t>
      </w:r>
      <w:bookmarkEnd w:id="116"/>
      <w:bookmarkEnd w:id="117"/>
    </w:p>
    <w:p w:rsidR="00651E3E" w:rsidRDefault="00EB4E74" w:rsidP="00295E00">
      <w:pPr>
        <w:spacing w:line="360" w:lineRule="auto"/>
        <w:rPr>
          <w:sz w:val="24"/>
        </w:rPr>
      </w:pPr>
      <w:r>
        <w:rPr>
          <w:sz w:val="24"/>
        </w:rPr>
        <w:t>2.</w:t>
      </w:r>
      <w:r>
        <w:rPr>
          <w:rFonts w:hint="eastAsia"/>
          <w:sz w:val="24"/>
        </w:rPr>
        <w:t>4</w:t>
      </w:r>
      <w:r>
        <w:rPr>
          <w:sz w:val="24"/>
        </w:rPr>
        <w:t xml:space="preserve">.1 </w:t>
      </w:r>
      <w:r>
        <w:rPr>
          <w:sz w:val="24"/>
        </w:rPr>
        <w:t>心电信号门控单元</w:t>
      </w:r>
    </w:p>
    <w:p w:rsidR="00651E3E" w:rsidRDefault="00EB4E74" w:rsidP="005020D7">
      <w:pPr>
        <w:spacing w:line="360" w:lineRule="auto"/>
        <w:rPr>
          <w:sz w:val="24"/>
        </w:rPr>
      </w:pPr>
      <w:r>
        <w:rPr>
          <w:sz w:val="24"/>
        </w:rPr>
        <w:t>2.</w:t>
      </w:r>
      <w:r>
        <w:rPr>
          <w:rFonts w:hint="eastAsia"/>
          <w:sz w:val="24"/>
        </w:rPr>
        <w:t>4</w:t>
      </w:r>
      <w:r>
        <w:rPr>
          <w:sz w:val="24"/>
        </w:rPr>
        <w:t xml:space="preserve">.1.1 </w:t>
      </w:r>
      <w:r>
        <w:rPr>
          <w:sz w:val="24"/>
        </w:rPr>
        <w:t>一般要求</w:t>
      </w:r>
    </w:p>
    <w:p w:rsidR="00651E3E" w:rsidRDefault="00EB4E74" w:rsidP="005020D7">
      <w:pPr>
        <w:spacing w:line="360" w:lineRule="auto"/>
        <w:ind w:firstLineChars="200" w:firstLine="480"/>
        <w:rPr>
          <w:sz w:val="24"/>
        </w:rPr>
      </w:pPr>
      <w:r>
        <w:rPr>
          <w:sz w:val="24"/>
        </w:rPr>
        <w:t>应规定导联的数量。</w:t>
      </w:r>
    </w:p>
    <w:p w:rsidR="00651E3E" w:rsidRDefault="00EB4E74" w:rsidP="005020D7">
      <w:pPr>
        <w:spacing w:line="360" w:lineRule="auto"/>
        <w:rPr>
          <w:sz w:val="24"/>
        </w:rPr>
      </w:pPr>
      <w:r>
        <w:rPr>
          <w:sz w:val="24"/>
        </w:rPr>
        <w:t>2.</w:t>
      </w:r>
      <w:r>
        <w:rPr>
          <w:rFonts w:hint="eastAsia"/>
          <w:sz w:val="24"/>
        </w:rPr>
        <w:t>4</w:t>
      </w:r>
      <w:r>
        <w:rPr>
          <w:sz w:val="24"/>
        </w:rPr>
        <w:t>.1.2</w:t>
      </w:r>
      <w:r>
        <w:rPr>
          <w:sz w:val="24"/>
        </w:rPr>
        <w:t>心率检测范围</w:t>
      </w:r>
    </w:p>
    <w:p w:rsidR="00651E3E" w:rsidRDefault="00EB4E74" w:rsidP="005020D7">
      <w:pPr>
        <w:spacing w:line="360" w:lineRule="auto"/>
        <w:ind w:firstLineChars="200" w:firstLine="480"/>
        <w:rPr>
          <w:sz w:val="24"/>
        </w:rPr>
      </w:pPr>
      <w:r>
        <w:rPr>
          <w:sz w:val="24"/>
        </w:rPr>
        <w:lastRenderedPageBreak/>
        <w:t>应规定心率测量的范围，确保心电门控可以正常工作（</w:t>
      </w:r>
      <w:r>
        <w:rPr>
          <w:sz w:val="24"/>
        </w:rPr>
        <w:t>R</w:t>
      </w:r>
      <w:r>
        <w:rPr>
          <w:sz w:val="24"/>
        </w:rPr>
        <w:t>波触发）。</w:t>
      </w:r>
    </w:p>
    <w:p w:rsidR="00651E3E" w:rsidRDefault="00EB4E74" w:rsidP="005020D7">
      <w:pPr>
        <w:spacing w:line="360" w:lineRule="auto"/>
        <w:rPr>
          <w:sz w:val="24"/>
        </w:rPr>
      </w:pPr>
      <w:r>
        <w:rPr>
          <w:sz w:val="24"/>
        </w:rPr>
        <w:t>2.</w:t>
      </w:r>
      <w:r>
        <w:rPr>
          <w:rFonts w:hint="eastAsia"/>
          <w:sz w:val="24"/>
        </w:rPr>
        <w:t>4</w:t>
      </w:r>
      <w:r>
        <w:rPr>
          <w:sz w:val="24"/>
        </w:rPr>
        <w:t>.1.3</w:t>
      </w:r>
      <w:r>
        <w:rPr>
          <w:sz w:val="24"/>
        </w:rPr>
        <w:t>输入动态范围</w:t>
      </w:r>
    </w:p>
    <w:p w:rsidR="00651E3E" w:rsidRDefault="00EB4E74" w:rsidP="005020D7">
      <w:pPr>
        <w:spacing w:line="360" w:lineRule="auto"/>
        <w:ind w:firstLineChars="200" w:firstLine="480"/>
        <w:rPr>
          <w:sz w:val="24"/>
        </w:rPr>
      </w:pPr>
      <w:r>
        <w:rPr>
          <w:sz w:val="24"/>
        </w:rPr>
        <w:t>应规定心电门控的波峰振幅范围，确保心电门控可以正常工作（</w:t>
      </w:r>
      <w:r>
        <w:rPr>
          <w:sz w:val="24"/>
        </w:rPr>
        <w:t>R</w:t>
      </w:r>
      <w:r>
        <w:rPr>
          <w:sz w:val="24"/>
        </w:rPr>
        <w:t>波触发）。</w:t>
      </w:r>
    </w:p>
    <w:p w:rsidR="00651E3E" w:rsidRDefault="00EB4E74" w:rsidP="005020D7">
      <w:pPr>
        <w:spacing w:line="360" w:lineRule="auto"/>
        <w:rPr>
          <w:sz w:val="24"/>
        </w:rPr>
      </w:pPr>
      <w:r>
        <w:rPr>
          <w:sz w:val="24"/>
        </w:rPr>
        <w:t>2.</w:t>
      </w:r>
      <w:r>
        <w:rPr>
          <w:rFonts w:hint="eastAsia"/>
          <w:sz w:val="24"/>
        </w:rPr>
        <w:t>4</w:t>
      </w:r>
      <w:r>
        <w:rPr>
          <w:sz w:val="24"/>
        </w:rPr>
        <w:t>.1.4</w:t>
      </w:r>
      <w:r>
        <w:rPr>
          <w:sz w:val="24"/>
        </w:rPr>
        <w:t>起搏器抑制能力（如有）</w:t>
      </w:r>
    </w:p>
    <w:p w:rsidR="00651E3E" w:rsidRDefault="00EB4E74" w:rsidP="005020D7">
      <w:pPr>
        <w:spacing w:line="360" w:lineRule="auto"/>
        <w:ind w:firstLineChars="200" w:firstLine="480"/>
        <w:rPr>
          <w:sz w:val="24"/>
        </w:rPr>
      </w:pPr>
      <w:r>
        <w:rPr>
          <w:sz w:val="24"/>
        </w:rPr>
        <w:t>应规定起搏脉冲的脉宽以及振幅范围，确保在此范围内的起搏脉冲存在时，心电门控可以正常工作（</w:t>
      </w:r>
      <w:r>
        <w:rPr>
          <w:sz w:val="24"/>
        </w:rPr>
        <w:t>R</w:t>
      </w:r>
      <w:r>
        <w:rPr>
          <w:sz w:val="24"/>
        </w:rPr>
        <w:t>波触发）。</w:t>
      </w:r>
    </w:p>
    <w:p w:rsidR="00651E3E" w:rsidRDefault="00EB4E74" w:rsidP="005020D7">
      <w:pPr>
        <w:spacing w:line="360" w:lineRule="auto"/>
        <w:rPr>
          <w:sz w:val="24"/>
        </w:rPr>
      </w:pPr>
      <w:r>
        <w:rPr>
          <w:sz w:val="24"/>
        </w:rPr>
        <w:t>2.</w:t>
      </w:r>
      <w:r>
        <w:rPr>
          <w:rFonts w:hint="eastAsia"/>
          <w:sz w:val="24"/>
        </w:rPr>
        <w:t>4</w:t>
      </w:r>
      <w:r>
        <w:rPr>
          <w:sz w:val="24"/>
        </w:rPr>
        <w:t xml:space="preserve">.1.5 </w:t>
      </w:r>
      <w:r>
        <w:rPr>
          <w:sz w:val="24"/>
        </w:rPr>
        <w:t>触发持续时间</w:t>
      </w:r>
    </w:p>
    <w:p w:rsidR="00651E3E" w:rsidRDefault="00EB4E74" w:rsidP="005020D7">
      <w:pPr>
        <w:spacing w:line="360" w:lineRule="auto"/>
        <w:ind w:firstLineChars="200" w:firstLine="480"/>
        <w:rPr>
          <w:sz w:val="24"/>
        </w:rPr>
      </w:pPr>
      <w:r>
        <w:rPr>
          <w:sz w:val="24"/>
        </w:rPr>
        <w:t>应规定心电门控触发的持续时间。</w:t>
      </w:r>
    </w:p>
    <w:p w:rsidR="00651E3E" w:rsidRDefault="00EB4E74" w:rsidP="005020D7">
      <w:pPr>
        <w:spacing w:line="360" w:lineRule="auto"/>
        <w:rPr>
          <w:sz w:val="24"/>
        </w:rPr>
      </w:pPr>
      <w:r>
        <w:rPr>
          <w:sz w:val="24"/>
        </w:rPr>
        <w:t>2.</w:t>
      </w:r>
      <w:r>
        <w:rPr>
          <w:rFonts w:hint="eastAsia"/>
          <w:sz w:val="24"/>
        </w:rPr>
        <w:t>4</w:t>
      </w:r>
      <w:r>
        <w:rPr>
          <w:sz w:val="24"/>
        </w:rPr>
        <w:t xml:space="preserve">.1.6 </w:t>
      </w:r>
      <w:r>
        <w:rPr>
          <w:sz w:val="24"/>
        </w:rPr>
        <w:t>时基误差</w:t>
      </w:r>
    </w:p>
    <w:p w:rsidR="00651E3E" w:rsidRDefault="00EB4E74" w:rsidP="005020D7">
      <w:pPr>
        <w:spacing w:line="360" w:lineRule="auto"/>
        <w:ind w:firstLineChars="200" w:firstLine="480"/>
        <w:rPr>
          <w:sz w:val="24"/>
        </w:rPr>
      </w:pPr>
      <w:r>
        <w:rPr>
          <w:sz w:val="24"/>
        </w:rPr>
        <w:t>应规定</w:t>
      </w:r>
      <w:r>
        <w:rPr>
          <w:sz w:val="24"/>
        </w:rPr>
        <w:t>R</w:t>
      </w:r>
      <w:r>
        <w:rPr>
          <w:sz w:val="24"/>
        </w:rPr>
        <w:t>波波峰到触发信号的延迟的最大值与最小值的误差。</w:t>
      </w:r>
    </w:p>
    <w:p w:rsidR="00651E3E" w:rsidRDefault="00EB4E74" w:rsidP="005020D7">
      <w:pPr>
        <w:spacing w:line="360" w:lineRule="auto"/>
        <w:rPr>
          <w:sz w:val="24"/>
        </w:rPr>
      </w:pPr>
      <w:r>
        <w:rPr>
          <w:sz w:val="24"/>
        </w:rPr>
        <w:t>2.</w:t>
      </w:r>
      <w:r>
        <w:rPr>
          <w:rFonts w:hint="eastAsia"/>
          <w:sz w:val="24"/>
        </w:rPr>
        <w:t>4</w:t>
      </w:r>
      <w:r>
        <w:rPr>
          <w:sz w:val="24"/>
        </w:rPr>
        <w:t>.1.7</w:t>
      </w:r>
      <w:r>
        <w:rPr>
          <w:sz w:val="24"/>
        </w:rPr>
        <w:t>心电信号门控单元的时间延迟</w:t>
      </w:r>
    </w:p>
    <w:p w:rsidR="00651E3E" w:rsidRDefault="00EB4E74" w:rsidP="005020D7">
      <w:pPr>
        <w:spacing w:line="360" w:lineRule="auto"/>
        <w:ind w:firstLineChars="200" w:firstLine="480"/>
        <w:rPr>
          <w:sz w:val="24"/>
        </w:rPr>
      </w:pPr>
      <w:r>
        <w:rPr>
          <w:sz w:val="24"/>
        </w:rPr>
        <w:t>应规定</w:t>
      </w:r>
      <w:r>
        <w:rPr>
          <w:sz w:val="24"/>
        </w:rPr>
        <w:t>R</w:t>
      </w:r>
      <w:r>
        <w:rPr>
          <w:sz w:val="24"/>
        </w:rPr>
        <w:t>波波峰到触发信号的时间延迟。</w:t>
      </w:r>
    </w:p>
    <w:p w:rsidR="00651E3E" w:rsidRDefault="00EB4E74" w:rsidP="005020D7">
      <w:pPr>
        <w:spacing w:line="360" w:lineRule="auto"/>
        <w:rPr>
          <w:sz w:val="24"/>
        </w:rPr>
      </w:pPr>
      <w:r>
        <w:rPr>
          <w:rFonts w:hint="eastAsia"/>
          <w:sz w:val="24"/>
        </w:rPr>
        <w:t>2.4.2</w:t>
      </w:r>
      <w:r>
        <w:rPr>
          <w:sz w:val="24"/>
        </w:rPr>
        <w:t>呼吸信号门控单元（如有）</w:t>
      </w:r>
    </w:p>
    <w:p w:rsidR="00651E3E" w:rsidRDefault="00EB4E74" w:rsidP="005020D7">
      <w:pPr>
        <w:spacing w:line="360" w:lineRule="auto"/>
        <w:rPr>
          <w:sz w:val="24"/>
        </w:rPr>
      </w:pPr>
      <w:r>
        <w:rPr>
          <w:sz w:val="24"/>
        </w:rPr>
        <w:t>2.</w:t>
      </w:r>
      <w:r>
        <w:rPr>
          <w:rFonts w:hint="eastAsia"/>
          <w:sz w:val="24"/>
        </w:rPr>
        <w:t>4</w:t>
      </w:r>
      <w:r>
        <w:rPr>
          <w:sz w:val="24"/>
        </w:rPr>
        <w:t>.</w:t>
      </w:r>
      <w:r>
        <w:rPr>
          <w:rFonts w:hint="eastAsia"/>
          <w:sz w:val="24"/>
        </w:rPr>
        <w:t>2.</w:t>
      </w:r>
      <w:r>
        <w:rPr>
          <w:sz w:val="24"/>
        </w:rPr>
        <w:t xml:space="preserve">1 </w:t>
      </w:r>
      <w:r>
        <w:rPr>
          <w:sz w:val="24"/>
        </w:rPr>
        <w:t>呼吸信号门控单元的测量范围和准确度</w:t>
      </w:r>
    </w:p>
    <w:p w:rsidR="00651E3E" w:rsidRDefault="00EB4E74" w:rsidP="005020D7">
      <w:pPr>
        <w:spacing w:line="360" w:lineRule="auto"/>
        <w:ind w:firstLineChars="200" w:firstLine="480"/>
        <w:rPr>
          <w:sz w:val="24"/>
        </w:rPr>
      </w:pPr>
      <w:r>
        <w:rPr>
          <w:sz w:val="24"/>
        </w:rPr>
        <w:t>应规定呼吸频率测量的量程及误差范围。</w:t>
      </w:r>
    </w:p>
    <w:p w:rsidR="00651E3E" w:rsidRPr="00295E00" w:rsidRDefault="00EB4E74" w:rsidP="005020D7">
      <w:pPr>
        <w:spacing w:line="360" w:lineRule="auto"/>
        <w:rPr>
          <w:sz w:val="24"/>
        </w:rPr>
      </w:pPr>
      <w:r>
        <w:rPr>
          <w:rFonts w:hint="eastAsia"/>
          <w:sz w:val="24"/>
        </w:rPr>
        <w:t>2.4.2.2</w:t>
      </w:r>
      <w:r>
        <w:rPr>
          <w:sz w:val="24"/>
        </w:rPr>
        <w:t>低于规定的呼吸频率计量程低限的输入信号不应导致高于此低限的呼吸频</w:t>
      </w:r>
      <w:r w:rsidRPr="00295E00">
        <w:rPr>
          <w:sz w:val="24"/>
        </w:rPr>
        <w:t>率测量值。高于规定的呼吸频率量程高限的输入信号，不应导致低于此高限的呼吸频率测量值。</w:t>
      </w:r>
    </w:p>
    <w:p w:rsidR="00651E3E" w:rsidRPr="00295E00" w:rsidRDefault="00EB4E74" w:rsidP="005020D7">
      <w:pPr>
        <w:spacing w:line="360" w:lineRule="auto"/>
        <w:rPr>
          <w:sz w:val="24"/>
        </w:rPr>
      </w:pPr>
      <w:r w:rsidRPr="00295E00">
        <w:rPr>
          <w:sz w:val="24"/>
        </w:rPr>
        <w:t>2.</w:t>
      </w:r>
      <w:r w:rsidRPr="00295E00">
        <w:rPr>
          <w:rFonts w:hint="eastAsia"/>
          <w:sz w:val="24"/>
        </w:rPr>
        <w:t>4</w:t>
      </w:r>
      <w:r w:rsidRPr="00295E00">
        <w:rPr>
          <w:sz w:val="24"/>
        </w:rPr>
        <w:t>.</w:t>
      </w:r>
      <w:r w:rsidRPr="00295E00">
        <w:rPr>
          <w:rFonts w:hint="eastAsia"/>
          <w:sz w:val="24"/>
        </w:rPr>
        <w:t xml:space="preserve">3 </w:t>
      </w:r>
      <w:r w:rsidRPr="00295E00">
        <w:rPr>
          <w:rFonts w:hint="eastAsia"/>
          <w:sz w:val="24"/>
        </w:rPr>
        <w:t>呼吸信号门控接口（只有接口，不含门控设备）</w:t>
      </w:r>
    </w:p>
    <w:p w:rsidR="00651E3E" w:rsidRPr="00295E00" w:rsidRDefault="00EB4E74" w:rsidP="005020D7">
      <w:pPr>
        <w:spacing w:line="360" w:lineRule="auto"/>
        <w:rPr>
          <w:sz w:val="24"/>
        </w:rPr>
      </w:pPr>
      <w:r w:rsidRPr="00295E00">
        <w:rPr>
          <w:rFonts w:hint="eastAsia"/>
          <w:sz w:val="24"/>
        </w:rPr>
        <w:t>若产品可与外置呼吸门控设备连接，执行呼吸门控检查，则应考虑以下要求：</w:t>
      </w:r>
    </w:p>
    <w:p w:rsidR="00651E3E" w:rsidRPr="00295E00" w:rsidRDefault="00EB4E74" w:rsidP="005020D7">
      <w:pPr>
        <w:spacing w:line="360" w:lineRule="auto"/>
        <w:rPr>
          <w:sz w:val="24"/>
        </w:rPr>
      </w:pPr>
      <w:r w:rsidRPr="00295E00">
        <w:rPr>
          <w:rFonts w:hint="eastAsia"/>
          <w:sz w:val="24"/>
        </w:rPr>
        <w:t>2.4.3.1</w:t>
      </w:r>
      <w:r w:rsidRPr="00295E00">
        <w:rPr>
          <w:rFonts w:hint="eastAsia"/>
          <w:sz w:val="24"/>
        </w:rPr>
        <w:t>应明确可为用户提供的软件界面信息：如呼吸速率、波形、振幅范围、工作周期、直方图等。</w:t>
      </w:r>
    </w:p>
    <w:p w:rsidR="00651E3E" w:rsidRPr="00295E00" w:rsidRDefault="00EB4E74" w:rsidP="005020D7">
      <w:pPr>
        <w:spacing w:line="360" w:lineRule="auto"/>
        <w:rPr>
          <w:sz w:val="24"/>
        </w:rPr>
      </w:pPr>
      <w:r w:rsidRPr="00295E00">
        <w:rPr>
          <w:rFonts w:hint="eastAsia"/>
          <w:sz w:val="24"/>
        </w:rPr>
        <w:t xml:space="preserve">2.4.3.2 </w:t>
      </w:r>
      <w:r w:rsidRPr="00295E00">
        <w:rPr>
          <w:rFonts w:hint="eastAsia"/>
          <w:sz w:val="24"/>
        </w:rPr>
        <w:t>兼容的门控型号或其他信息</w:t>
      </w:r>
    </w:p>
    <w:p w:rsidR="00651E3E" w:rsidRPr="00295E00" w:rsidRDefault="00EB4E74" w:rsidP="005020D7">
      <w:pPr>
        <w:spacing w:line="360" w:lineRule="auto"/>
        <w:rPr>
          <w:sz w:val="24"/>
        </w:rPr>
      </w:pPr>
      <w:r w:rsidRPr="00295E00">
        <w:rPr>
          <w:rFonts w:hint="eastAsia"/>
          <w:sz w:val="24"/>
        </w:rPr>
        <w:t xml:space="preserve">2.4.4 </w:t>
      </w:r>
      <w:r w:rsidRPr="00295E00">
        <w:rPr>
          <w:rFonts w:hint="eastAsia"/>
          <w:sz w:val="24"/>
        </w:rPr>
        <w:t>心电门控接口（采用外置心电模块，只有接口，不含</w:t>
      </w:r>
      <w:r w:rsidR="00952A34">
        <w:rPr>
          <w:rFonts w:hint="eastAsia"/>
          <w:sz w:val="24"/>
        </w:rPr>
        <w:t>门控</w:t>
      </w:r>
      <w:r w:rsidRPr="00295E00">
        <w:rPr>
          <w:rFonts w:hint="eastAsia"/>
          <w:sz w:val="24"/>
        </w:rPr>
        <w:t>设备）</w:t>
      </w:r>
    </w:p>
    <w:p w:rsidR="00011647" w:rsidRPr="00295E00" w:rsidRDefault="00011647" w:rsidP="005020D7">
      <w:pPr>
        <w:spacing w:line="360" w:lineRule="auto"/>
        <w:rPr>
          <w:sz w:val="24"/>
        </w:rPr>
      </w:pPr>
      <w:r w:rsidRPr="00295E00">
        <w:rPr>
          <w:rFonts w:hint="eastAsia"/>
          <w:sz w:val="24"/>
        </w:rPr>
        <w:t>应明确兼容的门控型号或其他信息</w:t>
      </w:r>
    </w:p>
    <w:p w:rsidR="00651E3E" w:rsidRPr="00295E00" w:rsidRDefault="00EB4E74" w:rsidP="005020D7">
      <w:pPr>
        <w:spacing w:line="360" w:lineRule="auto"/>
        <w:rPr>
          <w:sz w:val="24"/>
        </w:rPr>
      </w:pPr>
      <w:r w:rsidRPr="00295E00">
        <w:rPr>
          <w:rFonts w:hint="eastAsia"/>
          <w:sz w:val="24"/>
        </w:rPr>
        <w:t>2.4.4.2</w:t>
      </w:r>
      <w:r w:rsidRPr="00295E00">
        <w:rPr>
          <w:rFonts w:hint="eastAsia"/>
          <w:sz w:val="24"/>
        </w:rPr>
        <w:t>明确产品用户界面中可为用户提供的信息，如心率、波形等。</w:t>
      </w:r>
    </w:p>
    <w:p w:rsidR="00651E3E" w:rsidRDefault="00EB4E74" w:rsidP="005020D7">
      <w:pPr>
        <w:spacing w:line="360" w:lineRule="auto"/>
        <w:rPr>
          <w:bCs/>
          <w:sz w:val="24"/>
        </w:rPr>
      </w:pPr>
      <w:bookmarkStart w:id="118" w:name="_Toc4832"/>
      <w:bookmarkStart w:id="119" w:name="_Toc24966901"/>
      <w:r w:rsidRPr="00295E00">
        <w:rPr>
          <w:bCs/>
          <w:sz w:val="24"/>
        </w:rPr>
        <w:t>2.</w:t>
      </w:r>
      <w:r w:rsidRPr="00295E00">
        <w:rPr>
          <w:rFonts w:hint="eastAsia"/>
          <w:bCs/>
          <w:sz w:val="24"/>
        </w:rPr>
        <w:t>5</w:t>
      </w:r>
      <w:r w:rsidRPr="00295E00">
        <w:rPr>
          <w:bCs/>
          <w:sz w:val="24"/>
        </w:rPr>
        <w:t>软件功能</w:t>
      </w:r>
      <w:bookmarkEnd w:id="118"/>
      <w:bookmarkEnd w:id="119"/>
    </w:p>
    <w:p w:rsidR="00651E3E" w:rsidRDefault="00295E00" w:rsidP="005020D7">
      <w:pPr>
        <w:spacing w:line="360" w:lineRule="auto"/>
        <w:rPr>
          <w:sz w:val="24"/>
        </w:rPr>
      </w:pPr>
      <w:r>
        <w:rPr>
          <w:rFonts w:hint="eastAsia"/>
          <w:sz w:val="24"/>
        </w:rPr>
        <w:t>依据说明书明确软件临床功能纲要。</w:t>
      </w:r>
    </w:p>
    <w:p w:rsidR="00295E00" w:rsidRPr="00295E00" w:rsidRDefault="00295E00" w:rsidP="00295E00">
      <w:pPr>
        <w:spacing w:line="360" w:lineRule="auto"/>
        <w:rPr>
          <w:sz w:val="24"/>
        </w:rPr>
      </w:pPr>
      <w:bookmarkStart w:id="120" w:name="_Toc22997"/>
      <w:bookmarkStart w:id="121" w:name="_Toc24966902"/>
      <w:r w:rsidRPr="00295E00">
        <w:rPr>
          <w:rFonts w:hint="eastAsia"/>
          <w:sz w:val="24"/>
        </w:rPr>
        <w:t>2.6</w:t>
      </w:r>
      <w:r w:rsidRPr="00295E00">
        <w:rPr>
          <w:rFonts w:hint="eastAsia"/>
          <w:sz w:val="24"/>
        </w:rPr>
        <w:t>网络安全要求：</w:t>
      </w:r>
    </w:p>
    <w:p w:rsidR="00295E00" w:rsidRPr="00295E00" w:rsidRDefault="00295E00" w:rsidP="00295E00">
      <w:pPr>
        <w:spacing w:line="360" w:lineRule="auto"/>
        <w:ind w:leftChars="100" w:left="210"/>
        <w:rPr>
          <w:sz w:val="24"/>
        </w:rPr>
      </w:pPr>
      <w:r w:rsidRPr="00295E00">
        <w:rPr>
          <w:rFonts w:hint="eastAsia"/>
          <w:sz w:val="24"/>
        </w:rPr>
        <w:lastRenderedPageBreak/>
        <w:t>2.6.1</w:t>
      </w:r>
      <w:r w:rsidRPr="00295E00">
        <w:rPr>
          <w:rFonts w:hint="eastAsia"/>
          <w:sz w:val="24"/>
        </w:rPr>
        <w:t>数据接口：传输协议</w:t>
      </w:r>
      <w:r w:rsidRPr="00295E00">
        <w:rPr>
          <w:rFonts w:hint="eastAsia"/>
          <w:sz w:val="24"/>
        </w:rPr>
        <w:t>/</w:t>
      </w:r>
      <w:r w:rsidRPr="00295E00">
        <w:rPr>
          <w:rFonts w:hint="eastAsia"/>
          <w:sz w:val="24"/>
        </w:rPr>
        <w:t>存储格式；</w:t>
      </w:r>
    </w:p>
    <w:p w:rsidR="00295E00" w:rsidRDefault="00295E00" w:rsidP="00295E00">
      <w:pPr>
        <w:spacing w:line="360" w:lineRule="auto"/>
        <w:ind w:leftChars="100" w:left="210"/>
        <w:rPr>
          <w:sz w:val="24"/>
        </w:rPr>
      </w:pPr>
      <w:r w:rsidRPr="00295E00">
        <w:rPr>
          <w:rFonts w:hint="eastAsia"/>
          <w:sz w:val="24"/>
        </w:rPr>
        <w:t>2.6.2</w:t>
      </w:r>
      <w:r w:rsidRPr="00295E00">
        <w:rPr>
          <w:rFonts w:hint="eastAsia"/>
          <w:sz w:val="24"/>
        </w:rPr>
        <w:t>用户访问控制：</w:t>
      </w:r>
      <w:bookmarkStart w:id="122" w:name="OLE_LINK21"/>
      <w:r w:rsidRPr="00295E00">
        <w:rPr>
          <w:rFonts w:hint="eastAsia"/>
          <w:sz w:val="24"/>
        </w:rPr>
        <w:t>用户身份鉴别方法、用户类型及权限</w:t>
      </w:r>
      <w:bookmarkEnd w:id="122"/>
      <w:r w:rsidRPr="00295E00">
        <w:rPr>
          <w:rFonts w:hint="eastAsia"/>
          <w:sz w:val="24"/>
        </w:rPr>
        <w:t>。</w:t>
      </w:r>
    </w:p>
    <w:p w:rsidR="00651E3E" w:rsidRDefault="00EB4E74" w:rsidP="005020D7">
      <w:pPr>
        <w:spacing w:line="360" w:lineRule="auto"/>
        <w:rPr>
          <w:bCs/>
          <w:sz w:val="24"/>
        </w:rPr>
      </w:pPr>
      <w:r>
        <w:rPr>
          <w:bCs/>
          <w:sz w:val="24"/>
        </w:rPr>
        <w:t>2.</w:t>
      </w:r>
      <w:r w:rsidR="00295E00">
        <w:rPr>
          <w:rFonts w:hint="eastAsia"/>
          <w:bCs/>
          <w:sz w:val="24"/>
        </w:rPr>
        <w:t>7</w:t>
      </w:r>
      <w:r>
        <w:rPr>
          <w:bCs/>
          <w:sz w:val="24"/>
        </w:rPr>
        <w:t>对放射治疗的支持（如适用）</w:t>
      </w:r>
      <w:bookmarkEnd w:id="120"/>
      <w:bookmarkEnd w:id="121"/>
    </w:p>
    <w:p w:rsidR="00651E3E" w:rsidRDefault="00EB4E74" w:rsidP="005020D7">
      <w:pPr>
        <w:spacing w:line="360" w:lineRule="auto"/>
        <w:rPr>
          <w:sz w:val="24"/>
        </w:rPr>
      </w:pPr>
      <w:r>
        <w:rPr>
          <w:rFonts w:hint="eastAsia"/>
          <w:sz w:val="24"/>
        </w:rPr>
        <w:t>2</w:t>
      </w:r>
      <w:r w:rsidR="00295E00">
        <w:rPr>
          <w:rFonts w:hint="eastAsia"/>
          <w:sz w:val="24"/>
        </w:rPr>
        <w:t>.7</w:t>
      </w:r>
      <w:r>
        <w:rPr>
          <w:rFonts w:hint="eastAsia"/>
          <w:sz w:val="24"/>
        </w:rPr>
        <w:t>.1</w:t>
      </w:r>
      <w:r>
        <w:rPr>
          <w:sz w:val="24"/>
        </w:rPr>
        <w:t>提供图像可用于放射治疗计划时，应满足</w:t>
      </w:r>
      <w:r>
        <w:rPr>
          <w:sz w:val="24"/>
        </w:rPr>
        <w:t>YY/T 0310</w:t>
      </w:r>
      <w:r>
        <w:rPr>
          <w:rFonts w:ascii="仿宋_GB2312" w:eastAsia="仿宋_GB2312" w:hint="eastAsia"/>
          <w:sz w:val="24"/>
        </w:rPr>
        <w:t>—</w:t>
      </w:r>
      <w:r>
        <w:rPr>
          <w:sz w:val="24"/>
        </w:rPr>
        <w:t>2015</w:t>
      </w:r>
      <w:r>
        <w:rPr>
          <w:sz w:val="24"/>
        </w:rPr>
        <w:t>的</w:t>
      </w:r>
      <w:r>
        <w:rPr>
          <w:sz w:val="24"/>
        </w:rPr>
        <w:t>5.7</w:t>
      </w:r>
      <w:r>
        <w:rPr>
          <w:sz w:val="24"/>
        </w:rPr>
        <w:t>条款的要求。</w:t>
      </w:r>
    </w:p>
    <w:p w:rsidR="00651E3E" w:rsidRPr="000C6342" w:rsidRDefault="00EB4E74" w:rsidP="005020D7">
      <w:pPr>
        <w:spacing w:line="360" w:lineRule="auto"/>
        <w:rPr>
          <w:sz w:val="24"/>
        </w:rPr>
      </w:pPr>
      <w:r>
        <w:rPr>
          <w:rFonts w:hint="eastAsia"/>
          <w:sz w:val="24"/>
        </w:rPr>
        <w:t>2</w:t>
      </w:r>
      <w:r w:rsidRPr="000C6342">
        <w:rPr>
          <w:rFonts w:hint="eastAsia"/>
          <w:sz w:val="24"/>
        </w:rPr>
        <w:t>.</w:t>
      </w:r>
      <w:r w:rsidR="00295E00" w:rsidRPr="000C6342">
        <w:rPr>
          <w:rFonts w:hint="eastAsia"/>
          <w:sz w:val="24"/>
        </w:rPr>
        <w:t>7</w:t>
      </w:r>
      <w:r w:rsidRPr="000C6342">
        <w:rPr>
          <w:rFonts w:hint="eastAsia"/>
          <w:sz w:val="24"/>
        </w:rPr>
        <w:t xml:space="preserve">.2 </w:t>
      </w:r>
      <w:r w:rsidRPr="000C6342">
        <w:rPr>
          <w:rFonts w:hint="eastAsia"/>
          <w:sz w:val="24"/>
        </w:rPr>
        <w:t>其他要求</w:t>
      </w:r>
    </w:p>
    <w:p w:rsidR="00651E3E" w:rsidRPr="000C6342" w:rsidRDefault="00EB4E74" w:rsidP="005020D7">
      <w:pPr>
        <w:spacing w:line="360" w:lineRule="auto"/>
        <w:rPr>
          <w:sz w:val="24"/>
        </w:rPr>
      </w:pPr>
      <w:bookmarkStart w:id="123" w:name="_Toc295988124"/>
      <w:r w:rsidRPr="000C6342">
        <w:rPr>
          <w:rFonts w:hint="eastAsia"/>
          <w:sz w:val="24"/>
        </w:rPr>
        <w:t>2.</w:t>
      </w:r>
      <w:r w:rsidR="00295E00" w:rsidRPr="000C6342">
        <w:rPr>
          <w:rFonts w:hint="eastAsia"/>
          <w:sz w:val="24"/>
        </w:rPr>
        <w:t>7</w:t>
      </w:r>
      <w:r w:rsidRPr="000C6342">
        <w:rPr>
          <w:rFonts w:hint="eastAsia"/>
          <w:sz w:val="24"/>
        </w:rPr>
        <w:t>.2.1</w:t>
      </w:r>
      <w:r w:rsidRPr="000C6342">
        <w:rPr>
          <w:rFonts w:hint="eastAsia"/>
          <w:sz w:val="24"/>
        </w:rPr>
        <w:t>患者床</w:t>
      </w:r>
      <w:bookmarkEnd w:id="123"/>
    </w:p>
    <w:p w:rsidR="00651E3E" w:rsidRPr="000C6342" w:rsidRDefault="00EB4E74" w:rsidP="005020D7">
      <w:pPr>
        <w:spacing w:line="360" w:lineRule="auto"/>
        <w:rPr>
          <w:bCs/>
          <w:sz w:val="24"/>
        </w:rPr>
      </w:pPr>
      <w:bookmarkStart w:id="124" w:name="_Toc285113402"/>
      <w:r w:rsidRPr="000C6342">
        <w:rPr>
          <w:rFonts w:hint="eastAsia"/>
          <w:sz w:val="24"/>
        </w:rPr>
        <w:t>2.</w:t>
      </w:r>
      <w:r w:rsidR="00295E00" w:rsidRPr="000C6342">
        <w:rPr>
          <w:rFonts w:hint="eastAsia"/>
          <w:sz w:val="24"/>
        </w:rPr>
        <w:t>7</w:t>
      </w:r>
      <w:r w:rsidRPr="000C6342">
        <w:rPr>
          <w:rFonts w:hint="eastAsia"/>
          <w:sz w:val="24"/>
        </w:rPr>
        <w:t>.2.1.1</w:t>
      </w:r>
      <w:r w:rsidRPr="000C6342">
        <w:rPr>
          <w:rFonts w:hint="eastAsia"/>
          <w:sz w:val="24"/>
        </w:rPr>
        <w:t>患者床水平度</w:t>
      </w:r>
    </w:p>
    <w:p w:rsidR="00651E3E" w:rsidRDefault="00EB4E74" w:rsidP="005020D7">
      <w:pPr>
        <w:spacing w:line="360" w:lineRule="auto"/>
        <w:rPr>
          <w:sz w:val="24"/>
        </w:rPr>
      </w:pPr>
      <w:r w:rsidRPr="000C6342">
        <w:rPr>
          <w:rFonts w:hint="eastAsia"/>
          <w:sz w:val="24"/>
        </w:rPr>
        <w:t>负载情况下，患者床作下列运动时，床面应保持水平，且床面与水平面的最大夹角在横向</w:t>
      </w:r>
      <w:r w:rsidRPr="000C6342">
        <w:rPr>
          <w:rFonts w:hint="eastAsia"/>
          <w:sz w:val="24"/>
        </w:rPr>
        <w:t xml:space="preserve">(X </w:t>
      </w:r>
      <w:r w:rsidRPr="000C6342">
        <w:rPr>
          <w:rFonts w:hint="eastAsia"/>
          <w:sz w:val="24"/>
        </w:rPr>
        <w:t>方向，见图</w:t>
      </w:r>
      <w:r w:rsidRPr="000C6342">
        <w:rPr>
          <w:rFonts w:hint="eastAsia"/>
          <w:sz w:val="24"/>
        </w:rPr>
        <w:t>1)</w:t>
      </w:r>
      <w:r w:rsidRPr="000C6342">
        <w:rPr>
          <w:rFonts w:hint="eastAsia"/>
          <w:sz w:val="24"/>
        </w:rPr>
        <w:t>应不大于</w:t>
      </w:r>
      <w:r w:rsidRPr="000C6342">
        <w:rPr>
          <w:rFonts w:hint="eastAsia"/>
          <w:sz w:val="24"/>
        </w:rPr>
        <w:t>0.5</w:t>
      </w:r>
      <w:r w:rsidRPr="000C6342">
        <w:rPr>
          <w:rFonts w:hint="eastAsia"/>
          <w:sz w:val="24"/>
        </w:rPr>
        <w:t>°，在纵向</w:t>
      </w:r>
      <w:r w:rsidRPr="000C6342">
        <w:rPr>
          <w:rFonts w:hint="eastAsia"/>
          <w:sz w:val="24"/>
        </w:rPr>
        <w:t xml:space="preserve">(Y </w:t>
      </w:r>
      <w:r w:rsidRPr="000C6342">
        <w:rPr>
          <w:rFonts w:hint="eastAsia"/>
          <w:sz w:val="24"/>
        </w:rPr>
        <w:t>方向，见图</w:t>
      </w:r>
      <w:r w:rsidRPr="000C6342">
        <w:rPr>
          <w:rFonts w:hint="eastAsia"/>
          <w:sz w:val="24"/>
        </w:rPr>
        <w:t>1)</w:t>
      </w:r>
      <w:r>
        <w:rPr>
          <w:rFonts w:hint="eastAsia"/>
          <w:sz w:val="24"/>
        </w:rPr>
        <w:t>应不大于</w:t>
      </w:r>
      <w:r>
        <w:rPr>
          <w:rFonts w:hint="eastAsia"/>
          <w:sz w:val="24"/>
        </w:rPr>
        <w:t>1</w:t>
      </w:r>
      <w:r>
        <w:rPr>
          <w:rFonts w:hint="eastAsia"/>
          <w:sz w:val="24"/>
        </w:rPr>
        <w:t>°：</w:t>
      </w:r>
    </w:p>
    <w:p w:rsidR="00651E3E" w:rsidRDefault="00EB4E74" w:rsidP="005020D7">
      <w:pPr>
        <w:spacing w:line="360" w:lineRule="auto"/>
        <w:rPr>
          <w:sz w:val="24"/>
        </w:rPr>
      </w:pPr>
      <w:r>
        <w:rPr>
          <w:rFonts w:hint="eastAsia"/>
          <w:sz w:val="24"/>
        </w:rPr>
        <w:t xml:space="preserve">a) </w:t>
      </w:r>
      <w:r>
        <w:rPr>
          <w:rFonts w:hint="eastAsia"/>
          <w:sz w:val="24"/>
        </w:rPr>
        <w:t>床面纵向移动</w:t>
      </w:r>
      <w:r>
        <w:rPr>
          <w:rFonts w:hint="eastAsia"/>
          <w:sz w:val="24"/>
        </w:rPr>
        <w:t>850mm</w:t>
      </w:r>
      <w:r>
        <w:rPr>
          <w:rFonts w:hint="eastAsia"/>
          <w:sz w:val="24"/>
        </w:rPr>
        <w:t>；</w:t>
      </w:r>
    </w:p>
    <w:p w:rsidR="00651E3E" w:rsidRDefault="00EB4E74" w:rsidP="005020D7">
      <w:pPr>
        <w:spacing w:line="360" w:lineRule="auto"/>
        <w:rPr>
          <w:sz w:val="24"/>
        </w:rPr>
      </w:pPr>
      <w:r>
        <w:rPr>
          <w:rFonts w:hint="eastAsia"/>
          <w:sz w:val="24"/>
        </w:rPr>
        <w:t xml:space="preserve">b) </w:t>
      </w:r>
      <w:r>
        <w:rPr>
          <w:rFonts w:hint="eastAsia"/>
          <w:sz w:val="24"/>
        </w:rPr>
        <w:t>床面在扫描中心上下±</w:t>
      </w:r>
      <w:r>
        <w:rPr>
          <w:rFonts w:hint="eastAsia"/>
          <w:sz w:val="24"/>
        </w:rPr>
        <w:t>200mm</w:t>
      </w:r>
      <w:r>
        <w:rPr>
          <w:rFonts w:hint="eastAsia"/>
          <w:sz w:val="24"/>
        </w:rPr>
        <w:t>或最大可移动高度范围内垂直运动时。</w:t>
      </w:r>
    </w:p>
    <w:p w:rsidR="00651E3E" w:rsidRDefault="00651E3E" w:rsidP="005020D7">
      <w:pPr>
        <w:spacing w:line="360" w:lineRule="auto"/>
        <w:rPr>
          <w:sz w:val="24"/>
        </w:rPr>
      </w:pPr>
    </w:p>
    <w:p w:rsidR="00651E3E" w:rsidRDefault="00EB4E74" w:rsidP="005020D7">
      <w:pPr>
        <w:spacing w:line="360" w:lineRule="auto"/>
        <w:rPr>
          <w:sz w:val="24"/>
        </w:rPr>
      </w:pPr>
      <w:r>
        <w:rPr>
          <w:noProof/>
        </w:rPr>
        <w:drawing>
          <wp:inline distT="0" distB="0" distL="0" distR="0">
            <wp:extent cx="3811270" cy="2236470"/>
            <wp:effectExtent l="0" t="0" r="17780" b="11430"/>
            <wp:docPr id="1" name="图片 1" descr="CT模拟机平板床坐标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T模拟机平板床坐标图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26038" cy="2245229"/>
                    </a:xfrm>
                    <a:prstGeom prst="rect">
                      <a:avLst/>
                    </a:prstGeom>
                    <a:noFill/>
                    <a:ln>
                      <a:noFill/>
                    </a:ln>
                  </pic:spPr>
                </pic:pic>
              </a:graphicData>
            </a:graphic>
          </wp:inline>
        </w:drawing>
      </w:r>
    </w:p>
    <w:p w:rsidR="00295E00" w:rsidRDefault="00295E00" w:rsidP="005020D7">
      <w:pPr>
        <w:spacing w:line="360" w:lineRule="auto"/>
        <w:rPr>
          <w:sz w:val="24"/>
        </w:rPr>
      </w:pPr>
      <w:r>
        <w:rPr>
          <w:rFonts w:hint="eastAsia"/>
          <w:sz w:val="24"/>
        </w:rPr>
        <w:t>图</w:t>
      </w:r>
      <w:r>
        <w:rPr>
          <w:rFonts w:hint="eastAsia"/>
          <w:sz w:val="24"/>
        </w:rPr>
        <w:t>1</w:t>
      </w:r>
      <w:r w:rsidR="000C6342" w:rsidRPr="009648DB">
        <w:rPr>
          <w:rFonts w:ascii="黑体" w:eastAsia="黑体" w:hint="eastAsia"/>
        </w:rPr>
        <w:t>患者床坐标系</w:t>
      </w:r>
    </w:p>
    <w:p w:rsidR="00651E3E" w:rsidRDefault="00EB4E74" w:rsidP="005020D7">
      <w:pPr>
        <w:spacing w:line="360" w:lineRule="auto"/>
        <w:rPr>
          <w:sz w:val="24"/>
        </w:rPr>
      </w:pPr>
      <w:r>
        <w:rPr>
          <w:rFonts w:hint="eastAsia"/>
          <w:sz w:val="24"/>
        </w:rPr>
        <w:t>2.</w:t>
      </w:r>
      <w:r w:rsidR="00295E00">
        <w:rPr>
          <w:rFonts w:hint="eastAsia"/>
          <w:sz w:val="24"/>
        </w:rPr>
        <w:t>7</w:t>
      </w:r>
      <w:r>
        <w:rPr>
          <w:rFonts w:hint="eastAsia"/>
          <w:sz w:val="24"/>
        </w:rPr>
        <w:t>.2.1.2</w:t>
      </w:r>
      <w:r>
        <w:rPr>
          <w:rFonts w:hint="eastAsia"/>
          <w:sz w:val="24"/>
        </w:rPr>
        <w:t>患者床刚度</w:t>
      </w:r>
    </w:p>
    <w:p w:rsidR="00651E3E" w:rsidRDefault="00EB4E74" w:rsidP="005020D7">
      <w:pPr>
        <w:spacing w:line="360" w:lineRule="auto"/>
        <w:rPr>
          <w:sz w:val="24"/>
        </w:rPr>
      </w:pPr>
      <w:r>
        <w:rPr>
          <w:rFonts w:hint="eastAsia"/>
          <w:sz w:val="24"/>
        </w:rPr>
        <w:t>负载情况下，患者床刚度应符合下列要求：</w:t>
      </w:r>
    </w:p>
    <w:p w:rsidR="00651E3E" w:rsidRDefault="00EB4E74" w:rsidP="005020D7">
      <w:pPr>
        <w:spacing w:line="360" w:lineRule="auto"/>
        <w:rPr>
          <w:sz w:val="24"/>
        </w:rPr>
      </w:pPr>
      <w:r>
        <w:rPr>
          <w:rFonts w:hint="eastAsia"/>
          <w:sz w:val="24"/>
        </w:rPr>
        <w:t>a</w:t>
      </w:r>
      <w:r>
        <w:rPr>
          <w:rFonts w:hint="eastAsia"/>
          <w:sz w:val="24"/>
        </w:rPr>
        <w:t>）将床面沿</w:t>
      </w:r>
      <w:r>
        <w:rPr>
          <w:rFonts w:hint="eastAsia"/>
          <w:sz w:val="24"/>
        </w:rPr>
        <w:t>Y</w:t>
      </w:r>
      <w:r>
        <w:rPr>
          <w:rFonts w:hint="eastAsia"/>
          <w:sz w:val="24"/>
        </w:rPr>
        <w:t>方向延伸</w:t>
      </w:r>
      <w:r>
        <w:rPr>
          <w:rFonts w:hint="eastAsia"/>
          <w:sz w:val="24"/>
        </w:rPr>
        <w:t>850mm</w:t>
      </w:r>
      <w:r>
        <w:rPr>
          <w:rFonts w:hint="eastAsia"/>
          <w:sz w:val="24"/>
        </w:rPr>
        <w:t>时，床面纵向（</w:t>
      </w:r>
      <w:r>
        <w:rPr>
          <w:rFonts w:hint="eastAsia"/>
          <w:sz w:val="24"/>
        </w:rPr>
        <w:t>Y</w:t>
      </w:r>
      <w:r>
        <w:rPr>
          <w:rFonts w:hint="eastAsia"/>
          <w:sz w:val="24"/>
        </w:rPr>
        <w:t>）轴线在</w:t>
      </w:r>
      <w:r>
        <w:rPr>
          <w:rFonts w:hint="eastAsia"/>
          <w:sz w:val="24"/>
        </w:rPr>
        <w:t>X</w:t>
      </w:r>
      <w:r>
        <w:rPr>
          <w:rFonts w:hint="eastAsia"/>
          <w:sz w:val="24"/>
        </w:rPr>
        <w:t>方向的位移不应超过±</w:t>
      </w:r>
      <w:r>
        <w:rPr>
          <w:rFonts w:hint="eastAsia"/>
          <w:sz w:val="24"/>
        </w:rPr>
        <w:t>1mm</w:t>
      </w:r>
      <w:r>
        <w:rPr>
          <w:rFonts w:hint="eastAsia"/>
          <w:sz w:val="24"/>
        </w:rPr>
        <w:t>。</w:t>
      </w:r>
    </w:p>
    <w:p w:rsidR="00651E3E" w:rsidRDefault="00EB4E74" w:rsidP="005020D7">
      <w:pPr>
        <w:spacing w:line="360" w:lineRule="auto"/>
        <w:rPr>
          <w:sz w:val="24"/>
        </w:rPr>
      </w:pPr>
      <w:r>
        <w:rPr>
          <w:rFonts w:hint="eastAsia"/>
          <w:sz w:val="24"/>
        </w:rPr>
        <w:t>b</w:t>
      </w:r>
      <w:r>
        <w:rPr>
          <w:rFonts w:hint="eastAsia"/>
          <w:sz w:val="24"/>
        </w:rPr>
        <w:t>）将床面沿</w:t>
      </w:r>
      <w:r>
        <w:rPr>
          <w:sz w:val="24"/>
        </w:rPr>
        <w:t>Y</w:t>
      </w:r>
      <w:r>
        <w:rPr>
          <w:rFonts w:hint="eastAsia"/>
          <w:sz w:val="24"/>
        </w:rPr>
        <w:t>方向延伸时，床面纵向（</w:t>
      </w:r>
      <w:r>
        <w:rPr>
          <w:sz w:val="24"/>
        </w:rPr>
        <w:t>Y</w:t>
      </w:r>
      <w:r>
        <w:rPr>
          <w:rFonts w:hint="eastAsia"/>
          <w:sz w:val="24"/>
        </w:rPr>
        <w:t>）轴线在</w:t>
      </w:r>
      <w:r>
        <w:rPr>
          <w:rFonts w:hint="eastAsia"/>
          <w:sz w:val="24"/>
        </w:rPr>
        <w:t>X</w:t>
      </w:r>
      <w:r>
        <w:rPr>
          <w:rFonts w:hint="eastAsia"/>
          <w:sz w:val="24"/>
        </w:rPr>
        <w:t>方向坐标值的偏差不应超过±</w:t>
      </w:r>
      <w:r>
        <w:rPr>
          <w:rFonts w:hint="eastAsia"/>
          <w:sz w:val="24"/>
        </w:rPr>
        <w:t xml:space="preserve">1mm </w:t>
      </w:r>
      <w:r>
        <w:rPr>
          <w:rFonts w:hint="eastAsia"/>
          <w:sz w:val="24"/>
        </w:rPr>
        <w:t>，在</w:t>
      </w:r>
      <w:r>
        <w:rPr>
          <w:rFonts w:hint="eastAsia"/>
          <w:sz w:val="24"/>
        </w:rPr>
        <w:t xml:space="preserve">Z </w:t>
      </w:r>
      <w:r>
        <w:rPr>
          <w:rFonts w:hint="eastAsia"/>
          <w:sz w:val="24"/>
        </w:rPr>
        <w:t>方向坐标值的偏差不应超过</w:t>
      </w:r>
      <w:r>
        <w:rPr>
          <w:rFonts w:hint="eastAsia"/>
          <w:sz w:val="24"/>
        </w:rPr>
        <w:t>2mm</w:t>
      </w:r>
      <w:r>
        <w:rPr>
          <w:rFonts w:hint="eastAsia"/>
          <w:sz w:val="24"/>
        </w:rPr>
        <w:t>。</w:t>
      </w:r>
    </w:p>
    <w:p w:rsidR="00651E3E" w:rsidRDefault="00EB4E74" w:rsidP="005020D7">
      <w:pPr>
        <w:spacing w:line="360" w:lineRule="auto"/>
        <w:rPr>
          <w:sz w:val="24"/>
        </w:rPr>
      </w:pPr>
      <w:bookmarkStart w:id="125" w:name="_Toc285113403"/>
      <w:bookmarkEnd w:id="124"/>
      <w:r>
        <w:rPr>
          <w:rFonts w:hint="eastAsia"/>
          <w:sz w:val="24"/>
        </w:rPr>
        <w:t>2.</w:t>
      </w:r>
      <w:r w:rsidR="00295E00">
        <w:rPr>
          <w:rFonts w:hint="eastAsia"/>
          <w:sz w:val="24"/>
        </w:rPr>
        <w:t>7</w:t>
      </w:r>
      <w:r>
        <w:rPr>
          <w:rFonts w:hint="eastAsia"/>
          <w:sz w:val="24"/>
        </w:rPr>
        <w:t>.2.1.3</w:t>
      </w:r>
      <w:r>
        <w:rPr>
          <w:rFonts w:hint="eastAsia"/>
          <w:sz w:val="24"/>
        </w:rPr>
        <w:t>纵向运动的准确性</w:t>
      </w:r>
    </w:p>
    <w:p w:rsidR="00651E3E" w:rsidRDefault="00EB4E74" w:rsidP="005020D7">
      <w:pPr>
        <w:spacing w:line="360" w:lineRule="auto"/>
        <w:rPr>
          <w:bCs/>
          <w:sz w:val="24"/>
        </w:rPr>
      </w:pPr>
      <w:r>
        <w:rPr>
          <w:rFonts w:hint="eastAsia"/>
          <w:sz w:val="24"/>
        </w:rPr>
        <w:lastRenderedPageBreak/>
        <w:t>患者床纵向运动预置值与测量值的偏差的最大值不应超过</w:t>
      </w:r>
      <w:r>
        <w:rPr>
          <w:rFonts w:hint="eastAsia"/>
          <w:sz w:val="24"/>
        </w:rPr>
        <w:t>1mm</w:t>
      </w:r>
      <w:r>
        <w:rPr>
          <w:rFonts w:hint="eastAsia"/>
          <w:sz w:val="24"/>
        </w:rPr>
        <w:t>。</w:t>
      </w:r>
    </w:p>
    <w:p w:rsidR="00651E3E" w:rsidRDefault="00EB4E74" w:rsidP="005020D7">
      <w:pPr>
        <w:spacing w:line="360" w:lineRule="auto"/>
        <w:rPr>
          <w:bCs/>
          <w:sz w:val="24"/>
        </w:rPr>
      </w:pPr>
      <w:r>
        <w:rPr>
          <w:rFonts w:hint="eastAsia"/>
          <w:sz w:val="24"/>
        </w:rPr>
        <w:t>2</w:t>
      </w:r>
      <w:r w:rsidR="00295E00">
        <w:rPr>
          <w:rFonts w:hint="eastAsia"/>
          <w:sz w:val="24"/>
        </w:rPr>
        <w:t>.7</w:t>
      </w:r>
      <w:r>
        <w:rPr>
          <w:rFonts w:hint="eastAsia"/>
          <w:sz w:val="24"/>
        </w:rPr>
        <w:t>.2.1.4</w:t>
      </w:r>
      <w:r>
        <w:rPr>
          <w:rFonts w:hint="eastAsia"/>
          <w:sz w:val="24"/>
        </w:rPr>
        <w:t>扫描控制下床定位的准确性</w:t>
      </w:r>
    </w:p>
    <w:p w:rsidR="00651E3E" w:rsidRDefault="00EB4E74" w:rsidP="005020D7">
      <w:pPr>
        <w:spacing w:line="360" w:lineRule="auto"/>
        <w:rPr>
          <w:bCs/>
          <w:sz w:val="24"/>
        </w:rPr>
      </w:pPr>
      <w:r>
        <w:rPr>
          <w:rFonts w:hint="eastAsia"/>
          <w:sz w:val="24"/>
        </w:rPr>
        <w:t>扫描控制下患者床的位置预置值与测量值偏差</w:t>
      </w:r>
      <w:bookmarkStart w:id="126" w:name="OLE_LINK5"/>
      <w:r>
        <w:rPr>
          <w:rFonts w:hint="eastAsia"/>
          <w:sz w:val="24"/>
        </w:rPr>
        <w:t>不应超过±</w:t>
      </w:r>
      <w:r>
        <w:rPr>
          <w:rFonts w:hint="eastAsia"/>
          <w:sz w:val="24"/>
        </w:rPr>
        <w:t>1mm</w:t>
      </w:r>
      <w:bookmarkEnd w:id="126"/>
      <w:r>
        <w:rPr>
          <w:rFonts w:hint="eastAsia"/>
          <w:sz w:val="24"/>
        </w:rPr>
        <w:t>。</w:t>
      </w:r>
    </w:p>
    <w:bookmarkEnd w:id="125"/>
    <w:p w:rsidR="00651E3E" w:rsidRDefault="00EB4E74" w:rsidP="005020D7">
      <w:pPr>
        <w:spacing w:line="360" w:lineRule="auto"/>
        <w:rPr>
          <w:sz w:val="24"/>
        </w:rPr>
      </w:pPr>
      <w:r>
        <w:rPr>
          <w:rFonts w:hint="eastAsia"/>
          <w:sz w:val="24"/>
        </w:rPr>
        <w:t>2</w:t>
      </w:r>
      <w:r w:rsidR="00295E00">
        <w:rPr>
          <w:rFonts w:hint="eastAsia"/>
          <w:sz w:val="24"/>
        </w:rPr>
        <w:t>.7</w:t>
      </w:r>
      <w:r>
        <w:rPr>
          <w:rFonts w:hint="eastAsia"/>
          <w:sz w:val="24"/>
        </w:rPr>
        <w:t>.2.1.5</w:t>
      </w:r>
      <w:r>
        <w:rPr>
          <w:rFonts w:hint="eastAsia"/>
          <w:sz w:val="24"/>
        </w:rPr>
        <w:t>纵向运动范围</w:t>
      </w:r>
    </w:p>
    <w:p w:rsidR="00651E3E" w:rsidRDefault="00EB4E74" w:rsidP="005020D7">
      <w:pPr>
        <w:spacing w:line="360" w:lineRule="auto"/>
        <w:rPr>
          <w:sz w:val="24"/>
        </w:rPr>
      </w:pPr>
      <w:r>
        <w:rPr>
          <w:rFonts w:hint="eastAsia"/>
          <w:sz w:val="24"/>
        </w:rPr>
        <w:t>床面纵向运动范围不应小于</w:t>
      </w:r>
      <w:r>
        <w:rPr>
          <w:rFonts w:hint="eastAsia"/>
          <w:sz w:val="24"/>
        </w:rPr>
        <w:t>1500mm</w:t>
      </w:r>
      <w:r>
        <w:rPr>
          <w:rFonts w:hint="eastAsia"/>
          <w:sz w:val="24"/>
        </w:rPr>
        <w:t>。</w:t>
      </w:r>
    </w:p>
    <w:p w:rsidR="00651E3E" w:rsidRDefault="00295E00" w:rsidP="005020D7">
      <w:pPr>
        <w:spacing w:line="360" w:lineRule="auto"/>
        <w:rPr>
          <w:sz w:val="24"/>
        </w:rPr>
      </w:pPr>
      <w:r>
        <w:rPr>
          <w:rFonts w:hint="eastAsia"/>
          <w:sz w:val="24"/>
        </w:rPr>
        <w:t>2.7</w:t>
      </w:r>
      <w:r w:rsidR="00EB4E74">
        <w:rPr>
          <w:rFonts w:hint="eastAsia"/>
          <w:sz w:val="24"/>
        </w:rPr>
        <w:t>.2.1.6</w:t>
      </w:r>
      <w:r w:rsidR="00EB4E74">
        <w:rPr>
          <w:rFonts w:hint="eastAsia"/>
          <w:sz w:val="24"/>
        </w:rPr>
        <w:t>高度调节范围</w:t>
      </w:r>
    </w:p>
    <w:p w:rsidR="00651E3E" w:rsidRDefault="00EB4E74" w:rsidP="005020D7">
      <w:pPr>
        <w:spacing w:line="360" w:lineRule="auto"/>
        <w:rPr>
          <w:sz w:val="24"/>
        </w:rPr>
      </w:pPr>
      <w:r>
        <w:rPr>
          <w:rFonts w:hint="eastAsia"/>
          <w:sz w:val="24"/>
        </w:rPr>
        <w:t>具备高度调节功能的患者床，其高度调节范围不应小于扫描架开口直径的</w:t>
      </w:r>
      <w:r>
        <w:rPr>
          <w:rFonts w:hint="eastAsia"/>
          <w:sz w:val="24"/>
        </w:rPr>
        <w:t>50%</w:t>
      </w:r>
      <w:r>
        <w:rPr>
          <w:rFonts w:hint="eastAsia"/>
          <w:sz w:val="24"/>
        </w:rPr>
        <w:t>。</w:t>
      </w:r>
    </w:p>
    <w:p w:rsidR="00651E3E" w:rsidRDefault="00EB4E74" w:rsidP="005020D7">
      <w:pPr>
        <w:spacing w:line="360" w:lineRule="auto"/>
        <w:rPr>
          <w:sz w:val="24"/>
        </w:rPr>
      </w:pPr>
      <w:r>
        <w:rPr>
          <w:rFonts w:hint="eastAsia"/>
          <w:sz w:val="24"/>
        </w:rPr>
        <w:t>在扫描范围内，床面不应含有影响图像质量的物质，并能允许使用定位辅助设备。</w:t>
      </w:r>
    </w:p>
    <w:p w:rsidR="00651E3E" w:rsidRDefault="00EB4E74" w:rsidP="005020D7">
      <w:pPr>
        <w:spacing w:line="360" w:lineRule="auto"/>
        <w:rPr>
          <w:sz w:val="24"/>
        </w:rPr>
      </w:pPr>
      <w:bookmarkStart w:id="127" w:name="_Toc285113405"/>
      <w:bookmarkStart w:id="128" w:name="_Toc295988125"/>
      <w:r>
        <w:rPr>
          <w:rFonts w:hint="eastAsia"/>
          <w:sz w:val="24"/>
        </w:rPr>
        <w:t>机架</w:t>
      </w:r>
      <w:bookmarkEnd w:id="127"/>
      <w:bookmarkEnd w:id="128"/>
    </w:p>
    <w:p w:rsidR="00651E3E" w:rsidRDefault="00295E00" w:rsidP="005020D7">
      <w:pPr>
        <w:spacing w:line="360" w:lineRule="auto"/>
        <w:rPr>
          <w:sz w:val="24"/>
        </w:rPr>
      </w:pPr>
      <w:r>
        <w:rPr>
          <w:rFonts w:hint="eastAsia"/>
          <w:sz w:val="24"/>
        </w:rPr>
        <w:t>2.7</w:t>
      </w:r>
      <w:r w:rsidR="00EB4E74">
        <w:rPr>
          <w:rFonts w:hint="eastAsia"/>
          <w:sz w:val="24"/>
        </w:rPr>
        <w:t>.2.2</w:t>
      </w:r>
      <w:r w:rsidR="00EB4E74">
        <w:rPr>
          <w:rFonts w:hint="eastAsia"/>
          <w:sz w:val="24"/>
        </w:rPr>
        <w:t>机架应符合下列要求：</w:t>
      </w:r>
    </w:p>
    <w:p w:rsidR="00651E3E" w:rsidRDefault="00EB4E74" w:rsidP="005020D7">
      <w:pPr>
        <w:spacing w:line="360" w:lineRule="auto"/>
        <w:rPr>
          <w:sz w:val="24"/>
        </w:rPr>
      </w:pPr>
      <w:r>
        <w:rPr>
          <w:rFonts w:hint="eastAsia"/>
          <w:sz w:val="24"/>
        </w:rPr>
        <w:t xml:space="preserve">a) </w:t>
      </w:r>
      <w:r>
        <w:rPr>
          <w:rFonts w:hint="eastAsia"/>
          <w:sz w:val="24"/>
        </w:rPr>
        <w:t>应用于放射治疗的</w:t>
      </w:r>
      <w:r>
        <w:rPr>
          <w:rFonts w:hint="eastAsia"/>
          <w:sz w:val="24"/>
        </w:rPr>
        <w:t>CT</w:t>
      </w:r>
      <w:r>
        <w:rPr>
          <w:rFonts w:hint="eastAsia"/>
          <w:sz w:val="24"/>
        </w:rPr>
        <w:t>，机架在</w:t>
      </w:r>
      <w:r>
        <w:rPr>
          <w:rFonts w:hint="eastAsia"/>
          <w:sz w:val="24"/>
        </w:rPr>
        <w:t>0</w:t>
      </w:r>
      <w:r>
        <w:rPr>
          <w:rFonts w:hint="eastAsia"/>
          <w:sz w:val="24"/>
        </w:rPr>
        <w:t>°时，应垂直于水平面，倾斜角度不应超过±</w:t>
      </w:r>
      <w:r>
        <w:rPr>
          <w:rFonts w:hint="eastAsia"/>
          <w:sz w:val="24"/>
        </w:rPr>
        <w:t>1</w:t>
      </w:r>
      <w:r>
        <w:rPr>
          <w:rFonts w:hint="eastAsia"/>
          <w:sz w:val="24"/>
        </w:rPr>
        <w:t>°；</w:t>
      </w:r>
    </w:p>
    <w:p w:rsidR="00651E3E" w:rsidRDefault="00EB4E74" w:rsidP="005020D7">
      <w:pPr>
        <w:spacing w:line="360" w:lineRule="auto"/>
        <w:rPr>
          <w:sz w:val="24"/>
        </w:rPr>
      </w:pPr>
      <w:r>
        <w:rPr>
          <w:rFonts w:hint="eastAsia"/>
          <w:sz w:val="24"/>
        </w:rPr>
        <w:t xml:space="preserve">b) </w:t>
      </w:r>
      <w:r>
        <w:rPr>
          <w:rFonts w:hint="eastAsia"/>
          <w:sz w:val="24"/>
        </w:rPr>
        <w:t>应有横断面、矢状面和冠状面的定位指示灯；</w:t>
      </w:r>
    </w:p>
    <w:p w:rsidR="00651E3E" w:rsidRDefault="00EB4E74" w:rsidP="005020D7">
      <w:pPr>
        <w:spacing w:line="360" w:lineRule="auto"/>
        <w:rPr>
          <w:sz w:val="24"/>
        </w:rPr>
      </w:pPr>
      <w:r>
        <w:rPr>
          <w:rFonts w:hint="eastAsia"/>
          <w:sz w:val="24"/>
        </w:rPr>
        <w:t xml:space="preserve">c) </w:t>
      </w:r>
      <w:r>
        <w:rPr>
          <w:rFonts w:hint="eastAsia"/>
          <w:sz w:val="24"/>
        </w:rPr>
        <w:t>至少应具备正位和侧位两种定位扫描功能。</w:t>
      </w:r>
    </w:p>
    <w:p w:rsidR="00651E3E" w:rsidRDefault="00EB4E74" w:rsidP="005020D7">
      <w:pPr>
        <w:spacing w:line="360" w:lineRule="auto"/>
        <w:rPr>
          <w:sz w:val="24"/>
        </w:rPr>
      </w:pPr>
      <w:bookmarkStart w:id="129" w:name="_Toc295988126"/>
      <w:bookmarkStart w:id="130" w:name="_Toc285113408"/>
      <w:r>
        <w:rPr>
          <w:rFonts w:hint="eastAsia"/>
          <w:sz w:val="24"/>
        </w:rPr>
        <w:t>2.</w:t>
      </w:r>
      <w:r w:rsidR="00295E00">
        <w:rPr>
          <w:rFonts w:hint="eastAsia"/>
          <w:sz w:val="24"/>
        </w:rPr>
        <w:t>7</w:t>
      </w:r>
      <w:r>
        <w:rPr>
          <w:rFonts w:hint="eastAsia"/>
          <w:sz w:val="24"/>
        </w:rPr>
        <w:t>.2.3</w:t>
      </w:r>
      <w:bookmarkStart w:id="131" w:name="_Toc285113409"/>
      <w:bookmarkEnd w:id="129"/>
      <w:bookmarkEnd w:id="130"/>
      <w:r>
        <w:rPr>
          <w:rFonts w:hint="eastAsia"/>
          <w:sz w:val="24"/>
        </w:rPr>
        <w:t>机架激光</w:t>
      </w:r>
      <w:bookmarkEnd w:id="131"/>
      <w:r>
        <w:rPr>
          <w:rFonts w:hint="eastAsia"/>
          <w:sz w:val="24"/>
        </w:rPr>
        <w:t>灯</w:t>
      </w:r>
    </w:p>
    <w:p w:rsidR="00651E3E" w:rsidRDefault="00EB4E74" w:rsidP="005020D7">
      <w:pPr>
        <w:spacing w:line="360" w:lineRule="auto"/>
        <w:rPr>
          <w:sz w:val="24"/>
        </w:rPr>
      </w:pPr>
      <w:r>
        <w:rPr>
          <w:rFonts w:hint="eastAsia"/>
          <w:sz w:val="24"/>
        </w:rPr>
        <w:t>测试模体中心位于扫描中心时，机架激光灯投射的激光线应满足下列要求：</w:t>
      </w:r>
    </w:p>
    <w:p w:rsidR="00651E3E" w:rsidRDefault="00EB4E74" w:rsidP="005020D7">
      <w:pPr>
        <w:spacing w:line="360" w:lineRule="auto"/>
        <w:rPr>
          <w:sz w:val="24"/>
        </w:rPr>
      </w:pPr>
      <w:r>
        <w:rPr>
          <w:rFonts w:hint="eastAsia"/>
          <w:sz w:val="24"/>
        </w:rPr>
        <w:t xml:space="preserve">a) </w:t>
      </w:r>
      <w:r>
        <w:rPr>
          <w:rFonts w:hint="eastAsia"/>
          <w:sz w:val="24"/>
        </w:rPr>
        <w:t>机架内激光灯投射的横断面激光线应在扫描平面内，偏差不应超过±</w:t>
      </w:r>
      <w:r>
        <w:rPr>
          <w:rFonts w:hint="eastAsia"/>
          <w:sz w:val="24"/>
        </w:rPr>
        <w:t>1mm</w:t>
      </w:r>
      <w:r>
        <w:rPr>
          <w:rFonts w:hint="eastAsia"/>
          <w:sz w:val="24"/>
        </w:rPr>
        <w:t>；</w:t>
      </w:r>
    </w:p>
    <w:p w:rsidR="00651E3E" w:rsidRDefault="00EB4E74" w:rsidP="005020D7">
      <w:pPr>
        <w:spacing w:line="360" w:lineRule="auto"/>
        <w:rPr>
          <w:sz w:val="24"/>
        </w:rPr>
      </w:pPr>
      <w:r>
        <w:rPr>
          <w:rFonts w:hint="eastAsia"/>
          <w:sz w:val="24"/>
        </w:rPr>
        <w:t xml:space="preserve">b) </w:t>
      </w:r>
      <w:r>
        <w:rPr>
          <w:rFonts w:hint="eastAsia"/>
          <w:sz w:val="24"/>
        </w:rPr>
        <w:t>机架外壳顶部激光灯投射的矢状面激光线应垂直于扫描平面且与扫描平面相交于扫描中心，其偏差不应超过±</w:t>
      </w:r>
      <w:r>
        <w:rPr>
          <w:rFonts w:hint="eastAsia"/>
          <w:sz w:val="24"/>
        </w:rPr>
        <w:t>1mm</w:t>
      </w:r>
      <w:r>
        <w:rPr>
          <w:rFonts w:hint="eastAsia"/>
          <w:sz w:val="24"/>
        </w:rPr>
        <w:t>。</w:t>
      </w:r>
    </w:p>
    <w:p w:rsidR="00651E3E" w:rsidRDefault="00EB4E74" w:rsidP="005020D7">
      <w:pPr>
        <w:spacing w:line="360" w:lineRule="auto"/>
        <w:rPr>
          <w:sz w:val="24"/>
        </w:rPr>
      </w:pPr>
      <w:r>
        <w:rPr>
          <w:rFonts w:hint="eastAsia"/>
          <w:sz w:val="24"/>
        </w:rPr>
        <w:t>c)</w:t>
      </w:r>
      <w:r>
        <w:rPr>
          <w:rFonts w:hint="eastAsia"/>
          <w:sz w:val="24"/>
        </w:rPr>
        <w:t>机架外壳顶部激光灯投射的横断面激光线应与扫描平面平行，其偏差不应超过±</w:t>
      </w:r>
      <w:r>
        <w:rPr>
          <w:sz w:val="24"/>
        </w:rPr>
        <w:t>1mm</w:t>
      </w:r>
      <w:r>
        <w:rPr>
          <w:rFonts w:hint="eastAsia"/>
          <w:sz w:val="24"/>
        </w:rPr>
        <w:t>。</w:t>
      </w:r>
    </w:p>
    <w:p w:rsidR="00651E3E" w:rsidRDefault="00EB4E74" w:rsidP="005020D7">
      <w:pPr>
        <w:spacing w:line="360" w:lineRule="auto"/>
        <w:rPr>
          <w:sz w:val="24"/>
        </w:rPr>
      </w:pPr>
      <w:r>
        <w:rPr>
          <w:sz w:val="24"/>
        </w:rPr>
        <w:t xml:space="preserve">d) </w:t>
      </w:r>
      <w:r>
        <w:rPr>
          <w:sz w:val="24"/>
        </w:rPr>
        <w:tab/>
      </w:r>
      <w:r>
        <w:rPr>
          <w:rFonts w:hint="eastAsia"/>
          <w:sz w:val="24"/>
        </w:rPr>
        <w:t>机架两侧激光灯投射的冠状面激光线应与测试模体两侧十字线的中心点重合，偏差不应超过±</w:t>
      </w:r>
      <w:r>
        <w:rPr>
          <w:sz w:val="24"/>
        </w:rPr>
        <w:t>1mm</w:t>
      </w:r>
      <w:r>
        <w:rPr>
          <w:rFonts w:hint="eastAsia"/>
          <w:sz w:val="24"/>
        </w:rPr>
        <w:t>。</w:t>
      </w:r>
    </w:p>
    <w:p w:rsidR="00651E3E" w:rsidRDefault="00EB4E74" w:rsidP="005020D7">
      <w:pPr>
        <w:spacing w:line="360" w:lineRule="auto"/>
        <w:rPr>
          <w:sz w:val="24"/>
        </w:rPr>
      </w:pPr>
      <w:bookmarkStart w:id="132" w:name="_Toc295988127"/>
      <w:r>
        <w:rPr>
          <w:rFonts w:hint="eastAsia"/>
          <w:sz w:val="24"/>
        </w:rPr>
        <w:t>2.</w:t>
      </w:r>
      <w:r w:rsidR="00295E00">
        <w:rPr>
          <w:rFonts w:hint="eastAsia"/>
          <w:sz w:val="24"/>
        </w:rPr>
        <w:t>7</w:t>
      </w:r>
      <w:r>
        <w:rPr>
          <w:rFonts w:hint="eastAsia"/>
          <w:sz w:val="24"/>
        </w:rPr>
        <w:t>.2.4</w:t>
      </w:r>
      <w:r>
        <w:rPr>
          <w:rFonts w:hint="eastAsia"/>
          <w:sz w:val="24"/>
        </w:rPr>
        <w:t>定位像的定位准确度</w:t>
      </w:r>
      <w:bookmarkStart w:id="133" w:name="_Toc285113412"/>
      <w:bookmarkEnd w:id="132"/>
    </w:p>
    <w:bookmarkEnd w:id="133"/>
    <w:p w:rsidR="00651E3E" w:rsidRDefault="00EB4E74" w:rsidP="005020D7">
      <w:pPr>
        <w:spacing w:line="360" w:lineRule="auto"/>
        <w:rPr>
          <w:sz w:val="24"/>
        </w:rPr>
      </w:pPr>
      <w:r>
        <w:rPr>
          <w:rFonts w:hint="eastAsia"/>
          <w:sz w:val="24"/>
        </w:rPr>
        <w:t>在设备的扫描范围内，定位像定位的准确度不应超过±</w:t>
      </w:r>
      <w:r>
        <w:rPr>
          <w:rFonts w:hint="eastAsia"/>
          <w:sz w:val="24"/>
        </w:rPr>
        <w:t>1mm</w:t>
      </w:r>
      <w:r>
        <w:rPr>
          <w:rFonts w:hint="eastAsia"/>
          <w:sz w:val="24"/>
        </w:rPr>
        <w:t>。</w:t>
      </w:r>
      <w:bookmarkStart w:id="134" w:name="_Toc295988128"/>
    </w:p>
    <w:p w:rsidR="00295E00" w:rsidRDefault="00EB4E74" w:rsidP="005020D7">
      <w:pPr>
        <w:spacing w:line="360" w:lineRule="auto"/>
        <w:rPr>
          <w:sz w:val="24"/>
        </w:rPr>
      </w:pPr>
      <w:r>
        <w:rPr>
          <w:sz w:val="24"/>
        </w:rPr>
        <w:t>2.</w:t>
      </w:r>
      <w:r w:rsidR="00295E00">
        <w:rPr>
          <w:rFonts w:hint="eastAsia"/>
          <w:sz w:val="24"/>
        </w:rPr>
        <w:t>7</w:t>
      </w:r>
      <w:r>
        <w:rPr>
          <w:sz w:val="24"/>
        </w:rPr>
        <w:t>.2.5</w:t>
      </w:r>
      <w:r>
        <w:rPr>
          <w:rFonts w:hint="eastAsia"/>
          <w:sz w:val="24"/>
        </w:rPr>
        <w:t>剂量说明</w:t>
      </w:r>
      <w:bookmarkEnd w:id="134"/>
    </w:p>
    <w:p w:rsidR="00651E3E" w:rsidRDefault="00EB4E74" w:rsidP="005020D7">
      <w:pPr>
        <w:spacing w:line="360" w:lineRule="auto"/>
        <w:rPr>
          <w:sz w:val="24"/>
        </w:rPr>
      </w:pPr>
      <w:r>
        <w:rPr>
          <w:rFonts w:hint="eastAsia"/>
          <w:sz w:val="24"/>
        </w:rPr>
        <w:t>2.</w:t>
      </w:r>
      <w:r w:rsidR="00295E00">
        <w:rPr>
          <w:rFonts w:hint="eastAsia"/>
          <w:sz w:val="24"/>
        </w:rPr>
        <w:t>7</w:t>
      </w:r>
      <w:r>
        <w:rPr>
          <w:rFonts w:hint="eastAsia"/>
          <w:sz w:val="24"/>
        </w:rPr>
        <w:t>.2.5.1</w:t>
      </w:r>
      <w:r>
        <w:rPr>
          <w:rFonts w:hint="eastAsia"/>
        </w:rPr>
        <w:t>CT</w:t>
      </w:r>
      <w:r>
        <w:rPr>
          <w:rFonts w:hint="eastAsia"/>
        </w:rPr>
        <w:t>剂量指数</w:t>
      </w:r>
      <w:r>
        <w:rPr>
          <w:rFonts w:hint="eastAsia"/>
        </w:rPr>
        <w:t>100</w:t>
      </w:r>
      <w:r>
        <w:rPr>
          <w:rFonts w:hint="eastAsia"/>
        </w:rPr>
        <w:t>（</w:t>
      </w:r>
      <w:r>
        <w:t>CTDI</w:t>
      </w:r>
      <w:r>
        <w:rPr>
          <w:vertAlign w:val="subscript"/>
        </w:rPr>
        <w:t>100</w:t>
      </w:r>
      <w:r>
        <w:rPr>
          <w:rFonts w:hint="eastAsia"/>
        </w:rPr>
        <w:t>）</w:t>
      </w:r>
    </w:p>
    <w:p w:rsidR="00651E3E" w:rsidRDefault="00EB4E74" w:rsidP="005020D7">
      <w:pPr>
        <w:autoSpaceDE w:val="0"/>
        <w:autoSpaceDN w:val="0"/>
        <w:adjustRightInd w:val="0"/>
        <w:spacing w:line="360" w:lineRule="auto"/>
        <w:ind w:firstLineChars="200" w:firstLine="420"/>
        <w:rPr>
          <w:szCs w:val="21"/>
        </w:rPr>
      </w:pPr>
      <w:r>
        <w:rPr>
          <w:rFonts w:hint="eastAsia"/>
          <w:szCs w:val="21"/>
        </w:rPr>
        <w:t>使用</w:t>
      </w:r>
      <w:r>
        <w:rPr>
          <w:rFonts w:hint="eastAsia"/>
          <w:szCs w:val="21"/>
        </w:rPr>
        <w:t>5.5.1.1</w:t>
      </w:r>
      <w:r>
        <w:rPr>
          <w:rFonts w:hint="eastAsia"/>
          <w:szCs w:val="21"/>
        </w:rPr>
        <w:t>规定的模体以获取下述剂量信息。应在随机文件中提供每一种应用（例如头部、体部等）的剂量信息。测量时应把剂量模体放置在患者床上，在无任何附加衰减材料的</w:t>
      </w:r>
      <w:r>
        <w:rPr>
          <w:rFonts w:hint="eastAsia"/>
          <w:szCs w:val="21"/>
        </w:rPr>
        <w:lastRenderedPageBreak/>
        <w:t>情况下进行。剂量模体应置于扫描区域的中心，并位于放射治疗</w:t>
      </w:r>
      <w:r>
        <w:rPr>
          <w:rFonts w:hint="eastAsia"/>
          <w:szCs w:val="21"/>
        </w:rPr>
        <w:t>CT</w:t>
      </w:r>
      <w:r>
        <w:rPr>
          <w:rFonts w:hint="eastAsia"/>
          <w:szCs w:val="21"/>
        </w:rPr>
        <w:t>模拟机机架旋转轴上。</w:t>
      </w:r>
    </w:p>
    <w:p w:rsidR="00651E3E" w:rsidRDefault="00EB4E74" w:rsidP="005020D7">
      <w:pPr>
        <w:autoSpaceDE w:val="0"/>
        <w:autoSpaceDN w:val="0"/>
        <w:adjustRightInd w:val="0"/>
        <w:spacing w:line="360" w:lineRule="auto"/>
        <w:ind w:firstLineChars="200" w:firstLine="420"/>
        <w:rPr>
          <w:szCs w:val="21"/>
        </w:rPr>
      </w:pPr>
      <w:r>
        <w:rPr>
          <w:rFonts w:hint="eastAsia"/>
          <w:szCs w:val="21"/>
        </w:rPr>
        <w:t>随机文件中应给出以下信息：</w:t>
      </w:r>
    </w:p>
    <w:p w:rsidR="00651E3E" w:rsidRDefault="00EB4E74" w:rsidP="005020D7">
      <w:pPr>
        <w:pStyle w:val="22"/>
        <w:overflowPunct w:val="0"/>
        <w:spacing w:line="360" w:lineRule="auto"/>
        <w:ind w:firstLine="420"/>
        <w:jc w:val="left"/>
        <w:rPr>
          <w:szCs w:val="21"/>
        </w:rPr>
      </w:pPr>
      <w:r>
        <w:rPr>
          <w:rFonts w:hint="eastAsia"/>
          <w:szCs w:val="21"/>
        </w:rPr>
        <w:t>a)</w:t>
      </w:r>
      <w:r>
        <w:rPr>
          <w:rFonts w:hint="eastAsia"/>
          <w:szCs w:val="21"/>
        </w:rPr>
        <w:t>在使用</w:t>
      </w:r>
      <w:r>
        <w:rPr>
          <w:rFonts w:hint="eastAsia"/>
          <w:szCs w:val="21"/>
        </w:rPr>
        <w:t>5.5.1.1</w:t>
      </w:r>
      <w:r>
        <w:rPr>
          <w:rFonts w:hint="eastAsia"/>
          <w:szCs w:val="21"/>
        </w:rPr>
        <w:t>所规定的剂量模体的下述位置上的</w:t>
      </w:r>
      <w:r>
        <w:rPr>
          <w:szCs w:val="21"/>
        </w:rPr>
        <w:t>CTDI</w:t>
      </w:r>
      <w:r>
        <w:rPr>
          <w:szCs w:val="21"/>
          <w:vertAlign w:val="subscript"/>
        </w:rPr>
        <w:t>100</w:t>
      </w:r>
      <w:r>
        <w:rPr>
          <w:rFonts w:hint="eastAsia"/>
          <w:szCs w:val="21"/>
        </w:rPr>
        <w:t>值及相应的放射治疗</w:t>
      </w:r>
      <w:r>
        <w:rPr>
          <w:rFonts w:hint="eastAsia"/>
          <w:szCs w:val="21"/>
        </w:rPr>
        <w:t>CT</w:t>
      </w:r>
      <w:r>
        <w:rPr>
          <w:rFonts w:hint="eastAsia"/>
          <w:szCs w:val="21"/>
        </w:rPr>
        <w:t>模拟机运行条件，运行条件应是制造商所推荐的典型值：</w:t>
      </w:r>
    </w:p>
    <w:p w:rsidR="00651E3E" w:rsidRDefault="00EB4E74" w:rsidP="005020D7">
      <w:pPr>
        <w:autoSpaceDE w:val="0"/>
        <w:autoSpaceDN w:val="0"/>
        <w:adjustRightInd w:val="0"/>
        <w:spacing w:line="360" w:lineRule="auto"/>
        <w:ind w:firstLine="420"/>
        <w:jc w:val="left"/>
        <w:rPr>
          <w:rFonts w:ascii="宋体" w:hAnsi="宋体" w:cs="TimesNewRoman"/>
          <w:kern w:val="0"/>
          <w:szCs w:val="21"/>
        </w:rPr>
      </w:pPr>
      <w:r>
        <w:rPr>
          <w:rFonts w:hint="eastAsia"/>
          <w:szCs w:val="21"/>
        </w:rPr>
        <w:t>1)</w:t>
      </w:r>
      <w:r>
        <w:rPr>
          <w:rFonts w:hint="eastAsia"/>
          <w:szCs w:val="21"/>
        </w:rPr>
        <w:t>沿着模体的旋转轴线〔</w:t>
      </w:r>
      <w:r>
        <w:rPr>
          <w:rFonts w:hint="eastAsia"/>
          <w:szCs w:val="21"/>
        </w:rPr>
        <w:t>CTDI</w:t>
      </w:r>
      <w:r>
        <w:rPr>
          <w:rFonts w:hint="eastAsia"/>
          <w:szCs w:val="21"/>
          <w:vertAlign w:val="subscript"/>
        </w:rPr>
        <w:t>100(</w:t>
      </w:r>
      <w:r>
        <w:rPr>
          <w:rFonts w:hint="eastAsia"/>
          <w:szCs w:val="21"/>
          <w:vertAlign w:val="subscript"/>
        </w:rPr>
        <w:t>中心</w:t>
      </w:r>
      <w:r>
        <w:rPr>
          <w:rFonts w:hint="eastAsia"/>
          <w:szCs w:val="21"/>
          <w:vertAlign w:val="subscript"/>
        </w:rPr>
        <w:t>)</w:t>
      </w:r>
      <w:r>
        <w:rPr>
          <w:rFonts w:hint="eastAsia"/>
          <w:szCs w:val="21"/>
        </w:rPr>
        <w:t>〕</w:t>
      </w:r>
      <w:r>
        <w:rPr>
          <w:rFonts w:hint="eastAsia"/>
          <w:szCs w:val="21"/>
        </w:rPr>
        <w:t>.</w:t>
      </w:r>
    </w:p>
    <w:p w:rsidR="00651E3E" w:rsidRDefault="00EB4E74" w:rsidP="005020D7">
      <w:pPr>
        <w:autoSpaceDE w:val="0"/>
        <w:autoSpaceDN w:val="0"/>
        <w:adjustRightInd w:val="0"/>
        <w:spacing w:line="360" w:lineRule="auto"/>
        <w:ind w:firstLine="420"/>
        <w:jc w:val="left"/>
        <w:rPr>
          <w:szCs w:val="21"/>
        </w:rPr>
      </w:pPr>
      <w:r>
        <w:rPr>
          <w:rFonts w:hint="eastAsia"/>
          <w:szCs w:val="21"/>
        </w:rPr>
        <w:t>2)</w:t>
      </w:r>
      <w:r>
        <w:rPr>
          <w:rFonts w:ascii="宋体" w:cs="宋体" w:hint="eastAsia"/>
          <w:kern w:val="0"/>
          <w:szCs w:val="21"/>
        </w:rPr>
        <w:t xml:space="preserve"> 沿旋转轴平行线、将幅射探测器插入距体模表面向里</w:t>
      </w:r>
      <w:r>
        <w:rPr>
          <w:kern w:val="0"/>
          <w:szCs w:val="21"/>
        </w:rPr>
        <w:t>10mm</w:t>
      </w:r>
      <w:r>
        <w:rPr>
          <w:rFonts w:hint="eastAsia"/>
          <w:kern w:val="0"/>
          <w:szCs w:val="21"/>
        </w:rPr>
        <w:t>的一个测量孔，沿轴线移动治疗床找出</w:t>
      </w:r>
      <w:r>
        <w:rPr>
          <w:rFonts w:ascii="宋体" w:cs="宋体" w:hint="eastAsia"/>
          <w:kern w:val="0"/>
          <w:szCs w:val="21"/>
        </w:rPr>
        <w:t>最大</w:t>
      </w:r>
      <w:r>
        <w:rPr>
          <w:kern w:val="0"/>
          <w:szCs w:val="21"/>
        </w:rPr>
        <w:t>CTDI</w:t>
      </w:r>
      <w:r>
        <w:rPr>
          <w:kern w:val="0"/>
          <w:sz w:val="14"/>
          <w:szCs w:val="14"/>
        </w:rPr>
        <w:t>100</w:t>
      </w:r>
      <w:r>
        <w:rPr>
          <w:rFonts w:ascii="宋体" w:cs="宋体" w:hint="eastAsia"/>
          <w:kern w:val="0"/>
          <w:szCs w:val="21"/>
        </w:rPr>
        <w:t>值的位置</w:t>
      </w:r>
      <w:r>
        <w:rPr>
          <w:rFonts w:hint="eastAsia"/>
          <w:szCs w:val="21"/>
        </w:rPr>
        <w:t>。</w:t>
      </w:r>
    </w:p>
    <w:p w:rsidR="00651E3E" w:rsidRDefault="00EB4E74" w:rsidP="005020D7">
      <w:pPr>
        <w:autoSpaceDE w:val="0"/>
        <w:autoSpaceDN w:val="0"/>
        <w:adjustRightInd w:val="0"/>
        <w:spacing w:line="360" w:lineRule="auto"/>
        <w:ind w:firstLine="420"/>
        <w:jc w:val="left"/>
        <w:rPr>
          <w:szCs w:val="21"/>
        </w:rPr>
      </w:pPr>
      <w:r>
        <w:rPr>
          <w:rFonts w:hint="eastAsia"/>
          <w:szCs w:val="21"/>
        </w:rPr>
        <w:t>3)</w:t>
      </w:r>
      <w:r>
        <w:rPr>
          <w:rFonts w:hint="eastAsia"/>
          <w:szCs w:val="21"/>
        </w:rPr>
        <w:t>沿着与旋转轴线的平行线、距模体的表面向里</w:t>
      </w:r>
      <w:r>
        <w:rPr>
          <w:rFonts w:hint="eastAsia"/>
          <w:szCs w:val="21"/>
        </w:rPr>
        <w:t>10mm</w:t>
      </w:r>
      <w:r>
        <w:rPr>
          <w:rFonts w:hint="eastAsia"/>
          <w:szCs w:val="21"/>
        </w:rPr>
        <w:t>、从</w:t>
      </w:r>
      <w:r>
        <w:rPr>
          <w:rFonts w:hint="eastAsia"/>
          <w:szCs w:val="21"/>
        </w:rPr>
        <w:t>a)2)</w:t>
      </w:r>
      <w:r>
        <w:rPr>
          <w:rFonts w:hint="eastAsia"/>
          <w:szCs w:val="21"/>
        </w:rPr>
        <w:t>的位置旋转</w:t>
      </w:r>
      <w:r>
        <w:rPr>
          <w:rFonts w:hint="eastAsia"/>
          <w:szCs w:val="21"/>
        </w:rPr>
        <w:t>90</w:t>
      </w:r>
      <w:r>
        <w:rPr>
          <w:szCs w:val="21"/>
        </w:rPr>
        <w:t>°</w:t>
      </w:r>
      <w:r>
        <w:rPr>
          <w:rFonts w:hint="eastAsia"/>
          <w:szCs w:val="21"/>
        </w:rPr>
        <w:t>、</w:t>
      </w:r>
      <w:r>
        <w:rPr>
          <w:rFonts w:hint="eastAsia"/>
          <w:szCs w:val="21"/>
        </w:rPr>
        <w:t>180</w:t>
      </w:r>
      <w:r>
        <w:rPr>
          <w:rFonts w:hint="eastAsia"/>
          <w:szCs w:val="21"/>
        </w:rPr>
        <w:t>°和</w:t>
      </w:r>
      <w:r>
        <w:rPr>
          <w:rFonts w:hint="eastAsia"/>
          <w:szCs w:val="21"/>
        </w:rPr>
        <w:t>270</w:t>
      </w:r>
      <w:r>
        <w:rPr>
          <w:rFonts w:hint="eastAsia"/>
          <w:szCs w:val="21"/>
        </w:rPr>
        <w:t>°的位置上。运行条件应是制造商推荐的典型值，</w:t>
      </w:r>
      <w:r>
        <w:rPr>
          <w:szCs w:val="21"/>
        </w:rPr>
        <w:t>CTDI</w:t>
      </w:r>
      <w:r>
        <w:rPr>
          <w:szCs w:val="21"/>
          <w:vertAlign w:val="subscript"/>
        </w:rPr>
        <w:t>100</w:t>
      </w:r>
      <w:r>
        <w:rPr>
          <w:rFonts w:hint="eastAsia"/>
          <w:szCs w:val="21"/>
        </w:rPr>
        <w:t>值为最大时的那个安放位置应根据扫描机械外壳或放射治疗</w:t>
      </w:r>
      <w:r>
        <w:rPr>
          <w:rFonts w:hint="eastAsia"/>
          <w:szCs w:val="21"/>
        </w:rPr>
        <w:t>CT</w:t>
      </w:r>
      <w:r>
        <w:rPr>
          <w:rFonts w:hint="eastAsia"/>
          <w:szCs w:val="21"/>
        </w:rPr>
        <w:t>模拟机的其他容易识别的部件，按</w:t>
      </w:r>
      <w:r>
        <w:rPr>
          <w:rFonts w:hint="eastAsia"/>
          <w:szCs w:val="21"/>
        </w:rPr>
        <w:t>a)2)</w:t>
      </w:r>
      <w:r>
        <w:rPr>
          <w:rFonts w:hint="eastAsia"/>
          <w:szCs w:val="21"/>
        </w:rPr>
        <w:t>所规定的那样给出定位，以便在这个方向上安放模体。</w:t>
      </w:r>
    </w:p>
    <w:p w:rsidR="00651E3E" w:rsidRDefault="00EB4E74" w:rsidP="005020D7">
      <w:pPr>
        <w:autoSpaceDE w:val="0"/>
        <w:autoSpaceDN w:val="0"/>
        <w:adjustRightInd w:val="0"/>
        <w:spacing w:line="360" w:lineRule="auto"/>
        <w:ind w:firstLine="420"/>
        <w:jc w:val="left"/>
        <w:rPr>
          <w:szCs w:val="21"/>
        </w:rPr>
      </w:pPr>
      <w:r>
        <w:rPr>
          <w:rFonts w:hint="eastAsia"/>
          <w:szCs w:val="21"/>
        </w:rPr>
        <w:t>4) CTDI</w:t>
      </w:r>
      <w:r>
        <w:rPr>
          <w:rFonts w:hint="eastAsia"/>
          <w:szCs w:val="21"/>
          <w:vertAlign w:val="subscript"/>
        </w:rPr>
        <w:t>100(</w:t>
      </w:r>
      <w:r>
        <w:rPr>
          <w:rFonts w:hint="eastAsia"/>
          <w:szCs w:val="21"/>
          <w:vertAlign w:val="subscript"/>
        </w:rPr>
        <w:t>周边</w:t>
      </w:r>
      <w:r>
        <w:rPr>
          <w:rFonts w:hint="eastAsia"/>
          <w:szCs w:val="21"/>
          <w:vertAlign w:val="subscript"/>
        </w:rPr>
        <w:t>)</w:t>
      </w:r>
      <w:r>
        <w:rPr>
          <w:rFonts w:hint="eastAsia"/>
          <w:szCs w:val="21"/>
        </w:rPr>
        <w:t>是按</w:t>
      </w:r>
      <w:r>
        <w:rPr>
          <w:rFonts w:hint="eastAsia"/>
          <w:szCs w:val="21"/>
        </w:rPr>
        <w:t xml:space="preserve">4.5.8 </w:t>
      </w:r>
      <w:r>
        <w:rPr>
          <w:szCs w:val="21"/>
        </w:rPr>
        <w:t>a</w:t>
      </w:r>
      <w:r>
        <w:rPr>
          <w:rFonts w:hint="eastAsia"/>
          <w:szCs w:val="21"/>
        </w:rPr>
        <w:t>)</w:t>
      </w:r>
      <w:r>
        <w:rPr>
          <w:szCs w:val="21"/>
        </w:rPr>
        <w:t>2</w:t>
      </w:r>
      <w:r>
        <w:rPr>
          <w:rFonts w:hint="eastAsia"/>
          <w:szCs w:val="21"/>
        </w:rPr>
        <w:t>)</w:t>
      </w:r>
      <w:r>
        <w:rPr>
          <w:rFonts w:hint="eastAsia"/>
          <w:szCs w:val="21"/>
        </w:rPr>
        <w:t>和</w:t>
      </w:r>
      <w:r>
        <w:rPr>
          <w:szCs w:val="21"/>
        </w:rPr>
        <w:t>3</w:t>
      </w:r>
      <w:r>
        <w:rPr>
          <w:rFonts w:hint="eastAsia"/>
          <w:szCs w:val="21"/>
        </w:rPr>
        <w:t>)</w:t>
      </w:r>
      <w:r>
        <w:rPr>
          <w:rFonts w:hint="eastAsia"/>
          <w:szCs w:val="21"/>
        </w:rPr>
        <w:t>规定在剂量模体周边测量的四个</w:t>
      </w:r>
      <w:r>
        <w:rPr>
          <w:szCs w:val="21"/>
        </w:rPr>
        <w:t>CTDI</w:t>
      </w:r>
      <w:r>
        <w:rPr>
          <w:szCs w:val="21"/>
          <w:vertAlign w:val="subscript"/>
        </w:rPr>
        <w:t>100</w:t>
      </w:r>
      <w:r>
        <w:rPr>
          <w:rFonts w:hint="eastAsia"/>
          <w:szCs w:val="21"/>
        </w:rPr>
        <w:t>的平均值。</w:t>
      </w:r>
    </w:p>
    <w:p w:rsidR="00651E3E" w:rsidRDefault="00EB4E74" w:rsidP="005020D7">
      <w:pPr>
        <w:pStyle w:val="22"/>
        <w:overflowPunct w:val="0"/>
        <w:spacing w:line="360" w:lineRule="auto"/>
        <w:ind w:firstLine="420"/>
        <w:rPr>
          <w:szCs w:val="21"/>
        </w:rPr>
      </w:pPr>
      <w:r>
        <w:rPr>
          <w:szCs w:val="21"/>
        </w:rPr>
        <w:t xml:space="preserve">b) </w:t>
      </w:r>
      <w:r>
        <w:rPr>
          <w:szCs w:val="21"/>
        </w:rPr>
        <w:t>对每一个可选择的运行条件，改变</w:t>
      </w:r>
      <w:r>
        <w:rPr>
          <w:rFonts w:hint="eastAsia"/>
          <w:szCs w:val="21"/>
        </w:rPr>
        <w:t>CTDI</w:t>
      </w:r>
      <w:r>
        <w:rPr>
          <w:rFonts w:hint="eastAsia"/>
          <w:szCs w:val="21"/>
          <w:vertAlign w:val="subscript"/>
        </w:rPr>
        <w:t>100(</w:t>
      </w:r>
      <w:r>
        <w:rPr>
          <w:rFonts w:hint="eastAsia"/>
          <w:szCs w:val="21"/>
          <w:vertAlign w:val="subscript"/>
        </w:rPr>
        <w:t>中心</w:t>
      </w:r>
      <w:r>
        <w:rPr>
          <w:rFonts w:hint="eastAsia"/>
          <w:szCs w:val="21"/>
          <w:vertAlign w:val="subscript"/>
        </w:rPr>
        <w:t>)</w:t>
      </w:r>
      <w:r>
        <w:rPr>
          <w:rFonts w:hint="eastAsia"/>
          <w:szCs w:val="21"/>
        </w:rPr>
        <w:t>数值</w:t>
      </w:r>
      <w:r>
        <w:rPr>
          <w:szCs w:val="21"/>
        </w:rPr>
        <w:t>将会使剂量模体中心位置的</w:t>
      </w:r>
      <w:r>
        <w:rPr>
          <w:szCs w:val="21"/>
        </w:rPr>
        <w:t>CTDI</w:t>
      </w:r>
      <w:r>
        <w:rPr>
          <w:szCs w:val="21"/>
          <w:vertAlign w:val="subscript"/>
        </w:rPr>
        <w:t>100</w:t>
      </w:r>
      <w:r>
        <w:rPr>
          <w:szCs w:val="21"/>
        </w:rPr>
        <w:t>发生变化。</w:t>
      </w:r>
    </w:p>
    <w:p w:rsidR="00651E3E" w:rsidRDefault="00EB4E74" w:rsidP="005020D7">
      <w:pPr>
        <w:autoSpaceDE w:val="0"/>
        <w:autoSpaceDN w:val="0"/>
        <w:adjustRightInd w:val="0"/>
        <w:spacing w:line="360" w:lineRule="auto"/>
        <w:ind w:firstLine="420"/>
        <w:jc w:val="left"/>
        <w:rPr>
          <w:szCs w:val="21"/>
        </w:rPr>
      </w:pPr>
      <w:r>
        <w:rPr>
          <w:szCs w:val="21"/>
        </w:rPr>
        <w:t>该</w:t>
      </w:r>
      <w:r>
        <w:rPr>
          <w:szCs w:val="21"/>
        </w:rPr>
        <w:t>CTDI</w:t>
      </w:r>
      <w:r>
        <w:rPr>
          <w:szCs w:val="21"/>
          <w:vertAlign w:val="subscript"/>
        </w:rPr>
        <w:t>100</w:t>
      </w:r>
      <w:r>
        <w:rPr>
          <w:rFonts w:hint="eastAsia"/>
          <w:szCs w:val="21"/>
          <w:vertAlign w:val="subscript"/>
        </w:rPr>
        <w:t>(</w:t>
      </w:r>
      <w:r>
        <w:rPr>
          <w:rFonts w:hint="eastAsia"/>
          <w:szCs w:val="21"/>
          <w:vertAlign w:val="subscript"/>
        </w:rPr>
        <w:t>中心</w:t>
      </w:r>
      <w:r>
        <w:rPr>
          <w:rFonts w:hint="eastAsia"/>
          <w:szCs w:val="21"/>
          <w:vertAlign w:val="subscript"/>
        </w:rPr>
        <w:t>)</w:t>
      </w:r>
      <w:r>
        <w:rPr>
          <w:szCs w:val="21"/>
        </w:rPr>
        <w:t>应用将本条</w:t>
      </w:r>
      <w:r>
        <w:rPr>
          <w:szCs w:val="21"/>
        </w:rPr>
        <w:t>a)</w:t>
      </w:r>
      <w:r>
        <w:rPr>
          <w:szCs w:val="21"/>
        </w:rPr>
        <w:t>所述的剂量模体中心位置的</w:t>
      </w:r>
      <w:r>
        <w:rPr>
          <w:szCs w:val="21"/>
        </w:rPr>
        <w:t>CTDI</w:t>
      </w:r>
      <w:r>
        <w:rPr>
          <w:szCs w:val="21"/>
          <w:vertAlign w:val="subscript"/>
        </w:rPr>
        <w:t>100</w:t>
      </w:r>
      <w:r>
        <w:rPr>
          <w:szCs w:val="21"/>
        </w:rPr>
        <w:t>进行归一化后的值加以表示。本条</w:t>
      </w:r>
      <w:r>
        <w:rPr>
          <w:szCs w:val="21"/>
        </w:rPr>
        <w:t>a)</w:t>
      </w:r>
      <w:r>
        <w:rPr>
          <w:szCs w:val="21"/>
        </w:rPr>
        <w:t>所属的</w:t>
      </w:r>
      <w:r>
        <w:rPr>
          <w:szCs w:val="21"/>
        </w:rPr>
        <w:t>CTDI</w:t>
      </w:r>
      <w:r>
        <w:rPr>
          <w:szCs w:val="21"/>
          <w:vertAlign w:val="subscript"/>
        </w:rPr>
        <w:t>100</w:t>
      </w:r>
      <w:r>
        <w:rPr>
          <w:rFonts w:hint="eastAsia"/>
          <w:szCs w:val="21"/>
          <w:vertAlign w:val="subscript"/>
        </w:rPr>
        <w:t>(</w:t>
      </w:r>
      <w:r>
        <w:rPr>
          <w:rFonts w:hint="eastAsia"/>
          <w:szCs w:val="21"/>
          <w:vertAlign w:val="subscript"/>
        </w:rPr>
        <w:t>中心</w:t>
      </w:r>
      <w:r>
        <w:rPr>
          <w:rFonts w:hint="eastAsia"/>
          <w:szCs w:val="21"/>
          <w:vertAlign w:val="subscript"/>
        </w:rPr>
        <w:t>)</w:t>
      </w:r>
      <w:r>
        <w:rPr>
          <w:szCs w:val="21"/>
        </w:rPr>
        <w:t>值为</w:t>
      </w:r>
      <w:r>
        <w:rPr>
          <w:szCs w:val="21"/>
        </w:rPr>
        <w:t>1</w:t>
      </w:r>
      <w:r>
        <w:rPr>
          <w:szCs w:val="21"/>
        </w:rPr>
        <w:t>。在改变某个单一运行条件时，所有其他独立的运行条件应维持在</w:t>
      </w:r>
      <w:r>
        <w:rPr>
          <w:szCs w:val="21"/>
        </w:rPr>
        <w:t>a)</w:t>
      </w:r>
      <w:r>
        <w:rPr>
          <w:szCs w:val="21"/>
        </w:rPr>
        <w:t>所述的典型值上。这些数据应是在制造商所指明的每一个运行条件的相应范围内。当某一运行条件的选择多于</w:t>
      </w:r>
      <w:r>
        <w:rPr>
          <w:szCs w:val="21"/>
        </w:rPr>
        <w:t>3</w:t>
      </w:r>
      <w:r>
        <w:rPr>
          <w:szCs w:val="21"/>
        </w:rPr>
        <w:t>个时，则至少应给出该运行条件下的最小、最大和一个中间值时的归一化的</w:t>
      </w:r>
      <w:r>
        <w:rPr>
          <w:szCs w:val="21"/>
        </w:rPr>
        <w:t>CTDI</w:t>
      </w:r>
      <w:r>
        <w:rPr>
          <w:szCs w:val="21"/>
          <w:vertAlign w:val="subscript"/>
        </w:rPr>
        <w:t>100</w:t>
      </w:r>
      <w:r>
        <w:rPr>
          <w:szCs w:val="21"/>
        </w:rPr>
        <w:t>值。</w:t>
      </w:r>
    </w:p>
    <w:p w:rsidR="00651E3E" w:rsidRDefault="00EB4E74" w:rsidP="005020D7">
      <w:pPr>
        <w:pStyle w:val="22"/>
        <w:overflowPunct w:val="0"/>
        <w:spacing w:line="360" w:lineRule="auto"/>
        <w:ind w:firstLine="420"/>
        <w:rPr>
          <w:szCs w:val="21"/>
        </w:rPr>
      </w:pPr>
      <w:r>
        <w:rPr>
          <w:szCs w:val="21"/>
        </w:rPr>
        <w:t xml:space="preserve">c) </w:t>
      </w:r>
      <w:r>
        <w:rPr>
          <w:szCs w:val="21"/>
        </w:rPr>
        <w:t>对每一个可选择的运行条件</w:t>
      </w:r>
      <w:r>
        <w:rPr>
          <w:rFonts w:hint="eastAsia"/>
          <w:szCs w:val="21"/>
        </w:rPr>
        <w:t>下</w:t>
      </w:r>
      <w:r>
        <w:rPr>
          <w:szCs w:val="21"/>
        </w:rPr>
        <w:t>，</w:t>
      </w:r>
      <w:r>
        <w:rPr>
          <w:szCs w:val="21"/>
        </w:rPr>
        <w:t>CTDI</w:t>
      </w:r>
      <w:r>
        <w:rPr>
          <w:szCs w:val="21"/>
          <w:vertAlign w:val="subscript"/>
        </w:rPr>
        <w:t>100</w:t>
      </w:r>
      <w:r>
        <w:rPr>
          <w:rFonts w:hint="eastAsia"/>
          <w:szCs w:val="21"/>
          <w:vertAlign w:val="subscript"/>
        </w:rPr>
        <w:t>(</w:t>
      </w:r>
      <w:r>
        <w:rPr>
          <w:rFonts w:hint="eastAsia"/>
          <w:szCs w:val="21"/>
          <w:vertAlign w:val="subscript"/>
        </w:rPr>
        <w:t>周边</w:t>
      </w:r>
      <w:r>
        <w:rPr>
          <w:rFonts w:hint="eastAsia"/>
          <w:szCs w:val="21"/>
          <w:vertAlign w:val="subscript"/>
        </w:rPr>
        <w:t>)</w:t>
      </w:r>
      <w:r>
        <w:rPr>
          <w:rFonts w:hint="eastAsia"/>
          <w:szCs w:val="21"/>
        </w:rPr>
        <w:t>的平均值</w:t>
      </w:r>
      <w:r>
        <w:rPr>
          <w:szCs w:val="21"/>
        </w:rPr>
        <w:t>。</w:t>
      </w:r>
    </w:p>
    <w:p w:rsidR="00651E3E" w:rsidRDefault="00EB4E74" w:rsidP="005020D7">
      <w:pPr>
        <w:autoSpaceDE w:val="0"/>
        <w:autoSpaceDN w:val="0"/>
        <w:adjustRightInd w:val="0"/>
        <w:spacing w:line="360" w:lineRule="auto"/>
        <w:ind w:firstLine="420"/>
        <w:jc w:val="left"/>
        <w:rPr>
          <w:color w:val="0000FF"/>
          <w:szCs w:val="21"/>
        </w:rPr>
      </w:pPr>
      <w:r>
        <w:rPr>
          <w:szCs w:val="21"/>
        </w:rPr>
        <w:t>该</w:t>
      </w:r>
      <w:r>
        <w:rPr>
          <w:szCs w:val="21"/>
        </w:rPr>
        <w:t>CTDI</w:t>
      </w:r>
      <w:r>
        <w:rPr>
          <w:szCs w:val="21"/>
          <w:vertAlign w:val="subscript"/>
        </w:rPr>
        <w:t>100</w:t>
      </w:r>
      <w:r>
        <w:rPr>
          <w:rFonts w:hint="eastAsia"/>
          <w:szCs w:val="21"/>
          <w:vertAlign w:val="subscript"/>
        </w:rPr>
        <w:t>(</w:t>
      </w:r>
      <w:r>
        <w:rPr>
          <w:rFonts w:hint="eastAsia"/>
          <w:szCs w:val="21"/>
          <w:vertAlign w:val="subscript"/>
        </w:rPr>
        <w:t>周边</w:t>
      </w:r>
      <w:r>
        <w:rPr>
          <w:rFonts w:hint="eastAsia"/>
          <w:szCs w:val="21"/>
          <w:vertAlign w:val="subscript"/>
        </w:rPr>
        <w:t>)</w:t>
      </w:r>
      <w:r>
        <w:rPr>
          <w:szCs w:val="21"/>
        </w:rPr>
        <w:t>应用将本条</w:t>
      </w:r>
      <w:r>
        <w:rPr>
          <w:szCs w:val="21"/>
        </w:rPr>
        <w:t>a)</w:t>
      </w:r>
      <w:r>
        <w:rPr>
          <w:szCs w:val="21"/>
        </w:rPr>
        <w:t>所述的剂量模体中心位置的</w:t>
      </w:r>
      <w:r>
        <w:rPr>
          <w:szCs w:val="21"/>
        </w:rPr>
        <w:t>CTDI</w:t>
      </w:r>
      <w:r>
        <w:rPr>
          <w:szCs w:val="21"/>
          <w:vertAlign w:val="subscript"/>
        </w:rPr>
        <w:t>100</w:t>
      </w:r>
      <w:r>
        <w:rPr>
          <w:rFonts w:hint="eastAsia"/>
          <w:szCs w:val="21"/>
          <w:vertAlign w:val="subscript"/>
        </w:rPr>
        <w:t>(</w:t>
      </w:r>
      <w:r>
        <w:rPr>
          <w:rFonts w:hint="eastAsia"/>
          <w:szCs w:val="21"/>
          <w:vertAlign w:val="subscript"/>
        </w:rPr>
        <w:t>周边</w:t>
      </w:r>
      <w:r>
        <w:rPr>
          <w:rFonts w:hint="eastAsia"/>
          <w:szCs w:val="21"/>
          <w:vertAlign w:val="subscript"/>
        </w:rPr>
        <w:t>)</w:t>
      </w:r>
      <w:r>
        <w:rPr>
          <w:szCs w:val="21"/>
        </w:rPr>
        <w:t>进行归一化后的值加以表示</w:t>
      </w:r>
      <w:r>
        <w:rPr>
          <w:rFonts w:hint="eastAsia"/>
          <w:szCs w:val="21"/>
        </w:rPr>
        <w:t>，</w:t>
      </w:r>
      <w:r>
        <w:rPr>
          <w:szCs w:val="21"/>
        </w:rPr>
        <w:t>本条</w:t>
      </w:r>
      <w:r>
        <w:rPr>
          <w:szCs w:val="21"/>
        </w:rPr>
        <w:t>a)</w:t>
      </w:r>
      <w:r>
        <w:rPr>
          <w:szCs w:val="21"/>
        </w:rPr>
        <w:t>所属的</w:t>
      </w:r>
      <w:r>
        <w:rPr>
          <w:szCs w:val="21"/>
        </w:rPr>
        <w:t>CTDI</w:t>
      </w:r>
      <w:r>
        <w:rPr>
          <w:szCs w:val="21"/>
          <w:vertAlign w:val="subscript"/>
        </w:rPr>
        <w:t>100</w:t>
      </w:r>
      <w:r>
        <w:rPr>
          <w:rFonts w:hint="eastAsia"/>
          <w:szCs w:val="21"/>
          <w:vertAlign w:val="subscript"/>
        </w:rPr>
        <w:t>(</w:t>
      </w:r>
      <w:r>
        <w:rPr>
          <w:rFonts w:hint="eastAsia"/>
          <w:szCs w:val="21"/>
          <w:vertAlign w:val="subscript"/>
        </w:rPr>
        <w:t>周边</w:t>
      </w:r>
      <w:r>
        <w:rPr>
          <w:rFonts w:hint="eastAsia"/>
          <w:szCs w:val="21"/>
          <w:vertAlign w:val="subscript"/>
        </w:rPr>
        <w:t>)</w:t>
      </w:r>
      <w:r>
        <w:rPr>
          <w:szCs w:val="21"/>
        </w:rPr>
        <w:t>值为</w:t>
      </w:r>
      <w:r>
        <w:rPr>
          <w:szCs w:val="21"/>
        </w:rPr>
        <w:t>1</w:t>
      </w:r>
      <w:r>
        <w:rPr>
          <w:szCs w:val="21"/>
        </w:rPr>
        <w:t>。在改变某个单一运行条件时，所有其他独立的运行条件应维持在</w:t>
      </w:r>
      <w:r>
        <w:rPr>
          <w:szCs w:val="21"/>
        </w:rPr>
        <w:t>a)</w:t>
      </w:r>
      <w:r>
        <w:rPr>
          <w:szCs w:val="21"/>
        </w:rPr>
        <w:t>所述的典型值上。这些数据应是在制造商所指明的每一个运行条件的相应范围内。当某一运行条件的选择多于</w:t>
      </w:r>
      <w:r>
        <w:rPr>
          <w:szCs w:val="21"/>
        </w:rPr>
        <w:t>3</w:t>
      </w:r>
      <w:r>
        <w:rPr>
          <w:szCs w:val="21"/>
        </w:rPr>
        <w:t>个时，则至少应给出该运行条件下的最小、最大和一个中间值时的归一化的</w:t>
      </w:r>
      <w:r>
        <w:rPr>
          <w:szCs w:val="21"/>
        </w:rPr>
        <w:t>CTDI</w:t>
      </w:r>
      <w:r>
        <w:rPr>
          <w:szCs w:val="21"/>
          <w:vertAlign w:val="subscript"/>
        </w:rPr>
        <w:t>100</w:t>
      </w:r>
      <w:r>
        <w:rPr>
          <w:rFonts w:hint="eastAsia"/>
          <w:szCs w:val="21"/>
          <w:vertAlign w:val="subscript"/>
        </w:rPr>
        <w:t>(</w:t>
      </w:r>
      <w:r>
        <w:rPr>
          <w:rFonts w:hint="eastAsia"/>
          <w:szCs w:val="21"/>
          <w:vertAlign w:val="subscript"/>
        </w:rPr>
        <w:t>周边</w:t>
      </w:r>
      <w:r>
        <w:rPr>
          <w:rFonts w:hint="eastAsia"/>
          <w:szCs w:val="21"/>
          <w:vertAlign w:val="subscript"/>
        </w:rPr>
        <w:t>)</w:t>
      </w:r>
      <w:r>
        <w:rPr>
          <w:szCs w:val="21"/>
        </w:rPr>
        <w:t>值。</w:t>
      </w:r>
    </w:p>
    <w:p w:rsidR="00651E3E" w:rsidRDefault="00EB4E74" w:rsidP="005020D7">
      <w:pPr>
        <w:autoSpaceDE w:val="0"/>
        <w:autoSpaceDN w:val="0"/>
        <w:adjustRightInd w:val="0"/>
        <w:spacing w:line="360" w:lineRule="auto"/>
        <w:ind w:firstLine="420"/>
        <w:jc w:val="left"/>
        <w:rPr>
          <w:szCs w:val="21"/>
        </w:rPr>
      </w:pPr>
      <w:r>
        <w:rPr>
          <w:szCs w:val="21"/>
        </w:rPr>
        <w:t>d</w:t>
      </w:r>
      <w:r>
        <w:rPr>
          <w:rFonts w:hint="eastAsia"/>
          <w:szCs w:val="21"/>
        </w:rPr>
        <w:t>)</w:t>
      </w:r>
      <w:r>
        <w:rPr>
          <w:rFonts w:hint="eastAsia"/>
          <w:szCs w:val="21"/>
        </w:rPr>
        <w:t>按照</w:t>
      </w:r>
      <w:r>
        <w:rPr>
          <w:szCs w:val="21"/>
        </w:rPr>
        <w:t>a</w:t>
      </w:r>
      <w:r>
        <w:rPr>
          <w:rFonts w:hint="eastAsia"/>
          <w:szCs w:val="21"/>
        </w:rPr>
        <w:t>)</w:t>
      </w:r>
      <w:r>
        <w:rPr>
          <w:rFonts w:hint="eastAsia"/>
          <w:szCs w:val="21"/>
        </w:rPr>
        <w:t>、</w:t>
      </w:r>
      <w:r>
        <w:rPr>
          <w:szCs w:val="21"/>
        </w:rPr>
        <w:t>b</w:t>
      </w:r>
      <w:r>
        <w:rPr>
          <w:rFonts w:hint="eastAsia"/>
          <w:szCs w:val="21"/>
        </w:rPr>
        <w:t>)</w:t>
      </w:r>
      <w:r>
        <w:rPr>
          <w:rFonts w:hint="eastAsia"/>
          <w:szCs w:val="21"/>
        </w:rPr>
        <w:t>和</w:t>
      </w:r>
      <w:r>
        <w:rPr>
          <w:szCs w:val="21"/>
        </w:rPr>
        <w:t>c</w:t>
      </w:r>
      <w:r>
        <w:rPr>
          <w:rFonts w:hint="eastAsia"/>
          <w:szCs w:val="21"/>
        </w:rPr>
        <w:t>)</w:t>
      </w:r>
      <w:r>
        <w:rPr>
          <w:rFonts w:hint="eastAsia"/>
          <w:szCs w:val="21"/>
        </w:rPr>
        <w:t>给出这些值的最大偏差说明。所有这些值的偏差应不超过这些极限。</w:t>
      </w:r>
      <w:r>
        <w:rPr>
          <w:rFonts w:hint="eastAsia"/>
          <w:sz w:val="24"/>
        </w:rPr>
        <w:t>2.</w:t>
      </w:r>
      <w:r w:rsidR="00295E00">
        <w:rPr>
          <w:rFonts w:hint="eastAsia"/>
          <w:sz w:val="24"/>
        </w:rPr>
        <w:t>7</w:t>
      </w:r>
      <w:r>
        <w:rPr>
          <w:rFonts w:hint="eastAsia"/>
          <w:sz w:val="24"/>
        </w:rPr>
        <w:t>.2.5.2</w:t>
      </w:r>
      <w:r>
        <w:rPr>
          <w:rFonts w:ascii="Arial,Bold" w:hAnsi="Arial,Bold" w:cs="Arial,Bold" w:hint="eastAsia"/>
          <w:bCs/>
        </w:rPr>
        <w:t>CTDI</w:t>
      </w:r>
      <w:r>
        <w:rPr>
          <w:rFonts w:ascii="Arial,Bold" w:hAnsi="Arial,Bold" w:cs="Arial,Bold" w:hint="eastAsia"/>
          <w:bCs/>
          <w:vertAlign w:val="subscript"/>
        </w:rPr>
        <w:t>自由空气</w:t>
      </w:r>
    </w:p>
    <w:p w:rsidR="00651E3E" w:rsidRDefault="00EB4E74" w:rsidP="005020D7">
      <w:pPr>
        <w:autoSpaceDE w:val="0"/>
        <w:autoSpaceDN w:val="0"/>
        <w:adjustRightInd w:val="0"/>
        <w:spacing w:line="360" w:lineRule="auto"/>
        <w:ind w:firstLineChars="200" w:firstLine="420"/>
        <w:jc w:val="left"/>
        <w:rPr>
          <w:rFonts w:ascii="Arial,Bold" w:hAnsi="Arial,Bold" w:cs="Arial,Bold"/>
          <w:bCs/>
          <w:szCs w:val="21"/>
        </w:rPr>
      </w:pPr>
      <w:r>
        <w:rPr>
          <w:rFonts w:ascii="Arial,Bold" w:hAnsi="Arial,Bold" w:cs="Arial,Bold" w:hint="eastAsia"/>
          <w:szCs w:val="21"/>
        </w:rPr>
        <w:t>随机文件中应说明</w:t>
      </w:r>
      <w:r>
        <w:rPr>
          <w:rFonts w:ascii="Arial,Bold" w:hAnsi="Arial,Bold" w:cs="Arial,Bold" w:hint="eastAsia"/>
          <w:bCs/>
          <w:szCs w:val="21"/>
        </w:rPr>
        <w:t>CTDI</w:t>
      </w:r>
      <w:r>
        <w:rPr>
          <w:rFonts w:ascii="Arial,Bold" w:hAnsi="Arial,Bold" w:cs="Arial,Bold" w:hint="eastAsia"/>
          <w:bCs/>
          <w:szCs w:val="21"/>
          <w:vertAlign w:val="subscript"/>
        </w:rPr>
        <w:t>自由空气</w:t>
      </w:r>
      <w:r>
        <w:rPr>
          <w:rFonts w:ascii="Arial,Bold" w:hAnsi="Arial,Bold" w:cs="Arial,Bold" w:hint="eastAsia"/>
          <w:szCs w:val="21"/>
        </w:rPr>
        <w:t>及其相应的放射治疗</w:t>
      </w:r>
      <w:r>
        <w:rPr>
          <w:rFonts w:ascii="Arial,Bold" w:hAnsi="Arial,Bold" w:cs="Arial,Bold" w:hint="eastAsia"/>
          <w:szCs w:val="21"/>
        </w:rPr>
        <w:t>CT</w:t>
      </w:r>
      <w:r>
        <w:rPr>
          <w:rFonts w:ascii="Arial,Bold" w:hAnsi="Arial,Bold" w:cs="Arial,Bold" w:hint="eastAsia"/>
          <w:szCs w:val="21"/>
        </w:rPr>
        <w:t>模拟机</w:t>
      </w:r>
      <w:r>
        <w:rPr>
          <w:rFonts w:ascii="宋体" w:hAnsi="宋体" w:cs="Arial,Bold" w:hint="eastAsia"/>
          <w:szCs w:val="21"/>
        </w:rPr>
        <w:t>运行条件</w:t>
      </w:r>
      <w:r>
        <w:rPr>
          <w:rFonts w:ascii="Arial,Bold" w:hAnsi="Arial,Bold" w:cs="Arial,Bold" w:hint="eastAsia"/>
          <w:szCs w:val="21"/>
        </w:rPr>
        <w:t>。</w:t>
      </w:r>
    </w:p>
    <w:p w:rsidR="00651E3E" w:rsidRDefault="00EB4E74" w:rsidP="005020D7">
      <w:pPr>
        <w:autoSpaceDE w:val="0"/>
        <w:autoSpaceDN w:val="0"/>
        <w:adjustRightInd w:val="0"/>
        <w:spacing w:line="360" w:lineRule="auto"/>
        <w:ind w:firstLineChars="200" w:firstLine="420"/>
        <w:jc w:val="left"/>
        <w:rPr>
          <w:szCs w:val="21"/>
        </w:rPr>
      </w:pPr>
      <w:r>
        <w:rPr>
          <w:rFonts w:hint="eastAsia"/>
          <w:szCs w:val="21"/>
        </w:rPr>
        <w:lastRenderedPageBreak/>
        <w:t>应给出</w:t>
      </w:r>
      <w:r>
        <w:rPr>
          <w:rFonts w:ascii="Arial,Bold" w:hAnsi="Arial,Bold" w:cs="Arial,Bold" w:hint="eastAsia"/>
          <w:bCs/>
          <w:szCs w:val="21"/>
        </w:rPr>
        <w:t>CTDI</w:t>
      </w:r>
      <w:r>
        <w:rPr>
          <w:rFonts w:ascii="Arial,Bold" w:hAnsi="Arial,Bold" w:cs="Arial,Bold" w:hint="eastAsia"/>
          <w:bCs/>
          <w:szCs w:val="21"/>
          <w:vertAlign w:val="subscript"/>
        </w:rPr>
        <w:t>自由空气</w:t>
      </w:r>
      <w:r>
        <w:rPr>
          <w:rFonts w:hint="eastAsia"/>
          <w:szCs w:val="21"/>
        </w:rPr>
        <w:t>标称值的最大偏差，测量值与标称值的偏差应不超过这些限值。</w:t>
      </w:r>
    </w:p>
    <w:p w:rsidR="00651E3E" w:rsidRDefault="00EB4E74" w:rsidP="005020D7">
      <w:pPr>
        <w:autoSpaceDE w:val="0"/>
        <w:autoSpaceDN w:val="0"/>
        <w:adjustRightInd w:val="0"/>
        <w:spacing w:line="360" w:lineRule="auto"/>
        <w:ind w:firstLineChars="200" w:firstLine="420"/>
        <w:jc w:val="left"/>
        <w:rPr>
          <w:szCs w:val="21"/>
        </w:rPr>
      </w:pPr>
      <w:r>
        <w:rPr>
          <w:rFonts w:hint="eastAsia"/>
          <w:szCs w:val="21"/>
        </w:rPr>
        <w:t>随机文件应给出如下数据：</w:t>
      </w:r>
    </w:p>
    <w:p w:rsidR="00651E3E" w:rsidRDefault="00EB4E74" w:rsidP="005020D7">
      <w:pPr>
        <w:autoSpaceDE w:val="0"/>
        <w:autoSpaceDN w:val="0"/>
        <w:adjustRightInd w:val="0"/>
        <w:spacing w:line="360" w:lineRule="auto"/>
        <w:ind w:firstLineChars="200" w:firstLine="420"/>
        <w:jc w:val="left"/>
        <w:rPr>
          <w:szCs w:val="21"/>
        </w:rPr>
      </w:pPr>
      <w:r>
        <w:rPr>
          <w:rFonts w:hint="eastAsia"/>
          <w:szCs w:val="21"/>
        </w:rPr>
        <w:t>-</w:t>
      </w:r>
      <w:r>
        <w:rPr>
          <w:rFonts w:hint="eastAsia"/>
          <w:szCs w:val="21"/>
        </w:rPr>
        <w:t>在所有标称射束准直条件下的</w:t>
      </w:r>
      <w:r>
        <w:rPr>
          <w:rFonts w:ascii="Arial,Bold" w:hAnsi="Arial,Bold" w:cs="Arial,Bold" w:hint="eastAsia"/>
          <w:bCs/>
          <w:szCs w:val="21"/>
        </w:rPr>
        <w:t>CTDI</w:t>
      </w:r>
      <w:r>
        <w:rPr>
          <w:rFonts w:ascii="Arial,Bold" w:hAnsi="Arial,Bold" w:cs="Arial,Bold" w:hint="eastAsia"/>
          <w:bCs/>
          <w:szCs w:val="21"/>
          <w:vertAlign w:val="subscript"/>
        </w:rPr>
        <w:t>自由空气</w:t>
      </w:r>
      <w:r>
        <w:rPr>
          <w:rFonts w:hint="eastAsia"/>
          <w:szCs w:val="21"/>
        </w:rPr>
        <w:t>（所有其他独立的运行条件应维持在表</w:t>
      </w:r>
      <w:r>
        <w:rPr>
          <w:rFonts w:hint="eastAsia"/>
          <w:szCs w:val="21"/>
        </w:rPr>
        <w:t>1</w:t>
      </w:r>
      <w:r w:rsidR="003C0625">
        <w:rPr>
          <w:rFonts w:hint="eastAsia"/>
          <w:szCs w:val="21"/>
        </w:rPr>
        <w:t>0</w:t>
      </w:r>
      <w:r>
        <w:rPr>
          <w:rFonts w:hint="eastAsia"/>
          <w:szCs w:val="21"/>
        </w:rPr>
        <w:t>给出的典型体部运行条件）；</w:t>
      </w:r>
    </w:p>
    <w:p w:rsidR="00651E3E" w:rsidRDefault="00EB4E74" w:rsidP="005020D7">
      <w:pPr>
        <w:autoSpaceDE w:val="0"/>
        <w:autoSpaceDN w:val="0"/>
        <w:adjustRightInd w:val="0"/>
        <w:spacing w:line="360" w:lineRule="auto"/>
        <w:ind w:firstLineChars="200" w:firstLine="420"/>
        <w:jc w:val="left"/>
        <w:rPr>
          <w:szCs w:val="21"/>
        </w:rPr>
      </w:pPr>
      <w:r>
        <w:rPr>
          <w:rFonts w:hint="eastAsia"/>
          <w:szCs w:val="21"/>
        </w:rPr>
        <w:t>-</w:t>
      </w:r>
      <w:r>
        <w:rPr>
          <w:rFonts w:hint="eastAsia"/>
          <w:szCs w:val="21"/>
        </w:rPr>
        <w:t>在所有电压（</w:t>
      </w:r>
      <w:r>
        <w:rPr>
          <w:rFonts w:hint="eastAsia"/>
          <w:szCs w:val="21"/>
        </w:rPr>
        <w:t>kVp</w:t>
      </w:r>
      <w:r>
        <w:rPr>
          <w:rFonts w:hint="eastAsia"/>
          <w:szCs w:val="21"/>
        </w:rPr>
        <w:t>）设置条件下的</w:t>
      </w:r>
      <w:r>
        <w:rPr>
          <w:rFonts w:ascii="Arial,Bold" w:hAnsi="Arial,Bold" w:cs="Arial,Bold" w:hint="eastAsia"/>
          <w:bCs/>
          <w:szCs w:val="21"/>
        </w:rPr>
        <w:t>CTDI</w:t>
      </w:r>
      <w:r>
        <w:rPr>
          <w:rFonts w:ascii="Arial,Bold" w:hAnsi="Arial,Bold" w:cs="Arial,Bold" w:hint="eastAsia"/>
          <w:bCs/>
          <w:szCs w:val="21"/>
          <w:vertAlign w:val="subscript"/>
        </w:rPr>
        <w:t>自由空气</w:t>
      </w:r>
      <w:r>
        <w:rPr>
          <w:rFonts w:hint="eastAsia"/>
          <w:szCs w:val="21"/>
        </w:rPr>
        <w:t>（所有其他独立的运行条件应维持在表</w:t>
      </w:r>
      <w:r>
        <w:rPr>
          <w:rFonts w:hint="eastAsia"/>
          <w:szCs w:val="21"/>
        </w:rPr>
        <w:t>1</w:t>
      </w:r>
      <w:r w:rsidR="003C0625">
        <w:rPr>
          <w:rFonts w:hint="eastAsia"/>
          <w:szCs w:val="21"/>
        </w:rPr>
        <w:t>0</w:t>
      </w:r>
      <w:r>
        <w:rPr>
          <w:rFonts w:hint="eastAsia"/>
          <w:szCs w:val="21"/>
        </w:rPr>
        <w:t>给出的典型体部运行条件）；</w:t>
      </w:r>
    </w:p>
    <w:p w:rsidR="00651E3E" w:rsidRDefault="00EB4E74" w:rsidP="005020D7">
      <w:pPr>
        <w:autoSpaceDE w:val="0"/>
        <w:autoSpaceDN w:val="0"/>
        <w:adjustRightInd w:val="0"/>
        <w:spacing w:line="360" w:lineRule="auto"/>
        <w:ind w:firstLineChars="200" w:firstLine="420"/>
        <w:jc w:val="left"/>
        <w:rPr>
          <w:szCs w:val="21"/>
        </w:rPr>
      </w:pPr>
      <w:r>
        <w:rPr>
          <w:rFonts w:hint="eastAsia"/>
          <w:szCs w:val="21"/>
        </w:rPr>
        <w:t>-</w:t>
      </w:r>
      <w:r>
        <w:rPr>
          <w:rFonts w:hint="eastAsia"/>
          <w:szCs w:val="21"/>
        </w:rPr>
        <w:t>典型头部运行条件下的</w:t>
      </w:r>
      <w:r>
        <w:rPr>
          <w:rFonts w:ascii="Arial,Bold" w:hAnsi="Arial,Bold" w:cs="Arial,Bold" w:hint="eastAsia"/>
          <w:bCs/>
          <w:szCs w:val="21"/>
        </w:rPr>
        <w:t>CTDI</w:t>
      </w:r>
      <w:r>
        <w:rPr>
          <w:rFonts w:ascii="Arial,Bold" w:hAnsi="Arial,Bold" w:cs="Arial,Bold" w:hint="eastAsia"/>
          <w:bCs/>
          <w:szCs w:val="21"/>
          <w:vertAlign w:val="subscript"/>
        </w:rPr>
        <w:t>自由空气</w:t>
      </w:r>
      <w:r>
        <w:rPr>
          <w:rFonts w:hint="eastAsia"/>
          <w:szCs w:val="21"/>
        </w:rPr>
        <w:t>；</w:t>
      </w:r>
    </w:p>
    <w:p w:rsidR="00651E3E" w:rsidRDefault="00EB4E74" w:rsidP="005020D7">
      <w:pPr>
        <w:autoSpaceDE w:val="0"/>
        <w:autoSpaceDN w:val="0"/>
        <w:adjustRightInd w:val="0"/>
        <w:spacing w:line="360" w:lineRule="auto"/>
        <w:ind w:firstLineChars="200" w:firstLine="420"/>
        <w:jc w:val="left"/>
        <w:rPr>
          <w:szCs w:val="21"/>
        </w:rPr>
      </w:pPr>
      <w:r>
        <w:rPr>
          <w:rFonts w:hint="eastAsia"/>
          <w:szCs w:val="21"/>
        </w:rPr>
        <w:t>-</w:t>
      </w:r>
      <w:r>
        <w:rPr>
          <w:rFonts w:hint="eastAsia"/>
          <w:szCs w:val="21"/>
        </w:rPr>
        <w:t>每种其它形状或平的过滤器在典型运行条件下的</w:t>
      </w:r>
      <w:r>
        <w:rPr>
          <w:rFonts w:ascii="Arial,Bold" w:hAnsi="Arial,Bold" w:cs="Arial,Bold" w:hint="eastAsia"/>
          <w:bCs/>
          <w:szCs w:val="21"/>
        </w:rPr>
        <w:t>CTDI</w:t>
      </w:r>
      <w:r>
        <w:rPr>
          <w:rFonts w:ascii="Arial,Bold" w:hAnsi="Arial,Bold" w:cs="Arial,Bold" w:hint="eastAsia"/>
          <w:bCs/>
          <w:szCs w:val="21"/>
          <w:vertAlign w:val="subscript"/>
        </w:rPr>
        <w:t>自由空气</w:t>
      </w:r>
      <w:r>
        <w:rPr>
          <w:rFonts w:hint="eastAsia"/>
          <w:szCs w:val="21"/>
        </w:rPr>
        <w:t>。</w:t>
      </w:r>
    </w:p>
    <w:p w:rsidR="00651E3E" w:rsidRDefault="00EB4E74" w:rsidP="005020D7">
      <w:pPr>
        <w:jc w:val="center"/>
        <w:rPr>
          <w:szCs w:val="21"/>
        </w:rPr>
      </w:pPr>
      <w:r>
        <w:rPr>
          <w:rFonts w:ascii="黑体" w:eastAsia="黑体" w:hAnsi="宋体" w:hint="eastAsia"/>
        </w:rPr>
        <w:t>表 1</w:t>
      </w:r>
      <w:r w:rsidR="003C0625">
        <w:rPr>
          <w:rFonts w:ascii="黑体" w:eastAsia="黑体" w:hAnsi="宋体" w:hint="eastAsia"/>
        </w:rPr>
        <w:t>0</w:t>
      </w:r>
      <w:r>
        <w:rPr>
          <w:rFonts w:ascii="黑体" w:eastAsia="黑体" w:hAnsi="宋体" w:hint="eastAsia"/>
        </w:rPr>
        <w:t xml:space="preserve">  典型体部运行条件下的CTDI</w:t>
      </w:r>
      <w:r>
        <w:rPr>
          <w:rFonts w:ascii="黑体" w:eastAsia="黑体" w:hAnsi="宋体" w:hint="eastAsia"/>
          <w:vertAlign w:val="subscript"/>
        </w:rPr>
        <w:t>自由空气</w:t>
      </w:r>
    </w:p>
    <w:tbl>
      <w:tblPr>
        <w:tblW w:w="7514"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9"/>
        <w:gridCol w:w="1212"/>
        <w:gridCol w:w="1106"/>
        <w:gridCol w:w="1076"/>
        <w:gridCol w:w="1431"/>
        <w:gridCol w:w="1240"/>
      </w:tblGrid>
      <w:tr w:rsidR="00651E3E">
        <w:tc>
          <w:tcPr>
            <w:tcW w:w="1449" w:type="dxa"/>
            <w:vMerge w:val="restart"/>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kV变化</w:t>
            </w:r>
          </w:p>
        </w:tc>
        <w:tc>
          <w:tcPr>
            <w:tcW w:w="6065" w:type="dxa"/>
            <w:gridSpan w:val="5"/>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标称射束准直（</w:t>
            </w:r>
            <w:r>
              <w:rPr>
                <w:rFonts w:ascii="宋体"/>
                <w:sz w:val="18"/>
                <w:szCs w:val="21"/>
              </w:rPr>
              <w:t xml:space="preserve">N </w:t>
            </w:r>
            <w:r>
              <w:rPr>
                <w:rFonts w:ascii="宋体"/>
                <w:sz w:val="18"/>
                <w:szCs w:val="21"/>
              </w:rPr>
              <w:t>×</w:t>
            </w:r>
            <w:r>
              <w:rPr>
                <w:rFonts w:ascii="宋体"/>
                <w:sz w:val="18"/>
                <w:szCs w:val="21"/>
              </w:rPr>
              <w:t xml:space="preserve"> T</w:t>
            </w:r>
            <w:r>
              <w:rPr>
                <w:rFonts w:ascii="宋体" w:hint="eastAsia"/>
                <w:sz w:val="18"/>
                <w:szCs w:val="21"/>
              </w:rPr>
              <w:t>）</w:t>
            </w:r>
          </w:p>
        </w:tc>
      </w:tr>
      <w:tr w:rsidR="00651E3E">
        <w:tc>
          <w:tcPr>
            <w:tcW w:w="1449" w:type="dxa"/>
            <w:vMerge/>
            <w:vAlign w:val="center"/>
          </w:tcPr>
          <w:p w:rsidR="00651E3E" w:rsidRDefault="00651E3E" w:rsidP="005020D7">
            <w:pPr>
              <w:autoSpaceDE w:val="0"/>
              <w:autoSpaceDN w:val="0"/>
              <w:adjustRightInd w:val="0"/>
              <w:jc w:val="center"/>
              <w:rPr>
                <w:rFonts w:ascii="宋体"/>
                <w:sz w:val="18"/>
                <w:szCs w:val="21"/>
              </w:rPr>
            </w:pPr>
          </w:p>
        </w:tc>
        <w:tc>
          <w:tcPr>
            <w:tcW w:w="1212"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准直1</w:t>
            </w:r>
          </w:p>
        </w:tc>
        <w:tc>
          <w:tcPr>
            <w:tcW w:w="1106"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准直2</w:t>
            </w:r>
          </w:p>
        </w:tc>
        <w:tc>
          <w:tcPr>
            <w:tcW w:w="1076"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准直3</w:t>
            </w:r>
          </w:p>
        </w:tc>
        <w:tc>
          <w:tcPr>
            <w:tcW w:w="1431"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准直4（典型）</w:t>
            </w:r>
          </w:p>
        </w:tc>
        <w:tc>
          <w:tcPr>
            <w:tcW w:w="1240"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准直5</w:t>
            </w:r>
          </w:p>
        </w:tc>
      </w:tr>
      <w:tr w:rsidR="00651E3E">
        <w:tc>
          <w:tcPr>
            <w:tcW w:w="1449" w:type="dxa"/>
            <w:shd w:val="clear" w:color="auto" w:fill="auto"/>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kV1</w:t>
            </w:r>
          </w:p>
        </w:tc>
        <w:tc>
          <w:tcPr>
            <w:tcW w:w="1212" w:type="dxa"/>
            <w:vAlign w:val="center"/>
          </w:tcPr>
          <w:p w:rsidR="00651E3E" w:rsidRDefault="00651E3E" w:rsidP="005020D7">
            <w:pPr>
              <w:autoSpaceDE w:val="0"/>
              <w:autoSpaceDN w:val="0"/>
              <w:adjustRightInd w:val="0"/>
              <w:jc w:val="center"/>
              <w:rPr>
                <w:rFonts w:ascii="宋体"/>
                <w:sz w:val="18"/>
                <w:szCs w:val="21"/>
              </w:rPr>
            </w:pPr>
          </w:p>
        </w:tc>
        <w:tc>
          <w:tcPr>
            <w:tcW w:w="1106" w:type="dxa"/>
            <w:vAlign w:val="center"/>
          </w:tcPr>
          <w:p w:rsidR="00651E3E" w:rsidRDefault="00651E3E" w:rsidP="005020D7">
            <w:pPr>
              <w:autoSpaceDE w:val="0"/>
              <w:autoSpaceDN w:val="0"/>
              <w:adjustRightInd w:val="0"/>
              <w:jc w:val="center"/>
              <w:rPr>
                <w:rFonts w:ascii="宋体"/>
                <w:sz w:val="18"/>
                <w:szCs w:val="21"/>
              </w:rPr>
            </w:pPr>
          </w:p>
        </w:tc>
        <w:tc>
          <w:tcPr>
            <w:tcW w:w="1076" w:type="dxa"/>
            <w:vAlign w:val="center"/>
          </w:tcPr>
          <w:p w:rsidR="00651E3E" w:rsidRDefault="00651E3E" w:rsidP="005020D7">
            <w:pPr>
              <w:autoSpaceDE w:val="0"/>
              <w:autoSpaceDN w:val="0"/>
              <w:adjustRightInd w:val="0"/>
              <w:jc w:val="center"/>
              <w:rPr>
                <w:rFonts w:ascii="宋体"/>
                <w:sz w:val="18"/>
                <w:szCs w:val="21"/>
              </w:rPr>
            </w:pPr>
          </w:p>
        </w:tc>
        <w:tc>
          <w:tcPr>
            <w:tcW w:w="1431"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c>
          <w:tcPr>
            <w:tcW w:w="1240" w:type="dxa"/>
            <w:vAlign w:val="center"/>
          </w:tcPr>
          <w:p w:rsidR="00651E3E" w:rsidRDefault="00651E3E" w:rsidP="005020D7">
            <w:pPr>
              <w:autoSpaceDE w:val="0"/>
              <w:autoSpaceDN w:val="0"/>
              <w:adjustRightInd w:val="0"/>
              <w:jc w:val="center"/>
              <w:rPr>
                <w:rFonts w:ascii="宋体"/>
                <w:sz w:val="18"/>
                <w:szCs w:val="21"/>
              </w:rPr>
            </w:pPr>
          </w:p>
        </w:tc>
      </w:tr>
      <w:tr w:rsidR="00651E3E">
        <w:tc>
          <w:tcPr>
            <w:tcW w:w="1449" w:type="dxa"/>
            <w:shd w:val="clear" w:color="auto" w:fill="auto"/>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kV2（典型）</w:t>
            </w:r>
          </w:p>
        </w:tc>
        <w:tc>
          <w:tcPr>
            <w:tcW w:w="1212"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c>
          <w:tcPr>
            <w:tcW w:w="1106"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c>
          <w:tcPr>
            <w:tcW w:w="1076"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c>
          <w:tcPr>
            <w:tcW w:w="1431"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c>
          <w:tcPr>
            <w:tcW w:w="1240"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r>
      <w:tr w:rsidR="00651E3E">
        <w:tc>
          <w:tcPr>
            <w:tcW w:w="1449" w:type="dxa"/>
            <w:shd w:val="clear" w:color="auto" w:fill="auto"/>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kV3</w:t>
            </w:r>
          </w:p>
        </w:tc>
        <w:tc>
          <w:tcPr>
            <w:tcW w:w="1212" w:type="dxa"/>
            <w:vAlign w:val="center"/>
          </w:tcPr>
          <w:p w:rsidR="00651E3E" w:rsidRDefault="00651E3E" w:rsidP="005020D7">
            <w:pPr>
              <w:autoSpaceDE w:val="0"/>
              <w:autoSpaceDN w:val="0"/>
              <w:adjustRightInd w:val="0"/>
              <w:jc w:val="center"/>
              <w:rPr>
                <w:rFonts w:ascii="宋体"/>
                <w:sz w:val="18"/>
                <w:szCs w:val="21"/>
              </w:rPr>
            </w:pPr>
          </w:p>
        </w:tc>
        <w:tc>
          <w:tcPr>
            <w:tcW w:w="1106" w:type="dxa"/>
            <w:vAlign w:val="center"/>
          </w:tcPr>
          <w:p w:rsidR="00651E3E" w:rsidRDefault="00651E3E" w:rsidP="005020D7">
            <w:pPr>
              <w:autoSpaceDE w:val="0"/>
              <w:autoSpaceDN w:val="0"/>
              <w:adjustRightInd w:val="0"/>
              <w:jc w:val="center"/>
              <w:rPr>
                <w:rFonts w:ascii="宋体"/>
                <w:sz w:val="18"/>
                <w:szCs w:val="21"/>
              </w:rPr>
            </w:pPr>
          </w:p>
        </w:tc>
        <w:tc>
          <w:tcPr>
            <w:tcW w:w="1076" w:type="dxa"/>
            <w:vAlign w:val="center"/>
          </w:tcPr>
          <w:p w:rsidR="00651E3E" w:rsidRDefault="00651E3E" w:rsidP="005020D7">
            <w:pPr>
              <w:autoSpaceDE w:val="0"/>
              <w:autoSpaceDN w:val="0"/>
              <w:adjustRightInd w:val="0"/>
              <w:jc w:val="center"/>
              <w:rPr>
                <w:rFonts w:ascii="宋体"/>
                <w:sz w:val="18"/>
                <w:szCs w:val="21"/>
              </w:rPr>
            </w:pPr>
          </w:p>
        </w:tc>
        <w:tc>
          <w:tcPr>
            <w:tcW w:w="1431" w:type="dxa"/>
            <w:vAlign w:val="center"/>
          </w:tcPr>
          <w:p w:rsidR="00651E3E" w:rsidRDefault="00EB4E74" w:rsidP="005020D7">
            <w:pPr>
              <w:autoSpaceDE w:val="0"/>
              <w:autoSpaceDN w:val="0"/>
              <w:adjustRightInd w:val="0"/>
              <w:jc w:val="center"/>
              <w:rPr>
                <w:rFonts w:ascii="宋体"/>
                <w:sz w:val="18"/>
                <w:szCs w:val="21"/>
              </w:rPr>
            </w:pPr>
            <w:r>
              <w:rPr>
                <w:rFonts w:ascii="宋体" w:hint="eastAsia"/>
                <w:sz w:val="18"/>
                <w:szCs w:val="21"/>
              </w:rPr>
              <w:t>是</w:t>
            </w:r>
          </w:p>
        </w:tc>
        <w:tc>
          <w:tcPr>
            <w:tcW w:w="1240" w:type="dxa"/>
            <w:vAlign w:val="center"/>
          </w:tcPr>
          <w:p w:rsidR="00651E3E" w:rsidRDefault="00651E3E" w:rsidP="005020D7">
            <w:pPr>
              <w:autoSpaceDE w:val="0"/>
              <w:autoSpaceDN w:val="0"/>
              <w:adjustRightInd w:val="0"/>
              <w:jc w:val="center"/>
              <w:rPr>
                <w:rFonts w:ascii="宋体"/>
                <w:sz w:val="18"/>
                <w:szCs w:val="21"/>
              </w:rPr>
            </w:pPr>
          </w:p>
        </w:tc>
      </w:tr>
      <w:tr w:rsidR="00651E3E">
        <w:tc>
          <w:tcPr>
            <w:tcW w:w="7514" w:type="dxa"/>
            <w:gridSpan w:val="6"/>
            <w:shd w:val="clear" w:color="auto" w:fill="auto"/>
            <w:vAlign w:val="center"/>
          </w:tcPr>
          <w:p w:rsidR="00651E3E" w:rsidRDefault="00EB4E74" w:rsidP="005020D7">
            <w:pPr>
              <w:autoSpaceDE w:val="0"/>
              <w:autoSpaceDN w:val="0"/>
              <w:adjustRightInd w:val="0"/>
              <w:ind w:firstLine="360"/>
              <w:rPr>
                <w:rFonts w:ascii="宋体" w:hAnsi="宋体"/>
                <w:sz w:val="18"/>
                <w:szCs w:val="18"/>
              </w:rPr>
            </w:pPr>
            <w:r>
              <w:rPr>
                <w:rFonts w:ascii="黑体" w:eastAsia="黑体" w:hAnsi="宋体" w:hint="eastAsia"/>
                <w:sz w:val="18"/>
                <w:szCs w:val="18"/>
              </w:rPr>
              <w:t>注1</w:t>
            </w:r>
            <w:r>
              <w:rPr>
                <w:rFonts w:ascii="宋体" w:hAnsi="宋体" w:hint="eastAsia"/>
                <w:sz w:val="18"/>
                <w:szCs w:val="18"/>
              </w:rPr>
              <w:t>：标称射束准直为</w:t>
            </w:r>
            <w:r>
              <w:rPr>
                <w:rFonts w:ascii="宋体" w:hAnsi="宋体"/>
                <w:sz w:val="18"/>
                <w:szCs w:val="18"/>
              </w:rPr>
              <w:t>N × T</w:t>
            </w:r>
            <w:r>
              <w:rPr>
                <w:rFonts w:ascii="宋体" w:hAnsi="宋体" w:hint="eastAsia"/>
                <w:sz w:val="18"/>
                <w:szCs w:val="18"/>
              </w:rPr>
              <w:t>，其中N为单次轴向扫描所产生的体层切片数目，T为标称体层切片厚度。</w:t>
            </w:r>
          </w:p>
          <w:p w:rsidR="00651E3E" w:rsidRDefault="00EB4E74" w:rsidP="005020D7">
            <w:pPr>
              <w:autoSpaceDE w:val="0"/>
              <w:autoSpaceDN w:val="0"/>
              <w:adjustRightInd w:val="0"/>
              <w:ind w:firstLine="360"/>
              <w:rPr>
                <w:rFonts w:ascii="宋体"/>
                <w:sz w:val="18"/>
                <w:szCs w:val="21"/>
              </w:rPr>
            </w:pPr>
            <w:r>
              <w:rPr>
                <w:rFonts w:ascii="黑体" w:eastAsia="黑体" w:hAnsi="宋体" w:hint="eastAsia"/>
                <w:sz w:val="18"/>
                <w:szCs w:val="18"/>
              </w:rPr>
              <w:t>注2</w:t>
            </w:r>
            <w:r>
              <w:rPr>
                <w:rFonts w:ascii="宋体" w:hAnsi="宋体" w:hint="eastAsia"/>
                <w:sz w:val="18"/>
                <w:szCs w:val="18"/>
              </w:rPr>
              <w:t>：对于任何（</w:t>
            </w:r>
            <w:r>
              <w:rPr>
                <w:rFonts w:ascii="宋体" w:hAnsi="宋体"/>
                <w:sz w:val="18"/>
                <w:szCs w:val="18"/>
              </w:rPr>
              <w:t>N × T</w:t>
            </w:r>
            <w:r>
              <w:rPr>
                <w:rFonts w:ascii="宋体" w:hAnsi="宋体" w:hint="eastAsia"/>
                <w:sz w:val="18"/>
                <w:szCs w:val="18"/>
              </w:rPr>
              <w:t>）乘积组合，只需要测量一次。</w:t>
            </w:r>
          </w:p>
        </w:tc>
      </w:tr>
    </w:tbl>
    <w:p w:rsidR="00651E3E" w:rsidRDefault="00651E3E" w:rsidP="005020D7">
      <w:pPr>
        <w:spacing w:line="360" w:lineRule="auto"/>
        <w:rPr>
          <w:sz w:val="24"/>
        </w:rPr>
      </w:pPr>
      <w:bookmarkStart w:id="135" w:name="_Toc285113419"/>
    </w:p>
    <w:p w:rsidR="00651E3E" w:rsidRPr="000C6342" w:rsidRDefault="00EB4E74" w:rsidP="005020D7">
      <w:pPr>
        <w:spacing w:line="360" w:lineRule="auto"/>
        <w:rPr>
          <w:sz w:val="24"/>
        </w:rPr>
      </w:pPr>
      <w:r>
        <w:rPr>
          <w:rFonts w:hint="eastAsia"/>
          <w:sz w:val="24"/>
        </w:rPr>
        <w:t>2</w:t>
      </w:r>
      <w:r w:rsidRPr="000C6342">
        <w:rPr>
          <w:rFonts w:hint="eastAsia"/>
          <w:sz w:val="24"/>
        </w:rPr>
        <w:t>.</w:t>
      </w:r>
      <w:r w:rsidR="00295E00" w:rsidRPr="000C6342">
        <w:rPr>
          <w:rFonts w:hint="eastAsia"/>
          <w:sz w:val="24"/>
        </w:rPr>
        <w:t>7</w:t>
      </w:r>
      <w:r w:rsidRPr="000C6342">
        <w:rPr>
          <w:sz w:val="24"/>
        </w:rPr>
        <w:t>.2.6</w:t>
      </w:r>
      <w:r w:rsidRPr="000C6342">
        <w:rPr>
          <w:rFonts w:hint="eastAsia"/>
          <w:sz w:val="24"/>
        </w:rPr>
        <w:t>图像空间一致性</w:t>
      </w:r>
      <w:bookmarkEnd w:id="135"/>
    </w:p>
    <w:p w:rsidR="00651E3E" w:rsidRDefault="00EB4E74" w:rsidP="005020D7">
      <w:pPr>
        <w:spacing w:line="360" w:lineRule="auto"/>
        <w:rPr>
          <w:sz w:val="24"/>
        </w:rPr>
      </w:pPr>
      <w:r w:rsidRPr="000C6342">
        <w:rPr>
          <w:rFonts w:hint="eastAsia"/>
          <w:sz w:val="24"/>
        </w:rPr>
        <w:t>CT</w:t>
      </w:r>
      <w:r w:rsidRPr="000C6342">
        <w:rPr>
          <w:rFonts w:hint="eastAsia"/>
          <w:sz w:val="24"/>
        </w:rPr>
        <w:t>图像应准确重现患者解剖</w:t>
      </w:r>
      <w:r>
        <w:rPr>
          <w:rFonts w:hint="eastAsia"/>
          <w:sz w:val="24"/>
        </w:rPr>
        <w:t>结构，整个扫描野内空间失真应不超过±</w:t>
      </w:r>
      <w:r>
        <w:rPr>
          <w:rFonts w:hint="eastAsia"/>
          <w:sz w:val="24"/>
        </w:rPr>
        <w:t>1mm</w:t>
      </w:r>
      <w:r>
        <w:rPr>
          <w:rFonts w:hint="eastAsia"/>
          <w:sz w:val="24"/>
        </w:rPr>
        <w:t>。</w:t>
      </w:r>
    </w:p>
    <w:p w:rsidR="00651E3E" w:rsidRDefault="00EB4E74" w:rsidP="005020D7">
      <w:pPr>
        <w:spacing w:line="360" w:lineRule="auto"/>
        <w:rPr>
          <w:sz w:val="24"/>
        </w:rPr>
      </w:pPr>
      <w:r>
        <w:rPr>
          <w:sz w:val="24"/>
        </w:rPr>
        <w:t>2.</w:t>
      </w:r>
      <w:r w:rsidR="00295E00">
        <w:rPr>
          <w:rFonts w:hint="eastAsia"/>
          <w:sz w:val="24"/>
        </w:rPr>
        <w:t>7</w:t>
      </w:r>
      <w:r>
        <w:rPr>
          <w:sz w:val="24"/>
        </w:rPr>
        <w:t>.2.7</w:t>
      </w:r>
      <w:r>
        <w:rPr>
          <w:rFonts w:hint="eastAsia"/>
          <w:sz w:val="24"/>
        </w:rPr>
        <w:t>软件功能（如有）</w:t>
      </w:r>
    </w:p>
    <w:p w:rsidR="00651E3E" w:rsidRDefault="00EB4E74" w:rsidP="005020D7">
      <w:pPr>
        <w:spacing w:line="360" w:lineRule="auto"/>
        <w:rPr>
          <w:sz w:val="24"/>
        </w:rPr>
      </w:pPr>
      <w:r>
        <w:rPr>
          <w:sz w:val="24"/>
        </w:rPr>
        <w:t>2.</w:t>
      </w:r>
      <w:r w:rsidR="00295E00">
        <w:rPr>
          <w:rFonts w:hint="eastAsia"/>
          <w:sz w:val="24"/>
        </w:rPr>
        <w:t>7</w:t>
      </w:r>
      <w:r>
        <w:rPr>
          <w:sz w:val="24"/>
        </w:rPr>
        <w:t>.2.7.1</w:t>
      </w:r>
      <w:r>
        <w:rPr>
          <w:rFonts w:hint="eastAsia"/>
          <w:sz w:val="24"/>
        </w:rPr>
        <w:t>图像输出</w:t>
      </w:r>
    </w:p>
    <w:p w:rsidR="00651E3E" w:rsidRDefault="00EB4E74" w:rsidP="005020D7">
      <w:pPr>
        <w:spacing w:line="360" w:lineRule="auto"/>
        <w:rPr>
          <w:sz w:val="24"/>
        </w:rPr>
      </w:pPr>
      <w:r>
        <w:rPr>
          <w:rFonts w:hint="eastAsia"/>
          <w:sz w:val="24"/>
        </w:rPr>
        <w:t>图像输出数据应支持</w:t>
      </w:r>
      <w:r>
        <w:rPr>
          <w:rFonts w:hint="eastAsia"/>
          <w:sz w:val="24"/>
        </w:rPr>
        <w:t>DICOM RT</w:t>
      </w:r>
      <w:r>
        <w:rPr>
          <w:rFonts w:hint="eastAsia"/>
          <w:sz w:val="24"/>
        </w:rPr>
        <w:t>标准，应具有验证数据正确的通讯协议，制造商应在随机文件中对通讯协议详细说明。</w:t>
      </w:r>
    </w:p>
    <w:p w:rsidR="00651E3E" w:rsidRDefault="00EB4E74" w:rsidP="005020D7">
      <w:pPr>
        <w:spacing w:line="360" w:lineRule="auto"/>
        <w:rPr>
          <w:sz w:val="24"/>
        </w:rPr>
      </w:pPr>
      <w:r>
        <w:rPr>
          <w:sz w:val="24"/>
        </w:rPr>
        <w:t>2.</w:t>
      </w:r>
      <w:r w:rsidR="00295E00">
        <w:rPr>
          <w:rFonts w:hint="eastAsia"/>
          <w:sz w:val="24"/>
        </w:rPr>
        <w:t>7</w:t>
      </w:r>
      <w:r>
        <w:rPr>
          <w:sz w:val="24"/>
        </w:rPr>
        <w:t>.2.7.2</w:t>
      </w:r>
      <w:r>
        <w:rPr>
          <w:rFonts w:hint="eastAsia"/>
          <w:sz w:val="24"/>
        </w:rPr>
        <w:t>结构勾画</w:t>
      </w:r>
    </w:p>
    <w:p w:rsidR="00651E3E" w:rsidRDefault="00EB4E74" w:rsidP="005020D7">
      <w:pPr>
        <w:spacing w:line="360" w:lineRule="auto"/>
        <w:rPr>
          <w:sz w:val="24"/>
        </w:rPr>
      </w:pPr>
      <w:r>
        <w:rPr>
          <w:rFonts w:hint="eastAsia"/>
          <w:sz w:val="24"/>
        </w:rPr>
        <w:t>为计划设计或剂量计算，需要对解剖结构分割区域或感兴趣区域进行勾画</w:t>
      </w:r>
      <w:r>
        <w:rPr>
          <w:rFonts w:hint="eastAsia"/>
          <w:sz w:val="24"/>
        </w:rPr>
        <w:t>(</w:t>
      </w:r>
      <w:r>
        <w:rPr>
          <w:rFonts w:hint="eastAsia"/>
          <w:sz w:val="24"/>
        </w:rPr>
        <w:t>如：轮廓勾画、体素分布</w:t>
      </w:r>
      <w:r>
        <w:rPr>
          <w:rFonts w:hint="eastAsia"/>
          <w:sz w:val="24"/>
        </w:rPr>
        <w:t>)</w:t>
      </w:r>
      <w:r>
        <w:rPr>
          <w:rFonts w:hint="eastAsia"/>
          <w:sz w:val="24"/>
        </w:rPr>
        <w:t>，则：</w:t>
      </w:r>
    </w:p>
    <w:p w:rsidR="00651E3E" w:rsidRDefault="00EB4E74" w:rsidP="005020D7">
      <w:pPr>
        <w:spacing w:line="360" w:lineRule="auto"/>
        <w:rPr>
          <w:sz w:val="24"/>
        </w:rPr>
      </w:pPr>
      <w:r>
        <w:rPr>
          <w:rFonts w:hint="eastAsia"/>
          <w:sz w:val="24"/>
        </w:rPr>
        <w:t xml:space="preserve">a) </w:t>
      </w:r>
      <w:r>
        <w:rPr>
          <w:rFonts w:hint="eastAsia"/>
          <w:sz w:val="24"/>
        </w:rPr>
        <w:t>应能够让操作者浏览分割的结构或感兴趣区域；</w:t>
      </w:r>
    </w:p>
    <w:p w:rsidR="00651E3E" w:rsidRDefault="00EB4E74" w:rsidP="005020D7">
      <w:pPr>
        <w:spacing w:line="360" w:lineRule="auto"/>
        <w:rPr>
          <w:sz w:val="24"/>
        </w:rPr>
      </w:pPr>
      <w:r>
        <w:rPr>
          <w:rFonts w:hint="eastAsia"/>
          <w:sz w:val="24"/>
        </w:rPr>
        <w:t xml:space="preserve">b) </w:t>
      </w:r>
      <w:r>
        <w:rPr>
          <w:rFonts w:hint="eastAsia"/>
          <w:sz w:val="24"/>
        </w:rPr>
        <w:t>应能够让操作者调整分割区域，并使其处于“显示”或“不显示”；</w:t>
      </w:r>
    </w:p>
    <w:p w:rsidR="00651E3E" w:rsidRDefault="00EB4E74" w:rsidP="005020D7">
      <w:pPr>
        <w:spacing w:line="360" w:lineRule="auto"/>
        <w:rPr>
          <w:sz w:val="24"/>
        </w:rPr>
      </w:pPr>
      <w:r>
        <w:rPr>
          <w:sz w:val="24"/>
        </w:rPr>
        <w:t>2.</w:t>
      </w:r>
      <w:r w:rsidR="00295E00">
        <w:rPr>
          <w:rFonts w:hint="eastAsia"/>
          <w:sz w:val="24"/>
        </w:rPr>
        <w:t>7</w:t>
      </w:r>
      <w:r>
        <w:rPr>
          <w:sz w:val="24"/>
        </w:rPr>
        <w:t>.2.7.3</w:t>
      </w:r>
      <w:r>
        <w:rPr>
          <w:rFonts w:hint="eastAsia"/>
          <w:sz w:val="24"/>
        </w:rPr>
        <w:t>等中心计算和移动</w:t>
      </w:r>
    </w:p>
    <w:p w:rsidR="00651E3E" w:rsidRDefault="00EB4E74" w:rsidP="005020D7">
      <w:pPr>
        <w:spacing w:line="360" w:lineRule="auto"/>
        <w:rPr>
          <w:sz w:val="24"/>
        </w:rPr>
      </w:pPr>
      <w:r>
        <w:rPr>
          <w:rFonts w:hint="eastAsia"/>
          <w:sz w:val="24"/>
        </w:rPr>
        <w:t>应符合下列要求：</w:t>
      </w:r>
    </w:p>
    <w:p w:rsidR="00651E3E" w:rsidRDefault="00EB4E74" w:rsidP="005020D7">
      <w:pPr>
        <w:spacing w:line="360" w:lineRule="auto"/>
        <w:rPr>
          <w:sz w:val="24"/>
        </w:rPr>
      </w:pPr>
      <w:r>
        <w:rPr>
          <w:rFonts w:hint="eastAsia"/>
          <w:sz w:val="24"/>
        </w:rPr>
        <w:t xml:space="preserve">a) </w:t>
      </w:r>
      <w:r>
        <w:rPr>
          <w:rFonts w:hint="eastAsia"/>
          <w:sz w:val="24"/>
        </w:rPr>
        <w:t>等中心的计算</w:t>
      </w:r>
    </w:p>
    <w:p w:rsidR="00651E3E" w:rsidRDefault="00EB4E74" w:rsidP="005020D7">
      <w:pPr>
        <w:spacing w:line="360" w:lineRule="auto"/>
        <w:rPr>
          <w:sz w:val="24"/>
        </w:rPr>
      </w:pPr>
      <w:r>
        <w:rPr>
          <w:rFonts w:hint="eastAsia"/>
          <w:sz w:val="24"/>
        </w:rPr>
        <w:lastRenderedPageBreak/>
        <w:t>完成患者扫描勾画靶区后，软件应能根据勾画的靶区计算等中心坐标，并能转换为激光灯和床的位置值。检验等中心计算的准确性，不应超过±</w:t>
      </w:r>
      <w:r>
        <w:rPr>
          <w:rFonts w:hint="eastAsia"/>
          <w:sz w:val="24"/>
        </w:rPr>
        <w:t>1mm</w:t>
      </w:r>
      <w:r>
        <w:rPr>
          <w:rFonts w:hint="eastAsia"/>
          <w:sz w:val="24"/>
        </w:rPr>
        <w:t>。应用已知几何中心位置的多种形状的靶区验证（比如球形，圆柱体）。</w:t>
      </w:r>
    </w:p>
    <w:p w:rsidR="00651E3E" w:rsidRDefault="00EB4E74" w:rsidP="005020D7">
      <w:pPr>
        <w:spacing w:line="360" w:lineRule="auto"/>
        <w:rPr>
          <w:sz w:val="24"/>
        </w:rPr>
      </w:pPr>
      <w:r>
        <w:rPr>
          <w:rFonts w:hint="eastAsia"/>
          <w:sz w:val="24"/>
        </w:rPr>
        <w:t xml:space="preserve">b) </w:t>
      </w:r>
      <w:r>
        <w:rPr>
          <w:rFonts w:hint="eastAsia"/>
          <w:sz w:val="24"/>
        </w:rPr>
        <w:t>等中心的移动</w:t>
      </w:r>
    </w:p>
    <w:p w:rsidR="00651E3E" w:rsidRDefault="00EB4E74" w:rsidP="005020D7">
      <w:pPr>
        <w:spacing w:line="360" w:lineRule="auto"/>
        <w:rPr>
          <w:sz w:val="24"/>
        </w:rPr>
      </w:pPr>
      <w:r>
        <w:rPr>
          <w:rFonts w:hint="eastAsia"/>
          <w:sz w:val="24"/>
        </w:rPr>
        <w:t>当</w:t>
      </w:r>
      <w:r>
        <w:rPr>
          <w:rFonts w:hint="eastAsia"/>
          <w:sz w:val="24"/>
        </w:rPr>
        <w:t>CT</w:t>
      </w:r>
      <w:r>
        <w:rPr>
          <w:rFonts w:hint="eastAsia"/>
          <w:sz w:val="24"/>
        </w:rPr>
        <w:t>扫描时只在患者皮肤上标记初始参考标记，没有标记治疗等中心。或者，当患者有多个治疗部位时，会有多个治疗等中心。软件应能计算从初始等中心移动到另一等中心的距离，并能转换为激光灯和床的位置值。移动的准确性应在三个方向上验证，不应超过±</w:t>
      </w:r>
      <w:r>
        <w:rPr>
          <w:rFonts w:hint="eastAsia"/>
          <w:sz w:val="24"/>
        </w:rPr>
        <w:t>1mm</w:t>
      </w:r>
      <w:r>
        <w:rPr>
          <w:rFonts w:hint="eastAsia"/>
          <w:sz w:val="24"/>
        </w:rPr>
        <w:t>。。</w:t>
      </w:r>
    </w:p>
    <w:p w:rsidR="00651E3E" w:rsidRDefault="00EB4E74" w:rsidP="005020D7">
      <w:pPr>
        <w:spacing w:line="360" w:lineRule="auto"/>
        <w:rPr>
          <w:sz w:val="24"/>
        </w:rPr>
      </w:pPr>
      <w:r>
        <w:rPr>
          <w:sz w:val="24"/>
        </w:rPr>
        <w:t>2.</w:t>
      </w:r>
      <w:r w:rsidR="004D0DB9">
        <w:rPr>
          <w:rFonts w:hint="eastAsia"/>
          <w:sz w:val="24"/>
        </w:rPr>
        <w:t>7</w:t>
      </w:r>
      <w:r>
        <w:rPr>
          <w:sz w:val="24"/>
        </w:rPr>
        <w:t>.2.7.4</w:t>
      </w:r>
      <w:r>
        <w:rPr>
          <w:rFonts w:hint="eastAsia"/>
          <w:sz w:val="24"/>
        </w:rPr>
        <w:t>图像重建</w:t>
      </w:r>
    </w:p>
    <w:p w:rsidR="00651E3E" w:rsidRDefault="00EB4E74" w:rsidP="005020D7">
      <w:pPr>
        <w:spacing w:line="360" w:lineRule="auto"/>
        <w:rPr>
          <w:sz w:val="24"/>
        </w:rPr>
      </w:pPr>
      <w:r>
        <w:rPr>
          <w:rFonts w:hint="eastAsia"/>
          <w:sz w:val="24"/>
        </w:rPr>
        <w:t>软件应能在任意平面和多</w:t>
      </w:r>
      <w:r>
        <w:rPr>
          <w:rFonts w:hint="eastAsia"/>
          <w:sz w:val="24"/>
        </w:rPr>
        <w:t>3D</w:t>
      </w:r>
      <w:r>
        <w:rPr>
          <w:rFonts w:hint="eastAsia"/>
          <w:sz w:val="24"/>
        </w:rPr>
        <w:t>视图下进行重建，并能在多射野观上进行显示。</w:t>
      </w:r>
    </w:p>
    <w:p w:rsidR="00651E3E" w:rsidRDefault="00EB4E74" w:rsidP="005020D7">
      <w:pPr>
        <w:spacing w:line="360" w:lineRule="auto"/>
        <w:rPr>
          <w:sz w:val="24"/>
        </w:rPr>
      </w:pPr>
      <w:r>
        <w:rPr>
          <w:rFonts w:hint="eastAsia"/>
          <w:sz w:val="24"/>
        </w:rPr>
        <w:t>在最小层厚扫描时，对已知几何形状</w:t>
      </w:r>
      <w:r>
        <w:rPr>
          <w:rFonts w:hint="eastAsia"/>
          <w:sz w:val="24"/>
        </w:rPr>
        <w:t>(</w:t>
      </w:r>
      <w:r>
        <w:rPr>
          <w:rFonts w:hint="eastAsia"/>
          <w:sz w:val="24"/>
        </w:rPr>
        <w:t>例如</w:t>
      </w:r>
      <w:r>
        <w:rPr>
          <w:rFonts w:hint="eastAsia"/>
          <w:sz w:val="24"/>
        </w:rPr>
        <w:t>:</w:t>
      </w:r>
      <w:r>
        <w:rPr>
          <w:rFonts w:hint="eastAsia"/>
          <w:sz w:val="24"/>
        </w:rPr>
        <w:t>正方体，长方体，球体、圆柱体</w:t>
      </w:r>
      <w:r>
        <w:rPr>
          <w:rFonts w:hint="eastAsia"/>
          <w:sz w:val="24"/>
        </w:rPr>
        <w:t>)</w:t>
      </w:r>
      <w:r>
        <w:rPr>
          <w:rFonts w:hint="eastAsia"/>
          <w:sz w:val="24"/>
        </w:rPr>
        <w:t>，重建后的外形尺寸偏差不应超过±</w:t>
      </w:r>
      <w:r>
        <w:rPr>
          <w:rFonts w:hint="eastAsia"/>
          <w:sz w:val="24"/>
        </w:rPr>
        <w:t>1mm</w:t>
      </w:r>
      <w:r>
        <w:rPr>
          <w:rFonts w:hint="eastAsia"/>
          <w:sz w:val="24"/>
        </w:rPr>
        <w:t>。</w:t>
      </w:r>
    </w:p>
    <w:p w:rsidR="00651E3E" w:rsidRDefault="00EB4E74" w:rsidP="005020D7">
      <w:pPr>
        <w:spacing w:line="360" w:lineRule="auto"/>
        <w:rPr>
          <w:sz w:val="24"/>
        </w:rPr>
      </w:pPr>
      <w:r>
        <w:rPr>
          <w:sz w:val="24"/>
        </w:rPr>
        <w:t>2.</w:t>
      </w:r>
      <w:r w:rsidR="004D0DB9">
        <w:rPr>
          <w:rFonts w:hint="eastAsia"/>
          <w:sz w:val="24"/>
        </w:rPr>
        <w:t>7</w:t>
      </w:r>
      <w:r>
        <w:rPr>
          <w:sz w:val="24"/>
        </w:rPr>
        <w:t>.2.7.5</w:t>
      </w:r>
      <w:r w:rsidR="000C6342">
        <w:rPr>
          <w:rFonts w:hint="eastAsia"/>
          <w:sz w:val="24"/>
        </w:rPr>
        <w:t>软件</w:t>
      </w:r>
      <w:r>
        <w:rPr>
          <w:rFonts w:hint="eastAsia"/>
          <w:sz w:val="24"/>
        </w:rPr>
        <w:t>模拟</w:t>
      </w:r>
    </w:p>
    <w:p w:rsidR="00651E3E" w:rsidRDefault="00EB4E74" w:rsidP="005020D7">
      <w:pPr>
        <w:spacing w:line="360" w:lineRule="auto"/>
        <w:rPr>
          <w:sz w:val="24"/>
        </w:rPr>
      </w:pPr>
      <w:r>
        <w:rPr>
          <w:rFonts w:hint="eastAsia"/>
          <w:sz w:val="24"/>
        </w:rPr>
        <w:t>随机文件中应给出所使用的坐标系。软件应能模拟治疗机机架、床、准直器的运动，并给出刻度和坐标值。</w:t>
      </w:r>
    </w:p>
    <w:p w:rsidR="00651E3E" w:rsidRDefault="00EB4E74" w:rsidP="005020D7">
      <w:pPr>
        <w:spacing w:line="360" w:lineRule="auto"/>
        <w:rPr>
          <w:sz w:val="24"/>
        </w:rPr>
      </w:pPr>
      <w:r>
        <w:rPr>
          <w:sz w:val="24"/>
        </w:rPr>
        <w:t>2.6.2.7.6</w:t>
      </w:r>
      <w:r>
        <w:rPr>
          <w:rFonts w:hint="eastAsia"/>
          <w:sz w:val="24"/>
        </w:rPr>
        <w:t>数字重建射野图像（</w:t>
      </w:r>
      <w:r>
        <w:rPr>
          <w:rFonts w:hint="eastAsia"/>
          <w:sz w:val="24"/>
        </w:rPr>
        <w:t>DRR</w:t>
      </w:r>
      <w:r>
        <w:rPr>
          <w:rFonts w:hint="eastAsia"/>
          <w:sz w:val="24"/>
        </w:rPr>
        <w:t>）</w:t>
      </w:r>
    </w:p>
    <w:p w:rsidR="00651E3E" w:rsidRDefault="00EB4E74" w:rsidP="005020D7">
      <w:pPr>
        <w:spacing w:line="360" w:lineRule="auto"/>
        <w:rPr>
          <w:sz w:val="24"/>
        </w:rPr>
      </w:pPr>
      <w:r>
        <w:rPr>
          <w:rFonts w:hint="eastAsia"/>
          <w:sz w:val="24"/>
        </w:rPr>
        <w:t>应能够在治疗机所有可允许的运动范围内产生</w:t>
      </w:r>
      <w:r>
        <w:rPr>
          <w:rFonts w:hint="eastAsia"/>
          <w:sz w:val="24"/>
        </w:rPr>
        <w:t>DRR</w:t>
      </w:r>
      <w:r>
        <w:rPr>
          <w:rFonts w:hint="eastAsia"/>
          <w:sz w:val="24"/>
        </w:rPr>
        <w:t>，应能够调节</w:t>
      </w:r>
      <w:r>
        <w:rPr>
          <w:rFonts w:hint="eastAsia"/>
          <w:sz w:val="24"/>
        </w:rPr>
        <w:t>DRR</w:t>
      </w:r>
      <w:r>
        <w:rPr>
          <w:rFonts w:hint="eastAsia"/>
          <w:sz w:val="24"/>
        </w:rPr>
        <w:t>的窗宽和窗位。</w:t>
      </w:r>
    </w:p>
    <w:p w:rsidR="00651E3E" w:rsidRDefault="00EB4E74" w:rsidP="005020D7">
      <w:pPr>
        <w:spacing w:line="360" w:lineRule="auto"/>
        <w:rPr>
          <w:sz w:val="24"/>
        </w:rPr>
      </w:pPr>
      <w:r>
        <w:rPr>
          <w:rFonts w:hint="eastAsia"/>
          <w:sz w:val="24"/>
        </w:rPr>
        <w:t>测试模体</w:t>
      </w:r>
      <w:r>
        <w:rPr>
          <w:rFonts w:hint="eastAsia"/>
          <w:sz w:val="24"/>
        </w:rPr>
        <w:t>DRR</w:t>
      </w:r>
      <w:r>
        <w:rPr>
          <w:rFonts w:hint="eastAsia"/>
          <w:sz w:val="24"/>
        </w:rPr>
        <w:t>图像上两点间的距离与实际距离之间的偏差不应超过±</w:t>
      </w:r>
      <w:r>
        <w:rPr>
          <w:rFonts w:hint="eastAsia"/>
          <w:sz w:val="24"/>
        </w:rPr>
        <w:t>1mm</w:t>
      </w:r>
      <w:r>
        <w:rPr>
          <w:rFonts w:hint="eastAsia"/>
          <w:sz w:val="24"/>
        </w:rPr>
        <w:t>。</w:t>
      </w:r>
    </w:p>
    <w:p w:rsidR="00651E3E" w:rsidRDefault="00EB4E74" w:rsidP="005020D7">
      <w:pPr>
        <w:spacing w:line="360" w:lineRule="auto"/>
        <w:rPr>
          <w:sz w:val="24"/>
        </w:rPr>
      </w:pPr>
      <w:bookmarkStart w:id="136" w:name="_Toc6698"/>
      <w:bookmarkStart w:id="137" w:name="_Toc24966903"/>
      <w:r>
        <w:rPr>
          <w:sz w:val="24"/>
        </w:rPr>
        <w:t>2.</w:t>
      </w:r>
      <w:r w:rsidR="004D0DB9">
        <w:rPr>
          <w:rFonts w:hint="eastAsia"/>
          <w:sz w:val="24"/>
        </w:rPr>
        <w:t>8</w:t>
      </w:r>
      <w:r>
        <w:rPr>
          <w:sz w:val="24"/>
        </w:rPr>
        <w:t>脚踏开关</w:t>
      </w:r>
      <w:r>
        <w:rPr>
          <w:rFonts w:hint="eastAsia"/>
          <w:sz w:val="24"/>
        </w:rPr>
        <w:t>(</w:t>
      </w:r>
      <w:r>
        <w:rPr>
          <w:rFonts w:hint="eastAsia"/>
          <w:sz w:val="24"/>
        </w:rPr>
        <w:t>如有</w:t>
      </w:r>
      <w:r>
        <w:rPr>
          <w:rFonts w:hint="eastAsia"/>
          <w:sz w:val="24"/>
        </w:rPr>
        <w:t>)</w:t>
      </w:r>
      <w:bookmarkEnd w:id="136"/>
      <w:bookmarkEnd w:id="137"/>
    </w:p>
    <w:p w:rsidR="00651E3E" w:rsidRDefault="00EB4E74" w:rsidP="005020D7">
      <w:pPr>
        <w:spacing w:line="360" w:lineRule="auto"/>
        <w:ind w:firstLineChars="200" w:firstLine="480"/>
        <w:rPr>
          <w:sz w:val="24"/>
        </w:rPr>
      </w:pPr>
      <w:r>
        <w:rPr>
          <w:sz w:val="24"/>
        </w:rPr>
        <w:t>应符合</w:t>
      </w:r>
      <w:r>
        <w:rPr>
          <w:sz w:val="24"/>
        </w:rPr>
        <w:t>YY 1057</w:t>
      </w:r>
      <w:r>
        <w:rPr>
          <w:rFonts w:ascii="仿宋_GB2312" w:eastAsia="仿宋_GB2312" w:hint="eastAsia"/>
          <w:sz w:val="24"/>
        </w:rPr>
        <w:t>—</w:t>
      </w:r>
      <w:r>
        <w:rPr>
          <w:sz w:val="24"/>
        </w:rPr>
        <w:t>2016</w:t>
      </w:r>
      <w:r>
        <w:rPr>
          <w:sz w:val="24"/>
        </w:rPr>
        <w:t>标准要求。</w:t>
      </w:r>
    </w:p>
    <w:p w:rsidR="00651E3E" w:rsidRDefault="00EB4E74" w:rsidP="005020D7">
      <w:pPr>
        <w:spacing w:line="360" w:lineRule="auto"/>
        <w:rPr>
          <w:sz w:val="24"/>
        </w:rPr>
      </w:pPr>
      <w:bookmarkStart w:id="138" w:name="_Toc957"/>
      <w:bookmarkStart w:id="139" w:name="_Toc24966904"/>
      <w:r>
        <w:rPr>
          <w:sz w:val="24"/>
        </w:rPr>
        <w:t>2</w:t>
      </w:r>
      <w:r w:rsidR="004D0DB9">
        <w:rPr>
          <w:rFonts w:hint="eastAsia"/>
          <w:sz w:val="24"/>
        </w:rPr>
        <w:t>.9</w:t>
      </w:r>
      <w:r>
        <w:rPr>
          <w:sz w:val="24"/>
        </w:rPr>
        <w:t>诊断显示器（如有）</w:t>
      </w:r>
      <w:bookmarkEnd w:id="138"/>
      <w:bookmarkEnd w:id="139"/>
    </w:p>
    <w:p w:rsidR="00651E3E" w:rsidRDefault="00EB4E74" w:rsidP="005020D7">
      <w:pPr>
        <w:spacing w:line="360" w:lineRule="auto"/>
        <w:rPr>
          <w:sz w:val="24"/>
        </w:rPr>
      </w:pPr>
      <w:r>
        <w:rPr>
          <w:sz w:val="24"/>
        </w:rPr>
        <w:t>应提供诊断显示器的技术指标，并依据</w:t>
      </w:r>
      <w:r>
        <w:rPr>
          <w:sz w:val="24"/>
        </w:rPr>
        <w:t>YY/T 0910.1—2013</w:t>
      </w:r>
      <w:r>
        <w:rPr>
          <w:sz w:val="24"/>
        </w:rPr>
        <w:t>标准进行评价。</w:t>
      </w:r>
    </w:p>
    <w:p w:rsidR="00651E3E" w:rsidRDefault="004D0DB9" w:rsidP="005020D7">
      <w:pPr>
        <w:spacing w:line="360" w:lineRule="auto"/>
        <w:rPr>
          <w:bCs/>
          <w:sz w:val="24"/>
        </w:rPr>
      </w:pPr>
      <w:bookmarkStart w:id="140" w:name="_Toc18623"/>
      <w:bookmarkStart w:id="141" w:name="_Toc24966905"/>
      <w:r>
        <w:rPr>
          <w:bCs/>
          <w:sz w:val="24"/>
        </w:rPr>
        <w:t>2.</w:t>
      </w:r>
      <w:r>
        <w:rPr>
          <w:rFonts w:hint="eastAsia"/>
          <w:bCs/>
          <w:sz w:val="24"/>
        </w:rPr>
        <w:t>10</w:t>
      </w:r>
      <w:r w:rsidR="00EB4E74">
        <w:rPr>
          <w:bCs/>
          <w:sz w:val="24"/>
        </w:rPr>
        <w:t>附加功能</w:t>
      </w:r>
      <w:bookmarkEnd w:id="140"/>
      <w:bookmarkEnd w:id="141"/>
    </w:p>
    <w:p w:rsidR="00651E3E" w:rsidRDefault="00EB4E74" w:rsidP="005020D7">
      <w:pPr>
        <w:spacing w:line="360" w:lineRule="auto"/>
        <w:rPr>
          <w:bCs/>
          <w:sz w:val="24"/>
        </w:rPr>
      </w:pPr>
      <w:r>
        <w:rPr>
          <w:bCs/>
          <w:sz w:val="24"/>
        </w:rPr>
        <w:t>应描述设备的附加功能。</w:t>
      </w:r>
    </w:p>
    <w:p w:rsidR="00651E3E" w:rsidRDefault="004D0DB9" w:rsidP="005020D7">
      <w:pPr>
        <w:spacing w:line="360" w:lineRule="auto"/>
        <w:rPr>
          <w:bCs/>
          <w:sz w:val="24"/>
        </w:rPr>
      </w:pPr>
      <w:bookmarkStart w:id="142" w:name="_Toc12343"/>
      <w:bookmarkStart w:id="143" w:name="_Toc24966906"/>
      <w:r>
        <w:rPr>
          <w:bCs/>
          <w:sz w:val="24"/>
        </w:rPr>
        <w:t>2.1</w:t>
      </w:r>
      <w:r>
        <w:rPr>
          <w:rFonts w:hint="eastAsia"/>
          <w:bCs/>
          <w:sz w:val="24"/>
        </w:rPr>
        <w:t>1</w:t>
      </w:r>
      <w:r w:rsidR="00EB4E74">
        <w:rPr>
          <w:sz w:val="24"/>
        </w:rPr>
        <w:t>附件</w:t>
      </w:r>
      <w:bookmarkEnd w:id="142"/>
      <w:bookmarkEnd w:id="143"/>
    </w:p>
    <w:p w:rsidR="00651E3E" w:rsidRDefault="00EB4E74" w:rsidP="005020D7">
      <w:pPr>
        <w:spacing w:line="360" w:lineRule="auto"/>
        <w:ind w:firstLine="465"/>
        <w:rPr>
          <w:sz w:val="24"/>
        </w:rPr>
      </w:pPr>
      <w:r>
        <w:rPr>
          <w:sz w:val="24"/>
        </w:rPr>
        <w:t>应提供承重、衰减当量等附件的技术指标。</w:t>
      </w:r>
    </w:p>
    <w:p w:rsidR="00651E3E" w:rsidRDefault="004D0DB9" w:rsidP="005020D7">
      <w:pPr>
        <w:spacing w:line="360" w:lineRule="auto"/>
        <w:rPr>
          <w:bCs/>
          <w:sz w:val="24"/>
        </w:rPr>
      </w:pPr>
      <w:bookmarkStart w:id="144" w:name="_Toc25412"/>
      <w:bookmarkStart w:id="145" w:name="_Toc24966907"/>
      <w:r>
        <w:rPr>
          <w:bCs/>
          <w:sz w:val="24"/>
        </w:rPr>
        <w:t>2.1</w:t>
      </w:r>
      <w:r>
        <w:rPr>
          <w:rFonts w:hint="eastAsia"/>
          <w:bCs/>
          <w:sz w:val="24"/>
        </w:rPr>
        <w:t>2</w:t>
      </w:r>
      <w:r w:rsidR="00EB4E74">
        <w:rPr>
          <w:sz w:val="24"/>
        </w:rPr>
        <w:t>外观</w:t>
      </w:r>
      <w:bookmarkEnd w:id="144"/>
      <w:bookmarkEnd w:id="145"/>
    </w:p>
    <w:p w:rsidR="00651E3E" w:rsidRDefault="00EB4E74" w:rsidP="005020D7">
      <w:pPr>
        <w:spacing w:line="360" w:lineRule="auto"/>
        <w:ind w:firstLineChars="200" w:firstLine="480"/>
        <w:rPr>
          <w:sz w:val="24"/>
        </w:rPr>
      </w:pPr>
      <w:r>
        <w:rPr>
          <w:sz w:val="24"/>
        </w:rPr>
        <w:t>设备的外形表面整洁、色泽均匀，不得有伤斑、裂缝等缺陷。</w:t>
      </w:r>
    </w:p>
    <w:p w:rsidR="00651E3E" w:rsidRDefault="00EB4E74" w:rsidP="005020D7">
      <w:pPr>
        <w:spacing w:line="360" w:lineRule="auto"/>
        <w:ind w:firstLineChars="200" w:firstLine="480"/>
        <w:rPr>
          <w:sz w:val="24"/>
        </w:rPr>
      </w:pPr>
      <w:r>
        <w:rPr>
          <w:sz w:val="24"/>
        </w:rPr>
        <w:lastRenderedPageBreak/>
        <w:t>设备的电镀和涂装应符合</w:t>
      </w:r>
      <w:r>
        <w:rPr>
          <w:sz w:val="24"/>
        </w:rPr>
        <w:t>YY 0076</w:t>
      </w:r>
      <w:r>
        <w:rPr>
          <w:rFonts w:ascii="仿宋_GB2312" w:eastAsia="仿宋_GB2312" w:hint="eastAsia"/>
          <w:sz w:val="24"/>
        </w:rPr>
        <w:t>-</w:t>
      </w:r>
      <w:r>
        <w:rPr>
          <w:sz w:val="24"/>
        </w:rPr>
        <w:t>1992</w:t>
      </w:r>
      <w:r>
        <w:rPr>
          <w:sz w:val="24"/>
        </w:rPr>
        <w:t>中</w:t>
      </w:r>
      <w:r>
        <w:rPr>
          <w:sz w:val="24"/>
        </w:rPr>
        <w:t>2</w:t>
      </w:r>
      <w:r>
        <w:rPr>
          <w:sz w:val="24"/>
        </w:rPr>
        <w:t>级外观的要求。</w:t>
      </w:r>
    </w:p>
    <w:p w:rsidR="00651E3E" w:rsidRDefault="004D0DB9" w:rsidP="005020D7">
      <w:pPr>
        <w:spacing w:line="360" w:lineRule="auto"/>
        <w:rPr>
          <w:bCs/>
          <w:sz w:val="24"/>
        </w:rPr>
      </w:pPr>
      <w:bookmarkStart w:id="146" w:name="_Toc9967"/>
      <w:bookmarkStart w:id="147" w:name="_Toc24966908"/>
      <w:r>
        <w:rPr>
          <w:bCs/>
          <w:sz w:val="24"/>
        </w:rPr>
        <w:t>2.1</w:t>
      </w:r>
      <w:r>
        <w:rPr>
          <w:rFonts w:hint="eastAsia"/>
          <w:bCs/>
          <w:sz w:val="24"/>
        </w:rPr>
        <w:t>3</w:t>
      </w:r>
      <w:r w:rsidR="00EB4E74">
        <w:rPr>
          <w:sz w:val="24"/>
        </w:rPr>
        <w:t>环境试验</w:t>
      </w:r>
      <w:r w:rsidR="00EB4E74">
        <w:rPr>
          <w:bCs/>
          <w:sz w:val="24"/>
        </w:rPr>
        <w:t>要求</w:t>
      </w:r>
      <w:bookmarkEnd w:id="146"/>
      <w:bookmarkEnd w:id="147"/>
    </w:p>
    <w:p w:rsidR="00651E3E" w:rsidRDefault="00EB4E74" w:rsidP="005020D7">
      <w:pPr>
        <w:spacing w:line="360" w:lineRule="auto"/>
        <w:ind w:firstLineChars="200" w:firstLine="480"/>
        <w:rPr>
          <w:sz w:val="24"/>
        </w:rPr>
      </w:pPr>
      <w:r w:rsidRPr="004D0DB9">
        <w:rPr>
          <w:sz w:val="24"/>
        </w:rPr>
        <w:t>应符合</w:t>
      </w:r>
      <w:r w:rsidRPr="004D0DB9">
        <w:rPr>
          <w:sz w:val="24"/>
        </w:rPr>
        <w:t>YY/T 0291</w:t>
      </w:r>
      <w:r w:rsidRPr="004D0DB9">
        <w:rPr>
          <w:rFonts w:ascii="仿宋_GB2312" w:eastAsia="仿宋_GB2312" w:hint="eastAsia"/>
          <w:sz w:val="24"/>
        </w:rPr>
        <w:t>-</w:t>
      </w:r>
      <w:r w:rsidRPr="004D0DB9">
        <w:rPr>
          <w:sz w:val="24"/>
        </w:rPr>
        <w:t>2016</w:t>
      </w:r>
      <w:r w:rsidRPr="004D0DB9">
        <w:rPr>
          <w:rFonts w:hint="eastAsia"/>
          <w:sz w:val="24"/>
        </w:rPr>
        <w:t>（或</w:t>
      </w:r>
      <w:r w:rsidRPr="004D0DB9">
        <w:rPr>
          <w:rFonts w:hint="eastAsia"/>
          <w:sz w:val="24"/>
        </w:rPr>
        <w:t>GB/T 14710-2009</w:t>
      </w:r>
      <w:r w:rsidRPr="004D0DB9">
        <w:rPr>
          <w:rFonts w:hint="eastAsia"/>
          <w:sz w:val="24"/>
        </w:rPr>
        <w:t>）</w:t>
      </w:r>
      <w:r w:rsidRPr="004D0DB9">
        <w:rPr>
          <w:sz w:val="24"/>
        </w:rPr>
        <w:t>的要求。最终的检验项目至少应包括图像噪声、</w:t>
      </w:r>
      <w:r>
        <w:rPr>
          <w:sz w:val="24"/>
        </w:rPr>
        <w:t>CT</w:t>
      </w:r>
      <w:r>
        <w:rPr>
          <w:sz w:val="24"/>
        </w:rPr>
        <w:t>值均匀性、</w:t>
      </w:r>
      <w:r>
        <w:rPr>
          <w:sz w:val="24"/>
        </w:rPr>
        <w:t>CT</w:t>
      </w:r>
      <w:r>
        <w:rPr>
          <w:sz w:val="24"/>
        </w:rPr>
        <w:t>值准确性、低对比度分辨率、切片厚度、曝光时间。</w:t>
      </w:r>
    </w:p>
    <w:p w:rsidR="00651E3E" w:rsidRDefault="004D0DB9" w:rsidP="005020D7">
      <w:pPr>
        <w:spacing w:line="360" w:lineRule="auto"/>
        <w:rPr>
          <w:bCs/>
          <w:sz w:val="24"/>
        </w:rPr>
      </w:pPr>
      <w:bookmarkStart w:id="148" w:name="_Toc14822"/>
      <w:bookmarkStart w:id="149" w:name="_Toc24966909"/>
      <w:r>
        <w:rPr>
          <w:bCs/>
          <w:sz w:val="24"/>
        </w:rPr>
        <w:t>2.1</w:t>
      </w:r>
      <w:r>
        <w:rPr>
          <w:rFonts w:hint="eastAsia"/>
          <w:bCs/>
          <w:sz w:val="24"/>
        </w:rPr>
        <w:t>4</w:t>
      </w:r>
      <w:r w:rsidR="00EB4E74">
        <w:rPr>
          <w:bCs/>
          <w:sz w:val="24"/>
        </w:rPr>
        <w:t>安全</w:t>
      </w:r>
      <w:bookmarkEnd w:id="148"/>
      <w:bookmarkEnd w:id="149"/>
    </w:p>
    <w:p w:rsidR="00651E3E" w:rsidRDefault="004D0DB9" w:rsidP="005020D7">
      <w:pPr>
        <w:spacing w:line="360" w:lineRule="auto"/>
        <w:rPr>
          <w:sz w:val="24"/>
        </w:rPr>
      </w:pPr>
      <w:r>
        <w:rPr>
          <w:sz w:val="24"/>
        </w:rPr>
        <w:t>2.1</w:t>
      </w:r>
      <w:r>
        <w:rPr>
          <w:rFonts w:hint="eastAsia"/>
          <w:sz w:val="24"/>
        </w:rPr>
        <w:t>4</w:t>
      </w:r>
      <w:r w:rsidR="00EB4E74">
        <w:rPr>
          <w:sz w:val="24"/>
        </w:rPr>
        <w:t xml:space="preserve">.1 </w:t>
      </w:r>
      <w:r w:rsidR="00EB4E74">
        <w:rPr>
          <w:sz w:val="24"/>
        </w:rPr>
        <w:t>电气安全</w:t>
      </w:r>
    </w:p>
    <w:p w:rsidR="00651E3E" w:rsidRDefault="00EB4E74" w:rsidP="005020D7">
      <w:pPr>
        <w:spacing w:line="360" w:lineRule="auto"/>
        <w:ind w:firstLineChars="200" w:firstLine="480"/>
        <w:rPr>
          <w:color w:val="FF0000"/>
          <w:sz w:val="24"/>
        </w:rPr>
      </w:pPr>
      <w:r>
        <w:rPr>
          <w:sz w:val="24"/>
        </w:rPr>
        <w:t>设备的电气安全应符合</w:t>
      </w:r>
      <w:r>
        <w:rPr>
          <w:sz w:val="24"/>
        </w:rPr>
        <w:t>GB 9706.1</w:t>
      </w:r>
      <w:r>
        <w:rPr>
          <w:rFonts w:ascii="仿宋_GB2312" w:eastAsia="仿宋_GB2312" w:hint="eastAsia"/>
          <w:sz w:val="24"/>
        </w:rPr>
        <w:t>—</w:t>
      </w:r>
      <w:r>
        <w:rPr>
          <w:sz w:val="24"/>
        </w:rPr>
        <w:t>2007</w:t>
      </w:r>
      <w:r>
        <w:rPr>
          <w:sz w:val="24"/>
        </w:rPr>
        <w:t>、</w:t>
      </w:r>
      <w:r>
        <w:rPr>
          <w:sz w:val="24"/>
        </w:rPr>
        <w:t>GB 9706.11</w:t>
      </w:r>
      <w:r>
        <w:rPr>
          <w:rFonts w:ascii="仿宋_GB2312" w:eastAsia="仿宋_GB2312" w:hint="eastAsia"/>
          <w:sz w:val="24"/>
        </w:rPr>
        <w:t>—</w:t>
      </w:r>
      <w:r>
        <w:rPr>
          <w:sz w:val="24"/>
        </w:rPr>
        <w:t>1997</w:t>
      </w:r>
      <w:r>
        <w:rPr>
          <w:sz w:val="24"/>
        </w:rPr>
        <w:t>、</w:t>
      </w:r>
      <w:r>
        <w:rPr>
          <w:sz w:val="24"/>
        </w:rPr>
        <w:t>GB 9706.12</w:t>
      </w:r>
      <w:r>
        <w:rPr>
          <w:rFonts w:ascii="仿宋_GB2312" w:eastAsia="仿宋_GB2312" w:hint="eastAsia"/>
          <w:sz w:val="24"/>
        </w:rPr>
        <w:t>—</w:t>
      </w:r>
      <w:r>
        <w:rPr>
          <w:sz w:val="24"/>
        </w:rPr>
        <w:t>1997</w:t>
      </w:r>
      <w:r>
        <w:rPr>
          <w:sz w:val="24"/>
        </w:rPr>
        <w:t>、</w:t>
      </w:r>
      <w:r>
        <w:rPr>
          <w:sz w:val="24"/>
        </w:rPr>
        <w:t>GB 9706.14</w:t>
      </w:r>
      <w:r>
        <w:rPr>
          <w:rFonts w:ascii="仿宋_GB2312" w:eastAsia="仿宋_GB2312" w:hint="eastAsia"/>
          <w:sz w:val="24"/>
        </w:rPr>
        <w:t>—</w:t>
      </w:r>
      <w:r>
        <w:rPr>
          <w:sz w:val="24"/>
        </w:rPr>
        <w:t>1997</w:t>
      </w:r>
      <w:r>
        <w:rPr>
          <w:sz w:val="24"/>
        </w:rPr>
        <w:t>、</w:t>
      </w:r>
      <w:r>
        <w:rPr>
          <w:sz w:val="24"/>
        </w:rPr>
        <w:t>GB 9706.15</w:t>
      </w:r>
      <w:r>
        <w:rPr>
          <w:rFonts w:ascii="仿宋_GB2312" w:eastAsia="仿宋_GB2312" w:hint="eastAsia"/>
          <w:sz w:val="24"/>
        </w:rPr>
        <w:t>—</w:t>
      </w:r>
      <w:r>
        <w:rPr>
          <w:sz w:val="24"/>
        </w:rPr>
        <w:t>2008</w:t>
      </w:r>
      <w:r>
        <w:rPr>
          <w:sz w:val="24"/>
        </w:rPr>
        <w:t>、</w:t>
      </w:r>
      <w:r>
        <w:rPr>
          <w:sz w:val="24"/>
        </w:rPr>
        <w:t>GB 9706.18</w:t>
      </w:r>
      <w:r>
        <w:rPr>
          <w:rFonts w:ascii="仿宋_GB2312" w:eastAsia="仿宋_GB2312" w:hint="eastAsia"/>
          <w:sz w:val="24"/>
        </w:rPr>
        <w:t>—</w:t>
      </w:r>
      <w:r>
        <w:rPr>
          <w:sz w:val="24"/>
        </w:rPr>
        <w:t>2006</w:t>
      </w:r>
      <w:r>
        <w:rPr>
          <w:sz w:val="24"/>
        </w:rPr>
        <w:t>和</w:t>
      </w:r>
      <w:r>
        <w:rPr>
          <w:sz w:val="24"/>
        </w:rPr>
        <w:t>GB 7274.1</w:t>
      </w:r>
      <w:r>
        <w:rPr>
          <w:rFonts w:ascii="仿宋_GB2312" w:eastAsia="仿宋_GB2312" w:hint="eastAsia"/>
          <w:sz w:val="24"/>
        </w:rPr>
        <w:t>—</w:t>
      </w:r>
      <w:r>
        <w:rPr>
          <w:sz w:val="24"/>
        </w:rPr>
        <w:t>2012</w:t>
      </w:r>
      <w:r>
        <w:rPr>
          <w:sz w:val="24"/>
        </w:rPr>
        <w:t>的要求。产品安全特征见附录</w:t>
      </w:r>
      <w:r>
        <w:rPr>
          <w:sz w:val="24"/>
        </w:rPr>
        <w:t>A</w:t>
      </w:r>
      <w:r>
        <w:rPr>
          <w:sz w:val="24"/>
        </w:rPr>
        <w:t>。</w:t>
      </w:r>
    </w:p>
    <w:p w:rsidR="00651E3E" w:rsidRDefault="004D0DB9" w:rsidP="005020D7">
      <w:pPr>
        <w:spacing w:line="360" w:lineRule="auto"/>
        <w:rPr>
          <w:sz w:val="24"/>
        </w:rPr>
      </w:pPr>
      <w:r>
        <w:rPr>
          <w:sz w:val="24"/>
        </w:rPr>
        <w:t>2.1</w:t>
      </w:r>
      <w:r>
        <w:rPr>
          <w:rFonts w:hint="eastAsia"/>
          <w:sz w:val="24"/>
        </w:rPr>
        <w:t>4</w:t>
      </w:r>
      <w:r w:rsidR="00EB4E74">
        <w:rPr>
          <w:sz w:val="24"/>
        </w:rPr>
        <w:t xml:space="preserve">.2 </w:t>
      </w:r>
      <w:r w:rsidR="00EB4E74">
        <w:rPr>
          <w:sz w:val="24"/>
        </w:rPr>
        <w:t>电磁兼容</w:t>
      </w:r>
    </w:p>
    <w:p w:rsidR="00651E3E" w:rsidRDefault="00EB4E74" w:rsidP="005020D7">
      <w:pPr>
        <w:spacing w:line="360" w:lineRule="auto"/>
        <w:ind w:firstLineChars="200" w:firstLine="480"/>
        <w:rPr>
          <w:sz w:val="24"/>
        </w:rPr>
      </w:pPr>
      <w:r>
        <w:rPr>
          <w:sz w:val="24"/>
        </w:rPr>
        <w:t>应符合</w:t>
      </w:r>
      <w:r>
        <w:rPr>
          <w:sz w:val="24"/>
        </w:rPr>
        <w:t>YY 0505</w:t>
      </w:r>
      <w:r>
        <w:rPr>
          <w:rFonts w:ascii="仿宋_GB2312" w:eastAsia="仿宋_GB2312" w:hint="eastAsia"/>
          <w:sz w:val="24"/>
        </w:rPr>
        <w:t>—</w:t>
      </w:r>
      <w:r>
        <w:rPr>
          <w:sz w:val="24"/>
        </w:rPr>
        <w:t>2012</w:t>
      </w:r>
      <w:r>
        <w:rPr>
          <w:sz w:val="24"/>
        </w:rPr>
        <w:t>的要求。</w:t>
      </w:r>
    </w:p>
    <w:p w:rsidR="00651E3E" w:rsidRDefault="00651E3E" w:rsidP="005020D7">
      <w:pPr>
        <w:spacing w:line="360" w:lineRule="auto"/>
        <w:ind w:firstLineChars="200" w:firstLine="640"/>
        <w:rPr>
          <w:rFonts w:eastAsia="仿宋"/>
          <w:sz w:val="32"/>
          <w:szCs w:val="32"/>
        </w:rPr>
      </w:pPr>
    </w:p>
    <w:p w:rsidR="00651E3E" w:rsidRDefault="00EB4E74" w:rsidP="00505989">
      <w:pPr>
        <w:spacing w:line="360" w:lineRule="auto"/>
        <w:outlineLvl w:val="1"/>
        <w:rPr>
          <w:b/>
          <w:bCs/>
          <w:sz w:val="24"/>
        </w:rPr>
      </w:pPr>
      <w:bookmarkStart w:id="150" w:name="_Toc18888"/>
      <w:bookmarkStart w:id="151" w:name="_Toc24966910"/>
      <w:r>
        <w:rPr>
          <w:b/>
          <w:bCs/>
          <w:sz w:val="24"/>
        </w:rPr>
        <w:t>3.</w:t>
      </w:r>
      <w:r>
        <w:rPr>
          <w:b/>
          <w:bCs/>
          <w:sz w:val="24"/>
        </w:rPr>
        <w:t>检测方法</w:t>
      </w:r>
      <w:bookmarkEnd w:id="150"/>
      <w:bookmarkEnd w:id="151"/>
    </w:p>
    <w:p w:rsidR="00651E3E" w:rsidRDefault="00EB4E74" w:rsidP="005020D7">
      <w:pPr>
        <w:spacing w:line="360" w:lineRule="auto"/>
        <w:rPr>
          <w:sz w:val="24"/>
        </w:rPr>
      </w:pPr>
      <w:r>
        <w:rPr>
          <w:rFonts w:hint="eastAsia"/>
          <w:sz w:val="24"/>
        </w:rPr>
        <w:t>工作条件</w:t>
      </w:r>
    </w:p>
    <w:p w:rsidR="00651E3E" w:rsidRDefault="00113801" w:rsidP="005020D7">
      <w:pPr>
        <w:spacing w:line="360" w:lineRule="auto"/>
        <w:rPr>
          <w:sz w:val="24"/>
        </w:rPr>
      </w:pPr>
      <w:r>
        <w:rPr>
          <w:sz w:val="24"/>
        </w:rPr>
        <w:fldChar w:fldCharType="begin"/>
      </w:r>
      <w:r w:rsidR="00EB4E74">
        <w:rPr>
          <w:rFonts w:hint="eastAsia"/>
          <w:sz w:val="24"/>
        </w:rPr>
        <w:instrText>= 1 \* GB3</w:instrText>
      </w:r>
      <w:r>
        <w:rPr>
          <w:sz w:val="24"/>
        </w:rPr>
        <w:fldChar w:fldCharType="separate"/>
      </w:r>
      <w:r w:rsidR="00EB4E74">
        <w:rPr>
          <w:rFonts w:hint="eastAsia"/>
          <w:sz w:val="24"/>
        </w:rPr>
        <w:t>①</w:t>
      </w:r>
      <w:r>
        <w:rPr>
          <w:sz w:val="24"/>
        </w:rPr>
        <w:fldChar w:fldCharType="end"/>
      </w:r>
      <w:r w:rsidR="00EB4E74">
        <w:rPr>
          <w:rFonts w:hint="eastAsia"/>
          <w:sz w:val="24"/>
        </w:rPr>
        <w:t>环境条件</w:t>
      </w:r>
    </w:p>
    <w:p w:rsidR="00651E3E" w:rsidRDefault="00EB4E74" w:rsidP="005020D7">
      <w:pPr>
        <w:spacing w:line="360" w:lineRule="auto"/>
        <w:rPr>
          <w:sz w:val="24"/>
        </w:rPr>
      </w:pPr>
      <w:r>
        <w:rPr>
          <w:rFonts w:hint="eastAsia"/>
          <w:sz w:val="24"/>
        </w:rPr>
        <w:t>应明确环境温度、相对湿度、大气压力。</w:t>
      </w:r>
    </w:p>
    <w:p w:rsidR="00651E3E" w:rsidRDefault="00113801" w:rsidP="005020D7">
      <w:pPr>
        <w:spacing w:line="360" w:lineRule="auto"/>
        <w:rPr>
          <w:sz w:val="24"/>
        </w:rPr>
      </w:pPr>
      <w:r>
        <w:rPr>
          <w:sz w:val="24"/>
        </w:rPr>
        <w:fldChar w:fldCharType="begin"/>
      </w:r>
      <w:r w:rsidR="00EB4E74">
        <w:rPr>
          <w:rFonts w:hint="eastAsia"/>
          <w:sz w:val="24"/>
        </w:rPr>
        <w:instrText>= 2 \* GB3</w:instrText>
      </w:r>
      <w:r>
        <w:rPr>
          <w:sz w:val="24"/>
        </w:rPr>
        <w:fldChar w:fldCharType="separate"/>
      </w:r>
      <w:r w:rsidR="00EB4E74">
        <w:rPr>
          <w:rFonts w:hint="eastAsia"/>
          <w:sz w:val="24"/>
        </w:rPr>
        <w:t>②</w:t>
      </w:r>
      <w:r>
        <w:rPr>
          <w:sz w:val="24"/>
        </w:rPr>
        <w:fldChar w:fldCharType="end"/>
      </w:r>
      <w:r w:rsidR="00EB4E74">
        <w:rPr>
          <w:rFonts w:hint="eastAsia"/>
          <w:sz w:val="24"/>
        </w:rPr>
        <w:t>电源条件</w:t>
      </w:r>
    </w:p>
    <w:p w:rsidR="00651E3E" w:rsidRDefault="00EB4E74" w:rsidP="005020D7">
      <w:pPr>
        <w:spacing w:line="360" w:lineRule="auto"/>
        <w:rPr>
          <w:sz w:val="24"/>
        </w:rPr>
      </w:pPr>
      <w:r>
        <w:rPr>
          <w:rFonts w:hint="eastAsia"/>
          <w:sz w:val="24"/>
        </w:rPr>
        <w:t>应明确产品的额定电压、频率和允差、电源容量和电源电阻。</w:t>
      </w:r>
    </w:p>
    <w:p w:rsidR="00651E3E" w:rsidRDefault="00EB4E74" w:rsidP="005020D7">
      <w:pPr>
        <w:spacing w:line="360" w:lineRule="auto"/>
        <w:rPr>
          <w:bCs/>
          <w:sz w:val="24"/>
        </w:rPr>
      </w:pPr>
      <w:bookmarkStart w:id="152" w:name="_Toc22467"/>
      <w:bookmarkStart w:id="153" w:name="_Toc24966911"/>
      <w:bookmarkStart w:id="154" w:name="_Toc400538400"/>
      <w:r>
        <w:rPr>
          <w:rFonts w:hint="eastAsia"/>
          <w:bCs/>
          <w:sz w:val="24"/>
        </w:rPr>
        <w:t>3</w:t>
      </w:r>
      <w:r>
        <w:rPr>
          <w:bCs/>
          <w:sz w:val="24"/>
        </w:rPr>
        <w:t>.1PET</w:t>
      </w:r>
      <w:r>
        <w:rPr>
          <w:rFonts w:hint="eastAsia"/>
          <w:bCs/>
          <w:sz w:val="24"/>
        </w:rPr>
        <w:t>部分</w:t>
      </w:r>
      <w:r>
        <w:rPr>
          <w:bCs/>
          <w:sz w:val="24"/>
        </w:rPr>
        <w:t>试验方法</w:t>
      </w:r>
      <w:bookmarkEnd w:id="152"/>
      <w:bookmarkEnd w:id="153"/>
    </w:p>
    <w:p w:rsidR="00651E3E" w:rsidRDefault="00EB4E74" w:rsidP="005020D7">
      <w:pPr>
        <w:spacing w:line="360" w:lineRule="auto"/>
        <w:rPr>
          <w:bCs/>
          <w:sz w:val="24"/>
        </w:rPr>
      </w:pPr>
      <w:bookmarkStart w:id="155" w:name="_Toc27935"/>
      <w:bookmarkStart w:id="156" w:name="_Toc24966912"/>
      <w:r>
        <w:rPr>
          <w:bCs/>
          <w:sz w:val="24"/>
        </w:rPr>
        <w:t>3.1.1</w:t>
      </w:r>
      <w:r>
        <w:rPr>
          <w:rFonts w:hint="eastAsia"/>
          <w:bCs/>
          <w:sz w:val="24"/>
        </w:rPr>
        <w:tab/>
      </w:r>
      <w:r>
        <w:rPr>
          <w:rFonts w:hint="eastAsia"/>
          <w:bCs/>
          <w:sz w:val="24"/>
        </w:rPr>
        <w:t>空间分辨率</w:t>
      </w:r>
      <w:bookmarkEnd w:id="155"/>
      <w:bookmarkEnd w:id="156"/>
    </w:p>
    <w:p w:rsidR="00651E3E" w:rsidRDefault="00EB4E74" w:rsidP="005020D7">
      <w:pPr>
        <w:spacing w:line="360" w:lineRule="auto"/>
        <w:rPr>
          <w:bCs/>
          <w:sz w:val="24"/>
        </w:rPr>
      </w:pPr>
      <w:r>
        <w:rPr>
          <w:rFonts w:hint="eastAsia"/>
          <w:bCs/>
          <w:sz w:val="24"/>
        </w:rPr>
        <w:t>按</w:t>
      </w:r>
      <w:r>
        <w:rPr>
          <w:rFonts w:hint="eastAsia"/>
          <w:bCs/>
          <w:sz w:val="24"/>
        </w:rPr>
        <w:t>YY/T0829-2011</w:t>
      </w:r>
      <w:r>
        <w:rPr>
          <w:rFonts w:hint="eastAsia"/>
          <w:bCs/>
          <w:sz w:val="24"/>
        </w:rPr>
        <w:t>中</w:t>
      </w:r>
      <w:r>
        <w:rPr>
          <w:rFonts w:hint="eastAsia"/>
          <w:bCs/>
          <w:sz w:val="24"/>
        </w:rPr>
        <w:t>A.3</w:t>
      </w:r>
      <w:r>
        <w:rPr>
          <w:rFonts w:hint="eastAsia"/>
          <w:bCs/>
          <w:sz w:val="24"/>
        </w:rPr>
        <w:t>章中规定的试验方法进行，结果应符合</w:t>
      </w:r>
      <w:r>
        <w:rPr>
          <w:rFonts w:hint="eastAsia"/>
          <w:bCs/>
          <w:sz w:val="24"/>
        </w:rPr>
        <w:t>3.2.1</w:t>
      </w:r>
      <w:r>
        <w:rPr>
          <w:rFonts w:hint="eastAsia"/>
          <w:bCs/>
          <w:sz w:val="24"/>
        </w:rPr>
        <w:t>的要求。</w:t>
      </w:r>
    </w:p>
    <w:p w:rsidR="00651E3E" w:rsidRDefault="00EB4E74" w:rsidP="005020D7">
      <w:pPr>
        <w:spacing w:line="360" w:lineRule="auto"/>
        <w:rPr>
          <w:bCs/>
          <w:sz w:val="24"/>
        </w:rPr>
      </w:pPr>
      <w:r>
        <w:rPr>
          <w:rFonts w:hint="eastAsia"/>
          <w:bCs/>
          <w:sz w:val="24"/>
        </w:rPr>
        <w:t>明确以下</w:t>
      </w:r>
      <w:r>
        <w:rPr>
          <w:bCs/>
          <w:sz w:val="24"/>
        </w:rPr>
        <w:t>内容</w:t>
      </w:r>
      <w:r>
        <w:rPr>
          <w:rFonts w:hint="eastAsia"/>
          <w:bCs/>
          <w:sz w:val="24"/>
        </w:rPr>
        <w:t>：</w:t>
      </w:r>
    </w:p>
    <w:tbl>
      <w:tblPr>
        <w:tblStyle w:val="af1"/>
        <w:tblW w:w="8296" w:type="dxa"/>
        <w:jc w:val="center"/>
        <w:tblLayout w:type="fixed"/>
        <w:tblLook w:val="04A0" w:firstRow="1" w:lastRow="0" w:firstColumn="1" w:lastColumn="0" w:noHBand="0" w:noVBand="1"/>
      </w:tblPr>
      <w:tblGrid>
        <w:gridCol w:w="3397"/>
        <w:gridCol w:w="4899"/>
      </w:tblGrid>
      <w:tr w:rsidR="00651E3E" w:rsidRPr="000C6342">
        <w:trPr>
          <w:trHeight w:val="454"/>
          <w:jc w:val="center"/>
        </w:trPr>
        <w:tc>
          <w:tcPr>
            <w:tcW w:w="3397" w:type="dxa"/>
            <w:vAlign w:val="center"/>
          </w:tcPr>
          <w:p w:rsidR="00651E3E" w:rsidRPr="000C6342" w:rsidRDefault="00EB4E74" w:rsidP="000C6342">
            <w:pPr>
              <w:spacing w:line="360" w:lineRule="auto"/>
              <w:rPr>
                <w:bCs/>
                <w:sz w:val="24"/>
              </w:rPr>
            </w:pPr>
            <w:r w:rsidRPr="000C6342">
              <w:rPr>
                <w:rFonts w:hint="eastAsia"/>
                <w:bCs/>
                <w:sz w:val="24"/>
              </w:rPr>
              <w:t>图像重建方法：</w:t>
            </w:r>
          </w:p>
        </w:tc>
        <w:tc>
          <w:tcPr>
            <w:tcW w:w="4899" w:type="dxa"/>
            <w:vAlign w:val="center"/>
          </w:tcPr>
          <w:p w:rsidR="00651E3E" w:rsidRPr="000C6342" w:rsidRDefault="00EB4E74" w:rsidP="000C6342">
            <w:pPr>
              <w:spacing w:line="360" w:lineRule="auto"/>
              <w:rPr>
                <w:bCs/>
                <w:sz w:val="24"/>
              </w:rPr>
            </w:pPr>
            <w:r w:rsidRPr="000C6342">
              <w:rPr>
                <w:rFonts w:hint="eastAsia"/>
                <w:bCs/>
                <w:sz w:val="24"/>
              </w:rPr>
              <w:t>应采用没有平滑或变迹处理的滤波反投影重建方法</w:t>
            </w:r>
          </w:p>
        </w:tc>
      </w:tr>
      <w:tr w:rsidR="00651E3E" w:rsidRPr="000C6342">
        <w:trPr>
          <w:trHeight w:val="454"/>
          <w:jc w:val="center"/>
        </w:trPr>
        <w:tc>
          <w:tcPr>
            <w:tcW w:w="3397" w:type="dxa"/>
            <w:vAlign w:val="center"/>
          </w:tcPr>
          <w:p w:rsidR="00651E3E" w:rsidRPr="000C6342" w:rsidRDefault="00EB4E74" w:rsidP="000C6342">
            <w:pPr>
              <w:spacing w:line="360" w:lineRule="auto"/>
              <w:rPr>
                <w:bCs/>
                <w:sz w:val="24"/>
              </w:rPr>
            </w:pPr>
            <w:r w:rsidRPr="000C6342">
              <w:rPr>
                <w:rFonts w:hint="eastAsia"/>
                <w:bCs/>
                <w:sz w:val="24"/>
              </w:rPr>
              <w:t>图像矩阵大小</w:t>
            </w:r>
            <w:r w:rsidRPr="000C6342">
              <w:rPr>
                <w:rFonts w:hint="eastAsia"/>
                <w:bCs/>
                <w:sz w:val="24"/>
              </w:rPr>
              <w:t>/</w:t>
            </w:r>
            <w:r w:rsidRPr="000C6342">
              <w:rPr>
                <w:rFonts w:hint="eastAsia"/>
                <w:bCs/>
                <w:sz w:val="24"/>
              </w:rPr>
              <w:t>像素大小：</w:t>
            </w:r>
          </w:p>
        </w:tc>
        <w:tc>
          <w:tcPr>
            <w:tcW w:w="4899" w:type="dxa"/>
            <w:vAlign w:val="center"/>
          </w:tcPr>
          <w:p w:rsidR="00651E3E" w:rsidRPr="000C6342" w:rsidRDefault="00EB4E74" w:rsidP="000C6342">
            <w:pPr>
              <w:spacing w:line="360" w:lineRule="auto"/>
              <w:rPr>
                <w:bCs/>
                <w:sz w:val="24"/>
              </w:rPr>
            </w:pPr>
            <w:r w:rsidRPr="000C6342">
              <w:rPr>
                <w:rFonts w:hint="eastAsia"/>
                <w:bCs/>
                <w:sz w:val="24"/>
              </w:rPr>
              <w:t>应标明所使用的</w:t>
            </w:r>
            <w:r w:rsidRPr="000C6342">
              <w:rPr>
                <w:rFonts w:hint="eastAsia"/>
                <w:bCs/>
                <w:sz w:val="24"/>
              </w:rPr>
              <w:t>PET</w:t>
            </w:r>
            <w:r w:rsidRPr="000C6342">
              <w:rPr>
                <w:rFonts w:hint="eastAsia"/>
                <w:bCs/>
                <w:sz w:val="24"/>
              </w:rPr>
              <w:t>图像重建的图像矩阵大小及像素大小</w:t>
            </w:r>
          </w:p>
        </w:tc>
      </w:tr>
      <w:tr w:rsidR="00651E3E" w:rsidRPr="000C6342">
        <w:trPr>
          <w:trHeight w:val="454"/>
          <w:jc w:val="center"/>
        </w:trPr>
        <w:tc>
          <w:tcPr>
            <w:tcW w:w="3397" w:type="dxa"/>
            <w:vAlign w:val="center"/>
          </w:tcPr>
          <w:p w:rsidR="00651E3E" w:rsidRPr="000C6342" w:rsidRDefault="00EB4E74" w:rsidP="000C6342">
            <w:pPr>
              <w:spacing w:line="360" w:lineRule="auto"/>
              <w:rPr>
                <w:bCs/>
                <w:sz w:val="24"/>
              </w:rPr>
            </w:pPr>
            <w:r w:rsidRPr="000C6342">
              <w:rPr>
                <w:rFonts w:hint="eastAsia"/>
                <w:bCs/>
                <w:sz w:val="24"/>
              </w:rPr>
              <w:t>放射性核素初始活度：</w:t>
            </w:r>
          </w:p>
        </w:tc>
        <w:tc>
          <w:tcPr>
            <w:tcW w:w="4899" w:type="dxa"/>
            <w:vAlign w:val="center"/>
          </w:tcPr>
          <w:p w:rsidR="00651E3E" w:rsidRPr="000C6342" w:rsidRDefault="00EB4E74" w:rsidP="000C6342">
            <w:pPr>
              <w:spacing w:line="360" w:lineRule="auto"/>
              <w:rPr>
                <w:bCs/>
                <w:sz w:val="24"/>
              </w:rPr>
            </w:pPr>
            <w:r w:rsidRPr="000C6342">
              <w:rPr>
                <w:rFonts w:hint="eastAsia"/>
                <w:bCs/>
                <w:sz w:val="24"/>
              </w:rPr>
              <w:t>应说明该测试所使用的放射性核素的初始活度</w:t>
            </w:r>
          </w:p>
        </w:tc>
      </w:tr>
      <w:tr w:rsidR="00651E3E" w:rsidRPr="000C6342">
        <w:trPr>
          <w:trHeight w:val="454"/>
          <w:jc w:val="center"/>
        </w:trPr>
        <w:tc>
          <w:tcPr>
            <w:tcW w:w="3397" w:type="dxa"/>
            <w:vAlign w:val="center"/>
          </w:tcPr>
          <w:p w:rsidR="00651E3E" w:rsidRPr="000C6342" w:rsidRDefault="00EB4E74" w:rsidP="000C6342">
            <w:pPr>
              <w:spacing w:line="360" w:lineRule="auto"/>
              <w:rPr>
                <w:bCs/>
                <w:sz w:val="24"/>
              </w:rPr>
            </w:pPr>
            <w:r w:rsidRPr="000C6342">
              <w:rPr>
                <w:rFonts w:hint="eastAsia"/>
                <w:bCs/>
                <w:sz w:val="24"/>
              </w:rPr>
              <w:lastRenderedPageBreak/>
              <w:t>每个测试位置的数据采集时间：</w:t>
            </w:r>
          </w:p>
        </w:tc>
        <w:tc>
          <w:tcPr>
            <w:tcW w:w="4899" w:type="dxa"/>
            <w:vAlign w:val="center"/>
          </w:tcPr>
          <w:p w:rsidR="00651E3E" w:rsidRPr="000C6342" w:rsidRDefault="00EB4E74" w:rsidP="000C6342">
            <w:pPr>
              <w:spacing w:line="360" w:lineRule="auto"/>
              <w:rPr>
                <w:bCs/>
                <w:sz w:val="24"/>
              </w:rPr>
            </w:pPr>
            <w:r w:rsidRPr="000C6342">
              <w:rPr>
                <w:rFonts w:hint="eastAsia"/>
                <w:bCs/>
                <w:sz w:val="24"/>
              </w:rPr>
              <w:t>应说明每个测试位置数据的采集时间</w:t>
            </w:r>
          </w:p>
        </w:tc>
      </w:tr>
    </w:tbl>
    <w:p w:rsidR="000C6342" w:rsidRDefault="000C6342" w:rsidP="005020D7">
      <w:pPr>
        <w:spacing w:line="360" w:lineRule="auto"/>
        <w:rPr>
          <w:bCs/>
          <w:sz w:val="24"/>
        </w:rPr>
      </w:pPr>
      <w:bookmarkStart w:id="157" w:name="_Toc18064"/>
      <w:bookmarkStart w:id="158" w:name="_Toc24966913"/>
    </w:p>
    <w:p w:rsidR="00651E3E" w:rsidRDefault="00EB4E74" w:rsidP="005020D7">
      <w:pPr>
        <w:spacing w:line="360" w:lineRule="auto"/>
        <w:rPr>
          <w:bCs/>
          <w:sz w:val="24"/>
        </w:rPr>
      </w:pPr>
      <w:r>
        <w:rPr>
          <w:bCs/>
          <w:sz w:val="24"/>
        </w:rPr>
        <w:t>3.1.2</w:t>
      </w:r>
      <w:r>
        <w:rPr>
          <w:rFonts w:hint="eastAsia"/>
          <w:bCs/>
          <w:sz w:val="24"/>
        </w:rPr>
        <w:tab/>
      </w:r>
      <w:r>
        <w:rPr>
          <w:rFonts w:hint="eastAsia"/>
          <w:bCs/>
          <w:sz w:val="24"/>
        </w:rPr>
        <w:t>散射分数、计数率损失和偶然符合测量</w:t>
      </w:r>
      <w:bookmarkEnd w:id="157"/>
      <w:bookmarkEnd w:id="158"/>
    </w:p>
    <w:p w:rsidR="00651E3E" w:rsidRDefault="00EB4E74" w:rsidP="005020D7">
      <w:pPr>
        <w:spacing w:line="360" w:lineRule="auto"/>
        <w:rPr>
          <w:bCs/>
          <w:sz w:val="24"/>
        </w:rPr>
      </w:pPr>
      <w:r>
        <w:rPr>
          <w:rFonts w:hint="eastAsia"/>
          <w:bCs/>
          <w:sz w:val="24"/>
        </w:rPr>
        <w:t>按</w:t>
      </w:r>
      <w:r>
        <w:rPr>
          <w:rFonts w:hint="eastAsia"/>
          <w:bCs/>
          <w:sz w:val="24"/>
        </w:rPr>
        <w:t>YY/T0829-2011</w:t>
      </w:r>
      <w:r>
        <w:rPr>
          <w:rFonts w:hint="eastAsia"/>
          <w:bCs/>
          <w:sz w:val="24"/>
        </w:rPr>
        <w:t>中</w:t>
      </w:r>
      <w:r>
        <w:rPr>
          <w:rFonts w:hint="eastAsia"/>
          <w:bCs/>
          <w:sz w:val="24"/>
        </w:rPr>
        <w:t>A.4</w:t>
      </w:r>
      <w:r>
        <w:rPr>
          <w:rFonts w:hint="eastAsia"/>
          <w:bCs/>
          <w:sz w:val="24"/>
        </w:rPr>
        <w:t>章中规定的试验方法进行，结果应符合</w:t>
      </w:r>
      <w:r>
        <w:rPr>
          <w:rFonts w:hint="eastAsia"/>
          <w:bCs/>
          <w:sz w:val="24"/>
        </w:rPr>
        <w:t>3.2.2</w:t>
      </w:r>
      <w:r>
        <w:rPr>
          <w:rFonts w:hint="eastAsia"/>
          <w:bCs/>
          <w:sz w:val="24"/>
        </w:rPr>
        <w:t>的要求。</w:t>
      </w:r>
    </w:p>
    <w:p w:rsidR="00651E3E" w:rsidRDefault="00EB4E74" w:rsidP="005020D7">
      <w:pPr>
        <w:spacing w:line="360" w:lineRule="auto"/>
        <w:rPr>
          <w:bCs/>
          <w:sz w:val="24"/>
        </w:rPr>
      </w:pPr>
      <w:r>
        <w:rPr>
          <w:rFonts w:hint="eastAsia"/>
          <w:bCs/>
          <w:sz w:val="24"/>
        </w:rPr>
        <w:t>明确以下</w:t>
      </w:r>
      <w:r>
        <w:rPr>
          <w:bCs/>
          <w:sz w:val="24"/>
        </w:rPr>
        <w:t>内容</w:t>
      </w:r>
    </w:p>
    <w:tbl>
      <w:tblPr>
        <w:tblStyle w:val="af1"/>
        <w:tblW w:w="8296" w:type="dxa"/>
        <w:tblLayout w:type="fixed"/>
        <w:tblLook w:val="04A0" w:firstRow="1" w:lastRow="0" w:firstColumn="1" w:lastColumn="0" w:noHBand="0" w:noVBand="1"/>
      </w:tblPr>
      <w:tblGrid>
        <w:gridCol w:w="3397"/>
        <w:gridCol w:w="4899"/>
      </w:tblGrid>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偶然符合估测的方法：</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放射性核素初始活度：</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单次数据采集时间：</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数据采集间隔时间：</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数据采集持续时间</w:t>
            </w:r>
            <w:r w:rsidRPr="000C6342">
              <w:rPr>
                <w:rFonts w:hint="eastAsia"/>
                <w:bCs/>
                <w:sz w:val="24"/>
              </w:rPr>
              <w:t>(</w:t>
            </w:r>
            <w:r w:rsidRPr="000C6342">
              <w:rPr>
                <w:rFonts w:hint="eastAsia"/>
                <w:bCs/>
                <w:sz w:val="24"/>
              </w:rPr>
              <w:t>或采集次数</w:t>
            </w:r>
            <w:r w:rsidRPr="000C6342">
              <w:rPr>
                <w:rFonts w:hint="eastAsia"/>
                <w:bCs/>
                <w:sz w:val="24"/>
              </w:rPr>
              <w:t>)</w:t>
            </w:r>
            <w:r w:rsidRPr="000C6342">
              <w:rPr>
                <w:rFonts w:hint="eastAsia"/>
                <w:bCs/>
                <w:sz w:val="24"/>
              </w:rPr>
              <w:t>：</w:t>
            </w:r>
          </w:p>
        </w:tc>
        <w:tc>
          <w:tcPr>
            <w:tcW w:w="4899" w:type="dxa"/>
            <w:vAlign w:val="center"/>
          </w:tcPr>
          <w:p w:rsidR="00651E3E" w:rsidRPr="000C6342" w:rsidRDefault="00651E3E" w:rsidP="000C6342">
            <w:pPr>
              <w:spacing w:line="360" w:lineRule="auto"/>
              <w:rPr>
                <w:bCs/>
                <w:sz w:val="24"/>
              </w:rPr>
            </w:pPr>
          </w:p>
        </w:tc>
      </w:tr>
    </w:tbl>
    <w:p w:rsidR="00651E3E" w:rsidRDefault="00651E3E" w:rsidP="005020D7">
      <w:pPr>
        <w:spacing w:line="360" w:lineRule="auto"/>
        <w:rPr>
          <w:bCs/>
          <w:sz w:val="24"/>
        </w:rPr>
      </w:pPr>
    </w:p>
    <w:p w:rsidR="00651E3E" w:rsidRDefault="00EB4E74" w:rsidP="005020D7">
      <w:pPr>
        <w:spacing w:line="360" w:lineRule="auto"/>
        <w:rPr>
          <w:bCs/>
          <w:sz w:val="24"/>
        </w:rPr>
      </w:pPr>
      <w:bookmarkStart w:id="159" w:name="_Toc10085"/>
      <w:bookmarkStart w:id="160" w:name="_Toc24966914"/>
      <w:r>
        <w:rPr>
          <w:bCs/>
          <w:sz w:val="24"/>
        </w:rPr>
        <w:t>3.1</w:t>
      </w:r>
      <w:r>
        <w:rPr>
          <w:rFonts w:hint="eastAsia"/>
          <w:bCs/>
          <w:sz w:val="24"/>
        </w:rPr>
        <w:t xml:space="preserve">.3 </w:t>
      </w:r>
      <w:r>
        <w:rPr>
          <w:rFonts w:hint="eastAsia"/>
          <w:bCs/>
          <w:sz w:val="24"/>
        </w:rPr>
        <w:t>灵敏度</w:t>
      </w:r>
      <w:bookmarkEnd w:id="159"/>
      <w:bookmarkEnd w:id="160"/>
    </w:p>
    <w:p w:rsidR="00651E3E" w:rsidRDefault="00EB4E74" w:rsidP="005020D7">
      <w:pPr>
        <w:spacing w:line="360" w:lineRule="auto"/>
        <w:rPr>
          <w:bCs/>
          <w:sz w:val="24"/>
        </w:rPr>
      </w:pPr>
      <w:r>
        <w:rPr>
          <w:rFonts w:hint="eastAsia"/>
          <w:bCs/>
          <w:sz w:val="24"/>
        </w:rPr>
        <w:t>按</w:t>
      </w:r>
      <w:r>
        <w:rPr>
          <w:rFonts w:hint="eastAsia"/>
          <w:bCs/>
          <w:sz w:val="24"/>
        </w:rPr>
        <w:t>YY/T0829-2011</w:t>
      </w:r>
      <w:r>
        <w:rPr>
          <w:rFonts w:hint="eastAsia"/>
          <w:bCs/>
          <w:sz w:val="24"/>
        </w:rPr>
        <w:t>中</w:t>
      </w:r>
      <w:r>
        <w:rPr>
          <w:rFonts w:hint="eastAsia"/>
          <w:bCs/>
          <w:sz w:val="24"/>
        </w:rPr>
        <w:t>A.5</w:t>
      </w:r>
      <w:r>
        <w:rPr>
          <w:rFonts w:hint="eastAsia"/>
          <w:bCs/>
          <w:sz w:val="24"/>
        </w:rPr>
        <w:t>章中规定的试验方法进行，结果应符合</w:t>
      </w:r>
      <w:r>
        <w:rPr>
          <w:rFonts w:hint="eastAsia"/>
          <w:bCs/>
          <w:sz w:val="24"/>
        </w:rPr>
        <w:t>3.2.3</w:t>
      </w:r>
      <w:r>
        <w:rPr>
          <w:rFonts w:hint="eastAsia"/>
          <w:bCs/>
          <w:sz w:val="24"/>
        </w:rPr>
        <w:t>的要求。</w:t>
      </w:r>
    </w:p>
    <w:p w:rsidR="00651E3E" w:rsidRDefault="00EB4E74" w:rsidP="005020D7">
      <w:pPr>
        <w:spacing w:line="360" w:lineRule="auto"/>
        <w:rPr>
          <w:bCs/>
          <w:sz w:val="24"/>
        </w:rPr>
      </w:pPr>
      <w:r>
        <w:rPr>
          <w:rFonts w:hint="eastAsia"/>
          <w:bCs/>
          <w:sz w:val="24"/>
        </w:rPr>
        <w:t>明确以下</w:t>
      </w:r>
      <w:r>
        <w:rPr>
          <w:bCs/>
          <w:sz w:val="24"/>
        </w:rPr>
        <w:t>要求：</w:t>
      </w:r>
    </w:p>
    <w:tbl>
      <w:tblPr>
        <w:tblStyle w:val="af1"/>
        <w:tblW w:w="8296" w:type="dxa"/>
        <w:tblLayout w:type="fixed"/>
        <w:tblLook w:val="04A0" w:firstRow="1" w:lastRow="0" w:firstColumn="1" w:lastColumn="0" w:noHBand="0" w:noVBand="1"/>
      </w:tblPr>
      <w:tblGrid>
        <w:gridCol w:w="3397"/>
        <w:gridCol w:w="4899"/>
      </w:tblGrid>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放射性核素初始活度：</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单次数据采集时间：</w:t>
            </w:r>
          </w:p>
        </w:tc>
        <w:tc>
          <w:tcPr>
            <w:tcW w:w="4899" w:type="dxa"/>
            <w:vAlign w:val="center"/>
          </w:tcPr>
          <w:p w:rsidR="00651E3E" w:rsidRPr="000C6342" w:rsidRDefault="00651E3E" w:rsidP="000C6342">
            <w:pPr>
              <w:spacing w:line="360" w:lineRule="auto"/>
              <w:rPr>
                <w:bCs/>
                <w:sz w:val="24"/>
              </w:rPr>
            </w:pPr>
          </w:p>
        </w:tc>
      </w:tr>
    </w:tbl>
    <w:p w:rsidR="000C6342" w:rsidRDefault="000C6342" w:rsidP="005020D7">
      <w:pPr>
        <w:spacing w:line="360" w:lineRule="auto"/>
        <w:rPr>
          <w:bCs/>
          <w:sz w:val="24"/>
        </w:rPr>
      </w:pPr>
      <w:bookmarkStart w:id="161" w:name="_Toc20573"/>
      <w:bookmarkStart w:id="162" w:name="_Toc24966915"/>
    </w:p>
    <w:p w:rsidR="00651E3E" w:rsidRDefault="00EB4E74" w:rsidP="005020D7">
      <w:pPr>
        <w:spacing w:line="360" w:lineRule="auto"/>
        <w:rPr>
          <w:bCs/>
          <w:sz w:val="24"/>
        </w:rPr>
      </w:pPr>
      <w:r>
        <w:rPr>
          <w:bCs/>
          <w:sz w:val="24"/>
        </w:rPr>
        <w:t>3.1</w:t>
      </w:r>
      <w:r>
        <w:rPr>
          <w:rFonts w:hint="eastAsia"/>
          <w:bCs/>
          <w:sz w:val="24"/>
        </w:rPr>
        <w:t xml:space="preserve">.4 </w:t>
      </w:r>
      <w:r>
        <w:rPr>
          <w:rFonts w:hint="eastAsia"/>
          <w:bCs/>
          <w:sz w:val="24"/>
        </w:rPr>
        <w:t>精确性：计数损失与偶然符合计数校正</w:t>
      </w:r>
      <w:bookmarkEnd w:id="161"/>
      <w:bookmarkEnd w:id="162"/>
    </w:p>
    <w:p w:rsidR="00651E3E" w:rsidRDefault="00EB4E74" w:rsidP="005020D7">
      <w:pPr>
        <w:spacing w:line="360" w:lineRule="auto"/>
        <w:rPr>
          <w:bCs/>
          <w:sz w:val="24"/>
        </w:rPr>
      </w:pPr>
      <w:r>
        <w:rPr>
          <w:rFonts w:hint="eastAsia"/>
          <w:bCs/>
          <w:sz w:val="24"/>
        </w:rPr>
        <w:t>按</w:t>
      </w:r>
      <w:r>
        <w:rPr>
          <w:rFonts w:hint="eastAsia"/>
          <w:bCs/>
          <w:sz w:val="24"/>
        </w:rPr>
        <w:t>YY/T0829-2011</w:t>
      </w:r>
      <w:r>
        <w:rPr>
          <w:rFonts w:hint="eastAsia"/>
          <w:bCs/>
          <w:sz w:val="24"/>
        </w:rPr>
        <w:t>中</w:t>
      </w:r>
      <w:r>
        <w:rPr>
          <w:rFonts w:hint="eastAsia"/>
          <w:bCs/>
          <w:sz w:val="24"/>
        </w:rPr>
        <w:t>A.6</w:t>
      </w:r>
      <w:r>
        <w:rPr>
          <w:rFonts w:hint="eastAsia"/>
          <w:bCs/>
          <w:sz w:val="24"/>
        </w:rPr>
        <w:t>章中规定的试验方法进行，结果应符合</w:t>
      </w:r>
      <w:r>
        <w:rPr>
          <w:rFonts w:hint="eastAsia"/>
          <w:bCs/>
          <w:sz w:val="24"/>
        </w:rPr>
        <w:t>3.2.4</w:t>
      </w:r>
      <w:r>
        <w:rPr>
          <w:rFonts w:hint="eastAsia"/>
          <w:bCs/>
          <w:sz w:val="24"/>
        </w:rPr>
        <w:t>的要求。</w:t>
      </w:r>
    </w:p>
    <w:p w:rsidR="00651E3E" w:rsidRDefault="00EB4E74" w:rsidP="005020D7">
      <w:pPr>
        <w:spacing w:line="360" w:lineRule="auto"/>
        <w:rPr>
          <w:bCs/>
          <w:sz w:val="24"/>
        </w:rPr>
      </w:pPr>
      <w:r>
        <w:rPr>
          <w:rFonts w:hint="eastAsia"/>
          <w:bCs/>
          <w:sz w:val="24"/>
        </w:rPr>
        <w:t>明确以下</w:t>
      </w:r>
      <w:r>
        <w:rPr>
          <w:bCs/>
          <w:sz w:val="24"/>
        </w:rPr>
        <w:t>要求：</w:t>
      </w:r>
    </w:p>
    <w:tbl>
      <w:tblPr>
        <w:tblStyle w:val="af1"/>
        <w:tblW w:w="8296" w:type="dxa"/>
        <w:tblLayout w:type="fixed"/>
        <w:tblLook w:val="04A0" w:firstRow="1" w:lastRow="0" w:firstColumn="1" w:lastColumn="0" w:noHBand="0" w:noVBand="1"/>
      </w:tblPr>
      <w:tblGrid>
        <w:gridCol w:w="3397"/>
        <w:gridCol w:w="4899"/>
      </w:tblGrid>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偶然符合估测的方法：</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放射性核素初始活度：</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单次数据采集时间：</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数据采集间隔时间：</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数据采集持续时间</w:t>
            </w:r>
            <w:r w:rsidRPr="000C6342">
              <w:rPr>
                <w:rFonts w:hint="eastAsia"/>
                <w:bCs/>
                <w:sz w:val="24"/>
              </w:rPr>
              <w:t>(</w:t>
            </w:r>
            <w:r w:rsidRPr="000C6342">
              <w:rPr>
                <w:rFonts w:hint="eastAsia"/>
                <w:bCs/>
                <w:sz w:val="24"/>
              </w:rPr>
              <w:t>或采集次数</w:t>
            </w:r>
            <w:r w:rsidRPr="000C6342">
              <w:rPr>
                <w:rFonts w:hint="eastAsia"/>
                <w:bCs/>
                <w:sz w:val="24"/>
              </w:rPr>
              <w:t>)</w:t>
            </w:r>
            <w:r w:rsidRPr="000C6342">
              <w:rPr>
                <w:rFonts w:hint="eastAsia"/>
                <w:bCs/>
                <w:sz w:val="24"/>
              </w:rPr>
              <w:t>：</w:t>
            </w:r>
          </w:p>
        </w:tc>
        <w:tc>
          <w:tcPr>
            <w:tcW w:w="4899" w:type="dxa"/>
            <w:vAlign w:val="center"/>
          </w:tcPr>
          <w:p w:rsidR="00651E3E" w:rsidRPr="000C6342" w:rsidRDefault="00651E3E" w:rsidP="000C6342">
            <w:pPr>
              <w:spacing w:line="360" w:lineRule="auto"/>
              <w:rPr>
                <w:bCs/>
                <w:sz w:val="24"/>
              </w:rPr>
            </w:pPr>
          </w:p>
        </w:tc>
      </w:tr>
    </w:tbl>
    <w:p w:rsidR="00651E3E" w:rsidRDefault="00651E3E" w:rsidP="005020D7">
      <w:pPr>
        <w:spacing w:line="360" w:lineRule="auto"/>
        <w:rPr>
          <w:bCs/>
          <w:sz w:val="24"/>
        </w:rPr>
      </w:pPr>
    </w:p>
    <w:p w:rsidR="000C6342" w:rsidRDefault="00EB4E74" w:rsidP="000C6342">
      <w:pPr>
        <w:spacing w:line="360" w:lineRule="auto"/>
        <w:rPr>
          <w:bCs/>
          <w:sz w:val="24"/>
        </w:rPr>
      </w:pPr>
      <w:bookmarkStart w:id="163" w:name="_Toc31294"/>
      <w:bookmarkStart w:id="164" w:name="_Toc24966916"/>
      <w:r>
        <w:rPr>
          <w:bCs/>
          <w:sz w:val="24"/>
        </w:rPr>
        <w:lastRenderedPageBreak/>
        <w:t>3.1</w:t>
      </w:r>
      <w:r>
        <w:rPr>
          <w:rFonts w:hint="eastAsia"/>
          <w:bCs/>
          <w:sz w:val="24"/>
        </w:rPr>
        <w:t xml:space="preserve">.5 </w:t>
      </w:r>
      <w:r>
        <w:rPr>
          <w:rFonts w:hint="eastAsia"/>
          <w:bCs/>
          <w:sz w:val="24"/>
        </w:rPr>
        <w:t>图像质</w:t>
      </w:r>
      <w:bookmarkEnd w:id="163"/>
      <w:bookmarkEnd w:id="164"/>
    </w:p>
    <w:p w:rsidR="00651E3E" w:rsidRDefault="00EB4E74" w:rsidP="005020D7">
      <w:pPr>
        <w:spacing w:line="360" w:lineRule="auto"/>
        <w:rPr>
          <w:bCs/>
          <w:sz w:val="24"/>
        </w:rPr>
      </w:pPr>
      <w:r>
        <w:rPr>
          <w:rFonts w:hint="eastAsia"/>
          <w:bCs/>
          <w:sz w:val="24"/>
        </w:rPr>
        <w:t>1</w:t>
      </w:r>
      <w:r>
        <w:rPr>
          <w:rFonts w:hint="eastAsia"/>
          <w:bCs/>
          <w:sz w:val="24"/>
        </w:rPr>
        <w:t>中</w:t>
      </w:r>
      <w:r>
        <w:rPr>
          <w:rFonts w:hint="eastAsia"/>
          <w:bCs/>
          <w:sz w:val="24"/>
        </w:rPr>
        <w:t>A.7</w:t>
      </w:r>
      <w:r>
        <w:rPr>
          <w:rFonts w:hint="eastAsia"/>
          <w:bCs/>
          <w:sz w:val="24"/>
        </w:rPr>
        <w:t>章中规定的试验方法进行，结果应符合</w:t>
      </w:r>
      <w:r>
        <w:rPr>
          <w:rFonts w:hint="eastAsia"/>
          <w:bCs/>
          <w:sz w:val="24"/>
        </w:rPr>
        <w:t>3.2.5</w:t>
      </w:r>
      <w:r>
        <w:rPr>
          <w:rFonts w:hint="eastAsia"/>
          <w:bCs/>
          <w:sz w:val="24"/>
        </w:rPr>
        <w:t>的要求。</w:t>
      </w:r>
    </w:p>
    <w:p w:rsidR="00651E3E" w:rsidRDefault="00EB4E74" w:rsidP="005020D7">
      <w:pPr>
        <w:spacing w:line="360" w:lineRule="auto"/>
        <w:rPr>
          <w:bCs/>
          <w:sz w:val="24"/>
        </w:rPr>
      </w:pPr>
      <w:r>
        <w:rPr>
          <w:rFonts w:hint="eastAsia"/>
          <w:bCs/>
          <w:sz w:val="24"/>
        </w:rPr>
        <w:t>明确</w:t>
      </w:r>
      <w:r>
        <w:rPr>
          <w:bCs/>
          <w:sz w:val="24"/>
        </w:rPr>
        <w:t>以下要求</w:t>
      </w:r>
    </w:p>
    <w:tbl>
      <w:tblPr>
        <w:tblStyle w:val="af1"/>
        <w:tblW w:w="8296" w:type="dxa"/>
        <w:tblLayout w:type="fixed"/>
        <w:tblLook w:val="04A0" w:firstRow="1" w:lastRow="0" w:firstColumn="1" w:lastColumn="0" w:noHBand="0" w:noVBand="1"/>
      </w:tblPr>
      <w:tblGrid>
        <w:gridCol w:w="3397"/>
        <w:gridCol w:w="4899"/>
      </w:tblGrid>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图像重建方法：</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重建滤波方法及参数：</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图像矩阵大小</w:t>
            </w:r>
            <w:r w:rsidRPr="000C6342">
              <w:rPr>
                <w:rFonts w:hint="eastAsia"/>
                <w:bCs/>
                <w:sz w:val="24"/>
              </w:rPr>
              <w:t>/</w:t>
            </w:r>
            <w:r w:rsidRPr="000C6342">
              <w:rPr>
                <w:rFonts w:hint="eastAsia"/>
                <w:bCs/>
                <w:sz w:val="24"/>
              </w:rPr>
              <w:t>像素大小：</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0C6342" w:rsidRDefault="00EB4E74" w:rsidP="000C6342">
            <w:pPr>
              <w:spacing w:line="360" w:lineRule="auto"/>
              <w:rPr>
                <w:bCs/>
                <w:sz w:val="24"/>
              </w:rPr>
            </w:pPr>
            <w:r w:rsidRPr="000C6342">
              <w:rPr>
                <w:rFonts w:hint="eastAsia"/>
                <w:bCs/>
                <w:sz w:val="24"/>
              </w:rPr>
              <w:t>使用</w:t>
            </w:r>
            <w:r w:rsidR="000C6342">
              <w:rPr>
                <w:rFonts w:hint="eastAsia"/>
                <w:bCs/>
                <w:sz w:val="24"/>
              </w:rPr>
              <w:t>量、衰减校正与散射校正的精确性</w:t>
            </w:r>
          </w:p>
          <w:p w:rsidR="00651E3E" w:rsidRPr="000C6342" w:rsidRDefault="000C6342" w:rsidP="000C6342">
            <w:pPr>
              <w:spacing w:line="360" w:lineRule="auto"/>
              <w:rPr>
                <w:bCs/>
                <w:sz w:val="24"/>
              </w:rPr>
            </w:pPr>
            <w:r>
              <w:rPr>
                <w:rFonts w:hint="eastAsia"/>
                <w:bCs/>
                <w:sz w:val="24"/>
              </w:rPr>
              <w:t>按</w:t>
            </w:r>
            <w:r>
              <w:rPr>
                <w:rFonts w:hint="eastAsia"/>
                <w:bCs/>
                <w:sz w:val="24"/>
              </w:rPr>
              <w:t>YY/T0829-201</w:t>
            </w:r>
            <w:r w:rsidR="00EB4E74" w:rsidRPr="000C6342">
              <w:rPr>
                <w:rFonts w:hint="eastAsia"/>
                <w:bCs/>
                <w:sz w:val="24"/>
              </w:rPr>
              <w:t>的校正方法：</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本底放射性核素初始活度：</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轴向步长：</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每个轴向位置的数据采集时间：</w:t>
            </w:r>
          </w:p>
        </w:tc>
        <w:tc>
          <w:tcPr>
            <w:tcW w:w="4899" w:type="dxa"/>
            <w:vAlign w:val="center"/>
          </w:tcPr>
          <w:p w:rsidR="00651E3E" w:rsidRPr="000C6342" w:rsidRDefault="00651E3E" w:rsidP="000C6342">
            <w:pPr>
              <w:spacing w:line="360" w:lineRule="auto"/>
              <w:rPr>
                <w:bCs/>
                <w:sz w:val="24"/>
              </w:rPr>
            </w:pPr>
          </w:p>
        </w:tc>
      </w:tr>
      <w:tr w:rsidR="00651E3E" w:rsidRPr="000C6342">
        <w:trPr>
          <w:trHeight w:val="454"/>
        </w:trPr>
        <w:tc>
          <w:tcPr>
            <w:tcW w:w="3397" w:type="dxa"/>
            <w:vAlign w:val="center"/>
          </w:tcPr>
          <w:p w:rsidR="00651E3E" w:rsidRPr="000C6342" w:rsidRDefault="00EB4E74" w:rsidP="000C6342">
            <w:pPr>
              <w:spacing w:line="360" w:lineRule="auto"/>
              <w:rPr>
                <w:bCs/>
                <w:sz w:val="24"/>
              </w:rPr>
            </w:pPr>
            <w:r w:rsidRPr="000C6342">
              <w:rPr>
                <w:rFonts w:hint="eastAsia"/>
                <w:bCs/>
                <w:sz w:val="24"/>
              </w:rPr>
              <w:t>轴向步长：</w:t>
            </w:r>
          </w:p>
        </w:tc>
        <w:tc>
          <w:tcPr>
            <w:tcW w:w="4899" w:type="dxa"/>
            <w:vAlign w:val="center"/>
          </w:tcPr>
          <w:p w:rsidR="00651E3E" w:rsidRPr="000C6342" w:rsidRDefault="00651E3E" w:rsidP="000C6342">
            <w:pPr>
              <w:spacing w:line="360" w:lineRule="auto"/>
              <w:rPr>
                <w:bCs/>
                <w:sz w:val="24"/>
              </w:rPr>
            </w:pPr>
          </w:p>
        </w:tc>
      </w:tr>
    </w:tbl>
    <w:p w:rsidR="00651E3E" w:rsidRDefault="00651E3E" w:rsidP="005020D7">
      <w:pPr>
        <w:spacing w:line="360" w:lineRule="auto"/>
        <w:rPr>
          <w:bCs/>
          <w:sz w:val="24"/>
        </w:rPr>
      </w:pPr>
    </w:p>
    <w:p w:rsidR="00651E3E" w:rsidRPr="004D0DB9" w:rsidRDefault="00EB4E74" w:rsidP="005020D7">
      <w:pPr>
        <w:spacing w:line="360" w:lineRule="auto"/>
        <w:rPr>
          <w:bCs/>
          <w:sz w:val="24"/>
        </w:rPr>
      </w:pPr>
      <w:bookmarkStart w:id="165" w:name="_Toc28505"/>
      <w:bookmarkStart w:id="166" w:name="_Toc24966919"/>
      <w:r w:rsidRPr="004D0DB9">
        <w:rPr>
          <w:bCs/>
          <w:sz w:val="24"/>
        </w:rPr>
        <w:t>3.2 CT</w:t>
      </w:r>
      <w:r w:rsidRPr="004D0DB9">
        <w:rPr>
          <w:bCs/>
          <w:sz w:val="24"/>
        </w:rPr>
        <w:t>部分试验</w:t>
      </w:r>
      <w:bookmarkEnd w:id="154"/>
      <w:r w:rsidRPr="004D0DB9">
        <w:rPr>
          <w:rFonts w:hint="eastAsia"/>
          <w:bCs/>
          <w:sz w:val="24"/>
        </w:rPr>
        <w:t>方法</w:t>
      </w:r>
      <w:bookmarkEnd w:id="165"/>
      <w:bookmarkEnd w:id="166"/>
    </w:p>
    <w:p w:rsidR="00651E3E" w:rsidRDefault="00EB4E74" w:rsidP="005020D7">
      <w:pPr>
        <w:spacing w:line="360" w:lineRule="auto"/>
        <w:rPr>
          <w:bCs/>
          <w:sz w:val="24"/>
        </w:rPr>
      </w:pPr>
      <w:r w:rsidRPr="004D0DB9">
        <w:rPr>
          <w:rFonts w:hint="eastAsia"/>
          <w:bCs/>
          <w:sz w:val="24"/>
        </w:rPr>
        <w:t>参照</w:t>
      </w:r>
      <w:r w:rsidRPr="004D0DB9">
        <w:rPr>
          <w:bCs/>
          <w:sz w:val="24"/>
        </w:rPr>
        <w:t>CT</w:t>
      </w:r>
      <w:r w:rsidRPr="004D0DB9">
        <w:rPr>
          <w:bCs/>
          <w:sz w:val="24"/>
        </w:rPr>
        <w:t>指导原则</w:t>
      </w:r>
      <w:r w:rsidRPr="004D0DB9">
        <w:rPr>
          <w:rFonts w:hint="eastAsia"/>
          <w:bCs/>
          <w:sz w:val="24"/>
        </w:rPr>
        <w:t>要求</w:t>
      </w:r>
    </w:p>
    <w:p w:rsidR="00651E3E" w:rsidRDefault="00EB4E74" w:rsidP="005020D7">
      <w:pPr>
        <w:spacing w:line="360" w:lineRule="auto"/>
        <w:rPr>
          <w:bCs/>
          <w:sz w:val="24"/>
        </w:rPr>
      </w:pPr>
      <w:bookmarkStart w:id="167" w:name="_Toc4739"/>
      <w:bookmarkStart w:id="168" w:name="_Toc24966921"/>
      <w:r>
        <w:rPr>
          <w:rFonts w:hint="eastAsia"/>
          <w:bCs/>
          <w:sz w:val="24"/>
        </w:rPr>
        <w:t>3.3</w:t>
      </w:r>
      <w:r>
        <w:rPr>
          <w:bCs/>
          <w:sz w:val="24"/>
        </w:rPr>
        <w:t xml:space="preserve"> PET</w:t>
      </w:r>
      <w:r>
        <w:rPr>
          <w:rFonts w:hint="eastAsia"/>
          <w:bCs/>
          <w:sz w:val="24"/>
        </w:rPr>
        <w:t>/</w:t>
      </w:r>
      <w:r>
        <w:rPr>
          <w:bCs/>
          <w:sz w:val="24"/>
        </w:rPr>
        <w:t>CT</w:t>
      </w:r>
      <w:r>
        <w:rPr>
          <w:bCs/>
          <w:sz w:val="24"/>
        </w:rPr>
        <w:t>系统性能指标</w:t>
      </w:r>
      <w:bookmarkEnd w:id="167"/>
      <w:bookmarkEnd w:id="168"/>
    </w:p>
    <w:p w:rsidR="00651E3E" w:rsidRDefault="00EB4E74" w:rsidP="005020D7">
      <w:pPr>
        <w:spacing w:line="360" w:lineRule="auto"/>
        <w:rPr>
          <w:bCs/>
          <w:sz w:val="24"/>
        </w:rPr>
      </w:pPr>
      <w:r w:rsidRPr="004D0DB9">
        <w:rPr>
          <w:rFonts w:hint="eastAsia"/>
          <w:bCs/>
          <w:sz w:val="24"/>
        </w:rPr>
        <w:t>参照</w:t>
      </w:r>
      <w:r w:rsidRPr="004D0DB9">
        <w:rPr>
          <w:bCs/>
          <w:sz w:val="24"/>
        </w:rPr>
        <w:t>YY/T 0829-2011</w:t>
      </w:r>
      <w:r w:rsidRPr="004D0DB9">
        <w:rPr>
          <w:rFonts w:hint="eastAsia"/>
          <w:bCs/>
          <w:sz w:val="24"/>
        </w:rPr>
        <w:t>要求</w:t>
      </w:r>
    </w:p>
    <w:p w:rsidR="00651E3E" w:rsidRDefault="00EB4E74" w:rsidP="005020D7">
      <w:pPr>
        <w:spacing w:line="360" w:lineRule="auto"/>
        <w:rPr>
          <w:bCs/>
          <w:sz w:val="24"/>
        </w:rPr>
      </w:pPr>
      <w:bookmarkStart w:id="169" w:name="_Toc5565"/>
      <w:bookmarkStart w:id="170" w:name="_Toc24966922"/>
      <w:r>
        <w:rPr>
          <w:bCs/>
          <w:sz w:val="24"/>
        </w:rPr>
        <w:t xml:space="preserve">2.4 </w:t>
      </w:r>
      <w:r>
        <w:rPr>
          <w:bCs/>
          <w:sz w:val="24"/>
        </w:rPr>
        <w:t>生理信号门控单元</w:t>
      </w:r>
      <w:bookmarkEnd w:id="169"/>
      <w:bookmarkEnd w:id="170"/>
    </w:p>
    <w:p w:rsidR="00651E3E" w:rsidRDefault="00EB4E74" w:rsidP="005020D7">
      <w:pPr>
        <w:spacing w:line="360" w:lineRule="auto"/>
        <w:ind w:firstLineChars="200" w:firstLine="480"/>
        <w:rPr>
          <w:b/>
          <w:bCs/>
          <w:sz w:val="24"/>
        </w:rPr>
      </w:pPr>
      <w:r>
        <w:rPr>
          <w:sz w:val="24"/>
        </w:rPr>
        <w:t>采用经方法学验证的方法进行检测。</w:t>
      </w:r>
    </w:p>
    <w:p w:rsidR="00651E3E" w:rsidRDefault="00EB4E74" w:rsidP="005020D7">
      <w:pPr>
        <w:spacing w:line="360" w:lineRule="auto"/>
        <w:rPr>
          <w:bCs/>
          <w:sz w:val="24"/>
        </w:rPr>
      </w:pPr>
      <w:bookmarkStart w:id="171" w:name="_Toc827"/>
      <w:bookmarkStart w:id="172" w:name="_Toc24966923"/>
      <w:r>
        <w:rPr>
          <w:bCs/>
          <w:sz w:val="24"/>
        </w:rPr>
        <w:t xml:space="preserve">3.5 </w:t>
      </w:r>
      <w:r>
        <w:rPr>
          <w:bCs/>
          <w:sz w:val="24"/>
        </w:rPr>
        <w:t>软件功能</w:t>
      </w:r>
      <w:bookmarkEnd w:id="171"/>
      <w:bookmarkEnd w:id="172"/>
    </w:p>
    <w:p w:rsidR="00651E3E" w:rsidRDefault="00EB4E74" w:rsidP="000C6342">
      <w:pPr>
        <w:spacing w:line="360" w:lineRule="auto"/>
        <w:ind w:firstLineChars="200" w:firstLine="480"/>
        <w:rPr>
          <w:sz w:val="24"/>
        </w:rPr>
      </w:pPr>
      <w:bookmarkStart w:id="173" w:name="_Toc400538404"/>
      <w:r>
        <w:rPr>
          <w:sz w:val="24"/>
        </w:rPr>
        <w:t>实际操作观察。</w:t>
      </w:r>
    </w:p>
    <w:p w:rsidR="004D0DB9" w:rsidRDefault="004D0DB9" w:rsidP="005020D7">
      <w:pPr>
        <w:spacing w:line="360" w:lineRule="auto"/>
        <w:rPr>
          <w:sz w:val="24"/>
        </w:rPr>
      </w:pPr>
      <w:r>
        <w:rPr>
          <w:rFonts w:hint="eastAsia"/>
          <w:sz w:val="24"/>
        </w:rPr>
        <w:t>3.6</w:t>
      </w:r>
      <w:r>
        <w:rPr>
          <w:rFonts w:hint="eastAsia"/>
          <w:sz w:val="24"/>
        </w:rPr>
        <w:t>网络安全</w:t>
      </w:r>
    </w:p>
    <w:p w:rsidR="004D0DB9" w:rsidRDefault="004D0DB9" w:rsidP="000C6342">
      <w:pPr>
        <w:spacing w:line="360" w:lineRule="auto"/>
        <w:ind w:firstLineChars="150" w:firstLine="360"/>
        <w:rPr>
          <w:sz w:val="24"/>
        </w:rPr>
      </w:pPr>
      <w:r>
        <w:rPr>
          <w:sz w:val="24"/>
        </w:rPr>
        <w:t>实际操作观察。</w:t>
      </w:r>
    </w:p>
    <w:p w:rsidR="00651E3E" w:rsidRDefault="004D0DB9" w:rsidP="005020D7">
      <w:pPr>
        <w:spacing w:line="360" w:lineRule="auto"/>
        <w:rPr>
          <w:bCs/>
          <w:sz w:val="24"/>
        </w:rPr>
      </w:pPr>
      <w:bookmarkStart w:id="174" w:name="_Toc2671"/>
      <w:bookmarkStart w:id="175" w:name="_Toc24966924"/>
      <w:r>
        <w:rPr>
          <w:sz w:val="24"/>
        </w:rPr>
        <w:t>3.</w:t>
      </w:r>
      <w:r>
        <w:rPr>
          <w:rFonts w:hint="eastAsia"/>
          <w:sz w:val="24"/>
        </w:rPr>
        <w:t>7</w:t>
      </w:r>
      <w:r w:rsidR="00EB4E74">
        <w:rPr>
          <w:bCs/>
          <w:sz w:val="24"/>
        </w:rPr>
        <w:t>对放射治疗的支持</w:t>
      </w:r>
      <w:bookmarkEnd w:id="174"/>
      <w:bookmarkEnd w:id="175"/>
    </w:p>
    <w:p w:rsidR="00651E3E" w:rsidRDefault="004D0DB9" w:rsidP="005020D7">
      <w:pPr>
        <w:spacing w:line="360" w:lineRule="auto"/>
        <w:rPr>
          <w:sz w:val="24"/>
        </w:rPr>
      </w:pPr>
      <w:r>
        <w:rPr>
          <w:rFonts w:hint="eastAsia"/>
          <w:bCs/>
          <w:sz w:val="24"/>
        </w:rPr>
        <w:t>3.7</w:t>
      </w:r>
      <w:r w:rsidR="00EB4E74">
        <w:rPr>
          <w:rFonts w:hint="eastAsia"/>
          <w:bCs/>
          <w:sz w:val="24"/>
        </w:rPr>
        <w:t>.1</w:t>
      </w:r>
      <w:r w:rsidR="00EB4E74">
        <w:rPr>
          <w:sz w:val="24"/>
        </w:rPr>
        <w:t>按照</w:t>
      </w:r>
      <w:r w:rsidR="00EB4E74">
        <w:rPr>
          <w:sz w:val="24"/>
        </w:rPr>
        <w:t>YY/T 0310</w:t>
      </w:r>
      <w:r w:rsidR="00EB4E74">
        <w:rPr>
          <w:rFonts w:ascii="仿宋_GB2312" w:eastAsia="仿宋_GB2312" w:hint="eastAsia"/>
          <w:sz w:val="24"/>
        </w:rPr>
        <w:t>—</w:t>
      </w:r>
      <w:r w:rsidR="00EB4E74">
        <w:rPr>
          <w:sz w:val="24"/>
        </w:rPr>
        <w:t>2015</w:t>
      </w:r>
      <w:r w:rsidR="00EB4E74">
        <w:rPr>
          <w:sz w:val="24"/>
        </w:rPr>
        <w:t>的</w:t>
      </w:r>
      <w:r w:rsidR="00EB4E74">
        <w:rPr>
          <w:sz w:val="24"/>
        </w:rPr>
        <w:t>6.7</w:t>
      </w:r>
      <w:r w:rsidR="00EB4E74">
        <w:rPr>
          <w:sz w:val="24"/>
        </w:rPr>
        <w:t>条款的要求进行检测。</w:t>
      </w:r>
    </w:p>
    <w:p w:rsidR="00651E3E" w:rsidRDefault="004D0DB9" w:rsidP="005020D7">
      <w:pPr>
        <w:spacing w:line="360" w:lineRule="auto"/>
        <w:rPr>
          <w:sz w:val="24"/>
        </w:rPr>
      </w:pPr>
      <w:r>
        <w:rPr>
          <w:rFonts w:hint="eastAsia"/>
          <w:sz w:val="24"/>
        </w:rPr>
        <w:t xml:space="preserve">3.7.2 </w:t>
      </w:r>
      <w:r>
        <w:rPr>
          <w:rFonts w:hint="eastAsia"/>
          <w:sz w:val="24"/>
        </w:rPr>
        <w:t>采用</w:t>
      </w:r>
      <w:r w:rsidR="000C6342">
        <w:rPr>
          <w:sz w:val="24"/>
        </w:rPr>
        <w:t>经方法学验证的方法进行检测</w:t>
      </w:r>
      <w:r>
        <w:rPr>
          <w:rFonts w:hint="eastAsia"/>
          <w:sz w:val="24"/>
        </w:rPr>
        <w:t>。</w:t>
      </w:r>
    </w:p>
    <w:p w:rsidR="00651E3E" w:rsidRDefault="004D0DB9" w:rsidP="005020D7">
      <w:pPr>
        <w:spacing w:line="360" w:lineRule="auto"/>
        <w:rPr>
          <w:sz w:val="24"/>
        </w:rPr>
      </w:pPr>
      <w:bookmarkStart w:id="176" w:name="_Toc9788"/>
      <w:bookmarkStart w:id="177" w:name="_Toc24966925"/>
      <w:r>
        <w:rPr>
          <w:sz w:val="24"/>
        </w:rPr>
        <w:t>3.</w:t>
      </w:r>
      <w:r>
        <w:rPr>
          <w:rFonts w:hint="eastAsia"/>
          <w:sz w:val="24"/>
        </w:rPr>
        <w:t>8</w:t>
      </w:r>
      <w:r w:rsidR="00EB4E74">
        <w:rPr>
          <w:bCs/>
          <w:sz w:val="24"/>
        </w:rPr>
        <w:t>脚踏开关</w:t>
      </w:r>
      <w:bookmarkEnd w:id="176"/>
      <w:bookmarkEnd w:id="177"/>
    </w:p>
    <w:p w:rsidR="00651E3E" w:rsidRDefault="00EB4E74" w:rsidP="005020D7">
      <w:pPr>
        <w:spacing w:line="360" w:lineRule="auto"/>
        <w:ind w:firstLineChars="200" w:firstLine="480"/>
        <w:rPr>
          <w:sz w:val="24"/>
        </w:rPr>
      </w:pPr>
      <w:r>
        <w:rPr>
          <w:sz w:val="24"/>
        </w:rPr>
        <w:lastRenderedPageBreak/>
        <w:t>按照</w:t>
      </w:r>
      <w:r>
        <w:rPr>
          <w:sz w:val="24"/>
        </w:rPr>
        <w:t>YY 1057</w:t>
      </w:r>
      <w:r>
        <w:rPr>
          <w:rFonts w:ascii="仿宋_GB2312" w:eastAsia="仿宋_GB2312" w:hint="eastAsia"/>
          <w:sz w:val="24"/>
        </w:rPr>
        <w:t>—</w:t>
      </w:r>
      <w:r>
        <w:rPr>
          <w:sz w:val="24"/>
        </w:rPr>
        <w:t>2016</w:t>
      </w:r>
      <w:r>
        <w:rPr>
          <w:sz w:val="24"/>
        </w:rPr>
        <w:t>标准要求进行。</w:t>
      </w:r>
    </w:p>
    <w:p w:rsidR="00651E3E" w:rsidRDefault="00EB4E74" w:rsidP="005020D7">
      <w:pPr>
        <w:spacing w:line="360" w:lineRule="auto"/>
        <w:rPr>
          <w:sz w:val="24"/>
        </w:rPr>
      </w:pPr>
      <w:bookmarkStart w:id="178" w:name="_Toc7500"/>
      <w:bookmarkStart w:id="179" w:name="_Toc24966926"/>
      <w:bookmarkEnd w:id="173"/>
      <w:r>
        <w:rPr>
          <w:sz w:val="24"/>
        </w:rPr>
        <w:t>3.</w:t>
      </w:r>
      <w:r w:rsidR="004D0DB9">
        <w:rPr>
          <w:rFonts w:hint="eastAsia"/>
          <w:sz w:val="24"/>
        </w:rPr>
        <w:t>9</w:t>
      </w:r>
      <w:r>
        <w:rPr>
          <w:sz w:val="24"/>
        </w:rPr>
        <w:t>诊断</w:t>
      </w:r>
      <w:r>
        <w:rPr>
          <w:bCs/>
          <w:sz w:val="24"/>
        </w:rPr>
        <w:t>显示器</w:t>
      </w:r>
      <w:bookmarkEnd w:id="178"/>
      <w:bookmarkEnd w:id="179"/>
    </w:p>
    <w:p w:rsidR="00651E3E" w:rsidRDefault="00EB4E74" w:rsidP="000C6342">
      <w:pPr>
        <w:spacing w:line="360" w:lineRule="auto"/>
        <w:ind w:firstLineChars="150" w:firstLine="360"/>
        <w:rPr>
          <w:sz w:val="24"/>
        </w:rPr>
      </w:pPr>
      <w:r>
        <w:rPr>
          <w:sz w:val="24"/>
        </w:rPr>
        <w:t>按照</w:t>
      </w:r>
      <w:r>
        <w:rPr>
          <w:sz w:val="24"/>
        </w:rPr>
        <w:t>YY/T 0910.1</w:t>
      </w:r>
      <w:r>
        <w:rPr>
          <w:rFonts w:ascii="仿宋_GB2312" w:eastAsia="仿宋_GB2312" w:hint="eastAsia"/>
          <w:sz w:val="24"/>
        </w:rPr>
        <w:t>—</w:t>
      </w:r>
      <w:r>
        <w:rPr>
          <w:sz w:val="24"/>
        </w:rPr>
        <w:t>2013</w:t>
      </w:r>
      <w:r>
        <w:rPr>
          <w:sz w:val="24"/>
        </w:rPr>
        <w:t>标准要求进行检测。</w:t>
      </w:r>
    </w:p>
    <w:p w:rsidR="00651E3E" w:rsidRDefault="00EB4E74" w:rsidP="005020D7">
      <w:pPr>
        <w:spacing w:line="360" w:lineRule="auto"/>
        <w:rPr>
          <w:sz w:val="24"/>
        </w:rPr>
      </w:pPr>
      <w:bookmarkStart w:id="180" w:name="_Toc31907"/>
      <w:bookmarkStart w:id="181" w:name="_Toc24966927"/>
      <w:r>
        <w:rPr>
          <w:sz w:val="24"/>
        </w:rPr>
        <w:t>3.</w:t>
      </w:r>
      <w:r w:rsidR="004D0DB9">
        <w:rPr>
          <w:rFonts w:hint="eastAsia"/>
          <w:sz w:val="24"/>
        </w:rPr>
        <w:t>10</w:t>
      </w:r>
      <w:r>
        <w:rPr>
          <w:sz w:val="24"/>
        </w:rPr>
        <w:t>附加功能</w:t>
      </w:r>
      <w:bookmarkEnd w:id="180"/>
      <w:bookmarkEnd w:id="181"/>
    </w:p>
    <w:p w:rsidR="00651E3E" w:rsidRDefault="00EB4E74" w:rsidP="000C6342">
      <w:pPr>
        <w:spacing w:line="360" w:lineRule="auto"/>
        <w:ind w:firstLineChars="150" w:firstLine="360"/>
        <w:rPr>
          <w:bCs/>
          <w:sz w:val="24"/>
        </w:rPr>
      </w:pPr>
      <w:r>
        <w:rPr>
          <w:sz w:val="24"/>
        </w:rPr>
        <w:t>采用经方法学验证的方法进行检测。</w:t>
      </w:r>
    </w:p>
    <w:p w:rsidR="00651E3E" w:rsidRDefault="00EB4E74" w:rsidP="005020D7">
      <w:pPr>
        <w:spacing w:line="360" w:lineRule="auto"/>
        <w:rPr>
          <w:bCs/>
          <w:sz w:val="24"/>
        </w:rPr>
      </w:pPr>
      <w:bookmarkStart w:id="182" w:name="_Toc25912"/>
      <w:bookmarkStart w:id="183" w:name="_Toc24966928"/>
      <w:r>
        <w:rPr>
          <w:bCs/>
          <w:sz w:val="24"/>
        </w:rPr>
        <w:t>3.1</w:t>
      </w:r>
      <w:r w:rsidR="004D0DB9">
        <w:rPr>
          <w:rFonts w:hint="eastAsia"/>
          <w:bCs/>
          <w:sz w:val="24"/>
        </w:rPr>
        <w:t>1</w:t>
      </w:r>
      <w:r>
        <w:rPr>
          <w:bCs/>
          <w:sz w:val="24"/>
        </w:rPr>
        <w:t>附件</w:t>
      </w:r>
      <w:bookmarkEnd w:id="182"/>
      <w:bookmarkEnd w:id="183"/>
    </w:p>
    <w:p w:rsidR="00651E3E" w:rsidRDefault="00EB4E74" w:rsidP="005020D7">
      <w:pPr>
        <w:spacing w:line="360" w:lineRule="auto"/>
        <w:ind w:firstLineChars="200" w:firstLine="480"/>
        <w:rPr>
          <w:bCs/>
          <w:sz w:val="24"/>
        </w:rPr>
      </w:pPr>
      <w:r>
        <w:rPr>
          <w:bCs/>
          <w:sz w:val="24"/>
        </w:rPr>
        <w:t>按照申请人提供的方法进行检测。</w:t>
      </w:r>
    </w:p>
    <w:p w:rsidR="00651E3E" w:rsidRDefault="00EB4E74" w:rsidP="005020D7">
      <w:pPr>
        <w:spacing w:line="360" w:lineRule="auto"/>
        <w:rPr>
          <w:bCs/>
          <w:sz w:val="24"/>
        </w:rPr>
      </w:pPr>
      <w:bookmarkStart w:id="184" w:name="_Toc23324"/>
      <w:bookmarkStart w:id="185" w:name="_Toc24966929"/>
      <w:r>
        <w:rPr>
          <w:bCs/>
          <w:sz w:val="24"/>
        </w:rPr>
        <w:t>3.1</w:t>
      </w:r>
      <w:r w:rsidR="004D0DB9">
        <w:rPr>
          <w:rFonts w:hint="eastAsia"/>
          <w:bCs/>
          <w:sz w:val="24"/>
        </w:rPr>
        <w:t>2</w:t>
      </w:r>
      <w:r>
        <w:rPr>
          <w:bCs/>
          <w:sz w:val="24"/>
        </w:rPr>
        <w:t>外观</w:t>
      </w:r>
      <w:bookmarkEnd w:id="184"/>
      <w:bookmarkEnd w:id="185"/>
    </w:p>
    <w:p w:rsidR="00651E3E" w:rsidRDefault="00EB4E74" w:rsidP="005020D7">
      <w:pPr>
        <w:spacing w:line="360" w:lineRule="auto"/>
        <w:ind w:firstLineChars="200" w:firstLine="480"/>
        <w:rPr>
          <w:sz w:val="24"/>
        </w:rPr>
      </w:pPr>
      <w:r>
        <w:rPr>
          <w:sz w:val="24"/>
        </w:rPr>
        <w:t>目力观察。</w:t>
      </w:r>
    </w:p>
    <w:p w:rsidR="00651E3E" w:rsidRDefault="00EB4E74" w:rsidP="005020D7">
      <w:pPr>
        <w:spacing w:line="360" w:lineRule="auto"/>
        <w:rPr>
          <w:bCs/>
          <w:sz w:val="24"/>
        </w:rPr>
      </w:pPr>
      <w:bookmarkStart w:id="186" w:name="_Toc400538405"/>
      <w:bookmarkStart w:id="187" w:name="_Toc24633"/>
      <w:bookmarkStart w:id="188" w:name="_Toc24966930"/>
      <w:r>
        <w:rPr>
          <w:bCs/>
          <w:sz w:val="24"/>
        </w:rPr>
        <w:t>3.1</w:t>
      </w:r>
      <w:r w:rsidR="004D0DB9">
        <w:rPr>
          <w:rFonts w:hint="eastAsia"/>
          <w:bCs/>
          <w:sz w:val="24"/>
        </w:rPr>
        <w:t>3</w:t>
      </w:r>
      <w:r>
        <w:rPr>
          <w:bCs/>
          <w:sz w:val="24"/>
        </w:rPr>
        <w:t>环境试验</w:t>
      </w:r>
      <w:bookmarkEnd w:id="186"/>
      <w:bookmarkEnd w:id="187"/>
      <w:bookmarkEnd w:id="188"/>
    </w:p>
    <w:p w:rsidR="00651E3E" w:rsidRDefault="00EB4E74" w:rsidP="005020D7">
      <w:pPr>
        <w:spacing w:line="360" w:lineRule="auto"/>
        <w:ind w:firstLineChars="200" w:firstLine="480"/>
        <w:rPr>
          <w:sz w:val="24"/>
        </w:rPr>
      </w:pPr>
      <w:r>
        <w:rPr>
          <w:sz w:val="24"/>
        </w:rPr>
        <w:t>按</w:t>
      </w:r>
      <w:r>
        <w:rPr>
          <w:sz w:val="24"/>
        </w:rPr>
        <w:t>YY/T 0291</w:t>
      </w:r>
      <w:r>
        <w:rPr>
          <w:sz w:val="24"/>
        </w:rPr>
        <w:t>－</w:t>
      </w:r>
      <w:r>
        <w:rPr>
          <w:sz w:val="24"/>
        </w:rPr>
        <w:t>2016</w:t>
      </w:r>
      <w:r>
        <w:rPr>
          <w:sz w:val="24"/>
        </w:rPr>
        <w:t>的规定方法进行。</w:t>
      </w:r>
    </w:p>
    <w:p w:rsidR="00651E3E" w:rsidRDefault="00EB4E74" w:rsidP="005020D7">
      <w:pPr>
        <w:spacing w:line="360" w:lineRule="auto"/>
        <w:rPr>
          <w:sz w:val="24"/>
        </w:rPr>
      </w:pPr>
      <w:bookmarkStart w:id="189" w:name="_Toc31603"/>
      <w:bookmarkStart w:id="190" w:name="_Toc400538406"/>
      <w:bookmarkStart w:id="191" w:name="_Toc24966931"/>
      <w:r>
        <w:rPr>
          <w:sz w:val="24"/>
        </w:rPr>
        <w:t>3.1</w:t>
      </w:r>
      <w:r w:rsidR="004D0DB9">
        <w:rPr>
          <w:rFonts w:hint="eastAsia"/>
          <w:sz w:val="24"/>
        </w:rPr>
        <w:t>4</w:t>
      </w:r>
      <w:r>
        <w:rPr>
          <w:sz w:val="24"/>
        </w:rPr>
        <w:t>安全项目试验</w:t>
      </w:r>
      <w:bookmarkEnd w:id="189"/>
      <w:bookmarkEnd w:id="190"/>
      <w:bookmarkEnd w:id="191"/>
    </w:p>
    <w:p w:rsidR="00651E3E" w:rsidRDefault="00EB4E74" w:rsidP="005020D7">
      <w:pPr>
        <w:spacing w:line="360" w:lineRule="auto"/>
        <w:rPr>
          <w:bCs/>
          <w:sz w:val="24"/>
        </w:rPr>
      </w:pPr>
      <w:r>
        <w:rPr>
          <w:bCs/>
          <w:sz w:val="24"/>
        </w:rPr>
        <w:t>3.1</w:t>
      </w:r>
      <w:r w:rsidR="004D0DB9">
        <w:rPr>
          <w:rFonts w:hint="eastAsia"/>
          <w:bCs/>
          <w:sz w:val="24"/>
        </w:rPr>
        <w:t>4</w:t>
      </w:r>
      <w:r>
        <w:rPr>
          <w:bCs/>
          <w:sz w:val="24"/>
        </w:rPr>
        <w:t>.1</w:t>
      </w:r>
      <w:r>
        <w:rPr>
          <w:bCs/>
          <w:sz w:val="24"/>
        </w:rPr>
        <w:t>电气安全</w:t>
      </w:r>
    </w:p>
    <w:p w:rsidR="00651E3E" w:rsidRDefault="00EB4E74" w:rsidP="005020D7">
      <w:pPr>
        <w:spacing w:line="360" w:lineRule="auto"/>
        <w:ind w:firstLineChars="200" w:firstLine="480"/>
        <w:rPr>
          <w:bCs/>
          <w:sz w:val="24"/>
        </w:rPr>
      </w:pPr>
      <w:r>
        <w:rPr>
          <w:bCs/>
          <w:sz w:val="24"/>
        </w:rPr>
        <w:t>按</w:t>
      </w:r>
      <w:r>
        <w:rPr>
          <w:bCs/>
          <w:sz w:val="24"/>
        </w:rPr>
        <w:t>GB 9706.1</w:t>
      </w:r>
      <w:r>
        <w:rPr>
          <w:rFonts w:ascii="仿宋_GB2312" w:eastAsia="仿宋_GB2312" w:hint="eastAsia"/>
          <w:bCs/>
          <w:sz w:val="24"/>
        </w:rPr>
        <w:t>—</w:t>
      </w:r>
      <w:r>
        <w:rPr>
          <w:bCs/>
          <w:sz w:val="24"/>
        </w:rPr>
        <w:t>2007</w:t>
      </w:r>
      <w:r>
        <w:rPr>
          <w:bCs/>
          <w:sz w:val="24"/>
        </w:rPr>
        <w:t>、</w:t>
      </w:r>
      <w:r>
        <w:rPr>
          <w:bCs/>
          <w:sz w:val="24"/>
        </w:rPr>
        <w:t>GB 9706.11</w:t>
      </w:r>
      <w:r>
        <w:rPr>
          <w:rFonts w:ascii="仿宋_GB2312" w:eastAsia="仿宋_GB2312" w:hint="eastAsia"/>
          <w:bCs/>
          <w:sz w:val="24"/>
        </w:rPr>
        <w:t>—</w:t>
      </w:r>
      <w:r>
        <w:rPr>
          <w:bCs/>
          <w:sz w:val="24"/>
        </w:rPr>
        <w:t>1997</w:t>
      </w:r>
      <w:r>
        <w:rPr>
          <w:bCs/>
          <w:sz w:val="24"/>
        </w:rPr>
        <w:t>、</w:t>
      </w:r>
      <w:r>
        <w:rPr>
          <w:bCs/>
          <w:sz w:val="24"/>
        </w:rPr>
        <w:t>GB 9706.12</w:t>
      </w:r>
      <w:r>
        <w:rPr>
          <w:rFonts w:ascii="仿宋_GB2312" w:eastAsia="仿宋_GB2312" w:hint="eastAsia"/>
          <w:bCs/>
          <w:sz w:val="24"/>
        </w:rPr>
        <w:t>—</w:t>
      </w:r>
      <w:r>
        <w:rPr>
          <w:bCs/>
          <w:sz w:val="24"/>
        </w:rPr>
        <w:t>1997</w:t>
      </w:r>
      <w:r>
        <w:rPr>
          <w:bCs/>
          <w:sz w:val="24"/>
        </w:rPr>
        <w:t>、</w:t>
      </w:r>
      <w:r>
        <w:rPr>
          <w:bCs/>
          <w:sz w:val="24"/>
        </w:rPr>
        <w:t>GB 9706.14</w:t>
      </w:r>
      <w:r>
        <w:rPr>
          <w:rFonts w:ascii="仿宋_GB2312" w:eastAsia="仿宋_GB2312" w:hint="eastAsia"/>
          <w:bCs/>
          <w:sz w:val="24"/>
        </w:rPr>
        <w:t>—</w:t>
      </w:r>
      <w:r>
        <w:rPr>
          <w:bCs/>
          <w:sz w:val="24"/>
        </w:rPr>
        <w:t>1997</w:t>
      </w:r>
      <w:r>
        <w:rPr>
          <w:bCs/>
          <w:sz w:val="24"/>
        </w:rPr>
        <w:t>、</w:t>
      </w:r>
      <w:r>
        <w:rPr>
          <w:bCs/>
          <w:sz w:val="24"/>
        </w:rPr>
        <w:t>GB 9706.15</w:t>
      </w:r>
      <w:r>
        <w:rPr>
          <w:rFonts w:ascii="仿宋_GB2312" w:eastAsia="仿宋_GB2312" w:hint="eastAsia"/>
          <w:bCs/>
          <w:sz w:val="24"/>
        </w:rPr>
        <w:t>—</w:t>
      </w:r>
      <w:r>
        <w:rPr>
          <w:bCs/>
          <w:sz w:val="24"/>
        </w:rPr>
        <w:t>2008</w:t>
      </w:r>
      <w:r>
        <w:rPr>
          <w:bCs/>
          <w:sz w:val="24"/>
        </w:rPr>
        <w:t>、</w:t>
      </w:r>
      <w:r>
        <w:rPr>
          <w:bCs/>
          <w:sz w:val="24"/>
        </w:rPr>
        <w:t>GB 9706.18</w:t>
      </w:r>
      <w:r>
        <w:rPr>
          <w:rFonts w:ascii="仿宋_GB2312" w:eastAsia="仿宋_GB2312" w:hint="eastAsia"/>
          <w:bCs/>
          <w:sz w:val="24"/>
        </w:rPr>
        <w:t>—</w:t>
      </w:r>
      <w:r>
        <w:rPr>
          <w:bCs/>
          <w:sz w:val="24"/>
        </w:rPr>
        <w:t>2006</w:t>
      </w:r>
      <w:r>
        <w:rPr>
          <w:bCs/>
          <w:sz w:val="24"/>
        </w:rPr>
        <w:t>和</w:t>
      </w:r>
      <w:r>
        <w:rPr>
          <w:bCs/>
          <w:sz w:val="24"/>
        </w:rPr>
        <w:t>GB 7274.1</w:t>
      </w:r>
      <w:r>
        <w:rPr>
          <w:rFonts w:ascii="仿宋_GB2312" w:eastAsia="仿宋_GB2312" w:hint="eastAsia"/>
          <w:bCs/>
          <w:sz w:val="24"/>
        </w:rPr>
        <w:t>—</w:t>
      </w:r>
      <w:r>
        <w:rPr>
          <w:bCs/>
          <w:sz w:val="24"/>
        </w:rPr>
        <w:t>2012</w:t>
      </w:r>
      <w:r>
        <w:rPr>
          <w:bCs/>
          <w:sz w:val="24"/>
        </w:rPr>
        <w:t>中规定的方法进行。产品安全特征见附录</w:t>
      </w:r>
      <w:r>
        <w:rPr>
          <w:bCs/>
          <w:sz w:val="24"/>
        </w:rPr>
        <w:t>A</w:t>
      </w:r>
      <w:r>
        <w:rPr>
          <w:bCs/>
          <w:sz w:val="24"/>
        </w:rPr>
        <w:t>。</w:t>
      </w:r>
    </w:p>
    <w:p w:rsidR="00651E3E" w:rsidRDefault="004D0DB9" w:rsidP="005020D7">
      <w:pPr>
        <w:spacing w:line="360" w:lineRule="auto"/>
        <w:rPr>
          <w:bCs/>
          <w:sz w:val="24"/>
        </w:rPr>
      </w:pPr>
      <w:r>
        <w:rPr>
          <w:bCs/>
          <w:sz w:val="24"/>
        </w:rPr>
        <w:t>3.1</w:t>
      </w:r>
      <w:r>
        <w:rPr>
          <w:rFonts w:hint="eastAsia"/>
          <w:bCs/>
          <w:sz w:val="24"/>
        </w:rPr>
        <w:t>4</w:t>
      </w:r>
      <w:r w:rsidR="00EB4E74">
        <w:rPr>
          <w:bCs/>
          <w:sz w:val="24"/>
        </w:rPr>
        <w:t>.2</w:t>
      </w:r>
      <w:r w:rsidR="00EB4E74">
        <w:rPr>
          <w:bCs/>
          <w:sz w:val="24"/>
        </w:rPr>
        <w:t>电磁兼容</w:t>
      </w:r>
    </w:p>
    <w:p w:rsidR="00651E3E" w:rsidRDefault="00EB4E74" w:rsidP="005020D7">
      <w:pPr>
        <w:spacing w:line="360" w:lineRule="auto"/>
        <w:ind w:firstLineChars="200" w:firstLine="480"/>
        <w:rPr>
          <w:bCs/>
          <w:sz w:val="24"/>
        </w:rPr>
      </w:pPr>
      <w:r>
        <w:rPr>
          <w:bCs/>
          <w:sz w:val="24"/>
        </w:rPr>
        <w:t>按</w:t>
      </w:r>
      <w:r>
        <w:rPr>
          <w:bCs/>
          <w:sz w:val="24"/>
        </w:rPr>
        <w:t>YY 0505</w:t>
      </w:r>
      <w:r>
        <w:rPr>
          <w:rFonts w:ascii="仿宋_GB2312" w:eastAsia="仿宋_GB2312" w:hint="eastAsia"/>
          <w:bCs/>
          <w:sz w:val="24"/>
        </w:rPr>
        <w:t>—</w:t>
      </w:r>
      <w:r>
        <w:rPr>
          <w:bCs/>
          <w:sz w:val="24"/>
        </w:rPr>
        <w:t>2012</w:t>
      </w:r>
      <w:r>
        <w:rPr>
          <w:bCs/>
          <w:sz w:val="24"/>
        </w:rPr>
        <w:t>中规定的方法进行。</w:t>
      </w:r>
    </w:p>
    <w:p w:rsidR="00651E3E" w:rsidRDefault="00651E3E" w:rsidP="005020D7">
      <w:pPr>
        <w:spacing w:line="360" w:lineRule="auto"/>
        <w:rPr>
          <w:bCs/>
          <w:sz w:val="24"/>
        </w:rPr>
      </w:pPr>
    </w:p>
    <w:p w:rsidR="00651E3E" w:rsidRDefault="00EB4E74" w:rsidP="00505989">
      <w:pPr>
        <w:spacing w:line="360" w:lineRule="auto"/>
        <w:ind w:firstLine="482"/>
        <w:outlineLvl w:val="1"/>
        <w:rPr>
          <w:b/>
          <w:bCs/>
          <w:sz w:val="24"/>
        </w:rPr>
      </w:pPr>
      <w:bookmarkStart w:id="192" w:name="_Toc19784"/>
      <w:bookmarkStart w:id="193" w:name="_Toc24966932"/>
      <w:r>
        <w:rPr>
          <w:b/>
          <w:bCs/>
          <w:sz w:val="24"/>
        </w:rPr>
        <w:t>4.</w:t>
      </w:r>
      <w:r>
        <w:rPr>
          <w:b/>
          <w:bCs/>
          <w:sz w:val="24"/>
        </w:rPr>
        <w:t>附录</w:t>
      </w:r>
      <w:bookmarkEnd w:id="192"/>
      <w:bookmarkEnd w:id="193"/>
    </w:p>
    <w:p w:rsidR="00651E3E" w:rsidRDefault="00EB4E74" w:rsidP="005020D7">
      <w:pPr>
        <w:spacing w:line="360" w:lineRule="auto"/>
        <w:ind w:firstLineChars="200" w:firstLine="480"/>
        <w:rPr>
          <w:bCs/>
          <w:sz w:val="24"/>
        </w:rPr>
      </w:pPr>
      <w:r>
        <w:rPr>
          <w:bCs/>
          <w:sz w:val="24"/>
        </w:rPr>
        <w:t>附录</w:t>
      </w:r>
      <w:r>
        <w:rPr>
          <w:bCs/>
          <w:sz w:val="24"/>
        </w:rPr>
        <w:t>A</w:t>
      </w:r>
      <w:r>
        <w:rPr>
          <w:bCs/>
          <w:sz w:val="24"/>
        </w:rPr>
        <w:t>：产品主要安全特征</w:t>
      </w:r>
    </w:p>
    <w:p w:rsidR="00651E3E" w:rsidRDefault="00EB4E74" w:rsidP="005020D7">
      <w:pPr>
        <w:spacing w:line="360" w:lineRule="auto"/>
        <w:ind w:firstLineChars="200" w:firstLine="480"/>
        <w:rPr>
          <w:bCs/>
          <w:sz w:val="24"/>
        </w:rPr>
      </w:pPr>
      <w:r>
        <w:rPr>
          <w:bCs/>
          <w:sz w:val="24"/>
        </w:rPr>
        <w:t>附录</w:t>
      </w:r>
      <w:r>
        <w:rPr>
          <w:bCs/>
          <w:sz w:val="24"/>
        </w:rPr>
        <w:t>B</w:t>
      </w:r>
      <w:r>
        <w:rPr>
          <w:bCs/>
          <w:sz w:val="24"/>
        </w:rPr>
        <w:t>：产品配置表</w:t>
      </w:r>
    </w:p>
    <w:p w:rsidR="00651E3E" w:rsidRDefault="00EB4E74" w:rsidP="005020D7">
      <w:pPr>
        <w:spacing w:line="360" w:lineRule="auto"/>
        <w:ind w:firstLineChars="200" w:firstLine="480"/>
        <w:rPr>
          <w:bCs/>
          <w:sz w:val="24"/>
        </w:rPr>
      </w:pPr>
      <w:r>
        <w:rPr>
          <w:bCs/>
          <w:sz w:val="24"/>
        </w:rPr>
        <w:t>附录</w:t>
      </w:r>
      <w:r>
        <w:rPr>
          <w:bCs/>
          <w:sz w:val="24"/>
        </w:rPr>
        <w:t>C</w:t>
      </w:r>
      <w:r>
        <w:rPr>
          <w:bCs/>
          <w:sz w:val="24"/>
        </w:rPr>
        <w:t>：检测体模信息</w:t>
      </w:r>
    </w:p>
    <w:p w:rsidR="00651E3E" w:rsidRDefault="00EB4E74" w:rsidP="005020D7">
      <w:pPr>
        <w:spacing w:line="360" w:lineRule="auto"/>
        <w:ind w:firstLineChars="200" w:firstLine="480"/>
        <w:rPr>
          <w:bCs/>
          <w:sz w:val="24"/>
        </w:rPr>
      </w:pPr>
      <w:r>
        <w:rPr>
          <w:bCs/>
          <w:sz w:val="24"/>
        </w:rPr>
        <w:t>附录</w:t>
      </w:r>
      <w:r>
        <w:rPr>
          <w:bCs/>
          <w:sz w:val="24"/>
        </w:rPr>
        <w:t>D</w:t>
      </w:r>
      <w:r>
        <w:rPr>
          <w:bCs/>
          <w:sz w:val="24"/>
        </w:rPr>
        <w:t>：典型运行条件</w:t>
      </w:r>
    </w:p>
    <w:p w:rsidR="00651E3E" w:rsidRDefault="00EB4E74" w:rsidP="005020D7">
      <w:pPr>
        <w:spacing w:line="360" w:lineRule="auto"/>
        <w:rPr>
          <w:rFonts w:ascii="黑体" w:eastAsia="黑体" w:hAnsi="黑体"/>
          <w:bCs/>
          <w:sz w:val="32"/>
          <w:szCs w:val="32"/>
        </w:rPr>
      </w:pPr>
      <w:r>
        <w:rPr>
          <w:rFonts w:ascii="黑体" w:eastAsia="黑体" w:hAnsi="黑体" w:cs="仿宋"/>
          <w:bCs/>
          <w:sz w:val="32"/>
          <w:szCs w:val="32"/>
        </w:rPr>
        <w:br w:type="page"/>
      </w:r>
      <w:bookmarkStart w:id="194" w:name="_Toc17328"/>
      <w:bookmarkStart w:id="195" w:name="_Toc24966933"/>
      <w:r>
        <w:rPr>
          <w:rFonts w:ascii="黑体" w:eastAsia="黑体" w:hAnsi="黑体" w:cs="仿宋" w:hint="eastAsia"/>
          <w:bCs/>
          <w:sz w:val="32"/>
          <w:szCs w:val="32"/>
        </w:rPr>
        <w:lastRenderedPageBreak/>
        <w:t>附录</w:t>
      </w:r>
      <w:r>
        <w:rPr>
          <w:rFonts w:ascii="黑体" w:eastAsia="黑体" w:hAnsi="黑体"/>
          <w:bCs/>
          <w:sz w:val="32"/>
          <w:szCs w:val="32"/>
        </w:rPr>
        <w:t>A</w:t>
      </w:r>
      <w:bookmarkStart w:id="196" w:name="_Toc400538411"/>
      <w:r>
        <w:rPr>
          <w:rFonts w:ascii="黑体" w:eastAsia="黑体" w:hAnsi="黑体" w:hint="eastAsia"/>
          <w:bCs/>
          <w:sz w:val="32"/>
          <w:szCs w:val="32"/>
        </w:rPr>
        <w:t>产品</w:t>
      </w:r>
      <w:r>
        <w:rPr>
          <w:rFonts w:ascii="黑体" w:eastAsia="黑体" w:hAnsi="黑体"/>
          <w:bCs/>
          <w:sz w:val="32"/>
          <w:szCs w:val="32"/>
        </w:rPr>
        <w:t>主要安全特征</w:t>
      </w:r>
      <w:bookmarkEnd w:id="194"/>
      <w:bookmarkEnd w:id="195"/>
    </w:p>
    <w:bookmarkEnd w:id="196"/>
    <w:p w:rsidR="00651E3E" w:rsidRDefault="00651E3E" w:rsidP="005020D7">
      <w:pPr>
        <w:spacing w:line="600" w:lineRule="exact"/>
        <w:jc w:val="center"/>
        <w:rPr>
          <w:rFonts w:ascii="仿宋_GB2312" w:eastAsia="仿宋_GB2312" w:hAnsi="宋体" w:cs="仿宋"/>
          <w:sz w:val="32"/>
          <w:szCs w:val="32"/>
        </w:rPr>
      </w:pP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一、按防电击类型分类</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二、按防电击的程度分类（不同应用部分的要求如果不同，分别列出）</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三、按对进液的防护程度分类（部件有特殊要求的，单独列出）</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四、按在与空气混合的易燃麻醉气或与氧或氧化亚氮混合的易燃麻醉气情况下使用时的安全程度分类</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五、按运行模式分类</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六、设备的额定电压和频率</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七、设备的输入功率</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八、设备是否具有对除颤放电效应防护的应用部分（具体部件的名称）</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九、设备是否具有信号输出或输入部分</w:t>
      </w:r>
    </w:p>
    <w:p w:rsidR="00651E3E" w:rsidRDefault="00EB4E74" w:rsidP="005020D7">
      <w:pPr>
        <w:overflowPunct w:val="0"/>
        <w:spacing w:line="560" w:lineRule="exact"/>
        <w:ind w:firstLineChars="200" w:firstLine="640"/>
        <w:rPr>
          <w:rFonts w:ascii="仿宋_GB2312" w:eastAsia="仿宋_GB2312" w:hAnsi="宋体"/>
          <w:sz w:val="32"/>
          <w:szCs w:val="32"/>
        </w:rPr>
      </w:pPr>
      <w:r>
        <w:rPr>
          <w:rFonts w:ascii="仿宋_GB2312" w:eastAsia="仿宋_GB2312" w:hAnsi="宋体" w:cs="仿宋" w:hint="eastAsia"/>
          <w:sz w:val="32"/>
          <w:szCs w:val="32"/>
        </w:rPr>
        <w:t>十、永久性安装设备或非永久性安装设备</w:t>
      </w:r>
    </w:p>
    <w:p w:rsidR="00651E3E" w:rsidRDefault="00EB4E74" w:rsidP="005020D7">
      <w:pPr>
        <w:overflowPunct w:val="0"/>
        <w:spacing w:line="560" w:lineRule="exact"/>
        <w:ind w:firstLineChars="200" w:firstLine="640"/>
        <w:rPr>
          <w:rFonts w:ascii="仿宋_GB2312" w:eastAsia="仿宋_GB2312" w:hAnsi="宋体" w:cs="仿宋"/>
          <w:sz w:val="32"/>
          <w:szCs w:val="32"/>
        </w:rPr>
      </w:pPr>
      <w:r>
        <w:rPr>
          <w:rFonts w:ascii="仿宋_GB2312" w:eastAsia="仿宋_GB2312" w:hAnsi="宋体" w:cs="仿宋" w:hint="eastAsia"/>
          <w:sz w:val="32"/>
          <w:szCs w:val="32"/>
        </w:rPr>
        <w:t>十一、电气绝缘</w:t>
      </w:r>
      <w:r>
        <w:rPr>
          <w:rFonts w:ascii="仿宋_GB2312" w:eastAsia="仿宋_GB2312" w:hAnsi="宋体" w:cs="仿宋" w:hint="eastAsia"/>
          <w:color w:val="000000"/>
          <w:sz w:val="32"/>
          <w:szCs w:val="32"/>
        </w:rPr>
        <w:t>图</w:t>
      </w:r>
    </w:p>
    <w:p w:rsidR="00651E3E" w:rsidRDefault="00651E3E" w:rsidP="005020D7">
      <w:pPr>
        <w:spacing w:line="360" w:lineRule="auto"/>
        <w:ind w:firstLineChars="200" w:firstLine="640"/>
        <w:rPr>
          <w:rFonts w:ascii="仿宋" w:eastAsia="仿宋" w:hAnsi="仿宋" w:cs="仿宋"/>
          <w:sz w:val="32"/>
          <w:szCs w:val="32"/>
        </w:rPr>
      </w:pPr>
    </w:p>
    <w:p w:rsidR="00651E3E" w:rsidRDefault="00EB4E74" w:rsidP="005020D7">
      <w:pPr>
        <w:spacing w:line="360" w:lineRule="auto"/>
        <w:rPr>
          <w:rFonts w:ascii="黑体" w:eastAsia="黑体" w:hAnsi="黑体" w:cs="仿宋"/>
          <w:bCs/>
          <w:sz w:val="32"/>
          <w:szCs w:val="32"/>
        </w:rPr>
      </w:pPr>
      <w:r>
        <w:rPr>
          <w:rFonts w:eastAsia="仿宋_GB2312" w:cs="仿宋"/>
          <w:bCs/>
          <w:sz w:val="32"/>
          <w:szCs w:val="32"/>
        </w:rPr>
        <w:br w:type="page"/>
      </w:r>
      <w:bookmarkStart w:id="197" w:name="_Toc22897"/>
      <w:bookmarkStart w:id="198" w:name="_Toc24966934"/>
      <w:r>
        <w:rPr>
          <w:rFonts w:ascii="黑体" w:eastAsia="黑体" w:hAnsi="黑体" w:cs="仿宋" w:hint="eastAsia"/>
          <w:bCs/>
          <w:sz w:val="32"/>
          <w:szCs w:val="32"/>
        </w:rPr>
        <w:lastRenderedPageBreak/>
        <w:t>附录B  产品</w:t>
      </w:r>
      <w:r>
        <w:rPr>
          <w:rFonts w:ascii="黑体" w:eastAsia="黑体" w:hAnsi="黑体" w:cs="仿宋"/>
          <w:bCs/>
          <w:sz w:val="32"/>
          <w:szCs w:val="32"/>
        </w:rPr>
        <w:t>配置表</w:t>
      </w:r>
      <w:bookmarkEnd w:id="197"/>
      <w:bookmarkEnd w:id="198"/>
    </w:p>
    <w:p w:rsidR="00651E3E" w:rsidRDefault="00651E3E" w:rsidP="005020D7">
      <w:pPr>
        <w:spacing w:line="360" w:lineRule="auto"/>
        <w:ind w:firstLineChars="200" w:firstLine="480"/>
        <w:rPr>
          <w:rFonts w:ascii="宋体" w:hAnsi="宋体" w:cs="仿宋"/>
          <w:bCs/>
          <w:sz w:val="24"/>
        </w:rPr>
      </w:pPr>
    </w:p>
    <w:p w:rsidR="00651E3E" w:rsidRDefault="00EB4E74" w:rsidP="005020D7">
      <w:pPr>
        <w:spacing w:line="360" w:lineRule="auto"/>
        <w:ind w:firstLineChars="200" w:firstLine="640"/>
        <w:rPr>
          <w:rFonts w:ascii="仿宋_GB2312" w:eastAsia="仿宋_GB2312" w:hAnsi="宋体" w:cs="仿宋"/>
          <w:bCs/>
          <w:sz w:val="32"/>
          <w:szCs w:val="32"/>
        </w:rPr>
      </w:pPr>
      <w:r>
        <w:rPr>
          <w:rFonts w:ascii="仿宋_GB2312" w:eastAsia="仿宋_GB2312" w:hAnsi="宋体" w:cs="仿宋" w:hint="eastAsia"/>
          <w:bCs/>
          <w:sz w:val="32"/>
          <w:szCs w:val="32"/>
        </w:rPr>
        <w:t>产品配置表（按本指导原则附录I编写）</w:t>
      </w:r>
    </w:p>
    <w:p w:rsidR="00651E3E" w:rsidRDefault="00EB4E74" w:rsidP="005020D7">
      <w:pPr>
        <w:spacing w:line="360" w:lineRule="auto"/>
        <w:rPr>
          <w:rFonts w:ascii="黑体" w:eastAsia="黑体" w:hAnsi="黑体" w:cs="仿宋"/>
          <w:bCs/>
          <w:sz w:val="32"/>
          <w:szCs w:val="32"/>
        </w:rPr>
      </w:pPr>
      <w:r>
        <w:rPr>
          <w:rFonts w:eastAsia="仿宋_GB2312"/>
          <w:sz w:val="32"/>
          <w:szCs w:val="32"/>
        </w:rPr>
        <w:br w:type="page"/>
      </w:r>
    </w:p>
    <w:p w:rsidR="00651E3E" w:rsidRDefault="00EB4E74" w:rsidP="005020D7">
      <w:pPr>
        <w:spacing w:line="360" w:lineRule="auto"/>
        <w:rPr>
          <w:rFonts w:ascii="黑体" w:eastAsia="黑体" w:hAnsi="黑体"/>
          <w:sz w:val="32"/>
          <w:szCs w:val="32"/>
        </w:rPr>
      </w:pPr>
      <w:bookmarkStart w:id="199" w:name="_Toc14128"/>
      <w:bookmarkStart w:id="200" w:name="_Toc24966935"/>
      <w:r>
        <w:rPr>
          <w:rFonts w:ascii="黑体" w:eastAsia="黑体" w:hAnsi="黑体" w:cs="仿宋" w:hint="eastAsia"/>
          <w:bCs/>
          <w:sz w:val="32"/>
          <w:szCs w:val="32"/>
        </w:rPr>
        <w:lastRenderedPageBreak/>
        <w:t>附录</w:t>
      </w:r>
      <w:r>
        <w:rPr>
          <w:rFonts w:ascii="黑体" w:eastAsia="黑体" w:hAnsi="黑体" w:cs="仿宋"/>
          <w:bCs/>
          <w:sz w:val="32"/>
          <w:szCs w:val="32"/>
        </w:rPr>
        <w:t>C</w:t>
      </w:r>
      <w:r>
        <w:rPr>
          <w:rFonts w:ascii="黑体" w:eastAsia="黑体" w:hAnsi="黑体" w:cs="仿宋" w:hint="eastAsia"/>
          <w:bCs/>
          <w:sz w:val="32"/>
          <w:szCs w:val="32"/>
        </w:rPr>
        <w:t>模体</w:t>
      </w:r>
      <w:bookmarkEnd w:id="199"/>
      <w:bookmarkEnd w:id="200"/>
    </w:p>
    <w:p w:rsidR="00651E3E" w:rsidRDefault="00651E3E" w:rsidP="005020D7">
      <w:pPr>
        <w:spacing w:line="360" w:lineRule="auto"/>
        <w:ind w:firstLineChars="200" w:firstLine="480"/>
        <w:rPr>
          <w:rFonts w:eastAsia="仿宋_GB2312"/>
          <w:sz w:val="24"/>
          <w:szCs w:val="32"/>
        </w:rPr>
      </w:pPr>
    </w:p>
    <w:p w:rsidR="00651E3E" w:rsidRDefault="00EB4E74" w:rsidP="005020D7">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检测体模信息（图示，型号）：按性能要求的条款顺序明确使用的体模信息。</w:t>
      </w:r>
    </w:p>
    <w:p w:rsidR="00651E3E" w:rsidRDefault="00EB4E74" w:rsidP="005020D7">
      <w:pPr>
        <w:spacing w:line="360" w:lineRule="auto"/>
        <w:ind w:firstLine="645"/>
        <w:rPr>
          <w:rFonts w:eastAsia="仿宋_GB2312"/>
          <w:sz w:val="32"/>
          <w:szCs w:val="32"/>
        </w:rPr>
      </w:pPr>
      <w:r>
        <w:rPr>
          <w:rFonts w:eastAsia="仿宋_GB2312"/>
          <w:sz w:val="32"/>
          <w:szCs w:val="32"/>
        </w:rPr>
        <w:t>PET</w:t>
      </w:r>
      <w:r>
        <w:rPr>
          <w:rFonts w:eastAsia="仿宋_GB2312"/>
          <w:sz w:val="32"/>
          <w:szCs w:val="32"/>
        </w:rPr>
        <w:t>性能测试</w:t>
      </w:r>
      <w:r>
        <w:rPr>
          <w:rFonts w:eastAsia="仿宋_GB2312" w:hint="eastAsia"/>
          <w:sz w:val="32"/>
          <w:szCs w:val="32"/>
        </w:rPr>
        <w:t>模体</w:t>
      </w:r>
    </w:p>
    <w:p w:rsidR="00651E3E" w:rsidRDefault="00EB4E74" w:rsidP="005020D7">
      <w:pPr>
        <w:spacing w:line="360" w:lineRule="auto"/>
        <w:ind w:firstLine="645"/>
        <w:rPr>
          <w:rFonts w:eastAsia="仿宋_GB2312"/>
          <w:sz w:val="32"/>
          <w:szCs w:val="32"/>
        </w:rPr>
      </w:pPr>
      <w:r>
        <w:rPr>
          <w:rFonts w:eastAsia="仿宋_GB2312" w:hint="eastAsia"/>
          <w:sz w:val="32"/>
          <w:szCs w:val="32"/>
        </w:rPr>
        <w:t>CT</w:t>
      </w:r>
      <w:r>
        <w:rPr>
          <w:rFonts w:eastAsia="仿宋_GB2312"/>
          <w:sz w:val="32"/>
          <w:szCs w:val="32"/>
        </w:rPr>
        <w:t>性能测试</w:t>
      </w:r>
      <w:r>
        <w:rPr>
          <w:rFonts w:eastAsia="仿宋_GB2312" w:hint="eastAsia"/>
          <w:sz w:val="32"/>
          <w:szCs w:val="32"/>
        </w:rPr>
        <w:t>模体</w:t>
      </w:r>
    </w:p>
    <w:p w:rsidR="00651E3E" w:rsidRDefault="00651E3E" w:rsidP="005020D7">
      <w:pPr>
        <w:spacing w:line="360" w:lineRule="auto"/>
        <w:rPr>
          <w:rFonts w:ascii="仿宋" w:eastAsia="仿宋" w:hAnsi="仿宋"/>
          <w:sz w:val="32"/>
          <w:szCs w:val="32"/>
        </w:rPr>
      </w:pPr>
    </w:p>
    <w:p w:rsidR="00651E3E" w:rsidRDefault="00651E3E" w:rsidP="005020D7">
      <w:pPr>
        <w:spacing w:line="360" w:lineRule="auto"/>
        <w:rPr>
          <w:rFonts w:ascii="仿宋" w:eastAsia="仿宋" w:hAnsi="仿宋"/>
          <w:sz w:val="32"/>
          <w:szCs w:val="32"/>
        </w:rPr>
      </w:pPr>
    </w:p>
    <w:p w:rsidR="00651E3E" w:rsidRDefault="00EB4E74" w:rsidP="005020D7">
      <w:pPr>
        <w:spacing w:line="360" w:lineRule="auto"/>
        <w:rPr>
          <w:rFonts w:ascii="黑体" w:eastAsia="黑体" w:hAnsi="黑体" w:cs="仿宋"/>
          <w:bCs/>
          <w:sz w:val="32"/>
          <w:szCs w:val="32"/>
        </w:rPr>
      </w:pPr>
      <w:r>
        <w:rPr>
          <w:rFonts w:eastAsia="仿宋_GB2312"/>
          <w:sz w:val="32"/>
          <w:szCs w:val="32"/>
        </w:rPr>
        <w:br w:type="page"/>
      </w:r>
      <w:bookmarkStart w:id="201" w:name="_Toc25372"/>
      <w:bookmarkStart w:id="202" w:name="_Toc24966936"/>
      <w:r>
        <w:rPr>
          <w:rFonts w:ascii="黑体" w:eastAsia="黑体" w:hAnsi="黑体" w:cs="仿宋" w:hint="eastAsia"/>
          <w:bCs/>
          <w:sz w:val="32"/>
          <w:szCs w:val="32"/>
        </w:rPr>
        <w:lastRenderedPageBreak/>
        <w:t>附录</w:t>
      </w:r>
      <w:r>
        <w:rPr>
          <w:rFonts w:ascii="黑体" w:eastAsia="黑体" w:hAnsi="黑体" w:cs="仿宋"/>
          <w:bCs/>
          <w:sz w:val="32"/>
          <w:szCs w:val="32"/>
        </w:rPr>
        <w:t>D</w:t>
      </w:r>
      <w:r>
        <w:rPr>
          <w:rFonts w:ascii="黑体" w:eastAsia="黑体" w:hAnsi="黑体" w:cs="仿宋" w:hint="eastAsia"/>
          <w:bCs/>
          <w:sz w:val="32"/>
          <w:szCs w:val="32"/>
        </w:rPr>
        <w:t xml:space="preserve"> 典型</w:t>
      </w:r>
      <w:r>
        <w:rPr>
          <w:rFonts w:ascii="黑体" w:eastAsia="黑体" w:hAnsi="黑体" w:cs="仿宋"/>
          <w:bCs/>
          <w:sz w:val="32"/>
          <w:szCs w:val="32"/>
        </w:rPr>
        <w:t>运行条件</w:t>
      </w:r>
      <w:bookmarkEnd w:id="201"/>
      <w:bookmarkEnd w:id="202"/>
    </w:p>
    <w:p w:rsidR="00651E3E" w:rsidRDefault="00651E3E" w:rsidP="005020D7">
      <w:pPr>
        <w:spacing w:line="360" w:lineRule="auto"/>
        <w:rPr>
          <w:rFonts w:ascii="黑体" w:eastAsia="黑体" w:hAnsi="黑体"/>
          <w:sz w:val="32"/>
          <w:szCs w:val="32"/>
        </w:rPr>
      </w:pPr>
    </w:p>
    <w:p w:rsidR="00651E3E" w:rsidRDefault="00EB4E74" w:rsidP="005020D7">
      <w:pPr>
        <w:spacing w:line="360" w:lineRule="auto"/>
        <w:ind w:firstLineChars="200" w:firstLine="640"/>
        <w:rPr>
          <w:rFonts w:eastAsia="仿宋_GB2312"/>
          <w:sz w:val="32"/>
          <w:szCs w:val="32"/>
        </w:rPr>
      </w:pPr>
      <w:r>
        <w:rPr>
          <w:rFonts w:eastAsia="仿宋_GB2312" w:hint="eastAsia"/>
          <w:sz w:val="32"/>
          <w:szCs w:val="32"/>
        </w:rPr>
        <w:t>PET</w:t>
      </w:r>
      <w:r>
        <w:rPr>
          <w:rFonts w:eastAsia="仿宋_GB2312"/>
          <w:sz w:val="32"/>
          <w:szCs w:val="32"/>
        </w:rPr>
        <w:t>部分典型运行条件</w:t>
      </w:r>
    </w:p>
    <w:tbl>
      <w:tblPr>
        <w:tblStyle w:val="af1"/>
        <w:tblW w:w="9136" w:type="dxa"/>
        <w:tblLayout w:type="fixed"/>
        <w:tblLook w:val="04A0" w:firstRow="1" w:lastRow="0" w:firstColumn="1" w:lastColumn="0" w:noHBand="0" w:noVBand="1"/>
      </w:tblPr>
      <w:tblGrid>
        <w:gridCol w:w="3936"/>
        <w:gridCol w:w="5200"/>
      </w:tblGrid>
      <w:tr w:rsidR="00651E3E">
        <w:trPr>
          <w:trHeight w:val="464"/>
        </w:trPr>
        <w:tc>
          <w:tcPr>
            <w:tcW w:w="3936" w:type="dxa"/>
            <w:vAlign w:val="center"/>
          </w:tcPr>
          <w:p w:rsidR="00651E3E" w:rsidRDefault="00EB4E74" w:rsidP="005020D7">
            <w:pPr>
              <w:spacing w:line="380" w:lineRule="exact"/>
              <w:rPr>
                <w:rFonts w:eastAsia="仿宋_GB2312"/>
                <w:sz w:val="28"/>
                <w:szCs w:val="28"/>
              </w:rPr>
            </w:pPr>
            <w:r>
              <w:rPr>
                <w:rFonts w:eastAsia="仿宋_GB2312" w:hint="eastAsia"/>
                <w:sz w:val="28"/>
                <w:szCs w:val="28"/>
              </w:rPr>
              <w:t>典型扫描模式下的能量窗：</w:t>
            </w:r>
          </w:p>
        </w:tc>
        <w:tc>
          <w:tcPr>
            <w:tcW w:w="5200" w:type="dxa"/>
            <w:vAlign w:val="center"/>
          </w:tcPr>
          <w:p w:rsidR="00651E3E" w:rsidRDefault="00EB4E74" w:rsidP="005020D7">
            <w:pPr>
              <w:spacing w:line="380" w:lineRule="exact"/>
              <w:rPr>
                <w:rFonts w:eastAsia="仿宋_GB2312"/>
                <w:sz w:val="28"/>
                <w:szCs w:val="28"/>
              </w:rPr>
            </w:pPr>
            <w:r>
              <w:rPr>
                <w:rFonts w:eastAsia="仿宋_GB2312" w:hint="eastAsia"/>
                <w:sz w:val="28"/>
                <w:szCs w:val="28"/>
              </w:rPr>
              <w:t>应说明</w:t>
            </w:r>
            <w:r>
              <w:rPr>
                <w:rFonts w:eastAsia="仿宋_GB2312" w:hint="eastAsia"/>
                <w:sz w:val="28"/>
                <w:szCs w:val="28"/>
              </w:rPr>
              <w:t>PET</w:t>
            </w:r>
            <w:r>
              <w:rPr>
                <w:rFonts w:eastAsia="仿宋_GB2312" w:hint="eastAsia"/>
                <w:sz w:val="28"/>
                <w:szCs w:val="28"/>
              </w:rPr>
              <w:t>典型扫描模式下所使用的能量窗设置，型式试验所涉及的所有测试应在该设置下进行</w:t>
            </w:r>
          </w:p>
        </w:tc>
      </w:tr>
      <w:tr w:rsidR="00651E3E">
        <w:trPr>
          <w:trHeight w:val="464"/>
        </w:trPr>
        <w:tc>
          <w:tcPr>
            <w:tcW w:w="3936" w:type="dxa"/>
            <w:vAlign w:val="center"/>
          </w:tcPr>
          <w:p w:rsidR="00651E3E" w:rsidRDefault="00EB4E74" w:rsidP="005020D7">
            <w:pPr>
              <w:spacing w:line="380" w:lineRule="exact"/>
              <w:rPr>
                <w:rFonts w:eastAsia="仿宋_GB2312"/>
                <w:sz w:val="28"/>
                <w:szCs w:val="28"/>
              </w:rPr>
            </w:pPr>
            <w:r>
              <w:rPr>
                <w:rFonts w:eastAsia="仿宋_GB2312" w:hint="eastAsia"/>
                <w:sz w:val="28"/>
                <w:szCs w:val="28"/>
              </w:rPr>
              <w:t>典型扫描模式下的符合窗宽：</w:t>
            </w:r>
          </w:p>
        </w:tc>
        <w:tc>
          <w:tcPr>
            <w:tcW w:w="5200" w:type="dxa"/>
            <w:vAlign w:val="center"/>
          </w:tcPr>
          <w:p w:rsidR="00651E3E" w:rsidRDefault="00EB4E74" w:rsidP="005020D7">
            <w:pPr>
              <w:spacing w:line="380" w:lineRule="exact"/>
              <w:rPr>
                <w:rFonts w:eastAsia="仿宋_GB2312"/>
                <w:sz w:val="28"/>
                <w:szCs w:val="28"/>
              </w:rPr>
            </w:pPr>
            <w:r>
              <w:rPr>
                <w:rFonts w:eastAsia="仿宋_GB2312" w:hint="eastAsia"/>
                <w:sz w:val="28"/>
                <w:szCs w:val="28"/>
              </w:rPr>
              <w:t>应说明</w:t>
            </w:r>
            <w:r>
              <w:rPr>
                <w:rFonts w:eastAsia="仿宋_GB2312" w:hint="eastAsia"/>
                <w:sz w:val="28"/>
                <w:szCs w:val="28"/>
              </w:rPr>
              <w:t>PET</w:t>
            </w:r>
            <w:r>
              <w:rPr>
                <w:rFonts w:eastAsia="仿宋_GB2312" w:hint="eastAsia"/>
                <w:sz w:val="28"/>
                <w:szCs w:val="28"/>
              </w:rPr>
              <w:t>典型扫描模式下所使用的符合窗宽设置，型式试验所涉及的所有测试应在该设置下进行</w:t>
            </w:r>
          </w:p>
        </w:tc>
      </w:tr>
      <w:tr w:rsidR="00651E3E">
        <w:trPr>
          <w:trHeight w:val="464"/>
        </w:trPr>
        <w:tc>
          <w:tcPr>
            <w:tcW w:w="3936" w:type="dxa"/>
            <w:vAlign w:val="center"/>
          </w:tcPr>
          <w:p w:rsidR="00651E3E" w:rsidRDefault="00EB4E74" w:rsidP="005020D7">
            <w:pPr>
              <w:spacing w:line="380" w:lineRule="exact"/>
              <w:rPr>
                <w:rFonts w:eastAsia="仿宋_GB2312"/>
                <w:sz w:val="28"/>
                <w:szCs w:val="28"/>
              </w:rPr>
            </w:pPr>
            <w:r>
              <w:rPr>
                <w:rFonts w:eastAsia="仿宋_GB2312" w:hint="eastAsia"/>
                <w:sz w:val="28"/>
                <w:szCs w:val="28"/>
              </w:rPr>
              <w:t>是否使用</w:t>
            </w:r>
            <w:r>
              <w:rPr>
                <w:rFonts w:eastAsia="仿宋_GB2312" w:hint="eastAsia"/>
                <w:sz w:val="28"/>
                <w:szCs w:val="28"/>
              </w:rPr>
              <w:t>TOF</w:t>
            </w:r>
            <w:r>
              <w:rPr>
                <w:rFonts w:eastAsia="仿宋_GB2312" w:hint="eastAsia"/>
                <w:sz w:val="28"/>
                <w:szCs w:val="28"/>
              </w:rPr>
              <w:t>：</w:t>
            </w:r>
          </w:p>
        </w:tc>
        <w:tc>
          <w:tcPr>
            <w:tcW w:w="5200" w:type="dxa"/>
            <w:vAlign w:val="center"/>
          </w:tcPr>
          <w:p w:rsidR="00651E3E" w:rsidRDefault="00EB4E74" w:rsidP="005020D7">
            <w:pPr>
              <w:spacing w:line="380" w:lineRule="exact"/>
              <w:rPr>
                <w:rFonts w:eastAsia="仿宋_GB2312"/>
                <w:sz w:val="28"/>
                <w:szCs w:val="28"/>
              </w:rPr>
            </w:pPr>
            <w:r>
              <w:rPr>
                <w:rFonts w:eastAsia="仿宋_GB2312" w:hint="eastAsia"/>
                <w:sz w:val="28"/>
                <w:szCs w:val="28"/>
              </w:rPr>
              <w:t>应说明</w:t>
            </w:r>
            <w:r>
              <w:rPr>
                <w:rFonts w:eastAsia="仿宋_GB2312" w:hint="eastAsia"/>
                <w:sz w:val="28"/>
                <w:szCs w:val="28"/>
              </w:rPr>
              <w:t>PET</w:t>
            </w:r>
            <w:r>
              <w:rPr>
                <w:rFonts w:eastAsia="仿宋_GB2312" w:hint="eastAsia"/>
                <w:sz w:val="28"/>
                <w:szCs w:val="28"/>
              </w:rPr>
              <w:t>典型扫描模式下是否适用</w:t>
            </w:r>
            <w:r>
              <w:rPr>
                <w:rFonts w:eastAsia="仿宋_GB2312" w:hint="eastAsia"/>
                <w:sz w:val="28"/>
                <w:szCs w:val="28"/>
              </w:rPr>
              <w:t>TOF</w:t>
            </w:r>
            <w:r>
              <w:rPr>
                <w:rFonts w:eastAsia="仿宋_GB2312" w:hint="eastAsia"/>
                <w:sz w:val="28"/>
                <w:szCs w:val="28"/>
              </w:rPr>
              <w:t>设置，型式试验所涉及的所有测试应在该设置下进行</w:t>
            </w:r>
          </w:p>
        </w:tc>
      </w:tr>
    </w:tbl>
    <w:p w:rsidR="00651E3E" w:rsidRDefault="00606AA7" w:rsidP="00606AA7">
      <w:pPr>
        <w:spacing w:line="360" w:lineRule="auto"/>
        <w:ind w:firstLineChars="200" w:firstLine="640"/>
        <w:rPr>
          <w:rFonts w:ascii="黑体" w:eastAsia="黑体" w:hAnsi="黑体"/>
          <w:sz w:val="32"/>
          <w:szCs w:val="32"/>
        </w:rPr>
      </w:pPr>
      <w:r>
        <w:rPr>
          <w:rFonts w:eastAsia="仿宋_GB2312"/>
          <w:sz w:val="32"/>
          <w:szCs w:val="32"/>
        </w:rPr>
        <w:br/>
      </w:r>
      <w:r w:rsidR="00EB4E74">
        <w:rPr>
          <w:rFonts w:eastAsia="仿宋_GB2312" w:hint="eastAsia"/>
          <w:sz w:val="32"/>
          <w:szCs w:val="32"/>
        </w:rPr>
        <w:t>CT</w:t>
      </w:r>
      <w:r w:rsidR="00EB4E74">
        <w:rPr>
          <w:rFonts w:eastAsia="仿宋_GB2312"/>
          <w:sz w:val="32"/>
          <w:szCs w:val="32"/>
        </w:rPr>
        <w:t>典型运行条件</w:t>
      </w:r>
    </w:p>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1984"/>
        <w:gridCol w:w="1843"/>
        <w:gridCol w:w="1984"/>
        <w:gridCol w:w="1701"/>
      </w:tblGrid>
      <w:tr w:rsidR="00651E3E">
        <w:trPr>
          <w:jc w:val="center"/>
        </w:trPr>
        <w:tc>
          <w:tcPr>
            <w:tcW w:w="1984" w:type="dxa"/>
            <w:vAlign w:val="center"/>
          </w:tcPr>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应用类型</w:t>
            </w:r>
          </w:p>
        </w:tc>
        <w:tc>
          <w:tcPr>
            <w:tcW w:w="1984" w:type="dxa"/>
            <w:vAlign w:val="center"/>
          </w:tcPr>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典型头部</w:t>
            </w:r>
          </w:p>
        </w:tc>
        <w:tc>
          <w:tcPr>
            <w:tcW w:w="1843" w:type="dxa"/>
            <w:vAlign w:val="center"/>
          </w:tcPr>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典型体部</w:t>
            </w:r>
          </w:p>
        </w:tc>
        <w:tc>
          <w:tcPr>
            <w:tcW w:w="1984" w:type="dxa"/>
            <w:vAlign w:val="center"/>
          </w:tcPr>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典型儿科</w:t>
            </w:r>
          </w:p>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头部</w:t>
            </w:r>
          </w:p>
        </w:tc>
        <w:tc>
          <w:tcPr>
            <w:tcW w:w="1701" w:type="dxa"/>
            <w:vAlign w:val="center"/>
          </w:tcPr>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典型儿科</w:t>
            </w:r>
          </w:p>
          <w:p w:rsidR="00651E3E" w:rsidRDefault="00EB4E74" w:rsidP="005020D7">
            <w:pPr>
              <w:spacing w:line="380" w:lineRule="exact"/>
              <w:jc w:val="center"/>
              <w:rPr>
                <w:rFonts w:ascii="黑体" w:eastAsia="黑体" w:hAnsi="黑体"/>
                <w:sz w:val="28"/>
                <w:szCs w:val="28"/>
              </w:rPr>
            </w:pPr>
            <w:r>
              <w:rPr>
                <w:rFonts w:ascii="黑体" w:eastAsia="黑体" w:hAnsi="黑体"/>
                <w:sz w:val="28"/>
                <w:szCs w:val="28"/>
              </w:rPr>
              <w:t>体部</w:t>
            </w: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病人类型</w:t>
            </w:r>
          </w:p>
        </w:tc>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成人</w:t>
            </w:r>
          </w:p>
        </w:tc>
        <w:tc>
          <w:tcPr>
            <w:tcW w:w="1843"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成人</w:t>
            </w:r>
          </w:p>
        </w:tc>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儿童</w:t>
            </w:r>
          </w:p>
        </w:tc>
        <w:tc>
          <w:tcPr>
            <w:tcW w:w="1701"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儿童</w:t>
            </w: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扫描类型</w:t>
            </w:r>
          </w:p>
        </w:tc>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序列</w:t>
            </w:r>
            <w:r>
              <w:rPr>
                <w:rFonts w:eastAsia="仿宋_GB2312"/>
                <w:sz w:val="28"/>
                <w:szCs w:val="28"/>
              </w:rPr>
              <w:t>/</w:t>
            </w:r>
            <w:r>
              <w:rPr>
                <w:rFonts w:eastAsia="仿宋_GB2312"/>
                <w:sz w:val="28"/>
                <w:szCs w:val="28"/>
              </w:rPr>
              <w:t>螺旋</w:t>
            </w:r>
          </w:p>
        </w:tc>
        <w:tc>
          <w:tcPr>
            <w:tcW w:w="1843"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序列</w:t>
            </w:r>
            <w:r>
              <w:rPr>
                <w:rFonts w:eastAsia="仿宋_GB2312"/>
                <w:sz w:val="28"/>
                <w:szCs w:val="28"/>
              </w:rPr>
              <w:t>/</w:t>
            </w:r>
            <w:r>
              <w:rPr>
                <w:rFonts w:eastAsia="仿宋_GB2312"/>
                <w:sz w:val="28"/>
                <w:szCs w:val="28"/>
              </w:rPr>
              <w:t>螺旋</w:t>
            </w:r>
          </w:p>
        </w:tc>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序列</w:t>
            </w:r>
            <w:r>
              <w:rPr>
                <w:rFonts w:eastAsia="仿宋_GB2312"/>
                <w:sz w:val="28"/>
                <w:szCs w:val="28"/>
              </w:rPr>
              <w:t>/</w:t>
            </w:r>
            <w:r>
              <w:rPr>
                <w:rFonts w:eastAsia="仿宋_GB2312"/>
                <w:sz w:val="28"/>
                <w:szCs w:val="28"/>
              </w:rPr>
              <w:t>螺旋</w:t>
            </w:r>
          </w:p>
        </w:tc>
        <w:tc>
          <w:tcPr>
            <w:tcW w:w="1701"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序列</w:t>
            </w:r>
            <w:r>
              <w:rPr>
                <w:rFonts w:eastAsia="仿宋_GB2312"/>
                <w:sz w:val="28"/>
                <w:szCs w:val="28"/>
              </w:rPr>
              <w:t>/</w:t>
            </w:r>
            <w:r>
              <w:rPr>
                <w:rFonts w:eastAsia="仿宋_GB2312"/>
                <w:sz w:val="28"/>
                <w:szCs w:val="28"/>
              </w:rPr>
              <w:t>螺旋</w:t>
            </w: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方案名</w:t>
            </w:r>
          </w:p>
        </w:tc>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头部序列扫描</w:t>
            </w:r>
          </w:p>
        </w:tc>
        <w:tc>
          <w:tcPr>
            <w:tcW w:w="1843"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腹部常规</w:t>
            </w:r>
          </w:p>
        </w:tc>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头部序列扫描</w:t>
            </w:r>
          </w:p>
        </w:tc>
        <w:tc>
          <w:tcPr>
            <w:tcW w:w="1701"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腹部常规</w:t>
            </w: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管电压</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管电流时间</w:t>
            </w:r>
            <w:r>
              <w:rPr>
                <w:rFonts w:eastAsia="仿宋_GB2312"/>
                <w:color w:val="000000"/>
                <w:sz w:val="28"/>
                <w:szCs w:val="28"/>
              </w:rPr>
              <w:t>积</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管电流</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旋转时间</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102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螺距因子</w:t>
            </w:r>
          </w:p>
          <w:p w:rsidR="00651E3E" w:rsidRDefault="00EB4E74" w:rsidP="005020D7">
            <w:pPr>
              <w:spacing w:line="380" w:lineRule="exact"/>
              <w:jc w:val="center"/>
              <w:rPr>
                <w:rFonts w:eastAsia="仿宋_GB2312"/>
                <w:sz w:val="28"/>
                <w:szCs w:val="28"/>
              </w:rPr>
            </w:pPr>
            <w:r>
              <w:rPr>
                <w:rFonts w:eastAsia="仿宋_GB2312"/>
                <w:sz w:val="28"/>
                <w:szCs w:val="28"/>
              </w:rPr>
              <w:t>（螺旋扫描）</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准直</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重建的层厚</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r w:rsidR="00651E3E">
        <w:trPr>
          <w:trHeight w:val="510"/>
          <w:jc w:val="center"/>
        </w:trPr>
        <w:tc>
          <w:tcPr>
            <w:tcW w:w="1984" w:type="dxa"/>
            <w:vAlign w:val="center"/>
          </w:tcPr>
          <w:p w:rsidR="00651E3E" w:rsidRDefault="00EB4E74" w:rsidP="005020D7">
            <w:pPr>
              <w:spacing w:line="380" w:lineRule="exact"/>
              <w:jc w:val="center"/>
              <w:rPr>
                <w:rFonts w:eastAsia="仿宋_GB2312"/>
                <w:sz w:val="28"/>
                <w:szCs w:val="28"/>
              </w:rPr>
            </w:pPr>
            <w:r>
              <w:rPr>
                <w:rFonts w:eastAsia="仿宋_GB2312"/>
                <w:sz w:val="28"/>
                <w:szCs w:val="28"/>
              </w:rPr>
              <w:t>卷积核</w:t>
            </w:r>
          </w:p>
        </w:tc>
        <w:tc>
          <w:tcPr>
            <w:tcW w:w="1984" w:type="dxa"/>
            <w:vAlign w:val="center"/>
          </w:tcPr>
          <w:p w:rsidR="00651E3E" w:rsidRDefault="00651E3E" w:rsidP="005020D7">
            <w:pPr>
              <w:spacing w:line="380" w:lineRule="exact"/>
              <w:jc w:val="center"/>
              <w:rPr>
                <w:rFonts w:eastAsia="仿宋_GB2312"/>
                <w:sz w:val="28"/>
                <w:szCs w:val="28"/>
              </w:rPr>
            </w:pPr>
          </w:p>
        </w:tc>
        <w:tc>
          <w:tcPr>
            <w:tcW w:w="1843" w:type="dxa"/>
            <w:vAlign w:val="center"/>
          </w:tcPr>
          <w:p w:rsidR="00651E3E" w:rsidRDefault="00651E3E" w:rsidP="005020D7">
            <w:pPr>
              <w:spacing w:line="380" w:lineRule="exact"/>
              <w:jc w:val="center"/>
              <w:rPr>
                <w:rFonts w:eastAsia="仿宋_GB2312"/>
                <w:sz w:val="28"/>
                <w:szCs w:val="28"/>
              </w:rPr>
            </w:pPr>
          </w:p>
        </w:tc>
        <w:tc>
          <w:tcPr>
            <w:tcW w:w="1984" w:type="dxa"/>
            <w:vAlign w:val="center"/>
          </w:tcPr>
          <w:p w:rsidR="00651E3E" w:rsidRDefault="00651E3E" w:rsidP="005020D7">
            <w:pPr>
              <w:spacing w:line="380" w:lineRule="exact"/>
              <w:jc w:val="center"/>
              <w:rPr>
                <w:rFonts w:eastAsia="仿宋_GB2312"/>
                <w:sz w:val="28"/>
                <w:szCs w:val="28"/>
              </w:rPr>
            </w:pPr>
          </w:p>
        </w:tc>
        <w:tc>
          <w:tcPr>
            <w:tcW w:w="1701" w:type="dxa"/>
            <w:vAlign w:val="center"/>
          </w:tcPr>
          <w:p w:rsidR="00651E3E" w:rsidRDefault="00651E3E" w:rsidP="005020D7">
            <w:pPr>
              <w:spacing w:line="380" w:lineRule="exact"/>
              <w:jc w:val="center"/>
              <w:rPr>
                <w:rFonts w:eastAsia="仿宋_GB2312"/>
                <w:sz w:val="28"/>
                <w:szCs w:val="28"/>
              </w:rPr>
            </w:pPr>
          </w:p>
        </w:tc>
      </w:tr>
    </w:tbl>
    <w:p w:rsidR="00651E3E" w:rsidRDefault="00651E3E"/>
    <w:p w:rsidR="00651E3E" w:rsidRPr="00606AA7" w:rsidRDefault="00EB4E74" w:rsidP="00606AA7">
      <w:pPr>
        <w:outlineLvl w:val="0"/>
        <w:rPr>
          <w:rFonts w:ascii="黑体" w:eastAsia="黑体" w:hAnsi="黑体"/>
          <w:sz w:val="32"/>
          <w:szCs w:val="32"/>
        </w:rPr>
      </w:pPr>
      <w:bookmarkStart w:id="203" w:name="_Toc24966937"/>
      <w:r w:rsidRPr="00606AA7">
        <w:rPr>
          <w:rFonts w:ascii="黑体" w:eastAsia="黑体" w:hAnsi="黑体" w:hint="eastAsia"/>
          <w:sz w:val="32"/>
          <w:szCs w:val="32"/>
        </w:rPr>
        <w:t>附录</w:t>
      </w:r>
      <w:r w:rsidR="00392C83">
        <w:rPr>
          <w:rFonts w:ascii="黑体" w:eastAsia="黑体" w:hAnsi="黑体" w:hint="eastAsia"/>
          <w:sz w:val="32"/>
          <w:szCs w:val="32"/>
        </w:rPr>
        <w:t>Ⅸ</w:t>
      </w:r>
      <w:r w:rsidR="000657BA">
        <w:rPr>
          <w:rFonts w:ascii="黑体" w:eastAsia="黑体" w:hAnsi="黑体" w:hint="eastAsia"/>
          <w:sz w:val="32"/>
          <w:szCs w:val="32"/>
        </w:rPr>
        <w:t xml:space="preserve"> NEMA</w:t>
      </w:r>
      <w:r w:rsidRPr="00606AA7">
        <w:rPr>
          <w:rFonts w:ascii="黑体" w:eastAsia="黑体" w:hAnsi="黑体" w:hint="eastAsia"/>
          <w:sz w:val="32"/>
          <w:szCs w:val="32"/>
        </w:rPr>
        <w:t>性能</w:t>
      </w:r>
      <w:bookmarkEnd w:id="203"/>
      <w:r w:rsidR="000657BA">
        <w:rPr>
          <w:rFonts w:ascii="黑体" w:eastAsia="黑体" w:hAnsi="黑体" w:hint="eastAsia"/>
          <w:sz w:val="32"/>
          <w:szCs w:val="32"/>
        </w:rPr>
        <w:t>测试应报告的内容</w:t>
      </w:r>
    </w:p>
    <w:p w:rsidR="00606AA7" w:rsidRDefault="00606AA7" w:rsidP="00606AA7">
      <w:bookmarkStart w:id="204" w:name="_Toc27766"/>
      <w:bookmarkStart w:id="205" w:name="_Toc24966938"/>
    </w:p>
    <w:p w:rsidR="00651E3E" w:rsidRPr="00606AA7" w:rsidRDefault="00606AA7" w:rsidP="00606AA7">
      <w:pPr>
        <w:rPr>
          <w:rFonts w:ascii="黑体" w:eastAsia="黑体" w:hAnsi="黑体"/>
          <w:sz w:val="32"/>
          <w:szCs w:val="32"/>
        </w:rPr>
      </w:pPr>
      <w:r w:rsidRPr="00606AA7">
        <w:rPr>
          <w:rFonts w:ascii="黑体" w:eastAsia="黑体" w:hAnsi="黑体" w:hint="eastAsia"/>
          <w:sz w:val="32"/>
          <w:szCs w:val="32"/>
        </w:rPr>
        <w:t>一</w:t>
      </w:r>
      <w:r w:rsidRPr="00606AA7">
        <w:rPr>
          <w:rFonts w:ascii="黑体" w:eastAsia="黑体" w:hAnsi="黑体"/>
          <w:sz w:val="32"/>
          <w:szCs w:val="32"/>
        </w:rPr>
        <w:t>、</w:t>
      </w:r>
      <w:r w:rsidR="00EB4E74" w:rsidRPr="00606AA7">
        <w:rPr>
          <w:rFonts w:ascii="黑体" w:eastAsia="黑体" w:hAnsi="黑体" w:hint="eastAsia"/>
          <w:sz w:val="32"/>
          <w:szCs w:val="32"/>
        </w:rPr>
        <w:t>测试结果综述</w:t>
      </w:r>
      <w:bookmarkEnd w:id="204"/>
      <w:bookmarkEnd w:id="205"/>
    </w:p>
    <w:p w:rsidR="00606AA7" w:rsidRDefault="00606AA7" w:rsidP="00606AA7"/>
    <w:tbl>
      <w:tblPr>
        <w:tblStyle w:val="af1"/>
        <w:tblW w:w="8364" w:type="dxa"/>
        <w:jc w:val="center"/>
        <w:tblLayout w:type="fixed"/>
        <w:tblLook w:val="04A0" w:firstRow="1" w:lastRow="0" w:firstColumn="1" w:lastColumn="0" w:noHBand="0" w:noVBand="1"/>
      </w:tblPr>
      <w:tblGrid>
        <w:gridCol w:w="4106"/>
        <w:gridCol w:w="1179"/>
        <w:gridCol w:w="1014"/>
        <w:gridCol w:w="963"/>
        <w:gridCol w:w="1102"/>
      </w:tblGrid>
      <w:tr w:rsidR="00651E3E">
        <w:trPr>
          <w:trHeight w:val="454"/>
          <w:tblHeader/>
          <w:jc w:val="center"/>
        </w:trPr>
        <w:tc>
          <w:tcPr>
            <w:tcW w:w="4106" w:type="dxa"/>
            <w:shd w:val="clear" w:color="auto" w:fill="F2F2F2" w:themeFill="background1" w:themeFillShade="F2"/>
            <w:vAlign w:val="center"/>
          </w:tcPr>
          <w:p w:rsidR="00651E3E" w:rsidRDefault="00EB4E74" w:rsidP="00606AA7">
            <w:pPr>
              <w:rPr>
                <w:b/>
                <w:szCs w:val="21"/>
              </w:rPr>
            </w:pPr>
            <w:r>
              <w:rPr>
                <w:b/>
                <w:szCs w:val="21"/>
              </w:rPr>
              <w:t>测试项</w:t>
            </w:r>
          </w:p>
        </w:tc>
        <w:tc>
          <w:tcPr>
            <w:tcW w:w="2193" w:type="dxa"/>
            <w:gridSpan w:val="2"/>
            <w:shd w:val="clear" w:color="auto" w:fill="F2F2F2" w:themeFill="background1" w:themeFillShade="F2"/>
            <w:vAlign w:val="center"/>
          </w:tcPr>
          <w:p w:rsidR="00651E3E" w:rsidRDefault="00484D92" w:rsidP="00606AA7">
            <w:pPr>
              <w:rPr>
                <w:b/>
                <w:szCs w:val="21"/>
              </w:rPr>
            </w:pPr>
            <w:r>
              <w:rPr>
                <w:rFonts w:hint="eastAsia"/>
                <w:b/>
                <w:szCs w:val="21"/>
              </w:rPr>
              <w:t>要求</w:t>
            </w:r>
          </w:p>
        </w:tc>
        <w:tc>
          <w:tcPr>
            <w:tcW w:w="2065" w:type="dxa"/>
            <w:gridSpan w:val="2"/>
            <w:shd w:val="clear" w:color="auto" w:fill="F2F2F2" w:themeFill="background1" w:themeFillShade="F2"/>
            <w:vAlign w:val="center"/>
          </w:tcPr>
          <w:p w:rsidR="00651E3E" w:rsidRDefault="00EB4E74" w:rsidP="00606AA7">
            <w:pPr>
              <w:rPr>
                <w:b/>
                <w:szCs w:val="21"/>
              </w:rPr>
            </w:pPr>
            <w:r>
              <w:rPr>
                <w:b/>
                <w:szCs w:val="21"/>
              </w:rPr>
              <w:t>测试值</w:t>
            </w:r>
          </w:p>
        </w:tc>
      </w:tr>
      <w:tr w:rsidR="00651E3E">
        <w:trPr>
          <w:trHeight w:val="454"/>
          <w:jc w:val="center"/>
        </w:trPr>
        <w:tc>
          <w:tcPr>
            <w:tcW w:w="8364" w:type="dxa"/>
            <w:gridSpan w:val="5"/>
            <w:vAlign w:val="center"/>
          </w:tcPr>
          <w:p w:rsidR="00651E3E" w:rsidRDefault="00EB4E74" w:rsidP="00606AA7">
            <w:pPr>
              <w:rPr>
                <w:b/>
                <w:szCs w:val="21"/>
              </w:rPr>
            </w:pPr>
            <w:r>
              <w:rPr>
                <w:b/>
                <w:szCs w:val="21"/>
              </w:rPr>
              <w:t>空间分辨率</w:t>
            </w:r>
          </w:p>
        </w:tc>
      </w:tr>
      <w:tr w:rsidR="00484D92">
        <w:trPr>
          <w:trHeight w:val="454"/>
          <w:jc w:val="center"/>
        </w:trPr>
        <w:tc>
          <w:tcPr>
            <w:tcW w:w="4106" w:type="dxa"/>
          </w:tcPr>
          <w:p w:rsidR="00484D92" w:rsidRDefault="00484D92" w:rsidP="00484D92">
            <w:pPr>
              <w:rPr>
                <w:szCs w:val="21"/>
              </w:rPr>
            </w:pPr>
          </w:p>
        </w:tc>
        <w:tc>
          <w:tcPr>
            <w:tcW w:w="1179" w:type="dxa"/>
            <w:vAlign w:val="center"/>
          </w:tcPr>
          <w:p w:rsidR="00484D92" w:rsidRPr="005020D7" w:rsidRDefault="00484D92" w:rsidP="00484D92">
            <w:pPr>
              <w:jc w:val="center"/>
              <w:rPr>
                <w:color w:val="000000" w:themeColor="text1"/>
                <w:szCs w:val="21"/>
              </w:rPr>
            </w:pPr>
            <w:r w:rsidRPr="005020D7">
              <w:rPr>
                <w:color w:val="000000" w:themeColor="text1"/>
                <w:szCs w:val="21"/>
              </w:rPr>
              <w:t>FWHM</w:t>
            </w:r>
            <w:r w:rsidRPr="005020D7">
              <w:rPr>
                <w:rFonts w:hint="eastAsia"/>
                <w:color w:val="000000" w:themeColor="text1"/>
                <w:szCs w:val="21"/>
              </w:rPr>
              <w:t>（</w:t>
            </w:r>
            <w:r w:rsidRPr="005020D7">
              <w:rPr>
                <w:rFonts w:hint="eastAsia"/>
                <w:color w:val="000000" w:themeColor="text1"/>
                <w:szCs w:val="21"/>
              </w:rPr>
              <w:t>mm</w:t>
            </w:r>
            <w:r w:rsidRPr="005020D7">
              <w:rPr>
                <w:rFonts w:hint="eastAsia"/>
                <w:color w:val="000000" w:themeColor="text1"/>
                <w:szCs w:val="21"/>
              </w:rPr>
              <w:t>）</w:t>
            </w:r>
          </w:p>
        </w:tc>
        <w:tc>
          <w:tcPr>
            <w:tcW w:w="1014" w:type="dxa"/>
            <w:vAlign w:val="center"/>
          </w:tcPr>
          <w:p w:rsidR="00484D92" w:rsidRPr="005020D7" w:rsidRDefault="00484D92" w:rsidP="00484D92">
            <w:pPr>
              <w:jc w:val="center"/>
              <w:rPr>
                <w:color w:val="000000" w:themeColor="text1"/>
                <w:szCs w:val="21"/>
              </w:rPr>
            </w:pPr>
            <w:r w:rsidRPr="005020D7">
              <w:rPr>
                <w:color w:val="000000" w:themeColor="text1"/>
                <w:szCs w:val="21"/>
              </w:rPr>
              <w:t>FWTM</w:t>
            </w:r>
            <w:r w:rsidRPr="005020D7">
              <w:rPr>
                <w:rFonts w:hint="eastAsia"/>
                <w:color w:val="000000" w:themeColor="text1"/>
                <w:szCs w:val="21"/>
              </w:rPr>
              <w:t>（</w:t>
            </w:r>
            <w:r w:rsidRPr="005020D7">
              <w:rPr>
                <w:rFonts w:hint="eastAsia"/>
                <w:color w:val="000000" w:themeColor="text1"/>
                <w:szCs w:val="21"/>
              </w:rPr>
              <w:t>mm</w:t>
            </w:r>
            <w:r w:rsidRPr="005020D7">
              <w:rPr>
                <w:rFonts w:hint="eastAsia"/>
                <w:color w:val="000000" w:themeColor="text1"/>
                <w:szCs w:val="21"/>
              </w:rPr>
              <w:t>）</w:t>
            </w:r>
          </w:p>
        </w:tc>
        <w:tc>
          <w:tcPr>
            <w:tcW w:w="963" w:type="dxa"/>
            <w:vAlign w:val="center"/>
          </w:tcPr>
          <w:p w:rsidR="00484D92" w:rsidRPr="005020D7" w:rsidRDefault="00484D92" w:rsidP="00484D92">
            <w:pPr>
              <w:jc w:val="center"/>
              <w:rPr>
                <w:color w:val="000000" w:themeColor="text1"/>
                <w:szCs w:val="21"/>
              </w:rPr>
            </w:pPr>
            <w:r w:rsidRPr="005020D7">
              <w:rPr>
                <w:color w:val="000000" w:themeColor="text1"/>
                <w:szCs w:val="21"/>
              </w:rPr>
              <w:t>FWHM</w:t>
            </w:r>
            <w:r w:rsidRPr="005020D7">
              <w:rPr>
                <w:rFonts w:hint="eastAsia"/>
                <w:color w:val="000000" w:themeColor="text1"/>
                <w:szCs w:val="21"/>
              </w:rPr>
              <w:t>（</w:t>
            </w:r>
            <w:r w:rsidRPr="005020D7">
              <w:rPr>
                <w:rFonts w:hint="eastAsia"/>
                <w:color w:val="000000" w:themeColor="text1"/>
                <w:szCs w:val="21"/>
              </w:rPr>
              <w:t>mm</w:t>
            </w:r>
            <w:r w:rsidRPr="005020D7">
              <w:rPr>
                <w:rFonts w:hint="eastAsia"/>
                <w:color w:val="000000" w:themeColor="text1"/>
                <w:szCs w:val="21"/>
              </w:rPr>
              <w:t>）</w:t>
            </w:r>
          </w:p>
        </w:tc>
        <w:tc>
          <w:tcPr>
            <w:tcW w:w="1102" w:type="dxa"/>
            <w:vAlign w:val="center"/>
          </w:tcPr>
          <w:p w:rsidR="00484D92" w:rsidRPr="005020D7" w:rsidRDefault="00484D92" w:rsidP="00484D92">
            <w:pPr>
              <w:jc w:val="center"/>
              <w:rPr>
                <w:color w:val="000000" w:themeColor="text1"/>
                <w:szCs w:val="21"/>
              </w:rPr>
            </w:pPr>
            <w:r w:rsidRPr="005020D7">
              <w:rPr>
                <w:color w:val="000000" w:themeColor="text1"/>
                <w:szCs w:val="21"/>
              </w:rPr>
              <w:t>FWTM</w:t>
            </w:r>
            <w:r w:rsidRPr="005020D7">
              <w:rPr>
                <w:rFonts w:hint="eastAsia"/>
                <w:color w:val="000000" w:themeColor="text1"/>
                <w:szCs w:val="21"/>
              </w:rPr>
              <w:t>（</w:t>
            </w:r>
            <w:r w:rsidRPr="005020D7">
              <w:rPr>
                <w:rFonts w:hint="eastAsia"/>
                <w:color w:val="000000" w:themeColor="text1"/>
                <w:szCs w:val="21"/>
              </w:rPr>
              <w:t>mm</w:t>
            </w:r>
            <w:r w:rsidRPr="005020D7">
              <w:rPr>
                <w:rFonts w:hint="eastAsia"/>
                <w:color w:val="000000" w:themeColor="text1"/>
                <w:szCs w:val="21"/>
              </w:rPr>
              <w:t>）</w:t>
            </w:r>
          </w:p>
        </w:tc>
      </w:tr>
      <w:tr w:rsidR="00484D92">
        <w:trPr>
          <w:trHeight w:val="454"/>
          <w:jc w:val="center"/>
        </w:trPr>
        <w:tc>
          <w:tcPr>
            <w:tcW w:w="4106" w:type="dxa"/>
            <w:vAlign w:val="center"/>
          </w:tcPr>
          <w:p w:rsidR="00484D92" w:rsidRPr="005020D7" w:rsidRDefault="00484D92" w:rsidP="00484D92">
            <w:pPr>
              <w:ind w:firstLineChars="132" w:firstLine="317"/>
              <w:jc w:val="left"/>
              <w:rPr>
                <w:rFonts w:ascii="Arial" w:hAnsi="Arial" w:cs="宋体"/>
                <w:color w:val="000000" w:themeColor="text1"/>
                <w:kern w:val="0"/>
                <w:szCs w:val="21"/>
              </w:rPr>
            </w:pPr>
            <w:r w:rsidRPr="005020D7">
              <w:rPr>
                <w:bCs/>
                <w:color w:val="000000" w:themeColor="text1"/>
                <w:sz w:val="24"/>
                <w:szCs w:val="22"/>
              </w:rPr>
              <w:t>1cm</w:t>
            </w:r>
            <w:r w:rsidRPr="005020D7">
              <w:rPr>
                <w:rFonts w:hint="eastAsia"/>
                <w:bCs/>
                <w:color w:val="000000" w:themeColor="text1"/>
                <w:sz w:val="24"/>
                <w:szCs w:val="22"/>
              </w:rPr>
              <w:t>处横断面</w:t>
            </w:r>
          </w:p>
        </w:tc>
        <w:tc>
          <w:tcPr>
            <w:tcW w:w="1179" w:type="dxa"/>
          </w:tcPr>
          <w:p w:rsidR="00484D92" w:rsidRDefault="00484D92" w:rsidP="00484D92">
            <w:pPr>
              <w:rPr>
                <w:szCs w:val="21"/>
              </w:rPr>
            </w:pPr>
          </w:p>
        </w:tc>
        <w:tc>
          <w:tcPr>
            <w:tcW w:w="1014" w:type="dxa"/>
          </w:tcPr>
          <w:p w:rsidR="00484D92" w:rsidRDefault="00484D92" w:rsidP="00484D92">
            <w:pPr>
              <w:rPr>
                <w:szCs w:val="21"/>
              </w:rPr>
            </w:pPr>
          </w:p>
        </w:tc>
        <w:tc>
          <w:tcPr>
            <w:tcW w:w="963" w:type="dxa"/>
          </w:tcPr>
          <w:p w:rsidR="00484D92" w:rsidRDefault="00484D92" w:rsidP="00484D92">
            <w:pPr>
              <w:rPr>
                <w:szCs w:val="21"/>
              </w:rPr>
            </w:pPr>
          </w:p>
        </w:tc>
        <w:tc>
          <w:tcPr>
            <w:tcW w:w="1102" w:type="dxa"/>
          </w:tcPr>
          <w:p w:rsidR="00484D92" w:rsidRDefault="00484D92" w:rsidP="00484D92">
            <w:pPr>
              <w:rPr>
                <w:szCs w:val="21"/>
              </w:rPr>
            </w:pPr>
          </w:p>
        </w:tc>
      </w:tr>
      <w:tr w:rsidR="00484D92">
        <w:trPr>
          <w:trHeight w:val="454"/>
          <w:jc w:val="center"/>
        </w:trPr>
        <w:tc>
          <w:tcPr>
            <w:tcW w:w="4106" w:type="dxa"/>
            <w:vAlign w:val="center"/>
          </w:tcPr>
          <w:p w:rsidR="00484D92" w:rsidRPr="005020D7" w:rsidRDefault="00484D92" w:rsidP="00484D92">
            <w:pPr>
              <w:ind w:firstLineChars="132" w:firstLine="317"/>
              <w:jc w:val="left"/>
              <w:rPr>
                <w:rFonts w:ascii="Arial" w:hAnsi="Arial" w:cs="宋体"/>
                <w:color w:val="000000" w:themeColor="text1"/>
                <w:kern w:val="0"/>
                <w:szCs w:val="21"/>
              </w:rPr>
            </w:pPr>
            <w:r w:rsidRPr="005020D7">
              <w:rPr>
                <w:bCs/>
                <w:color w:val="000000" w:themeColor="text1"/>
                <w:sz w:val="24"/>
                <w:szCs w:val="22"/>
              </w:rPr>
              <w:t>1cm</w:t>
            </w:r>
            <w:r w:rsidRPr="005020D7">
              <w:rPr>
                <w:rFonts w:hint="eastAsia"/>
                <w:bCs/>
                <w:color w:val="000000" w:themeColor="text1"/>
                <w:sz w:val="24"/>
                <w:szCs w:val="22"/>
              </w:rPr>
              <w:t>处轴向</w:t>
            </w:r>
          </w:p>
        </w:tc>
        <w:tc>
          <w:tcPr>
            <w:tcW w:w="1179" w:type="dxa"/>
          </w:tcPr>
          <w:p w:rsidR="00484D92" w:rsidRDefault="00484D92" w:rsidP="00484D92">
            <w:pPr>
              <w:rPr>
                <w:szCs w:val="21"/>
              </w:rPr>
            </w:pPr>
          </w:p>
        </w:tc>
        <w:tc>
          <w:tcPr>
            <w:tcW w:w="1014" w:type="dxa"/>
          </w:tcPr>
          <w:p w:rsidR="00484D92" w:rsidRDefault="00484D92" w:rsidP="00484D92">
            <w:pPr>
              <w:rPr>
                <w:szCs w:val="21"/>
              </w:rPr>
            </w:pPr>
          </w:p>
        </w:tc>
        <w:tc>
          <w:tcPr>
            <w:tcW w:w="963" w:type="dxa"/>
          </w:tcPr>
          <w:p w:rsidR="00484D92" w:rsidRDefault="00484D92" w:rsidP="00484D92">
            <w:pPr>
              <w:rPr>
                <w:szCs w:val="21"/>
              </w:rPr>
            </w:pPr>
          </w:p>
        </w:tc>
        <w:tc>
          <w:tcPr>
            <w:tcW w:w="1102" w:type="dxa"/>
          </w:tcPr>
          <w:p w:rsidR="00484D92" w:rsidRDefault="00484D92" w:rsidP="00484D92">
            <w:pPr>
              <w:rPr>
                <w:szCs w:val="21"/>
              </w:rPr>
            </w:pPr>
          </w:p>
        </w:tc>
      </w:tr>
      <w:tr w:rsidR="00484D92">
        <w:trPr>
          <w:trHeight w:val="454"/>
          <w:jc w:val="center"/>
        </w:trPr>
        <w:tc>
          <w:tcPr>
            <w:tcW w:w="4106" w:type="dxa"/>
            <w:vAlign w:val="center"/>
          </w:tcPr>
          <w:p w:rsidR="00484D92" w:rsidRPr="005020D7" w:rsidRDefault="00484D92" w:rsidP="00484D92">
            <w:pPr>
              <w:ind w:firstLineChars="132" w:firstLine="317"/>
              <w:jc w:val="left"/>
              <w:rPr>
                <w:rFonts w:ascii="Arial" w:hAnsi="Arial" w:cs="宋体"/>
                <w:color w:val="000000" w:themeColor="text1"/>
                <w:kern w:val="0"/>
                <w:szCs w:val="21"/>
              </w:rPr>
            </w:pPr>
            <w:r w:rsidRPr="005020D7">
              <w:rPr>
                <w:bCs/>
                <w:color w:val="000000" w:themeColor="text1"/>
                <w:sz w:val="24"/>
                <w:szCs w:val="22"/>
              </w:rPr>
              <w:t>10cm</w:t>
            </w:r>
            <w:r w:rsidRPr="005020D7">
              <w:rPr>
                <w:rFonts w:hint="eastAsia"/>
                <w:bCs/>
                <w:color w:val="000000" w:themeColor="text1"/>
                <w:sz w:val="24"/>
                <w:szCs w:val="22"/>
              </w:rPr>
              <w:t>处横断面径向</w:t>
            </w:r>
          </w:p>
        </w:tc>
        <w:tc>
          <w:tcPr>
            <w:tcW w:w="1179" w:type="dxa"/>
          </w:tcPr>
          <w:p w:rsidR="00484D92" w:rsidRDefault="00484D92" w:rsidP="00484D92">
            <w:pPr>
              <w:rPr>
                <w:szCs w:val="21"/>
              </w:rPr>
            </w:pPr>
          </w:p>
        </w:tc>
        <w:tc>
          <w:tcPr>
            <w:tcW w:w="1014" w:type="dxa"/>
          </w:tcPr>
          <w:p w:rsidR="00484D92" w:rsidRDefault="00484D92" w:rsidP="00484D92">
            <w:pPr>
              <w:rPr>
                <w:szCs w:val="21"/>
              </w:rPr>
            </w:pPr>
          </w:p>
        </w:tc>
        <w:tc>
          <w:tcPr>
            <w:tcW w:w="963" w:type="dxa"/>
          </w:tcPr>
          <w:p w:rsidR="00484D92" w:rsidRDefault="00484D92" w:rsidP="00484D92">
            <w:pPr>
              <w:rPr>
                <w:szCs w:val="21"/>
              </w:rPr>
            </w:pPr>
          </w:p>
        </w:tc>
        <w:tc>
          <w:tcPr>
            <w:tcW w:w="1102" w:type="dxa"/>
          </w:tcPr>
          <w:p w:rsidR="00484D92" w:rsidRDefault="00484D92" w:rsidP="00484D92">
            <w:pPr>
              <w:rPr>
                <w:szCs w:val="21"/>
              </w:rPr>
            </w:pPr>
          </w:p>
        </w:tc>
      </w:tr>
      <w:tr w:rsidR="00484D92">
        <w:trPr>
          <w:trHeight w:val="454"/>
          <w:jc w:val="center"/>
        </w:trPr>
        <w:tc>
          <w:tcPr>
            <w:tcW w:w="4106" w:type="dxa"/>
            <w:vAlign w:val="center"/>
          </w:tcPr>
          <w:p w:rsidR="00484D92" w:rsidRPr="005020D7" w:rsidRDefault="00484D92" w:rsidP="00484D92">
            <w:pPr>
              <w:ind w:firstLineChars="132" w:firstLine="317"/>
              <w:jc w:val="left"/>
              <w:rPr>
                <w:rFonts w:ascii="Arial" w:hAnsi="Arial" w:cs="宋体"/>
                <w:color w:val="000000" w:themeColor="text1"/>
                <w:kern w:val="0"/>
                <w:szCs w:val="21"/>
              </w:rPr>
            </w:pPr>
            <w:r w:rsidRPr="005020D7">
              <w:rPr>
                <w:bCs/>
                <w:color w:val="000000" w:themeColor="text1"/>
                <w:sz w:val="24"/>
                <w:szCs w:val="22"/>
              </w:rPr>
              <w:t>10cm</w:t>
            </w:r>
            <w:r w:rsidRPr="005020D7">
              <w:rPr>
                <w:rFonts w:hint="eastAsia"/>
                <w:bCs/>
                <w:color w:val="000000" w:themeColor="text1"/>
                <w:sz w:val="24"/>
                <w:szCs w:val="22"/>
              </w:rPr>
              <w:t>处横断面切向</w:t>
            </w:r>
          </w:p>
        </w:tc>
        <w:tc>
          <w:tcPr>
            <w:tcW w:w="1179" w:type="dxa"/>
          </w:tcPr>
          <w:p w:rsidR="00484D92" w:rsidRDefault="00484D92" w:rsidP="00484D92">
            <w:pPr>
              <w:rPr>
                <w:szCs w:val="21"/>
              </w:rPr>
            </w:pPr>
          </w:p>
        </w:tc>
        <w:tc>
          <w:tcPr>
            <w:tcW w:w="1014" w:type="dxa"/>
          </w:tcPr>
          <w:p w:rsidR="00484D92" w:rsidRDefault="00484D92" w:rsidP="00484D92">
            <w:pPr>
              <w:rPr>
                <w:szCs w:val="21"/>
              </w:rPr>
            </w:pPr>
          </w:p>
        </w:tc>
        <w:tc>
          <w:tcPr>
            <w:tcW w:w="963" w:type="dxa"/>
          </w:tcPr>
          <w:p w:rsidR="00484D92" w:rsidRDefault="00484D92" w:rsidP="00484D92">
            <w:pPr>
              <w:rPr>
                <w:szCs w:val="21"/>
              </w:rPr>
            </w:pPr>
          </w:p>
        </w:tc>
        <w:tc>
          <w:tcPr>
            <w:tcW w:w="1102" w:type="dxa"/>
          </w:tcPr>
          <w:p w:rsidR="00484D92" w:rsidRDefault="00484D92" w:rsidP="00484D92">
            <w:pPr>
              <w:rPr>
                <w:szCs w:val="21"/>
              </w:rPr>
            </w:pPr>
          </w:p>
        </w:tc>
      </w:tr>
      <w:tr w:rsidR="00484D92">
        <w:trPr>
          <w:trHeight w:val="454"/>
          <w:jc w:val="center"/>
        </w:trPr>
        <w:tc>
          <w:tcPr>
            <w:tcW w:w="4106" w:type="dxa"/>
            <w:vAlign w:val="center"/>
          </w:tcPr>
          <w:p w:rsidR="00484D92" w:rsidRPr="005020D7" w:rsidRDefault="00484D92" w:rsidP="00484D92">
            <w:pPr>
              <w:ind w:firstLineChars="132" w:firstLine="317"/>
              <w:jc w:val="left"/>
              <w:rPr>
                <w:rFonts w:ascii="Arial" w:hAnsi="Arial" w:cs="宋体"/>
                <w:color w:val="000000" w:themeColor="text1"/>
                <w:kern w:val="0"/>
                <w:szCs w:val="21"/>
              </w:rPr>
            </w:pPr>
            <w:r w:rsidRPr="005020D7">
              <w:rPr>
                <w:bCs/>
                <w:color w:val="000000" w:themeColor="text1"/>
                <w:sz w:val="24"/>
                <w:szCs w:val="22"/>
              </w:rPr>
              <w:t>10cm</w:t>
            </w:r>
            <w:r w:rsidRPr="005020D7">
              <w:rPr>
                <w:rFonts w:hint="eastAsia"/>
                <w:bCs/>
                <w:color w:val="000000" w:themeColor="text1"/>
                <w:sz w:val="24"/>
                <w:szCs w:val="22"/>
              </w:rPr>
              <w:t>处轴向</w:t>
            </w:r>
          </w:p>
        </w:tc>
        <w:tc>
          <w:tcPr>
            <w:tcW w:w="1179" w:type="dxa"/>
          </w:tcPr>
          <w:p w:rsidR="00484D92" w:rsidRDefault="00484D92" w:rsidP="00484D92">
            <w:pPr>
              <w:rPr>
                <w:szCs w:val="21"/>
              </w:rPr>
            </w:pPr>
          </w:p>
        </w:tc>
        <w:tc>
          <w:tcPr>
            <w:tcW w:w="1014" w:type="dxa"/>
          </w:tcPr>
          <w:p w:rsidR="00484D92" w:rsidRDefault="00484D92" w:rsidP="00484D92">
            <w:pPr>
              <w:rPr>
                <w:szCs w:val="21"/>
              </w:rPr>
            </w:pPr>
          </w:p>
        </w:tc>
        <w:tc>
          <w:tcPr>
            <w:tcW w:w="963" w:type="dxa"/>
          </w:tcPr>
          <w:p w:rsidR="00484D92" w:rsidRDefault="00484D92" w:rsidP="00484D92">
            <w:pPr>
              <w:rPr>
                <w:szCs w:val="21"/>
              </w:rPr>
            </w:pPr>
          </w:p>
        </w:tc>
        <w:tc>
          <w:tcPr>
            <w:tcW w:w="1102" w:type="dxa"/>
          </w:tcPr>
          <w:p w:rsidR="00484D92" w:rsidRDefault="00484D92" w:rsidP="00484D92">
            <w:pPr>
              <w:rPr>
                <w:szCs w:val="21"/>
              </w:rPr>
            </w:pPr>
          </w:p>
        </w:tc>
      </w:tr>
      <w:tr w:rsidR="00484D92">
        <w:trPr>
          <w:trHeight w:val="454"/>
          <w:jc w:val="center"/>
        </w:trPr>
        <w:tc>
          <w:tcPr>
            <w:tcW w:w="8364" w:type="dxa"/>
            <w:gridSpan w:val="5"/>
            <w:vAlign w:val="center"/>
          </w:tcPr>
          <w:p w:rsidR="00484D92" w:rsidRDefault="00484D92" w:rsidP="00484D92">
            <w:pPr>
              <w:rPr>
                <w:b/>
                <w:szCs w:val="21"/>
              </w:rPr>
            </w:pPr>
            <w:r>
              <w:rPr>
                <w:b/>
                <w:szCs w:val="21"/>
              </w:rPr>
              <w:t>散射分数、计数损失和偶然符合测量</w:t>
            </w:r>
          </w:p>
        </w:tc>
      </w:tr>
      <w:tr w:rsidR="00484D92">
        <w:trPr>
          <w:trHeight w:val="454"/>
          <w:jc w:val="center"/>
        </w:trPr>
        <w:tc>
          <w:tcPr>
            <w:tcW w:w="4106" w:type="dxa"/>
            <w:vAlign w:val="center"/>
          </w:tcPr>
          <w:p w:rsidR="00484D92" w:rsidRDefault="00484D92" w:rsidP="00484D92">
            <w:pPr>
              <w:ind w:leftChars="130" w:left="273" w:firstLine="1"/>
              <w:rPr>
                <w:szCs w:val="21"/>
              </w:rPr>
            </w:pPr>
            <w:r w:rsidRPr="005020D7">
              <w:rPr>
                <w:rFonts w:cs="Arial" w:hint="eastAsia"/>
                <w:color w:val="000000" w:themeColor="text1"/>
                <w:szCs w:val="22"/>
              </w:rPr>
              <w:t>是否使用</w:t>
            </w:r>
            <w:r>
              <w:rPr>
                <w:rFonts w:cs="Arial" w:hint="eastAsia"/>
                <w:color w:val="000000" w:themeColor="text1"/>
                <w:szCs w:val="22"/>
              </w:rPr>
              <w:t>了</w:t>
            </w:r>
            <w:r w:rsidRPr="005020D7">
              <w:rPr>
                <w:rFonts w:cs="Arial" w:hint="eastAsia"/>
                <w:color w:val="000000" w:themeColor="text1"/>
                <w:szCs w:val="22"/>
              </w:rPr>
              <w:t>偶然符合计数的估测方法？</w:t>
            </w:r>
            <w:r w:rsidRPr="005020D7">
              <w:rPr>
                <w:rFonts w:cs="Arial" w:hint="eastAsia"/>
                <w:color w:val="000000" w:themeColor="text1"/>
              </w:rPr>
              <w:t>若有，说明偶然符合计数的估测方法</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30" w:left="273" w:firstLine="1"/>
              <w:rPr>
                <w:szCs w:val="21"/>
              </w:rPr>
            </w:pPr>
            <w:r>
              <w:rPr>
                <w:szCs w:val="21"/>
              </w:rPr>
              <w:t>散射分数（</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30" w:left="273" w:firstLine="1"/>
              <w:rPr>
                <w:szCs w:val="21"/>
              </w:rPr>
            </w:pPr>
            <w:r>
              <w:rPr>
                <w:szCs w:val="21"/>
              </w:rPr>
              <w:t>噪声等效计数率（</w:t>
            </w:r>
            <w:r>
              <w:rPr>
                <w:szCs w:val="21"/>
              </w:rPr>
              <w:t>NECR</w:t>
            </w:r>
            <w:r>
              <w:rPr>
                <w:szCs w:val="21"/>
              </w:rPr>
              <w:t>）峰值（</w:t>
            </w:r>
            <w:r>
              <w:rPr>
                <w:szCs w:val="21"/>
              </w:rPr>
              <w:t>kcps</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30" w:left="273" w:firstLine="1"/>
              <w:rPr>
                <w:szCs w:val="21"/>
              </w:rPr>
            </w:pPr>
            <w:r>
              <w:rPr>
                <w:szCs w:val="21"/>
              </w:rPr>
              <w:t>噪声等效计数率（</w:t>
            </w:r>
            <w:r>
              <w:rPr>
                <w:szCs w:val="21"/>
              </w:rPr>
              <w:t>NECR</w:t>
            </w:r>
            <w:r>
              <w:rPr>
                <w:szCs w:val="21"/>
              </w:rPr>
              <w:t>）峰值处的</w:t>
            </w:r>
            <w:r>
              <w:rPr>
                <w:rFonts w:hint="eastAsia"/>
                <w:szCs w:val="21"/>
              </w:rPr>
              <w:t>放射性核素</w:t>
            </w:r>
            <w:r>
              <w:rPr>
                <w:szCs w:val="21"/>
              </w:rPr>
              <w:t>活度浓度（</w:t>
            </w:r>
            <w:r>
              <w:rPr>
                <w:szCs w:val="21"/>
              </w:rPr>
              <w:t>kBq/mL</w:t>
            </w:r>
            <w:r>
              <w:rPr>
                <w:szCs w:val="21"/>
              </w:rPr>
              <w:t>）</w:t>
            </w:r>
          </w:p>
        </w:tc>
        <w:tc>
          <w:tcPr>
            <w:tcW w:w="2193" w:type="dxa"/>
            <w:gridSpan w:val="2"/>
            <w:vAlign w:val="center"/>
          </w:tcPr>
          <w:p w:rsidR="00484D92" w:rsidRDefault="00484D92" w:rsidP="00484D92">
            <w:pPr>
              <w:rPr>
                <w:szCs w:val="21"/>
              </w:rPr>
            </w:pPr>
          </w:p>
        </w:tc>
        <w:tc>
          <w:tcPr>
            <w:tcW w:w="2065" w:type="dxa"/>
            <w:gridSpan w:val="2"/>
            <w:vAlign w:val="center"/>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30" w:left="273" w:firstLine="1"/>
              <w:rPr>
                <w:szCs w:val="21"/>
              </w:rPr>
            </w:pPr>
            <w:r>
              <w:rPr>
                <w:rFonts w:hint="eastAsia"/>
                <w:szCs w:val="21"/>
              </w:rPr>
              <w:t>真实</w:t>
            </w:r>
            <w:r>
              <w:rPr>
                <w:szCs w:val="21"/>
              </w:rPr>
              <w:t>计数率峰值（</w:t>
            </w:r>
            <w:r>
              <w:rPr>
                <w:szCs w:val="21"/>
              </w:rPr>
              <w:t>kcps</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30" w:left="273" w:firstLine="1"/>
              <w:rPr>
                <w:szCs w:val="21"/>
              </w:rPr>
            </w:pPr>
            <w:r>
              <w:rPr>
                <w:rFonts w:hint="eastAsia"/>
                <w:szCs w:val="21"/>
              </w:rPr>
              <w:t>真实</w:t>
            </w:r>
            <w:r>
              <w:rPr>
                <w:szCs w:val="21"/>
              </w:rPr>
              <w:t>计数率峰值处的</w:t>
            </w:r>
            <w:r>
              <w:rPr>
                <w:rFonts w:hint="eastAsia"/>
                <w:szCs w:val="21"/>
              </w:rPr>
              <w:t>放射性核素</w:t>
            </w:r>
            <w:r>
              <w:rPr>
                <w:szCs w:val="21"/>
              </w:rPr>
              <w:t>活度浓度（</w:t>
            </w:r>
            <w:r>
              <w:rPr>
                <w:szCs w:val="21"/>
              </w:rPr>
              <w:t>kBq/mL</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rPr>
                <w:b/>
                <w:szCs w:val="21"/>
              </w:rPr>
            </w:pPr>
            <w:r>
              <w:rPr>
                <w:b/>
                <w:szCs w:val="21"/>
              </w:rPr>
              <w:t>灵敏度</w:t>
            </w:r>
          </w:p>
          <w:p w:rsidR="00484D92" w:rsidRDefault="00484D92" w:rsidP="00484D92">
            <w:pPr>
              <w:ind w:leftChars="130" w:left="273" w:firstLine="1"/>
              <w:rPr>
                <w:b/>
                <w:szCs w:val="21"/>
              </w:rPr>
            </w:pPr>
            <w:r w:rsidRPr="00484D92">
              <w:rPr>
                <w:rFonts w:hint="eastAsia"/>
                <w:szCs w:val="21"/>
              </w:rPr>
              <w:t>应注明</w:t>
            </w:r>
            <w:r w:rsidRPr="00484D92">
              <w:rPr>
                <w:szCs w:val="21"/>
              </w:rPr>
              <w:t>：</w:t>
            </w:r>
            <w:r w:rsidRPr="00484D92">
              <w:rPr>
                <w:rFonts w:hint="eastAsia"/>
                <w:szCs w:val="21"/>
              </w:rPr>
              <w:t>报告的该灵敏度测试结果是否是在减去偶然符合计数率以后计算的。</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firstLineChars="148" w:firstLine="326"/>
              <w:rPr>
                <w:szCs w:val="21"/>
              </w:rPr>
            </w:pPr>
            <w:r>
              <w:rPr>
                <w:szCs w:val="21"/>
              </w:rPr>
              <w:t>0-cm</w:t>
            </w:r>
            <w:r>
              <w:rPr>
                <w:szCs w:val="21"/>
              </w:rPr>
              <w:t>（</w:t>
            </w:r>
            <w:r>
              <w:rPr>
                <w:szCs w:val="21"/>
              </w:rPr>
              <w:t>cps/</w:t>
            </w:r>
            <w:r>
              <w:rPr>
                <w:rFonts w:hint="eastAsia"/>
                <w:szCs w:val="21"/>
              </w:rPr>
              <w:t>k</w:t>
            </w:r>
            <w:r>
              <w:rPr>
                <w:szCs w:val="21"/>
              </w:rPr>
              <w:t>Bq</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firstLineChars="148" w:firstLine="326"/>
              <w:rPr>
                <w:szCs w:val="21"/>
              </w:rPr>
            </w:pPr>
            <w:r>
              <w:rPr>
                <w:szCs w:val="21"/>
              </w:rPr>
              <w:t>10-cm</w:t>
            </w:r>
            <w:r>
              <w:rPr>
                <w:szCs w:val="21"/>
              </w:rPr>
              <w:t>（</w:t>
            </w:r>
            <w:r>
              <w:rPr>
                <w:szCs w:val="21"/>
              </w:rPr>
              <w:t>cps/kBq</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8364" w:type="dxa"/>
            <w:gridSpan w:val="5"/>
            <w:vAlign w:val="center"/>
          </w:tcPr>
          <w:p w:rsidR="00484D92" w:rsidRDefault="00484D92" w:rsidP="00484D92">
            <w:pPr>
              <w:rPr>
                <w:b/>
                <w:szCs w:val="21"/>
              </w:rPr>
            </w:pPr>
            <w:r>
              <w:rPr>
                <w:b/>
                <w:szCs w:val="21"/>
              </w:rPr>
              <w:t>精确性：计数损失与偶然符合计数校正</w:t>
            </w:r>
          </w:p>
        </w:tc>
      </w:tr>
      <w:tr w:rsidR="00484D92">
        <w:trPr>
          <w:trHeight w:val="454"/>
          <w:jc w:val="center"/>
        </w:trPr>
        <w:tc>
          <w:tcPr>
            <w:tcW w:w="4106" w:type="dxa"/>
            <w:vAlign w:val="center"/>
          </w:tcPr>
          <w:p w:rsidR="00484D92" w:rsidRDefault="00484D92" w:rsidP="00484D92">
            <w:pPr>
              <w:ind w:leftChars="130" w:left="420" w:hangingChars="67" w:hanging="147"/>
              <w:rPr>
                <w:szCs w:val="21"/>
              </w:rPr>
            </w:pPr>
            <w:r>
              <w:rPr>
                <w:rFonts w:hint="eastAsia"/>
                <w:szCs w:val="21"/>
              </w:rPr>
              <w:t>活度等于或低于</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NEC</m:t>
                  </m:r>
                  <m:r>
                    <m:rPr>
                      <m:sty m:val="p"/>
                    </m:rPr>
                    <w:rPr>
                      <w:rFonts w:ascii="Cambria Math" w:hAnsi="Cambria Math"/>
                      <w:szCs w:val="21"/>
                    </w:rPr>
                    <m:t>,</m:t>
                  </m:r>
                  <m:r>
                    <w:rPr>
                      <w:rFonts w:ascii="Cambria Math" w:hAnsi="Cambria Math"/>
                      <w:szCs w:val="21"/>
                    </w:rPr>
                    <m:t>peak</m:t>
                  </m:r>
                </m:sub>
              </m:sSub>
            </m:oMath>
            <w:r w:rsidRPr="00484D92">
              <w:rPr>
                <w:rFonts w:hint="eastAsia"/>
                <w:szCs w:val="21"/>
              </w:rPr>
              <w:t>时相对计数率误差</w:t>
            </w:r>
            <m:oMath>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m:t>
                      </m:r>
                      <m:r>
                        <w:rPr>
                          <w:rFonts w:ascii="Cambria Math" w:hAnsi="Cambria Math" w:hint="eastAsia"/>
                          <w:szCs w:val="21"/>
                        </w:rPr>
                        <m:t>r</m:t>
                      </m:r>
                    </m:e>
                    <m:sub>
                      <m:r>
                        <w:rPr>
                          <w:rFonts w:ascii="Cambria Math" w:hAnsi="Cambria Math"/>
                          <w:szCs w:val="21"/>
                        </w:rPr>
                        <m:t>i</m:t>
                      </m:r>
                      <m:r>
                        <m:rPr>
                          <m:sty m:val="p"/>
                        </m:rPr>
                        <w:rPr>
                          <w:rFonts w:ascii="Cambria Math" w:hAnsi="Cambria Math"/>
                          <w:szCs w:val="21"/>
                        </w:rPr>
                        <m:t>,</m:t>
                      </m:r>
                      <m:r>
                        <w:rPr>
                          <w:rFonts w:ascii="Cambria Math" w:hAnsi="Cambria Math"/>
                          <w:szCs w:val="21"/>
                        </w:rPr>
                        <m:t>j</m:t>
                      </m:r>
                    </m:sub>
                  </m:sSub>
                </m:e>
              </m:d>
            </m:oMath>
            <w:r w:rsidRPr="00484D92">
              <w:rPr>
                <w:rFonts w:hint="eastAsia"/>
                <w:szCs w:val="21"/>
              </w:rPr>
              <w:t>的最大值</w:t>
            </w:r>
          </w:p>
        </w:tc>
        <w:tc>
          <w:tcPr>
            <w:tcW w:w="2193" w:type="dxa"/>
            <w:gridSpan w:val="2"/>
            <w:vAlign w:val="center"/>
          </w:tcPr>
          <w:p w:rsidR="00484D92" w:rsidRDefault="00484D92" w:rsidP="00484D92">
            <w:pPr>
              <w:rPr>
                <w:szCs w:val="21"/>
              </w:rPr>
            </w:pPr>
          </w:p>
        </w:tc>
        <w:tc>
          <w:tcPr>
            <w:tcW w:w="2065" w:type="dxa"/>
            <w:gridSpan w:val="2"/>
            <w:vAlign w:val="center"/>
          </w:tcPr>
          <w:p w:rsidR="00484D92" w:rsidRDefault="00484D92" w:rsidP="00484D92">
            <w:pPr>
              <w:rPr>
                <w:szCs w:val="21"/>
              </w:rPr>
            </w:pPr>
          </w:p>
        </w:tc>
      </w:tr>
      <w:tr w:rsidR="00484D92">
        <w:trPr>
          <w:trHeight w:val="454"/>
          <w:jc w:val="center"/>
        </w:trPr>
        <w:tc>
          <w:tcPr>
            <w:tcW w:w="8364" w:type="dxa"/>
            <w:gridSpan w:val="5"/>
            <w:vAlign w:val="center"/>
          </w:tcPr>
          <w:p w:rsidR="00484D92" w:rsidRDefault="00484D92" w:rsidP="00484D92">
            <w:pPr>
              <w:rPr>
                <w:b/>
                <w:szCs w:val="21"/>
              </w:rPr>
            </w:pPr>
            <w:r>
              <w:rPr>
                <w:b/>
                <w:szCs w:val="21"/>
              </w:rPr>
              <w:lastRenderedPageBreak/>
              <w:t>图像质量、衰减校正与散射校正的精确性</w:t>
            </w:r>
          </w:p>
        </w:tc>
      </w:tr>
      <w:tr w:rsidR="00484D92">
        <w:trPr>
          <w:trHeight w:val="454"/>
          <w:jc w:val="center"/>
        </w:trPr>
        <w:tc>
          <w:tcPr>
            <w:tcW w:w="4106" w:type="dxa"/>
            <w:vAlign w:val="center"/>
          </w:tcPr>
          <w:p w:rsidR="00484D92" w:rsidRDefault="00484D92" w:rsidP="00484D92">
            <w:pPr>
              <w:ind w:firstLineChars="148" w:firstLine="326"/>
              <w:rPr>
                <w:szCs w:val="21"/>
              </w:rPr>
            </w:pPr>
            <w:r>
              <w:rPr>
                <w:rFonts w:hint="eastAsia"/>
                <w:szCs w:val="21"/>
              </w:rPr>
              <w:t>活度比为</w:t>
            </w:r>
            <w:r>
              <w:rPr>
                <w:rFonts w:hint="eastAsia"/>
                <w:szCs w:val="21"/>
              </w:rPr>
              <w:t>4:</w:t>
            </w:r>
            <w:r>
              <w:rPr>
                <w:szCs w:val="21"/>
              </w:rPr>
              <w:t>1</w:t>
            </w:r>
            <w:r>
              <w:rPr>
                <w:rFonts w:hint="eastAsia"/>
                <w:szCs w:val="21"/>
              </w:rPr>
              <w:t>时的图像对比度：</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10-mm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13-mm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17-mm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22-mm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28-mm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37-mm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30" w:left="273"/>
              <w:rPr>
                <w:szCs w:val="21"/>
              </w:rPr>
            </w:pPr>
            <w:r>
              <w:rPr>
                <w:rFonts w:hint="eastAsia"/>
                <w:szCs w:val="21"/>
              </w:rPr>
              <w:t>活度比为</w:t>
            </w:r>
            <w:r>
              <w:rPr>
                <w:rFonts w:hint="eastAsia"/>
                <w:szCs w:val="21"/>
              </w:rPr>
              <w:t>4:</w:t>
            </w:r>
            <w:r>
              <w:rPr>
                <w:szCs w:val="21"/>
              </w:rPr>
              <w:t>1</w:t>
            </w:r>
            <w:r>
              <w:rPr>
                <w:rFonts w:hint="eastAsia"/>
                <w:szCs w:val="21"/>
              </w:rPr>
              <w:t>时的本底变异率：</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10-mm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13-mm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17-mm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22-mm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28-mm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307" w:left="645" w:firstLine="1"/>
              <w:rPr>
                <w:szCs w:val="21"/>
              </w:rPr>
            </w:pPr>
            <w:r>
              <w:rPr>
                <w:szCs w:val="21"/>
              </w:rPr>
              <w:t>37-mm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30" w:left="273"/>
              <w:rPr>
                <w:szCs w:val="21"/>
              </w:rPr>
            </w:pPr>
            <w:r>
              <w:rPr>
                <w:rFonts w:hint="eastAsia"/>
                <w:szCs w:val="21"/>
              </w:rPr>
              <w:t>活度比为</w:t>
            </w:r>
            <w:r>
              <w:rPr>
                <w:rFonts w:hint="eastAsia"/>
                <w:szCs w:val="21"/>
              </w:rPr>
              <w:t>4:</w:t>
            </w:r>
            <w:r>
              <w:rPr>
                <w:szCs w:val="21"/>
              </w:rPr>
              <w:t>1</w:t>
            </w:r>
            <w:r>
              <w:rPr>
                <w:rFonts w:hint="eastAsia"/>
                <w:szCs w:val="21"/>
              </w:rPr>
              <w:t>时的散射校正和衰减校正的残留</w:t>
            </w:r>
            <w:r>
              <w:rPr>
                <w:szCs w:val="21"/>
              </w:rPr>
              <w:t>误差</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lung</m:t>
                  </m:r>
                </m:sub>
              </m:sSub>
            </m:oMath>
            <w:r>
              <w:rPr>
                <w:szCs w:val="21"/>
              </w:rPr>
              <w:t>(%)</w:t>
            </w:r>
            <w:r>
              <w:rPr>
                <w:rFonts w:hint="eastAsia"/>
                <w:szCs w:val="21"/>
              </w:rPr>
              <w:t>的平均值</w:t>
            </w:r>
          </w:p>
        </w:tc>
        <w:tc>
          <w:tcPr>
            <w:tcW w:w="2193" w:type="dxa"/>
            <w:gridSpan w:val="2"/>
            <w:vAlign w:val="center"/>
          </w:tcPr>
          <w:p w:rsidR="00484D92" w:rsidRDefault="00484D92" w:rsidP="00484D92">
            <w:pPr>
              <w:rPr>
                <w:szCs w:val="21"/>
              </w:rPr>
            </w:pPr>
          </w:p>
        </w:tc>
        <w:tc>
          <w:tcPr>
            <w:tcW w:w="2065" w:type="dxa"/>
            <w:gridSpan w:val="2"/>
            <w:vAlign w:val="center"/>
          </w:tcPr>
          <w:p w:rsidR="00484D92" w:rsidRDefault="00484D92" w:rsidP="00484D92">
            <w:pPr>
              <w:rPr>
                <w:szCs w:val="21"/>
              </w:rPr>
            </w:pPr>
          </w:p>
        </w:tc>
      </w:tr>
      <w:tr w:rsidR="00484D92" w:rsidRPr="00484D92">
        <w:trPr>
          <w:trHeight w:val="454"/>
          <w:jc w:val="center"/>
        </w:trPr>
        <w:tc>
          <w:tcPr>
            <w:tcW w:w="4106" w:type="dxa"/>
            <w:vAlign w:val="center"/>
          </w:tcPr>
          <w:p w:rsidR="00484D92" w:rsidRPr="00484D92" w:rsidRDefault="00484D92" w:rsidP="00484D92">
            <w:pPr>
              <w:ind w:firstLineChars="148" w:firstLine="326"/>
              <w:rPr>
                <w:color w:val="000000" w:themeColor="text1"/>
                <w:szCs w:val="21"/>
              </w:rPr>
            </w:pPr>
            <w:r w:rsidRPr="00484D92">
              <w:rPr>
                <w:rFonts w:hint="eastAsia"/>
                <w:color w:val="000000" w:themeColor="text1"/>
                <w:szCs w:val="21"/>
              </w:rPr>
              <w:t>活度比为</w:t>
            </w:r>
            <w:r w:rsidRPr="00484D92">
              <w:rPr>
                <w:rFonts w:hint="eastAsia"/>
                <w:color w:val="000000" w:themeColor="text1"/>
                <w:szCs w:val="21"/>
              </w:rPr>
              <w:t>8</w:t>
            </w:r>
            <w:r w:rsidRPr="00484D92">
              <w:rPr>
                <w:color w:val="000000" w:themeColor="text1"/>
                <w:szCs w:val="21"/>
              </w:rPr>
              <w:t>:</w:t>
            </w:r>
            <w:r w:rsidRPr="00484D92">
              <w:rPr>
                <w:rFonts w:hint="eastAsia"/>
                <w:color w:val="000000" w:themeColor="text1"/>
                <w:szCs w:val="21"/>
              </w:rPr>
              <w:t>1</w:t>
            </w:r>
            <w:r w:rsidRPr="00484D92">
              <w:rPr>
                <w:rFonts w:hint="eastAsia"/>
                <w:color w:val="000000" w:themeColor="text1"/>
                <w:szCs w:val="21"/>
              </w:rPr>
              <w:t>时的图像对比度（如有）：</w:t>
            </w:r>
          </w:p>
        </w:tc>
        <w:tc>
          <w:tcPr>
            <w:tcW w:w="2193" w:type="dxa"/>
            <w:gridSpan w:val="2"/>
          </w:tcPr>
          <w:p w:rsidR="00484D92" w:rsidRPr="00484D92" w:rsidRDefault="00484D92" w:rsidP="00484D92">
            <w:pPr>
              <w:rPr>
                <w:color w:val="000000" w:themeColor="text1"/>
                <w:szCs w:val="21"/>
              </w:rPr>
            </w:pPr>
          </w:p>
        </w:tc>
        <w:tc>
          <w:tcPr>
            <w:tcW w:w="2065" w:type="dxa"/>
            <w:gridSpan w:val="2"/>
          </w:tcPr>
          <w:p w:rsidR="00484D92" w:rsidRPr="00484D92" w:rsidRDefault="00484D92" w:rsidP="00484D92">
            <w:pPr>
              <w:rPr>
                <w:color w:val="000000" w:themeColor="text1"/>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10-mm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13-mm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17-mm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22-mm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28-mm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vAlign w:val="center"/>
          </w:tcPr>
          <w:p w:rsidR="00484D92" w:rsidRDefault="00484D92" w:rsidP="00484D92">
            <w:pPr>
              <w:ind w:leftChars="189" w:left="397" w:firstLineChars="148" w:firstLine="326"/>
              <w:rPr>
                <w:szCs w:val="21"/>
              </w:rPr>
            </w:pPr>
            <w:r>
              <w:rPr>
                <w:szCs w:val="21"/>
              </w:rPr>
              <w:t>37-mm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30" w:left="273"/>
              <w:rPr>
                <w:szCs w:val="21"/>
              </w:rPr>
            </w:pPr>
            <w:r>
              <w:rPr>
                <w:rFonts w:hint="eastAsia"/>
                <w:szCs w:val="21"/>
              </w:rPr>
              <w:t>活度比为</w:t>
            </w:r>
            <w:r>
              <w:rPr>
                <w:rFonts w:hint="eastAsia"/>
                <w:szCs w:val="21"/>
              </w:rPr>
              <w:t>8</w:t>
            </w:r>
            <w:r>
              <w:rPr>
                <w:szCs w:val="21"/>
              </w:rPr>
              <w:t>:</w:t>
            </w:r>
            <w:r>
              <w:rPr>
                <w:rFonts w:hint="eastAsia"/>
                <w:szCs w:val="21"/>
              </w:rPr>
              <w:t>1</w:t>
            </w:r>
            <w:r>
              <w:rPr>
                <w:rFonts w:hint="eastAsia"/>
                <w:szCs w:val="21"/>
              </w:rPr>
              <w:t>时的本底变异率：</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10-mm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13-mm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17-mm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t>22-mm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89" w:left="397" w:firstLineChars="148" w:firstLine="326"/>
              <w:rPr>
                <w:szCs w:val="21"/>
              </w:rPr>
            </w:pPr>
            <w:r>
              <w:rPr>
                <w:szCs w:val="21"/>
              </w:rPr>
              <w:lastRenderedPageBreak/>
              <w:t>28-mm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307" w:left="645" w:firstLine="1"/>
              <w:rPr>
                <w:szCs w:val="21"/>
              </w:rPr>
            </w:pPr>
            <w:r>
              <w:rPr>
                <w:szCs w:val="21"/>
              </w:rPr>
              <w:t>37-mm</w:t>
            </w:r>
            <w:r>
              <w:rPr>
                <w:szCs w:val="21"/>
              </w:rPr>
              <w:t>（</w:t>
            </w:r>
            <w:r>
              <w:rPr>
                <w:szCs w:val="21"/>
              </w:rPr>
              <w:t>%</w:t>
            </w:r>
            <w:r>
              <w:rPr>
                <w:szCs w:val="21"/>
              </w:rPr>
              <w:t>）</w:t>
            </w:r>
          </w:p>
        </w:tc>
        <w:tc>
          <w:tcPr>
            <w:tcW w:w="2193" w:type="dxa"/>
            <w:gridSpan w:val="2"/>
          </w:tcPr>
          <w:p w:rsidR="00484D92" w:rsidRDefault="00484D92" w:rsidP="00484D92">
            <w:pPr>
              <w:rPr>
                <w:szCs w:val="21"/>
              </w:rPr>
            </w:pPr>
          </w:p>
        </w:tc>
        <w:tc>
          <w:tcPr>
            <w:tcW w:w="2065" w:type="dxa"/>
            <w:gridSpan w:val="2"/>
          </w:tcPr>
          <w:p w:rsidR="00484D92" w:rsidRDefault="00484D92" w:rsidP="00484D92">
            <w:pPr>
              <w:rPr>
                <w:szCs w:val="21"/>
              </w:rPr>
            </w:pPr>
          </w:p>
        </w:tc>
      </w:tr>
      <w:tr w:rsidR="00484D92">
        <w:trPr>
          <w:trHeight w:val="454"/>
          <w:jc w:val="center"/>
        </w:trPr>
        <w:tc>
          <w:tcPr>
            <w:tcW w:w="4106" w:type="dxa"/>
          </w:tcPr>
          <w:p w:rsidR="00484D92" w:rsidRDefault="00484D92" w:rsidP="00484D92">
            <w:pPr>
              <w:ind w:leftChars="130" w:left="273"/>
              <w:rPr>
                <w:szCs w:val="21"/>
              </w:rPr>
            </w:pPr>
            <w:r>
              <w:rPr>
                <w:rFonts w:hint="eastAsia"/>
                <w:szCs w:val="21"/>
              </w:rPr>
              <w:t>活度比为</w:t>
            </w:r>
            <w:r>
              <w:rPr>
                <w:rFonts w:hint="eastAsia"/>
                <w:szCs w:val="21"/>
              </w:rPr>
              <w:t>8</w:t>
            </w:r>
            <w:r>
              <w:rPr>
                <w:szCs w:val="21"/>
              </w:rPr>
              <w:t>:</w:t>
            </w:r>
            <w:r>
              <w:rPr>
                <w:rFonts w:hint="eastAsia"/>
                <w:szCs w:val="21"/>
              </w:rPr>
              <w:t>1</w:t>
            </w:r>
            <w:r>
              <w:rPr>
                <w:rFonts w:hint="eastAsia"/>
                <w:szCs w:val="21"/>
              </w:rPr>
              <w:t>时的散射校正和衰减校正的残留</w:t>
            </w:r>
            <w:r>
              <w:rPr>
                <w:szCs w:val="21"/>
              </w:rPr>
              <w:t>误差</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lung</m:t>
                  </m:r>
                </m:sub>
              </m:sSub>
            </m:oMath>
            <w:r>
              <w:rPr>
                <w:szCs w:val="21"/>
              </w:rPr>
              <w:t>(%)</w:t>
            </w:r>
            <w:r>
              <w:rPr>
                <w:rFonts w:hint="eastAsia"/>
                <w:szCs w:val="21"/>
              </w:rPr>
              <w:t>的平均值</w:t>
            </w:r>
          </w:p>
        </w:tc>
        <w:tc>
          <w:tcPr>
            <w:tcW w:w="2193" w:type="dxa"/>
            <w:gridSpan w:val="2"/>
            <w:vAlign w:val="center"/>
          </w:tcPr>
          <w:p w:rsidR="00484D92" w:rsidRDefault="00484D92" w:rsidP="00484D92">
            <w:pPr>
              <w:rPr>
                <w:szCs w:val="21"/>
              </w:rPr>
            </w:pPr>
          </w:p>
        </w:tc>
        <w:tc>
          <w:tcPr>
            <w:tcW w:w="2065" w:type="dxa"/>
            <w:gridSpan w:val="2"/>
            <w:vAlign w:val="center"/>
          </w:tcPr>
          <w:p w:rsidR="00484D92" w:rsidRDefault="00484D92" w:rsidP="00484D92">
            <w:pPr>
              <w:rPr>
                <w:szCs w:val="21"/>
              </w:rPr>
            </w:pPr>
          </w:p>
        </w:tc>
      </w:tr>
    </w:tbl>
    <w:p w:rsidR="00484D92" w:rsidRDefault="00484D92" w:rsidP="00484D92">
      <w:pPr>
        <w:rPr>
          <w:rFonts w:ascii="黑体" w:eastAsia="黑体" w:hAnsi="黑体"/>
          <w:sz w:val="32"/>
          <w:szCs w:val="32"/>
        </w:rPr>
      </w:pPr>
      <w:bookmarkStart w:id="206" w:name="_Toc18091"/>
      <w:bookmarkStart w:id="207" w:name="_Toc24966939"/>
    </w:p>
    <w:p w:rsidR="00651E3E" w:rsidRPr="00484D92" w:rsidRDefault="00484D92" w:rsidP="003A7185">
      <w:pPr>
        <w:ind w:firstLineChars="200" w:firstLine="640"/>
        <w:rPr>
          <w:rFonts w:ascii="黑体" w:eastAsia="黑体" w:hAnsi="黑体"/>
          <w:sz w:val="32"/>
          <w:szCs w:val="32"/>
        </w:rPr>
      </w:pPr>
      <w:r>
        <w:rPr>
          <w:rFonts w:ascii="黑体" w:eastAsia="黑体" w:hAnsi="黑体" w:hint="eastAsia"/>
          <w:sz w:val="32"/>
          <w:szCs w:val="32"/>
        </w:rPr>
        <w:t>二</w:t>
      </w:r>
      <w:r>
        <w:rPr>
          <w:rFonts w:ascii="黑体" w:eastAsia="黑体" w:hAnsi="黑体"/>
          <w:sz w:val="32"/>
          <w:szCs w:val="32"/>
        </w:rPr>
        <w:t>、</w:t>
      </w:r>
      <w:r w:rsidR="00EB4E74" w:rsidRPr="00484D92">
        <w:rPr>
          <w:rFonts w:ascii="黑体" w:eastAsia="黑体" w:hAnsi="黑体" w:hint="eastAsia"/>
          <w:sz w:val="32"/>
          <w:szCs w:val="32"/>
        </w:rPr>
        <w:t>测试</w:t>
      </w:r>
      <w:r w:rsidR="00EB4E74" w:rsidRPr="00484D92">
        <w:rPr>
          <w:rFonts w:ascii="黑体" w:eastAsia="黑体" w:hAnsi="黑体"/>
          <w:sz w:val="32"/>
          <w:szCs w:val="32"/>
        </w:rPr>
        <w:t>结果附图</w:t>
      </w:r>
      <w:r w:rsidR="00EB4E74" w:rsidRPr="00484D92">
        <w:rPr>
          <w:rFonts w:ascii="黑体" w:eastAsia="黑体" w:hAnsi="黑体" w:hint="eastAsia"/>
          <w:sz w:val="32"/>
          <w:szCs w:val="32"/>
        </w:rPr>
        <w:t>要求</w:t>
      </w:r>
      <w:bookmarkEnd w:id="206"/>
      <w:bookmarkEnd w:id="207"/>
    </w:p>
    <w:p w:rsidR="003A7185" w:rsidRDefault="00484D92" w:rsidP="003A7185">
      <w:pPr>
        <w:ind w:firstLineChars="200" w:firstLine="640"/>
        <w:rPr>
          <w:rFonts w:ascii="仿宋_GB2312" w:eastAsia="仿宋_GB2312"/>
          <w:sz w:val="32"/>
          <w:szCs w:val="32"/>
        </w:rPr>
      </w:pPr>
      <w:bookmarkStart w:id="208" w:name="_Toc24148"/>
      <w:bookmarkStart w:id="209" w:name="_Toc24966940"/>
      <w:r w:rsidRPr="00484D92">
        <w:rPr>
          <w:rFonts w:ascii="仿宋_GB2312" w:eastAsia="仿宋_GB2312" w:hint="eastAsia"/>
          <w:sz w:val="32"/>
          <w:szCs w:val="32"/>
        </w:rPr>
        <w:t>（一）</w:t>
      </w:r>
      <w:r w:rsidR="00EB4E74" w:rsidRPr="00484D92">
        <w:rPr>
          <w:rFonts w:ascii="仿宋_GB2312" w:eastAsia="仿宋_GB2312" w:hint="eastAsia"/>
          <w:sz w:val="32"/>
          <w:szCs w:val="32"/>
        </w:rPr>
        <w:t>空间分辨率</w:t>
      </w:r>
      <w:bookmarkEnd w:id="208"/>
      <w:bookmarkEnd w:id="209"/>
    </w:p>
    <w:p w:rsidR="00651E3E" w:rsidRPr="00484D92" w:rsidRDefault="00EB4E74" w:rsidP="003A7185">
      <w:pPr>
        <w:ind w:firstLineChars="200" w:firstLine="640"/>
        <w:rPr>
          <w:rFonts w:ascii="仿宋_GB2312" w:eastAsia="仿宋_GB2312"/>
          <w:sz w:val="32"/>
          <w:szCs w:val="32"/>
        </w:rPr>
      </w:pPr>
      <w:r w:rsidRPr="00484D92">
        <w:rPr>
          <w:rFonts w:ascii="仿宋_GB2312" w:eastAsia="仿宋_GB2312" w:hint="eastAsia"/>
          <w:sz w:val="32"/>
          <w:szCs w:val="32"/>
        </w:rPr>
        <w:t>测试结果应包含以下内容</w:t>
      </w:r>
      <w:r w:rsidR="003A7185">
        <w:rPr>
          <w:rFonts w:ascii="仿宋_GB2312" w:eastAsia="仿宋_GB2312" w:hint="eastAsia"/>
          <w:sz w:val="32"/>
          <w:szCs w:val="32"/>
        </w:rPr>
        <w:t>：</w:t>
      </w:r>
    </w:p>
    <w:p w:rsidR="00651E3E" w:rsidRPr="00484D92" w:rsidRDefault="00EB4E74" w:rsidP="003A7185">
      <w:pPr>
        <w:ind w:firstLineChars="200" w:firstLine="640"/>
        <w:rPr>
          <w:rFonts w:ascii="仿宋_GB2312" w:eastAsia="仿宋_GB2312"/>
          <w:sz w:val="32"/>
          <w:szCs w:val="32"/>
        </w:rPr>
      </w:pPr>
      <w:r w:rsidRPr="00484D92">
        <w:rPr>
          <w:rFonts w:ascii="仿宋_GB2312" w:eastAsia="仿宋_GB2312" w:hint="eastAsia"/>
          <w:sz w:val="32"/>
          <w:szCs w:val="32"/>
        </w:rPr>
        <w:t>每个测试位置的重建图像，见</w:t>
      </w:r>
      <w:r w:rsidR="003F20F8">
        <w:fldChar w:fldCharType="begin"/>
      </w:r>
      <w:r w:rsidR="003F20F8">
        <w:instrText xml:space="preserve">REF _Ref4502796 \h  \* MERGEFORMAT </w:instrText>
      </w:r>
      <w:r w:rsidR="003F20F8">
        <w:fldChar w:fldCharType="separate"/>
      </w:r>
      <w:r w:rsidRPr="00484D92">
        <w:rPr>
          <w:rFonts w:ascii="仿宋_GB2312" w:eastAsia="仿宋_GB2312" w:hint="eastAsia"/>
          <w:sz w:val="32"/>
          <w:szCs w:val="32"/>
        </w:rPr>
        <w:t>图3</w:t>
      </w:r>
      <w:r w:rsidRPr="00484D92">
        <w:rPr>
          <w:rFonts w:ascii="仿宋_GB2312" w:eastAsia="仿宋_GB2312" w:hint="eastAsia"/>
          <w:sz w:val="32"/>
          <w:szCs w:val="32"/>
        </w:rPr>
        <w:noBreakHyphen/>
        <w:t>3</w:t>
      </w:r>
      <w:r w:rsidR="003F20F8">
        <w:fldChar w:fldCharType="end"/>
      </w:r>
      <w:r w:rsidRPr="00484D92">
        <w:rPr>
          <w:rFonts w:ascii="仿宋_GB2312" w:eastAsia="仿宋_GB2312" w:hint="eastAsia"/>
          <w:sz w:val="32"/>
          <w:szCs w:val="32"/>
        </w:rPr>
        <w:t>；</w:t>
      </w:r>
    </w:p>
    <w:p w:rsidR="00651E3E" w:rsidRPr="00484D92" w:rsidRDefault="00EB4E74" w:rsidP="003A7185">
      <w:pPr>
        <w:ind w:firstLineChars="200" w:firstLine="640"/>
        <w:rPr>
          <w:rFonts w:ascii="仿宋_GB2312" w:eastAsia="仿宋_GB2312"/>
          <w:sz w:val="32"/>
          <w:szCs w:val="32"/>
        </w:rPr>
      </w:pPr>
      <w:r w:rsidRPr="00484D92">
        <w:rPr>
          <w:rFonts w:ascii="仿宋_GB2312" w:eastAsia="仿宋_GB2312" w:hint="eastAsia"/>
          <w:sz w:val="32"/>
          <w:szCs w:val="32"/>
        </w:rPr>
        <w:t>测试点在径向、切向或者轴向的响应函数曲线，以及在该方向上的空间分辨率（FWHM与FWTM），见</w:t>
      </w:r>
      <w:r w:rsidR="003F20F8">
        <w:fldChar w:fldCharType="begin"/>
      </w:r>
      <w:r w:rsidR="003F20F8">
        <w:instrText xml:space="preserve">REF _Ref4502807 \h  \* MERGEFORMAT </w:instrText>
      </w:r>
      <w:r w:rsidR="003F20F8">
        <w:fldChar w:fldCharType="separate"/>
      </w:r>
      <w:r w:rsidRPr="00484D92">
        <w:rPr>
          <w:rFonts w:ascii="仿宋_GB2312" w:eastAsia="仿宋_GB2312" w:hint="eastAsia"/>
          <w:sz w:val="32"/>
          <w:szCs w:val="32"/>
        </w:rPr>
        <w:t>图 3</w:t>
      </w:r>
      <w:r w:rsidRPr="00484D92">
        <w:rPr>
          <w:rFonts w:ascii="仿宋_GB2312" w:eastAsia="仿宋_GB2312" w:hint="eastAsia"/>
          <w:sz w:val="32"/>
          <w:szCs w:val="32"/>
        </w:rPr>
        <w:noBreakHyphen/>
        <w:t>4</w:t>
      </w:r>
      <w:r w:rsidR="003F20F8">
        <w:fldChar w:fldCharType="end"/>
      </w:r>
      <w:r w:rsidRPr="00484D92">
        <w:rPr>
          <w:rFonts w:ascii="仿宋_GB2312" w:eastAsia="仿宋_GB2312" w:hint="eastAsia"/>
          <w:sz w:val="32"/>
          <w:szCs w:val="32"/>
        </w:rPr>
        <w:t>。</w:t>
      </w:r>
    </w:p>
    <w:tbl>
      <w:tblPr>
        <w:tblStyle w:val="af1"/>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0"/>
        <w:gridCol w:w="5102"/>
      </w:tblGrid>
      <w:tr w:rsidR="00651E3E" w:rsidRPr="00484D92">
        <w:trPr>
          <w:jc w:val="center"/>
        </w:trPr>
        <w:tc>
          <w:tcPr>
            <w:tcW w:w="4650"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2921635" cy="2303780"/>
                  <wp:effectExtent l="0" t="0" r="1206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921740" cy="2304000"/>
                          </a:xfrm>
                          <a:prstGeom prst="rect">
                            <a:avLst/>
                          </a:prstGeom>
                        </pic:spPr>
                      </pic:pic>
                    </a:graphicData>
                  </a:graphic>
                </wp:inline>
              </w:drawing>
            </w:r>
          </w:p>
          <w:p w:rsidR="00651E3E" w:rsidRPr="00484D92" w:rsidRDefault="00EB4E74" w:rsidP="00484D92">
            <w:pPr>
              <w:rPr>
                <w:rFonts w:ascii="仿宋_GB2312" w:eastAsia="仿宋_GB2312" w:cstheme="minorBidi"/>
                <w:b/>
                <w:sz w:val="32"/>
                <w:szCs w:val="32"/>
              </w:rPr>
            </w:pPr>
            <w:bookmarkStart w:id="210" w:name="_Ref4502796"/>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3</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3</w:t>
            </w:r>
            <w:r w:rsidR="00113801" w:rsidRPr="00484D92">
              <w:rPr>
                <w:rFonts w:ascii="仿宋_GB2312" w:eastAsia="仿宋_GB2312" w:hint="eastAsia"/>
                <w:b/>
                <w:sz w:val="32"/>
                <w:szCs w:val="32"/>
              </w:rPr>
              <w:fldChar w:fldCharType="end"/>
            </w:r>
            <w:bookmarkEnd w:id="210"/>
            <w:r w:rsidRPr="00484D92">
              <w:rPr>
                <w:rFonts w:ascii="仿宋_GB2312" w:eastAsia="仿宋_GB2312" w:hint="eastAsia"/>
                <w:b/>
                <w:sz w:val="32"/>
                <w:szCs w:val="32"/>
              </w:rPr>
              <w:t>点源重建图像（示意图）</w:t>
            </w:r>
          </w:p>
        </w:tc>
        <w:tc>
          <w:tcPr>
            <w:tcW w:w="5102"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215640" cy="2411730"/>
                  <wp:effectExtent l="0" t="0" r="381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6000" cy="2412000"/>
                          </a:xfrm>
                          <a:prstGeom prst="rect">
                            <a:avLst/>
                          </a:prstGeom>
                        </pic:spPr>
                      </pic:pic>
                    </a:graphicData>
                  </a:graphic>
                </wp:inline>
              </w:drawing>
            </w:r>
          </w:p>
          <w:p w:rsidR="00651E3E" w:rsidRPr="00484D92" w:rsidRDefault="00EB4E74" w:rsidP="00484D92">
            <w:pPr>
              <w:rPr>
                <w:rFonts w:ascii="仿宋_GB2312" w:eastAsia="仿宋_GB2312"/>
                <w:b/>
                <w:sz w:val="32"/>
                <w:szCs w:val="32"/>
              </w:rPr>
            </w:pPr>
            <w:bookmarkStart w:id="211" w:name="_Ref4502807"/>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 xml:space="preserve"> STYLEREF 1 \s </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3</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 xml:space="preserve"> SEQ 图 \* ARABIC \s 1 </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4</w:t>
            </w:r>
            <w:r w:rsidR="00113801" w:rsidRPr="00484D92">
              <w:rPr>
                <w:rFonts w:ascii="仿宋_GB2312" w:eastAsia="仿宋_GB2312" w:hint="eastAsia"/>
                <w:b/>
                <w:sz w:val="32"/>
                <w:szCs w:val="32"/>
              </w:rPr>
              <w:fldChar w:fldCharType="end"/>
            </w:r>
            <w:bookmarkEnd w:id="211"/>
            <w:r w:rsidRPr="00484D92">
              <w:rPr>
                <w:rFonts w:ascii="仿宋_GB2312" w:eastAsia="仿宋_GB2312" w:hint="eastAsia"/>
                <w:b/>
                <w:sz w:val="32"/>
                <w:szCs w:val="32"/>
              </w:rPr>
              <w:t>空间分辨率（示意图）</w:t>
            </w:r>
          </w:p>
        </w:tc>
      </w:tr>
    </w:tbl>
    <w:p w:rsidR="00651E3E" w:rsidRPr="00484D92" w:rsidRDefault="003A7185" w:rsidP="003A7185">
      <w:pPr>
        <w:ind w:firstLineChars="200" w:firstLine="640"/>
        <w:rPr>
          <w:rFonts w:ascii="仿宋_GB2312" w:eastAsia="仿宋_GB2312"/>
          <w:sz w:val="32"/>
          <w:szCs w:val="32"/>
        </w:rPr>
      </w:pPr>
      <w:bookmarkStart w:id="212" w:name="_Toc28910"/>
      <w:bookmarkStart w:id="213" w:name="_Toc24966941"/>
      <w:r>
        <w:rPr>
          <w:rFonts w:ascii="仿宋_GB2312" w:eastAsia="仿宋_GB2312" w:hint="eastAsia"/>
          <w:sz w:val="32"/>
          <w:szCs w:val="32"/>
        </w:rPr>
        <w:t>（二）</w:t>
      </w:r>
      <w:r w:rsidR="00EB4E74" w:rsidRPr="00484D92">
        <w:rPr>
          <w:rFonts w:ascii="仿宋_GB2312" w:eastAsia="仿宋_GB2312" w:hint="eastAsia"/>
          <w:sz w:val="32"/>
          <w:szCs w:val="32"/>
        </w:rPr>
        <w:t>散射分数、计数损失和偶然符合计数</w:t>
      </w:r>
      <w:bookmarkEnd w:id="212"/>
      <w:bookmarkEnd w:id="213"/>
    </w:p>
    <w:p w:rsidR="00651E3E" w:rsidRPr="00484D92" w:rsidRDefault="00EB4E74" w:rsidP="003A7185">
      <w:pPr>
        <w:ind w:firstLineChars="200" w:firstLine="640"/>
        <w:rPr>
          <w:rFonts w:ascii="仿宋_GB2312" w:eastAsia="仿宋_GB2312"/>
          <w:sz w:val="32"/>
          <w:szCs w:val="32"/>
        </w:rPr>
      </w:pPr>
      <w:r w:rsidRPr="00484D92">
        <w:rPr>
          <w:rFonts w:ascii="仿宋_GB2312" w:eastAsia="仿宋_GB2312" w:hint="eastAsia"/>
          <w:sz w:val="32"/>
          <w:szCs w:val="32"/>
        </w:rPr>
        <w:t>测试结果应包含以下内容：</w:t>
      </w:r>
    </w:p>
    <w:p w:rsidR="00651E3E" w:rsidRPr="00484D92" w:rsidRDefault="00EB4E74" w:rsidP="003A7185">
      <w:pPr>
        <w:ind w:firstLineChars="200" w:firstLine="640"/>
        <w:rPr>
          <w:rFonts w:ascii="仿宋_GB2312" w:eastAsia="仿宋_GB2312"/>
          <w:sz w:val="32"/>
          <w:szCs w:val="32"/>
        </w:rPr>
      </w:pPr>
      <w:r w:rsidRPr="00484D92">
        <w:rPr>
          <w:rFonts w:ascii="仿宋_GB2312" w:eastAsia="仿宋_GB2312" w:hint="eastAsia"/>
          <w:sz w:val="32"/>
          <w:szCs w:val="32"/>
        </w:rPr>
        <w:t>系统真实计数率(</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t,j</m:t>
            </m:r>
          </m:sub>
        </m:sSub>
      </m:oMath>
      <w:r w:rsidRPr="00484D92">
        <w:rPr>
          <w:rFonts w:ascii="仿宋_GB2312" w:eastAsia="仿宋_GB2312" w:hint="eastAsia"/>
          <w:sz w:val="32"/>
          <w:szCs w:val="32"/>
        </w:rPr>
        <w:t>)、系统偶然符合计数率(</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r,j</m:t>
            </m:r>
          </m:sub>
        </m:sSub>
      </m:oMath>
      <w:r w:rsidRPr="00484D92">
        <w:rPr>
          <w:rFonts w:ascii="仿宋_GB2312" w:eastAsia="仿宋_GB2312" w:hint="eastAsia"/>
          <w:sz w:val="32"/>
          <w:szCs w:val="32"/>
        </w:rPr>
        <w:t>)、系统散射计数率(</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s,j</m:t>
            </m:r>
          </m:sub>
        </m:sSub>
      </m:oMath>
      <w:r w:rsidRPr="00484D92">
        <w:rPr>
          <w:rFonts w:ascii="仿宋_GB2312" w:eastAsia="仿宋_GB2312" w:hint="eastAsia"/>
          <w:sz w:val="32"/>
          <w:szCs w:val="32"/>
        </w:rPr>
        <w:t>)、系统噪声等效计数率(</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NEC,j</m:t>
            </m:r>
          </m:sub>
        </m:sSub>
      </m:oMath>
      <w:r w:rsidRPr="00484D92">
        <w:rPr>
          <w:rFonts w:ascii="仿宋_GB2312" w:eastAsia="仿宋_GB2312" w:hint="eastAsia"/>
          <w:sz w:val="32"/>
          <w:szCs w:val="32"/>
        </w:rPr>
        <w:t>)、系统总</w:t>
      </w:r>
      <w:r w:rsidRPr="00484D92">
        <w:rPr>
          <w:rFonts w:ascii="仿宋_GB2312" w:eastAsia="仿宋_GB2312" w:hint="eastAsia"/>
          <w:sz w:val="32"/>
          <w:szCs w:val="32"/>
        </w:rPr>
        <w:lastRenderedPageBreak/>
        <w:t>计数率(</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TOT,j</m:t>
            </m:r>
          </m:sub>
        </m:sSub>
      </m:oMath>
      <w:r w:rsidRPr="00484D92">
        <w:rPr>
          <w:rFonts w:ascii="仿宋_GB2312" w:eastAsia="仿宋_GB2312" w:hint="eastAsia"/>
          <w:sz w:val="32"/>
          <w:szCs w:val="32"/>
        </w:rPr>
        <w:t>)作为平均有效放射性活度浓度(</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a</m:t>
            </m:r>
          </m:e>
          <m:sub>
            <m:r>
              <m:rPr>
                <m:sty m:val="p"/>
              </m:rPr>
              <w:rPr>
                <w:rFonts w:ascii="Cambria Math" w:eastAsia="仿宋_GB2312" w:hAnsi="Cambria Math" w:hint="eastAsia"/>
                <w:sz w:val="32"/>
                <w:szCs w:val="32"/>
              </w:rPr>
              <m:t>ave,j</m:t>
            </m:r>
          </m:sub>
        </m:sSub>
      </m:oMath>
      <w:r w:rsidRPr="00484D92">
        <w:rPr>
          <w:rFonts w:ascii="仿宋_GB2312" w:eastAsia="仿宋_GB2312" w:hint="eastAsia"/>
          <w:sz w:val="32"/>
          <w:szCs w:val="32"/>
        </w:rPr>
        <w:t>)的函数</w:t>
      </w:r>
      <w:r w:rsidRPr="00484D92">
        <w:rPr>
          <w:rFonts w:ascii="仿宋_GB2312" w:eastAsia="仿宋_GB2312" w:hAnsi="Cambria Math" w:hint="eastAsia"/>
          <w:sz w:val="32"/>
          <w:szCs w:val="32"/>
        </w:rPr>
        <w:t>曲线（</w:t>
      </w:r>
      <w:r w:rsidRPr="00484D92">
        <w:rPr>
          <w:rFonts w:ascii="仿宋_GB2312" w:eastAsia="仿宋_GB2312" w:hint="eastAsia"/>
          <w:sz w:val="32"/>
          <w:szCs w:val="32"/>
        </w:rPr>
        <w:t>参见</w:t>
      </w:r>
      <w:r w:rsidR="003F20F8">
        <w:fldChar w:fldCharType="begin"/>
      </w:r>
      <w:r w:rsidR="003F20F8">
        <w:instrText xml:space="preserve">REF _Ref4509334 \h  \* MERGEFORMAT </w:instrText>
      </w:r>
      <w:r w:rsidR="003F20F8">
        <w:fldChar w:fldCharType="separate"/>
      </w:r>
      <w:r w:rsidRPr="00484D92">
        <w:rPr>
          <w:rFonts w:ascii="仿宋_GB2312" w:eastAsia="仿宋_GB2312" w:hint="eastAsia"/>
          <w:sz w:val="32"/>
          <w:szCs w:val="32"/>
        </w:rPr>
        <w:t>图4</w:t>
      </w:r>
      <w:r w:rsidRPr="00484D92">
        <w:rPr>
          <w:rFonts w:ascii="仿宋_GB2312" w:eastAsia="仿宋_GB2312" w:hint="eastAsia"/>
          <w:sz w:val="32"/>
          <w:szCs w:val="32"/>
        </w:rPr>
        <w:noBreakHyphen/>
        <w:t>5</w:t>
      </w:r>
      <w:r w:rsidR="003F20F8">
        <w:fldChar w:fldCharType="end"/>
      </w:r>
      <w:r w:rsidRPr="00484D92">
        <w:rPr>
          <w:rFonts w:ascii="仿宋_GB2312" w:eastAsia="仿宋_GB2312" w:hint="eastAsia"/>
          <w:sz w:val="32"/>
          <w:szCs w:val="32"/>
        </w:rPr>
        <w:t>）；</w:t>
      </w:r>
    </w:p>
    <w:p w:rsidR="00651E3E" w:rsidRPr="00484D92" w:rsidRDefault="00EB4E74" w:rsidP="003A7185">
      <w:pPr>
        <w:ind w:firstLineChars="200" w:firstLine="640"/>
        <w:rPr>
          <w:rFonts w:ascii="仿宋_GB2312" w:eastAsia="仿宋_GB2312"/>
          <w:sz w:val="32"/>
          <w:szCs w:val="32"/>
        </w:rPr>
      </w:pPr>
      <w:r w:rsidRPr="00484D92">
        <w:rPr>
          <w:rFonts w:ascii="仿宋_GB2312" w:eastAsia="仿宋_GB2312" w:hint="eastAsia"/>
          <w:sz w:val="32"/>
          <w:szCs w:val="32"/>
        </w:rPr>
        <w:t>报告系统散射分数(</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SF</m:t>
            </m:r>
          </m:e>
          <m:sub>
            <m:r>
              <m:rPr>
                <m:sty m:val="p"/>
              </m:rPr>
              <w:rPr>
                <w:rFonts w:ascii="Cambria Math" w:eastAsia="仿宋_GB2312" w:hAnsi="Cambria Math" w:hint="eastAsia"/>
                <w:sz w:val="32"/>
                <w:szCs w:val="32"/>
              </w:rPr>
              <m:t>j</m:t>
            </m:r>
          </m:sub>
        </m:sSub>
      </m:oMath>
      <w:r w:rsidRPr="00484D92">
        <w:rPr>
          <w:rFonts w:ascii="仿宋_GB2312" w:eastAsia="仿宋_GB2312" w:hint="eastAsia"/>
          <w:sz w:val="32"/>
          <w:szCs w:val="32"/>
        </w:rPr>
        <w:t>)与放射性活度浓度(</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a</m:t>
            </m:r>
          </m:e>
          <m:sub>
            <m:r>
              <m:rPr>
                <m:sty m:val="p"/>
              </m:rPr>
              <w:rPr>
                <w:rFonts w:ascii="Cambria Math" w:eastAsia="仿宋_GB2312" w:hAnsi="Cambria Math" w:hint="eastAsia"/>
                <w:sz w:val="32"/>
                <w:szCs w:val="32"/>
              </w:rPr>
              <m:t>ave,j</m:t>
            </m:r>
          </m:sub>
        </m:sSub>
      </m:oMath>
      <w:r w:rsidRPr="00484D92">
        <w:rPr>
          <w:rFonts w:ascii="仿宋_GB2312" w:eastAsia="仿宋_GB2312" w:hint="eastAsia"/>
          <w:sz w:val="32"/>
          <w:szCs w:val="32"/>
        </w:rPr>
        <w:t>)的关系曲线图（参见</w:t>
      </w:r>
      <w:r w:rsidR="003F20F8">
        <w:fldChar w:fldCharType="begin"/>
      </w:r>
      <w:r w:rsidR="003F20F8">
        <w:instrText xml:space="preserve">REF _Ref4509411 \h  \* MERGEFORMAT </w:instrText>
      </w:r>
      <w:r w:rsidR="003F20F8">
        <w:fldChar w:fldCharType="separate"/>
      </w:r>
      <w:r w:rsidRPr="00484D92">
        <w:rPr>
          <w:rFonts w:ascii="仿宋_GB2312" w:eastAsia="仿宋_GB2312" w:hint="eastAsia"/>
          <w:sz w:val="32"/>
          <w:szCs w:val="32"/>
        </w:rPr>
        <w:t>图4</w:t>
      </w:r>
      <w:r w:rsidRPr="00484D92">
        <w:rPr>
          <w:rFonts w:ascii="仿宋_GB2312" w:eastAsia="仿宋_GB2312" w:hint="eastAsia"/>
          <w:sz w:val="32"/>
          <w:szCs w:val="32"/>
        </w:rPr>
        <w:noBreakHyphen/>
        <w:t>6</w:t>
      </w:r>
      <w:r w:rsidR="003F20F8">
        <w:fldChar w:fldCharType="end"/>
      </w:r>
      <w:r w:rsidRPr="00484D92">
        <w:rPr>
          <w:rFonts w:ascii="仿宋_GB2312" w:eastAsia="仿宋_GB2312" w:hint="eastAsia"/>
          <w:sz w:val="32"/>
          <w:szCs w:val="32"/>
        </w:rPr>
        <w:t>）；</w:t>
      </w:r>
    </w:p>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711575" cy="30670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17338" cy="3071603"/>
                    </a:xfrm>
                    <a:prstGeom prst="rect">
                      <a:avLst/>
                    </a:prstGeom>
                    <a:noFill/>
                    <a:ln>
                      <a:noFill/>
                    </a:ln>
                  </pic:spPr>
                </pic:pic>
              </a:graphicData>
            </a:graphic>
          </wp:inline>
        </w:drawing>
      </w:r>
    </w:p>
    <w:p w:rsidR="00651E3E" w:rsidRPr="00484D92" w:rsidRDefault="00EB4E74" w:rsidP="00484D92">
      <w:pPr>
        <w:rPr>
          <w:rFonts w:ascii="仿宋_GB2312" w:eastAsia="仿宋_GB2312"/>
          <w:b/>
          <w:sz w:val="32"/>
          <w:szCs w:val="32"/>
        </w:rPr>
      </w:pPr>
      <w:bookmarkStart w:id="214" w:name="_Ref4509334"/>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4</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5</w:t>
      </w:r>
      <w:r w:rsidR="00113801" w:rsidRPr="00484D92">
        <w:rPr>
          <w:rFonts w:ascii="仿宋_GB2312" w:eastAsia="仿宋_GB2312" w:hint="eastAsia"/>
          <w:b/>
          <w:sz w:val="32"/>
          <w:szCs w:val="32"/>
        </w:rPr>
        <w:fldChar w:fldCharType="end"/>
      </w:r>
      <w:bookmarkEnd w:id="214"/>
      <w:r w:rsidRPr="00484D92">
        <w:rPr>
          <w:rFonts w:ascii="仿宋_GB2312" w:eastAsia="仿宋_GB2312" w:hint="eastAsia"/>
          <w:b/>
          <w:sz w:val="32"/>
          <w:szCs w:val="32"/>
        </w:rPr>
        <w:t>系统计数率曲线（示意图）</w:t>
      </w:r>
    </w:p>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638550" cy="2726055"/>
            <wp:effectExtent l="0" t="0" r="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40451" cy="2727831"/>
                    </a:xfrm>
                    <a:prstGeom prst="rect">
                      <a:avLst/>
                    </a:prstGeom>
                    <a:noFill/>
                    <a:ln>
                      <a:noFill/>
                    </a:ln>
                  </pic:spPr>
                </pic:pic>
              </a:graphicData>
            </a:graphic>
          </wp:inline>
        </w:drawing>
      </w:r>
    </w:p>
    <w:p w:rsidR="00651E3E" w:rsidRPr="00484D92" w:rsidRDefault="00EB4E74" w:rsidP="00484D92">
      <w:pPr>
        <w:rPr>
          <w:rFonts w:ascii="仿宋_GB2312" w:eastAsia="仿宋_GB2312"/>
          <w:b/>
          <w:sz w:val="32"/>
          <w:szCs w:val="32"/>
        </w:rPr>
      </w:pPr>
      <w:bookmarkStart w:id="215" w:name="_Ref4509411"/>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4</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6</w:t>
      </w:r>
      <w:r w:rsidR="00113801" w:rsidRPr="00484D92">
        <w:rPr>
          <w:rFonts w:ascii="仿宋_GB2312" w:eastAsia="仿宋_GB2312" w:hint="eastAsia"/>
          <w:b/>
          <w:sz w:val="32"/>
          <w:szCs w:val="32"/>
        </w:rPr>
        <w:fldChar w:fldCharType="end"/>
      </w:r>
      <w:bookmarkEnd w:id="215"/>
      <w:r w:rsidRPr="00484D92">
        <w:rPr>
          <w:rFonts w:ascii="仿宋_GB2312" w:eastAsia="仿宋_GB2312" w:hint="eastAsia"/>
          <w:b/>
          <w:sz w:val="32"/>
          <w:szCs w:val="32"/>
        </w:rPr>
        <w:t>系统散射分数与放射性活度的关系曲线图（示意图）</w:t>
      </w:r>
    </w:p>
    <w:p w:rsidR="00651E3E" w:rsidRPr="00484D92" w:rsidRDefault="0044340A" w:rsidP="0044340A">
      <w:pPr>
        <w:ind w:firstLineChars="200" w:firstLine="640"/>
        <w:rPr>
          <w:rFonts w:ascii="仿宋_GB2312" w:eastAsia="仿宋_GB2312"/>
          <w:sz w:val="32"/>
          <w:szCs w:val="32"/>
        </w:rPr>
      </w:pPr>
      <w:bookmarkStart w:id="216" w:name="_Toc1804"/>
      <w:bookmarkStart w:id="217" w:name="_Toc24966942"/>
      <w:r>
        <w:rPr>
          <w:rFonts w:ascii="仿宋_GB2312" w:eastAsia="仿宋_GB2312" w:hint="eastAsia"/>
          <w:sz w:val="32"/>
          <w:szCs w:val="32"/>
        </w:rPr>
        <w:t>（三）</w:t>
      </w:r>
      <w:r w:rsidR="00EB4E74" w:rsidRPr="00484D92">
        <w:rPr>
          <w:rFonts w:ascii="仿宋_GB2312" w:eastAsia="仿宋_GB2312" w:hint="eastAsia"/>
          <w:sz w:val="32"/>
          <w:szCs w:val="32"/>
        </w:rPr>
        <w:t>灵敏度</w:t>
      </w:r>
      <w:bookmarkEnd w:id="216"/>
      <w:bookmarkEnd w:id="217"/>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lastRenderedPageBreak/>
        <w:t>测试结果应包含以下内容：</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报告测试假体分别位于径向偏移0cm和10cm时的系统灵敏度和轴向灵敏度剖面图（参见</w:t>
      </w:r>
      <w:r w:rsidR="003F20F8">
        <w:fldChar w:fldCharType="begin"/>
      </w:r>
      <w:r w:rsidR="003F20F8">
        <w:instrText xml:space="preserve">REF _Ref4508736 \h  \* MERGEFORMAT </w:instrText>
      </w:r>
      <w:r w:rsidR="003F20F8">
        <w:fldChar w:fldCharType="separate"/>
      </w:r>
      <w:r w:rsidRPr="00484D92">
        <w:rPr>
          <w:rFonts w:ascii="仿宋_GB2312" w:eastAsia="仿宋_GB2312" w:hint="eastAsia"/>
          <w:sz w:val="32"/>
          <w:szCs w:val="32"/>
        </w:rPr>
        <w:t>图 5</w:t>
      </w:r>
      <w:r w:rsidRPr="00484D92">
        <w:rPr>
          <w:rFonts w:ascii="仿宋_GB2312" w:eastAsia="仿宋_GB2312" w:hint="eastAsia"/>
          <w:sz w:val="32"/>
          <w:szCs w:val="32"/>
        </w:rPr>
        <w:noBreakHyphen/>
        <w:t>3</w:t>
      </w:r>
      <w:r w:rsidR="003F20F8">
        <w:fldChar w:fldCharType="end"/>
      </w:r>
      <w:r w:rsidRPr="00484D92">
        <w:rPr>
          <w:rFonts w:ascii="仿宋_GB2312" w:eastAsia="仿宋_GB2312" w:hint="eastAsia"/>
          <w:sz w:val="32"/>
          <w:szCs w:val="32"/>
        </w:rPr>
        <w:t>）；</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报告该灵敏度测试结果是否是在减去偶然符合计数率以后计算的。</w:t>
      </w:r>
    </w:p>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918585" cy="3599815"/>
            <wp:effectExtent l="0" t="0" r="571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19119" cy="3600000"/>
                    </a:xfrm>
                    <a:prstGeom prst="rect">
                      <a:avLst/>
                    </a:prstGeom>
                    <a:ln>
                      <a:noFill/>
                    </a:ln>
                  </pic:spPr>
                </pic:pic>
              </a:graphicData>
            </a:graphic>
          </wp:inline>
        </w:drawing>
      </w:r>
    </w:p>
    <w:p w:rsidR="00651E3E" w:rsidRPr="00484D92" w:rsidRDefault="00EB4E74" w:rsidP="00484D92">
      <w:pPr>
        <w:rPr>
          <w:rFonts w:ascii="仿宋_GB2312" w:eastAsia="仿宋_GB2312"/>
          <w:b/>
          <w:sz w:val="32"/>
          <w:szCs w:val="32"/>
        </w:rPr>
      </w:pPr>
      <w:bookmarkStart w:id="218" w:name="_Ref4508736"/>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 xml:space="preserve"> STYLEREF 1 \s </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5</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 xml:space="preserve"> SEQ 图 \* ARABIC \s 1 </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3</w:t>
      </w:r>
      <w:r w:rsidR="00113801" w:rsidRPr="00484D92">
        <w:rPr>
          <w:rFonts w:ascii="仿宋_GB2312" w:eastAsia="仿宋_GB2312" w:hint="eastAsia"/>
          <w:b/>
          <w:sz w:val="32"/>
          <w:szCs w:val="32"/>
        </w:rPr>
        <w:fldChar w:fldCharType="end"/>
      </w:r>
      <w:bookmarkEnd w:id="218"/>
      <w:r w:rsidRPr="00484D92">
        <w:rPr>
          <w:rFonts w:ascii="仿宋_GB2312" w:eastAsia="仿宋_GB2312" w:hint="eastAsia"/>
          <w:b/>
          <w:sz w:val="32"/>
          <w:szCs w:val="32"/>
        </w:rPr>
        <w:t>系统轴向灵敏度剖面图（示意图）</w:t>
      </w:r>
    </w:p>
    <w:p w:rsidR="00651E3E" w:rsidRPr="00484D92" w:rsidRDefault="0044340A" w:rsidP="0044340A">
      <w:pPr>
        <w:ind w:firstLineChars="200" w:firstLine="640"/>
        <w:rPr>
          <w:rFonts w:ascii="仿宋_GB2312" w:eastAsia="仿宋_GB2312"/>
          <w:sz w:val="32"/>
          <w:szCs w:val="32"/>
        </w:rPr>
      </w:pPr>
      <w:bookmarkStart w:id="219" w:name="_Toc2784"/>
      <w:bookmarkStart w:id="220" w:name="_Toc24966943"/>
      <w:r>
        <w:rPr>
          <w:rFonts w:ascii="仿宋_GB2312" w:eastAsia="仿宋_GB2312" w:hint="eastAsia"/>
          <w:sz w:val="32"/>
          <w:szCs w:val="32"/>
        </w:rPr>
        <w:t>（四）</w:t>
      </w:r>
      <w:r w:rsidR="00EB4E74" w:rsidRPr="00484D92">
        <w:rPr>
          <w:rFonts w:ascii="仿宋_GB2312" w:eastAsia="仿宋_GB2312" w:hint="eastAsia"/>
          <w:sz w:val="32"/>
          <w:szCs w:val="32"/>
        </w:rPr>
        <w:t>精确性：计数损失和偶然符合校正</w:t>
      </w:r>
      <w:bookmarkEnd w:id="219"/>
      <w:bookmarkEnd w:id="220"/>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测试结果应包含以下内容：</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应报告每次采集中所有层中相对计数率误差(</w:t>
      </w:r>
      <m:oMath>
        <m:sSub>
          <m:sSubPr>
            <m:ctrlPr>
              <w:rPr>
                <w:rFonts w:ascii="Cambria Math" w:eastAsia="仿宋_GB2312" w:hAnsi="Cambria Math" w:hint="eastAsia"/>
                <w:sz w:val="32"/>
                <w:szCs w:val="32"/>
              </w:rPr>
            </m:ctrlPr>
          </m:sSubPr>
          <m:e>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i,j</m:t>
            </m:r>
          </m:sub>
        </m:sSub>
      </m:oMath>
      <w:r w:rsidRPr="00484D92">
        <w:rPr>
          <w:rFonts w:ascii="仿宋_GB2312" w:eastAsia="仿宋_GB2312" w:hint="eastAsia"/>
          <w:sz w:val="32"/>
          <w:szCs w:val="32"/>
        </w:rPr>
        <w:t>)的最大值(</w:t>
      </w:r>
      <m:oMath>
        <m:sSub>
          <m:sSubPr>
            <m:ctrlPr>
              <w:rPr>
                <w:rFonts w:ascii="Cambria Math" w:eastAsia="仿宋_GB2312" w:hAnsi="Cambria Math" w:hint="eastAsia"/>
                <w:sz w:val="32"/>
                <w:szCs w:val="32"/>
              </w:rPr>
            </m:ctrlPr>
          </m:sSubPr>
          <m:e>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max,j</m:t>
            </m:r>
          </m:sub>
        </m:sSub>
      </m:oMath>
      <w:r w:rsidRPr="00484D92">
        <w:rPr>
          <w:rFonts w:ascii="仿宋_GB2312" w:eastAsia="仿宋_GB2312" w:hint="eastAsia"/>
          <w:sz w:val="32"/>
          <w:szCs w:val="32"/>
        </w:rPr>
        <w:t>)和最小值(</w:t>
      </w:r>
      <m:oMath>
        <m:sSub>
          <m:sSubPr>
            <m:ctrlPr>
              <w:rPr>
                <w:rFonts w:ascii="Cambria Math" w:eastAsia="仿宋_GB2312" w:hAnsi="Cambria Math" w:hint="eastAsia"/>
                <w:sz w:val="32"/>
                <w:szCs w:val="32"/>
              </w:rPr>
            </m:ctrlPr>
          </m:sSubPr>
          <m:e>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min,j</m:t>
            </m:r>
          </m:sub>
        </m:sSub>
      </m:oMath>
      <w:r w:rsidRPr="00484D92">
        <w:rPr>
          <w:rFonts w:ascii="仿宋_GB2312" w:eastAsia="仿宋_GB2312" w:hint="eastAsia"/>
          <w:sz w:val="32"/>
          <w:szCs w:val="32"/>
        </w:rPr>
        <w:t>)与平均有效放射性活度</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a</m:t>
            </m:r>
          </m:e>
          <m:sub>
            <m:r>
              <m:rPr>
                <m:sty m:val="p"/>
              </m:rPr>
              <w:rPr>
                <w:rFonts w:ascii="Cambria Math" w:eastAsia="仿宋_GB2312" w:hAnsi="Cambria Math" w:hint="eastAsia"/>
                <w:sz w:val="32"/>
                <w:szCs w:val="32"/>
              </w:rPr>
              <m:t>eff,j</m:t>
            </m:r>
          </m:sub>
        </m:sSub>
      </m:oMath>
      <w:r w:rsidRPr="00484D92">
        <w:rPr>
          <w:rFonts w:ascii="仿宋_GB2312" w:eastAsia="仿宋_GB2312" w:hint="eastAsia"/>
          <w:sz w:val="32"/>
          <w:szCs w:val="32"/>
        </w:rPr>
        <w:t>的函数曲线（参见</w:t>
      </w:r>
      <w:r w:rsidR="003F20F8">
        <w:fldChar w:fldCharType="begin"/>
      </w:r>
      <w:r w:rsidR="003F20F8">
        <w:instrText xml:space="preserve">REF _Ref4508922 \h  \* MERGEFORMAT </w:instrText>
      </w:r>
      <w:r w:rsidR="003F20F8">
        <w:fldChar w:fldCharType="separate"/>
      </w:r>
      <w:r w:rsidRPr="00484D92">
        <w:rPr>
          <w:rFonts w:ascii="仿宋_GB2312" w:eastAsia="仿宋_GB2312" w:hint="eastAsia"/>
          <w:sz w:val="32"/>
          <w:szCs w:val="32"/>
        </w:rPr>
        <w:t>图6</w:t>
      </w:r>
      <w:r w:rsidRPr="00484D92">
        <w:rPr>
          <w:rFonts w:ascii="仿宋_GB2312" w:eastAsia="仿宋_GB2312" w:hint="eastAsia"/>
          <w:sz w:val="32"/>
          <w:szCs w:val="32"/>
        </w:rPr>
        <w:noBreakHyphen/>
        <w:t>3</w:t>
      </w:r>
      <w:r w:rsidR="003F20F8">
        <w:fldChar w:fldCharType="end"/>
      </w:r>
      <w:r w:rsidRPr="00484D92">
        <w:rPr>
          <w:rFonts w:ascii="仿宋_GB2312" w:eastAsia="仿宋_GB2312" w:hint="eastAsia"/>
          <w:sz w:val="32"/>
          <w:szCs w:val="32"/>
        </w:rPr>
        <w:t>）；</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应报告活度等于或低于</w:t>
      </w:r>
      <m:oMath>
        <m:sSub>
          <m:sSubPr>
            <m:ctrlPr>
              <w:rPr>
                <w:rFonts w:ascii="Cambria Math" w:eastAsia="仿宋_GB2312" w:hAnsi="Cambria Math" w:hint="eastAsia"/>
                <w:sz w:val="32"/>
                <w:szCs w:val="32"/>
              </w:rPr>
            </m:ctrlPr>
          </m:sSubPr>
          <m:e>
            <m:r>
              <m:rPr>
                <m:sty m:val="p"/>
              </m:rPr>
              <w:rPr>
                <w:rFonts w:ascii="Cambria Math" w:eastAsia="仿宋_GB2312" w:hAnsi="Cambria Math" w:hint="eastAsia"/>
                <w:sz w:val="32"/>
                <w:szCs w:val="32"/>
              </w:rPr>
              <m:t>a</m:t>
            </m:r>
          </m:e>
          <m:sub>
            <m:r>
              <m:rPr>
                <m:sty m:val="p"/>
              </m:rPr>
              <w:rPr>
                <w:rFonts w:ascii="Cambria Math" w:eastAsia="仿宋_GB2312" w:hAnsi="Cambria Math" w:hint="eastAsia"/>
                <w:sz w:val="32"/>
                <w:szCs w:val="32"/>
              </w:rPr>
              <m:t>NEC,peak</m:t>
            </m:r>
          </m:sub>
        </m:sSub>
      </m:oMath>
      <w:r w:rsidRPr="00484D92">
        <w:rPr>
          <w:rFonts w:ascii="仿宋_GB2312" w:eastAsia="仿宋_GB2312" w:hint="eastAsia"/>
          <w:sz w:val="32"/>
          <w:szCs w:val="32"/>
        </w:rPr>
        <w:t>（4.3中报告的结果）</w:t>
      </w:r>
      <w:r w:rsidRPr="00484D92">
        <w:rPr>
          <w:rFonts w:ascii="仿宋_GB2312" w:eastAsia="仿宋_GB2312" w:hint="eastAsia"/>
          <w:sz w:val="32"/>
          <w:szCs w:val="32"/>
        </w:rPr>
        <w:lastRenderedPageBreak/>
        <w:t>时的相对计数率误差</w:t>
      </w:r>
      <m:oMath>
        <m:d>
          <m:dPr>
            <m:begChr m:val="|"/>
            <m:endChr m:val="|"/>
            <m:ctrlPr>
              <w:rPr>
                <w:rFonts w:ascii="Cambria Math" w:eastAsia="仿宋_GB2312" w:hAnsi="Cambria Math" w:hint="eastAsia"/>
                <w:sz w:val="32"/>
                <w:szCs w:val="32"/>
              </w:rPr>
            </m:ctrlPr>
          </m:dPr>
          <m:e>
            <m:sSub>
              <m:sSubPr>
                <m:ctrlPr>
                  <w:rPr>
                    <w:rFonts w:ascii="Cambria Math" w:eastAsia="仿宋_GB2312" w:hAnsi="Cambria Math" w:hint="eastAsia"/>
                    <w:sz w:val="32"/>
                    <w:szCs w:val="32"/>
                  </w:rPr>
                </m:ctrlPr>
              </m:sSubPr>
              <m:e>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r</m:t>
                </m:r>
              </m:e>
              <m:sub>
                <m:r>
                  <m:rPr>
                    <m:sty m:val="p"/>
                  </m:rPr>
                  <w:rPr>
                    <w:rFonts w:ascii="Cambria Math" w:eastAsia="仿宋_GB2312" w:hAnsi="Cambria Math" w:hint="eastAsia"/>
                    <w:sz w:val="32"/>
                    <w:szCs w:val="32"/>
                  </w:rPr>
                  <m:t>i,j</m:t>
                </m:r>
              </m:sub>
            </m:sSub>
          </m:e>
        </m:d>
      </m:oMath>
      <w:r w:rsidRPr="00484D92">
        <w:rPr>
          <w:rFonts w:ascii="仿宋_GB2312" w:eastAsia="仿宋_GB2312" w:hint="eastAsia"/>
          <w:sz w:val="32"/>
          <w:szCs w:val="32"/>
        </w:rPr>
        <w:t>的最大值。</w:t>
      </w:r>
    </w:p>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277870" cy="2843530"/>
            <wp:effectExtent l="0" t="0" r="1778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278390" cy="2844000"/>
                    </a:xfrm>
                    <a:prstGeom prst="rect">
                      <a:avLst/>
                    </a:prstGeom>
                  </pic:spPr>
                </pic:pic>
              </a:graphicData>
            </a:graphic>
          </wp:inline>
        </w:drawing>
      </w:r>
    </w:p>
    <w:p w:rsidR="00651E3E" w:rsidRPr="00484D92" w:rsidRDefault="00EB4E74" w:rsidP="00484D92">
      <w:pPr>
        <w:rPr>
          <w:rFonts w:ascii="仿宋_GB2312" w:eastAsia="仿宋_GB2312"/>
          <w:b/>
          <w:sz w:val="32"/>
          <w:szCs w:val="32"/>
        </w:rPr>
      </w:pPr>
      <w:bookmarkStart w:id="221" w:name="_Ref4508922"/>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6</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3</w:t>
      </w:r>
      <w:r w:rsidR="00113801" w:rsidRPr="00484D92">
        <w:rPr>
          <w:rFonts w:ascii="仿宋_GB2312" w:eastAsia="仿宋_GB2312" w:hint="eastAsia"/>
          <w:b/>
          <w:sz w:val="32"/>
          <w:szCs w:val="32"/>
        </w:rPr>
        <w:fldChar w:fldCharType="end"/>
      </w:r>
      <w:bookmarkEnd w:id="221"/>
      <w:r w:rsidRPr="00484D92">
        <w:rPr>
          <w:rFonts w:ascii="仿宋_GB2312" w:eastAsia="仿宋_GB2312" w:hint="eastAsia"/>
          <w:b/>
          <w:sz w:val="32"/>
          <w:szCs w:val="32"/>
        </w:rPr>
        <w:t>相对计数率误差的最大值和最小值与平均有效放射性活度的函数曲线（示意图）</w:t>
      </w:r>
    </w:p>
    <w:p w:rsidR="00651E3E" w:rsidRPr="00484D92" w:rsidRDefault="0044340A" w:rsidP="0044340A">
      <w:pPr>
        <w:ind w:firstLineChars="200" w:firstLine="640"/>
        <w:rPr>
          <w:rFonts w:ascii="仿宋_GB2312" w:eastAsia="仿宋_GB2312"/>
          <w:sz w:val="32"/>
          <w:szCs w:val="32"/>
        </w:rPr>
      </w:pPr>
      <w:bookmarkStart w:id="222" w:name="_Toc23818"/>
      <w:bookmarkStart w:id="223" w:name="_Toc24966944"/>
      <w:r>
        <w:rPr>
          <w:rFonts w:ascii="仿宋_GB2312" w:eastAsia="仿宋_GB2312" w:hint="eastAsia"/>
          <w:sz w:val="32"/>
          <w:szCs w:val="32"/>
        </w:rPr>
        <w:t>（五）</w:t>
      </w:r>
      <w:r w:rsidR="00EB4E74" w:rsidRPr="00484D92">
        <w:rPr>
          <w:rFonts w:ascii="仿宋_GB2312" w:eastAsia="仿宋_GB2312" w:hint="eastAsia"/>
          <w:sz w:val="32"/>
          <w:szCs w:val="32"/>
        </w:rPr>
        <w:t>图像质量、衰减校正和散射校正的精确性</w:t>
      </w:r>
      <w:bookmarkEnd w:id="222"/>
      <w:bookmarkEnd w:id="223"/>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测试结果应包含以下内容：</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每种尺寸的球体在热区和本底活度浓度比分别为4:1和8:1两种条件下的百分对比度和百分本底变化率；</w:t>
      </w:r>
    </w:p>
    <w:tbl>
      <w:tblPr>
        <w:tblStyle w:val="af1"/>
        <w:tblW w:w="9463" w:type="dxa"/>
        <w:jc w:val="center"/>
        <w:tblLayout w:type="fixed"/>
        <w:tblLook w:val="04A0" w:firstRow="1" w:lastRow="0" w:firstColumn="1" w:lastColumn="0" w:noHBand="0" w:noVBand="1"/>
      </w:tblPr>
      <w:tblGrid>
        <w:gridCol w:w="1831"/>
        <w:gridCol w:w="1908"/>
        <w:gridCol w:w="1908"/>
        <w:gridCol w:w="1908"/>
        <w:gridCol w:w="1908"/>
      </w:tblGrid>
      <w:tr w:rsidR="00651E3E" w:rsidRPr="00484D92">
        <w:trPr>
          <w:jc w:val="center"/>
        </w:trPr>
        <w:tc>
          <w:tcPr>
            <w:tcW w:w="1831" w:type="dxa"/>
            <w:vAlign w:val="center"/>
          </w:tcPr>
          <w:p w:rsidR="00651E3E" w:rsidRPr="00484D92" w:rsidRDefault="00651E3E" w:rsidP="00484D92">
            <w:pPr>
              <w:rPr>
                <w:rFonts w:ascii="仿宋_GB2312" w:eastAsia="仿宋_GB2312"/>
                <w:sz w:val="32"/>
                <w:szCs w:val="32"/>
              </w:rPr>
            </w:pPr>
          </w:p>
        </w:tc>
        <w:tc>
          <w:tcPr>
            <w:tcW w:w="3816" w:type="dxa"/>
            <w:gridSpan w:val="2"/>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热区：背景=8:1</w:t>
            </w:r>
          </w:p>
        </w:tc>
        <w:tc>
          <w:tcPr>
            <w:tcW w:w="3816" w:type="dxa"/>
            <w:gridSpan w:val="2"/>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热区：背景=4:1</w:t>
            </w: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小球直径（mm）</w:t>
            </w:r>
          </w:p>
        </w:tc>
        <w:tc>
          <w:tcPr>
            <w:tcW w:w="1908"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百分对比度</w:t>
            </w:r>
          </w:p>
        </w:tc>
        <w:tc>
          <w:tcPr>
            <w:tcW w:w="1908"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百分本底变化率</w:t>
            </w:r>
          </w:p>
        </w:tc>
        <w:tc>
          <w:tcPr>
            <w:tcW w:w="1908"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百分对比度</w:t>
            </w:r>
          </w:p>
        </w:tc>
        <w:tc>
          <w:tcPr>
            <w:tcW w:w="1908"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百分本底变化率</w:t>
            </w: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10</w:t>
            </w: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tcPr>
          <w:p w:rsidR="00651E3E" w:rsidRPr="00484D92" w:rsidRDefault="00651E3E" w:rsidP="00484D92">
            <w:pPr>
              <w:rPr>
                <w:rFonts w:ascii="仿宋_GB2312" w:eastAsia="仿宋_GB2312"/>
                <w:sz w:val="32"/>
                <w:szCs w:val="32"/>
              </w:rPr>
            </w:pP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13</w:t>
            </w: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tcPr>
          <w:p w:rsidR="00651E3E" w:rsidRPr="00484D92" w:rsidRDefault="00651E3E" w:rsidP="00484D92">
            <w:pPr>
              <w:rPr>
                <w:rFonts w:ascii="仿宋_GB2312" w:eastAsia="仿宋_GB2312"/>
                <w:sz w:val="32"/>
                <w:szCs w:val="32"/>
              </w:rPr>
            </w:pP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17</w:t>
            </w: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tcPr>
          <w:p w:rsidR="00651E3E" w:rsidRPr="00484D92" w:rsidRDefault="00651E3E" w:rsidP="00484D92">
            <w:pPr>
              <w:rPr>
                <w:rFonts w:ascii="仿宋_GB2312" w:eastAsia="仿宋_GB2312"/>
                <w:sz w:val="32"/>
                <w:szCs w:val="32"/>
              </w:rPr>
            </w:pP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22</w:t>
            </w: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tcPr>
          <w:p w:rsidR="00651E3E" w:rsidRPr="00484D92" w:rsidRDefault="00651E3E" w:rsidP="00484D92">
            <w:pPr>
              <w:rPr>
                <w:rFonts w:ascii="仿宋_GB2312" w:eastAsia="仿宋_GB2312"/>
                <w:sz w:val="32"/>
                <w:szCs w:val="32"/>
              </w:rPr>
            </w:pP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lastRenderedPageBreak/>
              <w:t>28</w:t>
            </w: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tcPr>
          <w:p w:rsidR="00651E3E" w:rsidRPr="00484D92" w:rsidRDefault="00651E3E" w:rsidP="00484D92">
            <w:pPr>
              <w:rPr>
                <w:rFonts w:ascii="仿宋_GB2312" w:eastAsia="仿宋_GB2312"/>
                <w:sz w:val="32"/>
                <w:szCs w:val="32"/>
              </w:rPr>
            </w:pPr>
          </w:p>
        </w:tc>
      </w:tr>
      <w:tr w:rsidR="00651E3E" w:rsidRPr="00484D92">
        <w:trPr>
          <w:jc w:val="center"/>
        </w:trPr>
        <w:tc>
          <w:tcPr>
            <w:tcW w:w="183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sz w:val="32"/>
                <w:szCs w:val="32"/>
              </w:rPr>
              <w:t>37</w:t>
            </w: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vAlign w:val="center"/>
          </w:tcPr>
          <w:p w:rsidR="00651E3E" w:rsidRPr="00484D92" w:rsidRDefault="00651E3E" w:rsidP="00484D92">
            <w:pPr>
              <w:rPr>
                <w:rFonts w:ascii="仿宋_GB2312" w:eastAsia="仿宋_GB2312"/>
                <w:sz w:val="32"/>
                <w:szCs w:val="32"/>
              </w:rPr>
            </w:pPr>
          </w:p>
        </w:tc>
        <w:tc>
          <w:tcPr>
            <w:tcW w:w="1908" w:type="dxa"/>
          </w:tcPr>
          <w:p w:rsidR="00651E3E" w:rsidRPr="00484D92" w:rsidRDefault="00651E3E" w:rsidP="00484D92">
            <w:pPr>
              <w:rPr>
                <w:rFonts w:ascii="仿宋_GB2312" w:eastAsia="仿宋_GB2312"/>
                <w:sz w:val="32"/>
                <w:szCs w:val="32"/>
              </w:rPr>
            </w:pPr>
          </w:p>
        </w:tc>
      </w:tr>
    </w:tbl>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对于每个成像活度比，应报告每层的散射校正与衰减校正的残留误差(</w:t>
      </w:r>
      <m:oMath>
        <m:sSub>
          <m:sSubPr>
            <m:ctrlPr>
              <w:rPr>
                <w:rFonts w:ascii="Cambria Math" w:eastAsia="仿宋_GB2312" w:hAnsi="Cambria Math" w:hint="eastAsia"/>
                <w:sz w:val="32"/>
                <w:szCs w:val="32"/>
              </w:rPr>
            </m:ctrlPr>
          </m:sSubPr>
          <m:e>
            <m:r>
              <m:rPr>
                <m:sty m:val="p"/>
              </m:rPr>
              <w:rPr>
                <w:rFonts w:ascii="微软雅黑" w:eastAsia="微软雅黑" w:hAnsi="微软雅黑" w:cs="微软雅黑" w:hint="eastAsia"/>
                <w:sz w:val="32"/>
                <w:szCs w:val="32"/>
              </w:rPr>
              <m:t>∆</m:t>
            </m:r>
            <m:r>
              <m:rPr>
                <m:sty m:val="p"/>
              </m:rPr>
              <w:rPr>
                <w:rFonts w:ascii="Cambria Math" w:eastAsia="仿宋_GB2312" w:hAnsi="Cambria Math" w:hint="eastAsia"/>
                <w:sz w:val="32"/>
                <w:szCs w:val="32"/>
              </w:rPr>
              <m:t>C</m:t>
            </m:r>
          </m:e>
          <m:sub>
            <m:r>
              <m:rPr>
                <m:sty m:val="p"/>
              </m:rPr>
              <w:rPr>
                <w:rFonts w:ascii="Cambria Math" w:eastAsia="仿宋_GB2312" w:hAnsi="Cambria Math" w:hint="eastAsia"/>
                <w:sz w:val="32"/>
                <w:szCs w:val="32"/>
              </w:rPr>
              <m:t>lung,i</m:t>
            </m:r>
          </m:sub>
        </m:sSub>
      </m:oMath>
      <w:r w:rsidRPr="00484D92">
        <w:rPr>
          <w:rFonts w:ascii="仿宋_GB2312" w:eastAsia="仿宋_GB2312" w:hint="eastAsia"/>
          <w:sz w:val="32"/>
          <w:szCs w:val="32"/>
        </w:rPr>
        <w:t>)，以及全部层误差的平均值（参见</w:t>
      </w:r>
      <w:r w:rsidR="003F20F8">
        <w:fldChar w:fldCharType="begin"/>
      </w:r>
      <w:r w:rsidR="003F20F8">
        <w:instrText xml:space="preserve">REF _Ref4509036 \h  \* MERGEFORMAT </w:instrText>
      </w:r>
      <w:r w:rsidR="003F20F8">
        <w:fldChar w:fldCharType="separate"/>
      </w:r>
      <w:r w:rsidRPr="00484D92">
        <w:rPr>
          <w:rFonts w:ascii="仿宋_GB2312" w:eastAsia="仿宋_GB2312" w:hint="eastAsia"/>
          <w:sz w:val="32"/>
          <w:szCs w:val="32"/>
        </w:rPr>
        <w:t>图7</w:t>
      </w:r>
      <w:r w:rsidRPr="00484D92">
        <w:rPr>
          <w:rFonts w:ascii="仿宋_GB2312" w:eastAsia="仿宋_GB2312" w:hint="eastAsia"/>
          <w:sz w:val="32"/>
          <w:szCs w:val="32"/>
        </w:rPr>
        <w:noBreakHyphen/>
        <w:t>3</w:t>
      </w:r>
      <w:r w:rsidR="003F20F8">
        <w:fldChar w:fldCharType="end"/>
      </w:r>
      <w:r w:rsidRPr="00484D92">
        <w:rPr>
          <w:rFonts w:ascii="仿宋_GB2312" w:eastAsia="仿宋_GB2312" w:hint="eastAsia"/>
          <w:sz w:val="32"/>
          <w:szCs w:val="32"/>
        </w:rPr>
        <w:t>）；</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对于每个成像活度比，应报告通过所有球体中心的横断面图像，见</w:t>
      </w:r>
      <w:r w:rsidR="003F20F8">
        <w:fldChar w:fldCharType="begin"/>
      </w:r>
      <w:r w:rsidR="003F20F8">
        <w:instrText xml:space="preserve">REF _Ref4501513 \h  \* MERGEFORMAT </w:instrText>
      </w:r>
      <w:r w:rsidR="003F20F8">
        <w:fldChar w:fldCharType="separate"/>
      </w:r>
      <w:r w:rsidRPr="00484D92">
        <w:rPr>
          <w:rFonts w:ascii="仿宋_GB2312" w:eastAsia="仿宋_GB2312" w:hint="eastAsia"/>
          <w:sz w:val="32"/>
          <w:szCs w:val="32"/>
        </w:rPr>
        <w:t>图7</w:t>
      </w:r>
      <w:r w:rsidRPr="00484D92">
        <w:rPr>
          <w:rFonts w:ascii="仿宋_GB2312" w:eastAsia="仿宋_GB2312" w:hint="eastAsia"/>
          <w:sz w:val="32"/>
          <w:szCs w:val="32"/>
        </w:rPr>
        <w:noBreakHyphen/>
        <w:t>4</w:t>
      </w:r>
      <w:r w:rsidR="003F20F8">
        <w:fldChar w:fldCharType="end"/>
      </w:r>
      <w:r w:rsidRPr="00484D92">
        <w:rPr>
          <w:rFonts w:ascii="仿宋_GB2312" w:eastAsia="仿宋_GB2312" w:hint="eastAsia"/>
          <w:sz w:val="32"/>
          <w:szCs w:val="32"/>
        </w:rPr>
        <w:t>；</w:t>
      </w:r>
    </w:p>
    <w:p w:rsidR="00651E3E" w:rsidRPr="00484D92" w:rsidRDefault="00EB4E74" w:rsidP="0044340A">
      <w:pPr>
        <w:ind w:firstLineChars="200" w:firstLine="640"/>
        <w:rPr>
          <w:rFonts w:ascii="仿宋_GB2312" w:eastAsia="仿宋_GB2312"/>
          <w:sz w:val="32"/>
          <w:szCs w:val="32"/>
        </w:rPr>
      </w:pPr>
      <w:r w:rsidRPr="00484D92">
        <w:rPr>
          <w:rFonts w:ascii="仿宋_GB2312" w:eastAsia="仿宋_GB2312" w:hint="eastAsia"/>
          <w:sz w:val="32"/>
          <w:szCs w:val="32"/>
        </w:rPr>
        <w:t>对于每个成像活度比，应报告通过17mm球体中心的冠状面图像，见</w:t>
      </w:r>
      <w:r w:rsidR="003F20F8">
        <w:fldChar w:fldCharType="begin"/>
      </w:r>
      <w:r w:rsidR="003F20F8">
        <w:instrText xml:space="preserve">REF _Ref4501531 \h  \* MERGEFORMAT </w:instrText>
      </w:r>
      <w:r w:rsidR="003F20F8">
        <w:fldChar w:fldCharType="separate"/>
      </w:r>
      <w:r w:rsidRPr="00484D92">
        <w:rPr>
          <w:rFonts w:ascii="仿宋_GB2312" w:eastAsia="仿宋_GB2312" w:hint="eastAsia"/>
          <w:sz w:val="32"/>
          <w:szCs w:val="32"/>
        </w:rPr>
        <w:t>图7</w:t>
      </w:r>
      <w:r w:rsidRPr="00484D92">
        <w:rPr>
          <w:rFonts w:ascii="仿宋_GB2312" w:eastAsia="仿宋_GB2312" w:hint="eastAsia"/>
          <w:sz w:val="32"/>
          <w:szCs w:val="32"/>
        </w:rPr>
        <w:noBreakHyphen/>
        <w:t>5</w:t>
      </w:r>
      <w:r w:rsidR="003F20F8">
        <w:fldChar w:fldCharType="end"/>
      </w:r>
      <w:r w:rsidRPr="00484D92">
        <w:rPr>
          <w:rFonts w:ascii="仿宋_GB2312" w:eastAsia="仿宋_GB2312" w:hint="eastAsia"/>
          <w:sz w:val="32"/>
          <w:szCs w:val="32"/>
        </w:rPr>
        <w:t>。</w:t>
      </w:r>
    </w:p>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409950" cy="236093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418236" cy="2367128"/>
                    </a:xfrm>
                    <a:prstGeom prst="rect">
                      <a:avLst/>
                    </a:prstGeom>
                  </pic:spPr>
                </pic:pic>
              </a:graphicData>
            </a:graphic>
          </wp:inline>
        </w:drawing>
      </w:r>
    </w:p>
    <w:p w:rsidR="00651E3E" w:rsidRPr="00484D92" w:rsidRDefault="00EB4E74" w:rsidP="00484D92">
      <w:pPr>
        <w:rPr>
          <w:rFonts w:ascii="仿宋_GB2312" w:eastAsia="仿宋_GB2312"/>
          <w:b/>
          <w:sz w:val="32"/>
          <w:szCs w:val="32"/>
        </w:rPr>
      </w:pPr>
      <w:bookmarkStart w:id="224" w:name="_Ref4509036"/>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7</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3</w:t>
      </w:r>
      <w:r w:rsidR="00113801" w:rsidRPr="00484D92">
        <w:rPr>
          <w:rFonts w:ascii="仿宋_GB2312" w:eastAsia="仿宋_GB2312" w:hint="eastAsia"/>
          <w:b/>
          <w:sz w:val="32"/>
          <w:szCs w:val="32"/>
        </w:rPr>
        <w:fldChar w:fldCharType="end"/>
      </w:r>
      <w:bookmarkEnd w:id="224"/>
      <w:r w:rsidRPr="00484D92">
        <w:rPr>
          <w:rFonts w:ascii="仿宋_GB2312" w:eastAsia="仿宋_GB2312" w:hint="eastAsia"/>
          <w:b/>
          <w:sz w:val="32"/>
          <w:szCs w:val="32"/>
        </w:rPr>
        <w:t>散射校正与衰减校正的残留误差（示意图）</w:t>
      </w:r>
    </w:p>
    <w:tbl>
      <w:tblPr>
        <w:tblStyle w:val="af1"/>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1"/>
        <w:gridCol w:w="5381"/>
      </w:tblGrid>
      <w:tr w:rsidR="00651E3E" w:rsidRPr="00484D92">
        <w:trPr>
          <w:jc w:val="center"/>
        </w:trPr>
        <w:tc>
          <w:tcPr>
            <w:tcW w:w="437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lastRenderedPageBreak/>
              <w:drawing>
                <wp:inline distT="0" distB="0" distL="0" distR="0">
                  <wp:extent cx="2657475" cy="25622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57475" cy="2562225"/>
                          </a:xfrm>
                          <a:prstGeom prst="rect">
                            <a:avLst/>
                          </a:prstGeom>
                          <a:noFill/>
                          <a:ln>
                            <a:noFill/>
                          </a:ln>
                        </pic:spPr>
                      </pic:pic>
                    </a:graphicData>
                  </a:graphic>
                </wp:inline>
              </w:drawing>
            </w:r>
          </w:p>
          <w:p w:rsidR="00651E3E" w:rsidRPr="00484D92" w:rsidRDefault="00EB4E74" w:rsidP="00484D92">
            <w:pPr>
              <w:rPr>
                <w:rFonts w:ascii="仿宋_GB2312" w:eastAsia="仿宋_GB2312"/>
                <w:sz w:val="32"/>
                <w:szCs w:val="32"/>
              </w:rPr>
            </w:pPr>
            <w:bookmarkStart w:id="225" w:name="_Ref4501513"/>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7</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4</w:t>
            </w:r>
            <w:r w:rsidR="00113801" w:rsidRPr="00484D92">
              <w:rPr>
                <w:rFonts w:ascii="仿宋_GB2312" w:eastAsia="仿宋_GB2312" w:hint="eastAsia"/>
                <w:b/>
                <w:sz w:val="32"/>
                <w:szCs w:val="32"/>
              </w:rPr>
              <w:fldChar w:fldCharType="end"/>
            </w:r>
            <w:bookmarkEnd w:id="225"/>
            <w:r w:rsidRPr="00484D92">
              <w:rPr>
                <w:rFonts w:ascii="仿宋_GB2312" w:eastAsia="仿宋_GB2312" w:hint="eastAsia"/>
                <w:b/>
                <w:sz w:val="32"/>
                <w:szCs w:val="32"/>
              </w:rPr>
              <w:t>通过所有球体中心的横断面图像（示意图）</w:t>
            </w:r>
          </w:p>
        </w:tc>
        <w:tc>
          <w:tcPr>
            <w:tcW w:w="5381" w:type="dxa"/>
            <w:vAlign w:val="center"/>
          </w:tcPr>
          <w:p w:rsidR="00651E3E" w:rsidRPr="00484D92" w:rsidRDefault="00EB4E74" w:rsidP="00484D92">
            <w:pPr>
              <w:rPr>
                <w:rFonts w:ascii="仿宋_GB2312" w:eastAsia="仿宋_GB2312"/>
                <w:sz w:val="32"/>
                <w:szCs w:val="32"/>
              </w:rPr>
            </w:pPr>
            <w:r w:rsidRPr="00484D92">
              <w:rPr>
                <w:rFonts w:ascii="仿宋_GB2312" w:eastAsia="仿宋_GB2312" w:hint="eastAsia"/>
                <w:noProof/>
                <w:sz w:val="32"/>
                <w:szCs w:val="32"/>
              </w:rPr>
              <w:drawing>
                <wp:inline distT="0" distB="0" distL="0" distR="0">
                  <wp:extent cx="3305175" cy="1866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05175" cy="1866900"/>
                          </a:xfrm>
                          <a:prstGeom prst="rect">
                            <a:avLst/>
                          </a:prstGeom>
                          <a:noFill/>
                          <a:ln>
                            <a:noFill/>
                          </a:ln>
                        </pic:spPr>
                      </pic:pic>
                    </a:graphicData>
                  </a:graphic>
                </wp:inline>
              </w:drawing>
            </w:r>
          </w:p>
          <w:p w:rsidR="00651E3E" w:rsidRPr="00484D92" w:rsidRDefault="00EB4E74" w:rsidP="00484D92">
            <w:pPr>
              <w:rPr>
                <w:rFonts w:ascii="仿宋_GB2312" w:eastAsia="仿宋_GB2312"/>
                <w:sz w:val="32"/>
                <w:szCs w:val="32"/>
              </w:rPr>
            </w:pPr>
            <w:bookmarkStart w:id="226" w:name="_Ref4501531"/>
            <w:r w:rsidRPr="00484D92">
              <w:rPr>
                <w:rFonts w:ascii="仿宋_GB2312" w:eastAsia="仿宋_GB2312" w:hint="eastAsia"/>
                <w:b/>
                <w:sz w:val="32"/>
                <w:szCs w:val="32"/>
              </w:rPr>
              <w:t>图</w:t>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STYLEREF 1 \s</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7</w:t>
            </w:r>
            <w:r w:rsidR="00113801" w:rsidRPr="00484D92">
              <w:rPr>
                <w:rFonts w:ascii="仿宋_GB2312" w:eastAsia="仿宋_GB2312" w:hint="eastAsia"/>
                <w:b/>
                <w:sz w:val="32"/>
                <w:szCs w:val="32"/>
              </w:rPr>
              <w:fldChar w:fldCharType="end"/>
            </w:r>
            <w:r w:rsidRPr="00484D92">
              <w:rPr>
                <w:rFonts w:ascii="仿宋_GB2312" w:eastAsia="仿宋_GB2312" w:hint="eastAsia"/>
                <w:b/>
                <w:sz w:val="32"/>
                <w:szCs w:val="32"/>
              </w:rPr>
              <w:noBreakHyphen/>
            </w:r>
            <w:r w:rsidR="00113801" w:rsidRPr="00484D92">
              <w:rPr>
                <w:rFonts w:ascii="仿宋_GB2312" w:eastAsia="仿宋_GB2312" w:hint="eastAsia"/>
                <w:b/>
                <w:sz w:val="32"/>
                <w:szCs w:val="32"/>
              </w:rPr>
              <w:fldChar w:fldCharType="begin"/>
            </w:r>
            <w:r w:rsidRPr="00484D92">
              <w:rPr>
                <w:rFonts w:ascii="仿宋_GB2312" w:eastAsia="仿宋_GB2312" w:hint="eastAsia"/>
                <w:b/>
                <w:sz w:val="32"/>
                <w:szCs w:val="32"/>
              </w:rPr>
              <w:instrText>SEQ 图 \* ARABIC \s 1</w:instrText>
            </w:r>
            <w:r w:rsidR="00113801" w:rsidRPr="00484D92">
              <w:rPr>
                <w:rFonts w:ascii="仿宋_GB2312" w:eastAsia="仿宋_GB2312" w:hint="eastAsia"/>
                <w:b/>
                <w:sz w:val="32"/>
                <w:szCs w:val="32"/>
              </w:rPr>
              <w:fldChar w:fldCharType="separate"/>
            </w:r>
            <w:r w:rsidRPr="00484D92">
              <w:rPr>
                <w:rFonts w:ascii="仿宋_GB2312" w:eastAsia="仿宋_GB2312" w:hint="eastAsia"/>
                <w:b/>
                <w:sz w:val="32"/>
                <w:szCs w:val="32"/>
              </w:rPr>
              <w:t>5</w:t>
            </w:r>
            <w:r w:rsidR="00113801" w:rsidRPr="00484D92">
              <w:rPr>
                <w:rFonts w:ascii="仿宋_GB2312" w:eastAsia="仿宋_GB2312" w:hint="eastAsia"/>
                <w:b/>
                <w:sz w:val="32"/>
                <w:szCs w:val="32"/>
              </w:rPr>
              <w:fldChar w:fldCharType="end"/>
            </w:r>
            <w:bookmarkEnd w:id="226"/>
            <w:r w:rsidRPr="00484D92">
              <w:rPr>
                <w:rFonts w:ascii="仿宋_GB2312" w:eastAsia="仿宋_GB2312" w:hint="eastAsia"/>
                <w:b/>
                <w:sz w:val="32"/>
                <w:szCs w:val="32"/>
              </w:rPr>
              <w:t>通过17mm球体中心的冠状面图像（示意图）</w:t>
            </w:r>
          </w:p>
        </w:tc>
      </w:tr>
    </w:tbl>
    <w:p w:rsidR="00651E3E" w:rsidRPr="00484D92" w:rsidRDefault="00651E3E" w:rsidP="00484D92">
      <w:pPr>
        <w:rPr>
          <w:rFonts w:ascii="仿宋_GB2312" w:eastAsia="仿宋_GB2312"/>
          <w:i/>
          <w:sz w:val="32"/>
          <w:szCs w:val="32"/>
        </w:rPr>
      </w:pPr>
    </w:p>
    <w:p w:rsidR="00651E3E" w:rsidRDefault="00651E3E"/>
    <w:p w:rsidR="00651E3E" w:rsidRDefault="00EB4E74">
      <w:pPr>
        <w:sectPr w:rsidR="00651E3E">
          <w:pgSz w:w="11906" w:h="16838"/>
          <w:pgMar w:top="1440" w:right="1800" w:bottom="1440" w:left="1800" w:header="851" w:footer="992" w:gutter="0"/>
          <w:cols w:space="425"/>
          <w:docGrid w:type="lines" w:linePitch="312"/>
        </w:sectPr>
      </w:pPr>
      <w:r>
        <w:rPr>
          <w:rFonts w:hint="eastAsia"/>
        </w:rPr>
        <w:br w:type="page"/>
      </w:r>
    </w:p>
    <w:p w:rsidR="00990C86" w:rsidRDefault="00A84346" w:rsidP="00990C86">
      <w:pPr>
        <w:jc w:val="left"/>
        <w:outlineLvl w:val="0"/>
        <w:rPr>
          <w:rFonts w:ascii="黑体" w:eastAsia="黑体" w:hAnsi="黑体"/>
          <w:sz w:val="36"/>
          <w:szCs w:val="28"/>
        </w:rPr>
      </w:pPr>
      <w:r>
        <w:rPr>
          <w:rFonts w:ascii="黑体" w:eastAsia="黑体" w:hAnsi="黑体" w:hint="eastAsia"/>
          <w:sz w:val="36"/>
          <w:szCs w:val="28"/>
        </w:rPr>
        <w:lastRenderedPageBreak/>
        <w:t xml:space="preserve">附录Ⅹ </w:t>
      </w:r>
      <w:r w:rsidR="00990C86">
        <w:rPr>
          <w:rFonts w:ascii="黑体" w:eastAsia="黑体" w:hAnsi="黑体" w:hint="eastAsia"/>
          <w:sz w:val="36"/>
          <w:szCs w:val="28"/>
        </w:rPr>
        <w:t>图像</w:t>
      </w:r>
      <w:r w:rsidR="00990C86">
        <w:rPr>
          <w:rFonts w:ascii="黑体" w:eastAsia="黑体" w:hAnsi="黑体"/>
          <w:sz w:val="36"/>
          <w:szCs w:val="28"/>
        </w:rPr>
        <w:t>质量评价标准</w:t>
      </w:r>
    </w:p>
    <w:p w:rsidR="00990C86" w:rsidRDefault="00990C86" w:rsidP="00990C86">
      <w:pPr>
        <w:jc w:val="center"/>
        <w:rPr>
          <w:rFonts w:ascii="黑体" w:eastAsia="黑体" w:hAnsi="黑体"/>
          <w:sz w:val="36"/>
          <w:szCs w:val="28"/>
        </w:rPr>
      </w:pPr>
    </w:p>
    <w:p w:rsidR="00990C86" w:rsidRPr="00456CBB" w:rsidRDefault="00990C86" w:rsidP="00A84346">
      <w:pPr>
        <w:jc w:val="center"/>
        <w:rPr>
          <w:rFonts w:ascii="黑体" w:eastAsia="黑体" w:hAnsi="黑体"/>
          <w:sz w:val="36"/>
          <w:szCs w:val="28"/>
        </w:rPr>
      </w:pPr>
      <w:r>
        <w:rPr>
          <w:rFonts w:ascii="黑体" w:eastAsia="黑体" w:hAnsi="黑体" w:hint="eastAsia"/>
          <w:sz w:val="36"/>
          <w:szCs w:val="28"/>
        </w:rPr>
        <w:t>脑部图像</w:t>
      </w:r>
      <w:r w:rsidRPr="009D04F4">
        <w:rPr>
          <w:rFonts w:ascii="黑体" w:eastAsia="黑体" w:hAnsi="黑体" w:hint="eastAsia"/>
          <w:sz w:val="36"/>
          <w:szCs w:val="28"/>
        </w:rPr>
        <w:t>评分</w:t>
      </w:r>
      <w:r w:rsidR="00A84346">
        <w:rPr>
          <w:rFonts w:ascii="黑体" w:eastAsia="黑体" w:hAnsi="黑体" w:hint="eastAsia"/>
          <w:sz w:val="36"/>
          <w:szCs w:val="28"/>
        </w:rPr>
        <w:t>标准</w:t>
      </w:r>
    </w:p>
    <w:tbl>
      <w:tblPr>
        <w:tblStyle w:val="af1"/>
        <w:tblpPr w:leftFromText="180" w:rightFromText="180" w:vertAnchor="text" w:horzAnchor="margin" w:tblpXSpec="center" w:tblpY="57"/>
        <w:tblW w:w="14283" w:type="dxa"/>
        <w:tblLayout w:type="fixed"/>
        <w:tblLook w:val="0600" w:firstRow="0" w:lastRow="0" w:firstColumn="0" w:lastColumn="0" w:noHBand="1" w:noVBand="1"/>
      </w:tblPr>
      <w:tblGrid>
        <w:gridCol w:w="1122"/>
        <w:gridCol w:w="4207"/>
        <w:gridCol w:w="1268"/>
        <w:gridCol w:w="1269"/>
        <w:gridCol w:w="1269"/>
        <w:gridCol w:w="1269"/>
        <w:gridCol w:w="1328"/>
        <w:gridCol w:w="1258"/>
        <w:gridCol w:w="18"/>
        <w:gridCol w:w="1275"/>
      </w:tblGrid>
      <w:tr w:rsidR="00990C86" w:rsidRPr="00FD54BF" w:rsidTr="00990C86">
        <w:trPr>
          <w:cantSplit/>
          <w:trHeight w:val="413"/>
        </w:trPr>
        <w:tc>
          <w:tcPr>
            <w:tcW w:w="1122" w:type="dxa"/>
            <w:vMerge w:val="restart"/>
            <w:shd w:val="clear" w:color="auto" w:fill="auto"/>
          </w:tcPr>
          <w:p w:rsidR="00990C86" w:rsidRDefault="00990C86" w:rsidP="00797AA2">
            <w:pPr>
              <w:pStyle w:val="a"/>
              <w:ind w:left="442" w:hanging="442"/>
              <w:jc w:val="center"/>
              <w:rPr>
                <w:rFonts w:ascii="宋体" w:hAnsi="宋体"/>
                <w:b/>
                <w:color w:val="000000" w:themeColor="text1"/>
              </w:rPr>
            </w:pPr>
          </w:p>
        </w:tc>
        <w:tc>
          <w:tcPr>
            <w:tcW w:w="4207" w:type="dxa"/>
            <w:vMerge w:val="restart"/>
            <w:vAlign w:val="center"/>
          </w:tcPr>
          <w:p w:rsidR="00990C86" w:rsidRPr="00CE0E15" w:rsidRDefault="00990C86" w:rsidP="00797AA2">
            <w:pPr>
              <w:pStyle w:val="a"/>
              <w:ind w:left="442" w:hanging="442"/>
              <w:jc w:val="center"/>
              <w:rPr>
                <w:rFonts w:ascii="宋体" w:hAnsi="宋体"/>
                <w:b/>
                <w:color w:val="000000" w:themeColor="text1"/>
              </w:rPr>
            </w:pPr>
            <w:r>
              <w:rPr>
                <w:rFonts w:ascii="宋体" w:hAnsi="宋体" w:hint="eastAsia"/>
                <w:b/>
                <w:color w:val="000000" w:themeColor="text1"/>
              </w:rPr>
              <w:t>图像质量评价内容</w:t>
            </w:r>
          </w:p>
        </w:tc>
        <w:tc>
          <w:tcPr>
            <w:tcW w:w="5075" w:type="dxa"/>
            <w:gridSpan w:val="4"/>
            <w:tcBorders>
              <w:bottom w:val="single" w:sz="4" w:space="0" w:color="auto"/>
            </w:tcBorders>
            <w:vAlign w:val="center"/>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图像质量计分</w:t>
            </w:r>
          </w:p>
        </w:tc>
        <w:tc>
          <w:tcPr>
            <w:tcW w:w="3879" w:type="dxa"/>
            <w:gridSpan w:val="4"/>
            <w:tcBorders>
              <w:bottom w:val="single" w:sz="4" w:space="0" w:color="auto"/>
            </w:tcBorders>
          </w:tcPr>
          <w:p w:rsidR="00990C86"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伪像计分（与设备相关）</w:t>
            </w:r>
          </w:p>
        </w:tc>
      </w:tr>
      <w:tr w:rsidR="00990C86" w:rsidRPr="00FD54BF" w:rsidTr="00990C86">
        <w:trPr>
          <w:cantSplit/>
          <w:trHeight w:val="791"/>
        </w:trPr>
        <w:tc>
          <w:tcPr>
            <w:tcW w:w="1122" w:type="dxa"/>
            <w:vMerge/>
            <w:tcBorders>
              <w:bottom w:val="single" w:sz="4" w:space="0" w:color="auto"/>
            </w:tcBorders>
            <w:shd w:val="clear" w:color="auto" w:fill="auto"/>
          </w:tcPr>
          <w:p w:rsidR="00990C86" w:rsidRPr="00CE0E15" w:rsidRDefault="00990C86" w:rsidP="00797AA2">
            <w:pPr>
              <w:pStyle w:val="a"/>
              <w:ind w:left="442" w:hanging="442"/>
              <w:jc w:val="center"/>
              <w:rPr>
                <w:rFonts w:ascii="宋体" w:hAnsi="宋体"/>
                <w:b/>
                <w:color w:val="000000" w:themeColor="text1"/>
              </w:rPr>
            </w:pPr>
          </w:p>
        </w:tc>
        <w:tc>
          <w:tcPr>
            <w:tcW w:w="4207" w:type="dxa"/>
            <w:vMerge/>
            <w:tcBorders>
              <w:bottom w:val="single" w:sz="4" w:space="0" w:color="auto"/>
            </w:tcBorders>
            <w:vAlign w:val="center"/>
          </w:tcPr>
          <w:p w:rsidR="00990C86" w:rsidRPr="00CE0E15" w:rsidRDefault="00990C86" w:rsidP="00797AA2">
            <w:pPr>
              <w:pStyle w:val="a"/>
              <w:ind w:left="442" w:hanging="442"/>
              <w:jc w:val="center"/>
              <w:rPr>
                <w:rFonts w:ascii="宋体" w:hAnsi="宋体"/>
                <w:b/>
                <w:color w:val="000000" w:themeColor="text1"/>
              </w:rPr>
            </w:pPr>
          </w:p>
        </w:tc>
        <w:tc>
          <w:tcPr>
            <w:tcW w:w="1268" w:type="dxa"/>
            <w:tcBorders>
              <w:bottom w:val="single" w:sz="4" w:space="0" w:color="auto"/>
              <w:right w:val="nil"/>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sidRPr="00F73ADD">
              <w:rPr>
                <w:rFonts w:ascii="宋体" w:hAnsi="宋体" w:cs="宋体" w:hint="eastAsia"/>
                <w:b/>
                <w:color w:val="000000" w:themeColor="text1"/>
                <w:kern w:val="0"/>
              </w:rPr>
              <w:t>清晰分辨</w:t>
            </w:r>
          </w:p>
        </w:tc>
        <w:tc>
          <w:tcPr>
            <w:tcW w:w="1269" w:type="dxa"/>
            <w:tcBorders>
              <w:left w:val="nil"/>
              <w:bottom w:val="single" w:sz="4" w:space="0" w:color="auto"/>
              <w:right w:val="nil"/>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sidRPr="00F73ADD">
              <w:rPr>
                <w:rFonts w:ascii="宋体" w:hAnsi="宋体" w:cs="宋体" w:hint="eastAsia"/>
                <w:b/>
                <w:color w:val="000000" w:themeColor="text1"/>
                <w:kern w:val="0"/>
              </w:rPr>
              <w:t>可以分辨</w:t>
            </w:r>
          </w:p>
        </w:tc>
        <w:tc>
          <w:tcPr>
            <w:tcW w:w="1269" w:type="dxa"/>
            <w:tcBorders>
              <w:left w:val="nil"/>
              <w:bottom w:val="single" w:sz="4" w:space="0" w:color="auto"/>
              <w:right w:val="nil"/>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勉强分辨</w:t>
            </w:r>
          </w:p>
        </w:tc>
        <w:tc>
          <w:tcPr>
            <w:tcW w:w="1269" w:type="dxa"/>
            <w:tcBorders>
              <w:left w:val="nil"/>
              <w:bottom w:val="single" w:sz="4" w:space="0" w:color="auto"/>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不能分辨</w:t>
            </w:r>
          </w:p>
        </w:tc>
        <w:tc>
          <w:tcPr>
            <w:tcW w:w="1328" w:type="dxa"/>
            <w:tcBorders>
              <w:left w:val="nil"/>
              <w:bottom w:val="single" w:sz="4" w:space="0" w:color="auto"/>
            </w:tcBorders>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b/>
                <w:color w:val="000000" w:themeColor="text1"/>
                <w:kern w:val="0"/>
              </w:rPr>
              <w:t>-1</w:t>
            </w:r>
            <w:r>
              <w:rPr>
                <w:rFonts w:ascii="宋体" w:hAnsi="宋体" w:cs="宋体" w:hint="eastAsia"/>
                <w:b/>
                <w:color w:val="000000" w:themeColor="text1"/>
                <w:kern w:val="0"/>
              </w:rPr>
              <w:t>分</w:t>
            </w:r>
          </w:p>
        </w:tc>
        <w:tc>
          <w:tcPr>
            <w:tcW w:w="1276" w:type="dxa"/>
            <w:gridSpan w:val="2"/>
            <w:tcBorders>
              <w:left w:val="nil"/>
              <w:bottom w:val="single" w:sz="4" w:space="0" w:color="auto"/>
            </w:tcBorders>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w:t>
            </w:r>
            <w:r>
              <w:rPr>
                <w:rFonts w:ascii="宋体" w:hAnsi="宋体" w:cs="宋体"/>
                <w:b/>
                <w:color w:val="000000" w:themeColor="text1"/>
                <w:kern w:val="0"/>
              </w:rPr>
              <w:t>2</w:t>
            </w:r>
            <w:r>
              <w:rPr>
                <w:rFonts w:ascii="宋体" w:hAnsi="宋体" w:cs="宋体" w:hint="eastAsia"/>
                <w:b/>
                <w:color w:val="000000" w:themeColor="text1"/>
                <w:kern w:val="0"/>
              </w:rPr>
              <w:t>分</w:t>
            </w:r>
          </w:p>
        </w:tc>
        <w:tc>
          <w:tcPr>
            <w:tcW w:w="1275" w:type="dxa"/>
            <w:tcBorders>
              <w:left w:val="nil"/>
              <w:bottom w:val="single" w:sz="4" w:space="0" w:color="auto"/>
            </w:tcBorders>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w:t>
            </w:r>
            <w:r>
              <w:rPr>
                <w:rFonts w:ascii="宋体" w:hAnsi="宋体" w:cs="宋体"/>
                <w:b/>
                <w:color w:val="000000" w:themeColor="text1"/>
                <w:kern w:val="0"/>
              </w:rPr>
              <w:t>3</w:t>
            </w:r>
            <w:r>
              <w:rPr>
                <w:rFonts w:ascii="宋体" w:hAnsi="宋体" w:cs="宋体" w:hint="eastAsia"/>
                <w:b/>
                <w:color w:val="000000" w:themeColor="text1"/>
                <w:kern w:val="0"/>
              </w:rPr>
              <w:t>分</w:t>
            </w:r>
          </w:p>
        </w:tc>
      </w:tr>
      <w:tr w:rsidR="00990C86" w:rsidRPr="00FD54BF" w:rsidTr="00990C86">
        <w:trPr>
          <w:cantSplit/>
          <w:trHeight w:val="476"/>
        </w:trPr>
        <w:tc>
          <w:tcPr>
            <w:tcW w:w="1122" w:type="dxa"/>
            <w:tcBorders>
              <w:bottom w:val="nil"/>
              <w:right w:val="nil"/>
            </w:tcBorders>
            <w:shd w:val="clear" w:color="auto" w:fill="auto"/>
          </w:tcPr>
          <w:p w:rsidR="00990C86" w:rsidRPr="00094350" w:rsidRDefault="00990C86" w:rsidP="00797AA2">
            <w:pPr>
              <w:spacing w:line="360" w:lineRule="auto"/>
              <w:rPr>
                <w:rFonts w:ascii="宋体" w:hAnsi="宋体"/>
                <w:szCs w:val="21"/>
              </w:rPr>
            </w:pPr>
            <w:r w:rsidRPr="006A1B57">
              <w:rPr>
                <w:rFonts w:hint="eastAsia"/>
                <w:b/>
                <w:color w:val="000000" w:themeColor="text1"/>
              </w:rPr>
              <w:t>PET</w:t>
            </w:r>
          </w:p>
        </w:tc>
        <w:tc>
          <w:tcPr>
            <w:tcW w:w="4207" w:type="dxa"/>
            <w:tcBorders>
              <w:bottom w:val="nil"/>
              <w:right w:val="nil"/>
            </w:tcBorders>
          </w:tcPr>
          <w:p w:rsidR="00990C86" w:rsidRDefault="00990C86" w:rsidP="00113801">
            <w:pPr>
              <w:adjustRightInd w:val="0"/>
              <w:snapToGrid w:val="0"/>
              <w:spacing w:beforeLines="50" w:before="156"/>
              <w:rPr>
                <w:color w:val="000000" w:themeColor="text1"/>
              </w:rPr>
            </w:pPr>
            <w:r>
              <w:rPr>
                <w:rFonts w:hint="eastAsia"/>
                <w:color w:val="000000" w:themeColor="text1"/>
              </w:rPr>
              <w:t>1</w:t>
            </w:r>
            <w:r>
              <w:rPr>
                <w:rFonts w:ascii="宋体" w:hAnsi="宋体" w:hint="eastAsia"/>
                <w:szCs w:val="21"/>
              </w:rPr>
              <w:t>．</w:t>
            </w:r>
            <w:r>
              <w:rPr>
                <w:rFonts w:hint="eastAsia"/>
                <w:color w:val="000000" w:themeColor="text1"/>
              </w:rPr>
              <w:t>显示</w:t>
            </w:r>
            <w:r w:rsidRPr="00FD54BF">
              <w:rPr>
                <w:rFonts w:hint="eastAsia"/>
                <w:color w:val="000000" w:themeColor="text1"/>
              </w:rPr>
              <w:t>大</w:t>
            </w:r>
            <w:r>
              <w:rPr>
                <w:rFonts w:hint="eastAsia"/>
                <w:color w:val="000000" w:themeColor="text1"/>
              </w:rPr>
              <w:t>、</w:t>
            </w:r>
            <w:r w:rsidRPr="00FD54BF">
              <w:rPr>
                <w:rFonts w:hint="eastAsia"/>
                <w:color w:val="000000" w:themeColor="text1"/>
              </w:rPr>
              <w:t>小脑皮质的主要沟回</w:t>
            </w:r>
          </w:p>
        </w:tc>
        <w:tc>
          <w:tcPr>
            <w:tcW w:w="1268"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val="restart"/>
            <w:tcBorders>
              <w:left w:val="nil"/>
            </w:tcBorders>
          </w:tcPr>
          <w:p w:rsidR="00990C86" w:rsidRPr="00D44B44" w:rsidRDefault="00990C86" w:rsidP="000252EB">
            <w:pPr>
              <w:pStyle w:val="a"/>
              <w:numPr>
                <w:ilvl w:val="0"/>
                <w:numId w:val="0"/>
              </w:numPr>
            </w:pPr>
            <w:r w:rsidRPr="00D44B44">
              <w:rPr>
                <w:rFonts w:hint="eastAsia"/>
              </w:rPr>
              <w:t>出现</w:t>
            </w:r>
            <w:r>
              <w:rPr>
                <w:rFonts w:hint="eastAsia"/>
              </w:rPr>
              <w:t>肉眼</w:t>
            </w:r>
            <w:r w:rsidRPr="00D44B44">
              <w:rPr>
                <w:rFonts w:hint="eastAsia"/>
              </w:rPr>
              <w:t>可见的轻度虚假高低摄取影</w:t>
            </w:r>
          </w:p>
        </w:tc>
        <w:tc>
          <w:tcPr>
            <w:tcW w:w="1258" w:type="dxa"/>
            <w:vMerge w:val="restart"/>
            <w:tcBorders>
              <w:left w:val="nil"/>
            </w:tcBorders>
          </w:tcPr>
          <w:p w:rsidR="00990C86" w:rsidRPr="00D44B44" w:rsidRDefault="00990C86" w:rsidP="000252EB">
            <w:pPr>
              <w:pStyle w:val="a"/>
              <w:numPr>
                <w:ilvl w:val="0"/>
                <w:numId w:val="0"/>
              </w:numPr>
              <w:jc w:val="center"/>
              <w:rPr>
                <w:rFonts w:ascii="宋体" w:hAnsi="宋体"/>
                <w:color w:val="000000" w:themeColor="text1"/>
              </w:rPr>
            </w:pPr>
            <w:r w:rsidRPr="00D44B44">
              <w:rPr>
                <w:rFonts w:ascii="宋体" w:hAnsi="宋体" w:hint="eastAsia"/>
                <w:color w:val="000000" w:themeColor="text1"/>
              </w:rPr>
              <w:t>明显的虚假放射性分布，但不影响</w:t>
            </w:r>
            <w:r>
              <w:rPr>
                <w:rFonts w:ascii="宋体" w:hAnsi="宋体" w:hint="eastAsia"/>
                <w:color w:val="000000" w:themeColor="text1"/>
              </w:rPr>
              <w:t>图像的基本</w:t>
            </w:r>
            <w:r w:rsidRPr="00D44B44">
              <w:rPr>
                <w:rFonts w:ascii="宋体" w:hAnsi="宋体" w:hint="eastAsia"/>
                <w:color w:val="000000" w:themeColor="text1"/>
              </w:rPr>
              <w:t>判</w:t>
            </w:r>
            <w:r>
              <w:rPr>
                <w:rFonts w:ascii="宋体" w:hAnsi="宋体" w:hint="eastAsia"/>
                <w:color w:val="000000" w:themeColor="text1"/>
              </w:rPr>
              <w:t>读</w:t>
            </w:r>
          </w:p>
        </w:tc>
        <w:tc>
          <w:tcPr>
            <w:tcW w:w="1293" w:type="dxa"/>
            <w:gridSpan w:val="2"/>
            <w:vMerge w:val="restart"/>
            <w:tcBorders>
              <w:left w:val="nil"/>
            </w:tcBorders>
          </w:tcPr>
          <w:p w:rsidR="00990C86" w:rsidRPr="00D44B44" w:rsidRDefault="00990C86" w:rsidP="000252EB">
            <w:pPr>
              <w:pStyle w:val="a"/>
              <w:numPr>
                <w:ilvl w:val="0"/>
                <w:numId w:val="0"/>
              </w:numPr>
              <w:ind w:left="-2"/>
              <w:jc w:val="center"/>
              <w:rPr>
                <w:rFonts w:ascii="宋体" w:hAnsi="宋体"/>
                <w:color w:val="000000" w:themeColor="text1"/>
              </w:rPr>
            </w:pPr>
            <w:r w:rsidRPr="00D44B44">
              <w:rPr>
                <w:rFonts w:ascii="宋体" w:hAnsi="宋体" w:hint="eastAsia"/>
                <w:color w:val="000000" w:themeColor="text1"/>
              </w:rPr>
              <w:t>影响图像判</w:t>
            </w:r>
            <w:r>
              <w:rPr>
                <w:rFonts w:ascii="宋体" w:hAnsi="宋体" w:hint="eastAsia"/>
                <w:color w:val="000000" w:themeColor="text1"/>
              </w:rPr>
              <w:t>读</w:t>
            </w:r>
            <w:r w:rsidRPr="00D44B44">
              <w:rPr>
                <w:rFonts w:ascii="宋体" w:hAnsi="宋体" w:hint="eastAsia"/>
                <w:color w:val="000000" w:themeColor="text1"/>
              </w:rPr>
              <w:t>的虚假放射性分布</w:t>
            </w:r>
          </w:p>
        </w:tc>
      </w:tr>
      <w:tr w:rsidR="00990C86" w:rsidRPr="00FD54BF" w:rsidTr="00990C86">
        <w:trPr>
          <w:cantSplit/>
          <w:trHeight w:val="476"/>
        </w:trPr>
        <w:tc>
          <w:tcPr>
            <w:tcW w:w="1122" w:type="dxa"/>
            <w:tcBorders>
              <w:top w:val="nil"/>
              <w:bottom w:val="nil"/>
              <w:right w:val="nil"/>
            </w:tcBorders>
            <w:shd w:val="clear" w:color="auto" w:fill="auto"/>
          </w:tcPr>
          <w:p w:rsidR="00990C86" w:rsidRPr="00094350" w:rsidRDefault="00990C86" w:rsidP="00797AA2">
            <w:pPr>
              <w:spacing w:line="360" w:lineRule="auto"/>
              <w:rPr>
                <w:rFonts w:ascii="宋体" w:hAnsi="宋体"/>
                <w:b/>
                <w:color w:val="000000" w:themeColor="text1"/>
                <w:szCs w:val="21"/>
              </w:rPr>
            </w:pPr>
          </w:p>
        </w:tc>
        <w:tc>
          <w:tcPr>
            <w:tcW w:w="4207" w:type="dxa"/>
            <w:tcBorders>
              <w:top w:val="nil"/>
              <w:bottom w:val="nil"/>
              <w:right w:val="nil"/>
            </w:tcBorders>
            <w:shd w:val="clear" w:color="auto" w:fill="D9D9D9" w:themeFill="background1" w:themeFillShade="D9"/>
          </w:tcPr>
          <w:p w:rsidR="00990C86" w:rsidRDefault="00990C86" w:rsidP="00113801">
            <w:pPr>
              <w:adjustRightInd w:val="0"/>
              <w:snapToGrid w:val="0"/>
              <w:spacing w:beforeLines="50" w:before="156"/>
              <w:rPr>
                <w:color w:val="000000" w:themeColor="text1"/>
              </w:rPr>
            </w:pPr>
            <w:r>
              <w:rPr>
                <w:rFonts w:hint="eastAsia"/>
                <w:color w:val="000000" w:themeColor="text1"/>
              </w:rPr>
              <w:t>2</w:t>
            </w:r>
            <w:r>
              <w:rPr>
                <w:rFonts w:ascii="宋体" w:hAnsi="宋体" w:hint="eastAsia"/>
                <w:szCs w:val="21"/>
              </w:rPr>
              <w:t>．</w:t>
            </w:r>
            <w:r>
              <w:rPr>
                <w:rFonts w:hint="eastAsia"/>
                <w:color w:val="000000" w:themeColor="text1"/>
              </w:rPr>
              <w:t>显示</w:t>
            </w:r>
            <w:r w:rsidRPr="00FD54BF">
              <w:rPr>
                <w:rFonts w:hint="eastAsia"/>
                <w:color w:val="000000" w:themeColor="text1"/>
              </w:rPr>
              <w:t>基底</w:t>
            </w:r>
            <w:r>
              <w:rPr>
                <w:rFonts w:hint="eastAsia"/>
                <w:color w:val="000000" w:themeColor="text1"/>
              </w:rPr>
              <w:t>节尾状核头、壳核</w:t>
            </w:r>
            <w:r w:rsidRPr="00FD54BF">
              <w:rPr>
                <w:rFonts w:hint="eastAsia"/>
                <w:color w:val="000000" w:themeColor="text1"/>
              </w:rPr>
              <w:t>、丘脑</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476"/>
        </w:trPr>
        <w:tc>
          <w:tcPr>
            <w:tcW w:w="1122" w:type="dxa"/>
            <w:tcBorders>
              <w:top w:val="nil"/>
              <w:bottom w:val="nil"/>
              <w:right w:val="nil"/>
            </w:tcBorders>
            <w:shd w:val="clear" w:color="auto" w:fill="auto"/>
          </w:tcPr>
          <w:p w:rsidR="00990C86" w:rsidRPr="00094350" w:rsidRDefault="00990C86" w:rsidP="00797AA2">
            <w:pPr>
              <w:spacing w:line="360" w:lineRule="auto"/>
              <w:rPr>
                <w:rFonts w:ascii="宋体" w:hAnsi="宋体"/>
                <w:b/>
                <w:color w:val="000000" w:themeColor="text1"/>
                <w:szCs w:val="21"/>
              </w:rPr>
            </w:pPr>
          </w:p>
        </w:tc>
        <w:tc>
          <w:tcPr>
            <w:tcW w:w="4207" w:type="dxa"/>
            <w:tcBorders>
              <w:top w:val="nil"/>
              <w:bottom w:val="nil"/>
              <w:right w:val="nil"/>
            </w:tcBorders>
          </w:tcPr>
          <w:p w:rsidR="00990C86" w:rsidRDefault="00990C86" w:rsidP="00113801">
            <w:pPr>
              <w:adjustRightInd w:val="0"/>
              <w:snapToGrid w:val="0"/>
              <w:spacing w:beforeLines="50" w:before="156"/>
              <w:rPr>
                <w:color w:val="000000" w:themeColor="text1"/>
              </w:rPr>
            </w:pPr>
            <w:r>
              <w:rPr>
                <w:rFonts w:hint="eastAsia"/>
                <w:color w:val="000000" w:themeColor="text1"/>
              </w:rPr>
              <w:t>3</w:t>
            </w:r>
            <w:r>
              <w:rPr>
                <w:rFonts w:ascii="宋体" w:hAnsi="宋体" w:hint="eastAsia"/>
                <w:szCs w:val="21"/>
              </w:rPr>
              <w:t>．</w:t>
            </w:r>
            <w:r>
              <w:rPr>
                <w:rFonts w:hint="eastAsia"/>
                <w:color w:val="000000" w:themeColor="text1"/>
              </w:rPr>
              <w:t>显示灰质、</w:t>
            </w:r>
            <w:r w:rsidRPr="00FD54BF">
              <w:rPr>
                <w:rFonts w:hint="eastAsia"/>
                <w:color w:val="000000" w:themeColor="text1"/>
              </w:rPr>
              <w:t>白质区</w:t>
            </w:r>
            <w:r>
              <w:rPr>
                <w:rFonts w:hint="eastAsia"/>
                <w:color w:val="000000" w:themeColor="text1"/>
              </w:rPr>
              <w:t>界限</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476"/>
        </w:trPr>
        <w:tc>
          <w:tcPr>
            <w:tcW w:w="1122" w:type="dxa"/>
            <w:tcBorders>
              <w:top w:val="nil"/>
              <w:bottom w:val="nil"/>
              <w:right w:val="nil"/>
            </w:tcBorders>
            <w:shd w:val="clear" w:color="auto" w:fill="auto"/>
          </w:tcPr>
          <w:p w:rsidR="00990C86" w:rsidRPr="00094350" w:rsidRDefault="00990C86" w:rsidP="00797AA2">
            <w:pPr>
              <w:spacing w:line="360" w:lineRule="auto"/>
              <w:rPr>
                <w:rFonts w:ascii="宋体" w:hAnsi="宋体"/>
                <w:b/>
                <w:color w:val="000000" w:themeColor="text1"/>
                <w:szCs w:val="21"/>
              </w:rPr>
            </w:pPr>
          </w:p>
        </w:tc>
        <w:tc>
          <w:tcPr>
            <w:tcW w:w="4207" w:type="dxa"/>
            <w:tcBorders>
              <w:top w:val="nil"/>
              <w:bottom w:val="nil"/>
              <w:right w:val="nil"/>
            </w:tcBorders>
            <w:shd w:val="clear" w:color="auto" w:fill="D9D9D9" w:themeFill="background1" w:themeFillShade="D9"/>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4</w:t>
            </w:r>
            <w:r>
              <w:rPr>
                <w:rFonts w:ascii="宋体" w:hAnsi="宋体" w:hint="eastAsia"/>
                <w:szCs w:val="21"/>
              </w:rPr>
              <w:t>．</w:t>
            </w:r>
            <w:r>
              <w:rPr>
                <w:rFonts w:hint="eastAsia"/>
                <w:color w:val="000000" w:themeColor="text1"/>
              </w:rPr>
              <w:t>显示侧脑室空白区</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476"/>
        </w:trPr>
        <w:tc>
          <w:tcPr>
            <w:tcW w:w="1122" w:type="dxa"/>
            <w:tcBorders>
              <w:top w:val="nil"/>
              <w:bottom w:val="nil"/>
              <w:right w:val="nil"/>
            </w:tcBorders>
            <w:shd w:val="clear" w:color="auto" w:fill="auto"/>
          </w:tcPr>
          <w:p w:rsidR="00990C86" w:rsidRPr="00094350" w:rsidRDefault="00990C86" w:rsidP="00797AA2">
            <w:pPr>
              <w:spacing w:line="360" w:lineRule="auto"/>
              <w:rPr>
                <w:rFonts w:ascii="宋体" w:hAnsi="宋体"/>
                <w:b/>
                <w:color w:val="000000" w:themeColor="text1"/>
                <w:szCs w:val="21"/>
              </w:rPr>
            </w:pPr>
          </w:p>
        </w:tc>
        <w:tc>
          <w:tcPr>
            <w:tcW w:w="4207" w:type="dxa"/>
            <w:tcBorders>
              <w:top w:val="nil"/>
              <w:bottom w:val="nil"/>
              <w:right w:val="nil"/>
            </w:tcBorders>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5</w:t>
            </w:r>
            <w:r>
              <w:rPr>
                <w:rFonts w:ascii="宋体" w:hAnsi="宋体" w:hint="eastAsia"/>
                <w:szCs w:val="21"/>
              </w:rPr>
              <w:t>．</w:t>
            </w:r>
            <w:r>
              <w:rPr>
                <w:rFonts w:hint="eastAsia"/>
                <w:color w:val="000000" w:themeColor="text1"/>
              </w:rPr>
              <w:t>显示动眼肌</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476"/>
        </w:trPr>
        <w:tc>
          <w:tcPr>
            <w:tcW w:w="1122" w:type="dxa"/>
            <w:tcBorders>
              <w:top w:val="nil"/>
              <w:bottom w:val="single" w:sz="4" w:space="0" w:color="auto"/>
              <w:right w:val="nil"/>
            </w:tcBorders>
            <w:shd w:val="clear" w:color="auto" w:fill="auto"/>
          </w:tcPr>
          <w:p w:rsidR="00990C86" w:rsidRPr="00094350" w:rsidRDefault="00990C86" w:rsidP="00797AA2">
            <w:pPr>
              <w:spacing w:line="360" w:lineRule="auto"/>
              <w:rPr>
                <w:rFonts w:ascii="宋体" w:hAnsi="宋体"/>
                <w:b/>
                <w:color w:val="000000" w:themeColor="text1"/>
                <w:szCs w:val="21"/>
              </w:rPr>
            </w:pPr>
          </w:p>
        </w:tc>
        <w:tc>
          <w:tcPr>
            <w:tcW w:w="4207" w:type="dxa"/>
            <w:tcBorders>
              <w:top w:val="nil"/>
              <w:bottom w:val="single" w:sz="4" w:space="0" w:color="auto"/>
              <w:right w:val="nil"/>
            </w:tcBorders>
            <w:shd w:val="clear" w:color="auto" w:fill="D9D9D9" w:themeFill="background1" w:themeFillShade="D9"/>
            <w:vAlign w:val="center"/>
          </w:tcPr>
          <w:p w:rsidR="00990C86" w:rsidRDefault="00990C86" w:rsidP="00797AA2">
            <w:pPr>
              <w:spacing w:line="360" w:lineRule="auto"/>
              <w:rPr>
                <w:rFonts w:ascii="宋体" w:hAnsi="宋体"/>
                <w:szCs w:val="21"/>
              </w:rPr>
            </w:pPr>
            <w:r>
              <w:rPr>
                <w:rFonts w:ascii="宋体" w:hAnsi="宋体" w:hint="eastAsia"/>
                <w:szCs w:val="21"/>
              </w:rPr>
              <w:t>6．咽部结构</w:t>
            </w:r>
          </w:p>
        </w:tc>
        <w:tc>
          <w:tcPr>
            <w:tcW w:w="1268"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single" w:sz="4" w:space="0" w:color="auto"/>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bottom w:val="single" w:sz="4" w:space="0" w:color="auto"/>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bottom w:val="single" w:sz="4" w:space="0" w:color="auto"/>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bottom w:val="single" w:sz="4" w:space="0" w:color="auto"/>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55"/>
        </w:trPr>
        <w:tc>
          <w:tcPr>
            <w:tcW w:w="1122" w:type="dxa"/>
            <w:tcBorders>
              <w:top w:val="single" w:sz="4" w:space="0" w:color="auto"/>
              <w:bottom w:val="nil"/>
              <w:right w:val="nil"/>
            </w:tcBorders>
            <w:shd w:val="clear" w:color="auto" w:fill="auto"/>
          </w:tcPr>
          <w:p w:rsidR="00990C86" w:rsidRPr="00094350" w:rsidRDefault="00990C86" w:rsidP="00797AA2">
            <w:pPr>
              <w:spacing w:line="360" w:lineRule="auto"/>
              <w:rPr>
                <w:color w:val="000000" w:themeColor="text1"/>
              </w:rPr>
            </w:pPr>
            <w:r w:rsidRPr="00094350">
              <w:rPr>
                <w:rFonts w:hint="eastAsia"/>
                <w:b/>
                <w:color w:val="000000" w:themeColor="text1"/>
              </w:rPr>
              <w:t>CT</w:t>
            </w:r>
          </w:p>
        </w:tc>
        <w:tc>
          <w:tcPr>
            <w:tcW w:w="4207" w:type="dxa"/>
            <w:tcBorders>
              <w:top w:val="single" w:sz="4" w:space="0" w:color="auto"/>
              <w:bottom w:val="nil"/>
              <w:right w:val="nil"/>
            </w:tcBorders>
            <w:shd w:val="clear" w:color="auto" w:fill="auto"/>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1</w:t>
            </w:r>
            <w:r w:rsidRPr="00FD54BF">
              <w:rPr>
                <w:rFonts w:hint="eastAsia"/>
                <w:color w:val="000000" w:themeColor="text1"/>
              </w:rPr>
              <w:t>显示</w:t>
            </w:r>
            <w:r>
              <w:rPr>
                <w:rFonts w:hint="eastAsia"/>
                <w:color w:val="000000" w:themeColor="text1"/>
              </w:rPr>
              <w:t>脑沟、</w:t>
            </w:r>
            <w:r w:rsidRPr="00FD54BF">
              <w:rPr>
                <w:rFonts w:hint="eastAsia"/>
                <w:color w:val="000000" w:themeColor="text1"/>
              </w:rPr>
              <w:t>脑裂</w:t>
            </w:r>
            <w:r>
              <w:rPr>
                <w:rFonts w:hint="eastAsia"/>
                <w:color w:val="000000" w:themeColor="text1"/>
              </w:rPr>
              <w:t>与蛛网膜下腔</w:t>
            </w:r>
          </w:p>
        </w:tc>
        <w:tc>
          <w:tcPr>
            <w:tcW w:w="1268" w:type="dxa"/>
            <w:tcBorders>
              <w:top w:val="single" w:sz="4" w:space="0" w:color="auto"/>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single" w:sz="4" w:space="0" w:color="auto"/>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single" w:sz="4" w:space="0" w:color="auto"/>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single" w:sz="4" w:space="0" w:color="auto"/>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val="restart"/>
            <w:tcBorders>
              <w:top w:val="single" w:sz="4" w:space="0" w:color="auto"/>
              <w:left w:val="nil"/>
            </w:tcBorders>
          </w:tcPr>
          <w:p w:rsidR="00990C86" w:rsidRPr="00CE0E15" w:rsidRDefault="00990C86" w:rsidP="000252EB">
            <w:pPr>
              <w:pStyle w:val="a"/>
              <w:numPr>
                <w:ilvl w:val="0"/>
                <w:numId w:val="0"/>
              </w:numPr>
              <w:jc w:val="center"/>
              <w:rPr>
                <w:rFonts w:ascii="宋体" w:hAnsi="宋体"/>
                <w:color w:val="000000" w:themeColor="text1"/>
              </w:rPr>
            </w:pPr>
            <w:r>
              <w:rPr>
                <w:rFonts w:ascii="宋体" w:hAnsi="宋体" w:hint="eastAsia"/>
                <w:color w:val="000000" w:themeColor="text1"/>
              </w:rPr>
              <w:t>肉眼可见区别于正常结构图像外的虚假边界、密度或模糊</w:t>
            </w:r>
            <w:r>
              <w:rPr>
                <w:rFonts w:ascii="宋体" w:hAnsi="宋体" w:hint="eastAsia"/>
                <w:color w:val="000000" w:themeColor="text1"/>
              </w:rPr>
              <w:lastRenderedPageBreak/>
              <w:t>影像</w:t>
            </w:r>
          </w:p>
        </w:tc>
        <w:tc>
          <w:tcPr>
            <w:tcW w:w="1258" w:type="dxa"/>
            <w:vMerge w:val="restart"/>
            <w:tcBorders>
              <w:top w:val="single" w:sz="4" w:space="0" w:color="auto"/>
              <w:left w:val="nil"/>
            </w:tcBorders>
          </w:tcPr>
          <w:p w:rsidR="00990C86" w:rsidRPr="00CE0E15" w:rsidRDefault="00990C86" w:rsidP="000252EB">
            <w:pPr>
              <w:pStyle w:val="a"/>
              <w:numPr>
                <w:ilvl w:val="0"/>
                <w:numId w:val="0"/>
              </w:numPr>
              <w:jc w:val="center"/>
              <w:rPr>
                <w:rFonts w:ascii="宋体" w:hAnsi="宋体"/>
                <w:color w:val="000000" w:themeColor="text1"/>
              </w:rPr>
            </w:pPr>
            <w:r>
              <w:rPr>
                <w:rFonts w:ascii="宋体" w:hAnsi="宋体" w:hint="eastAsia"/>
                <w:color w:val="000000" w:themeColor="text1"/>
              </w:rPr>
              <w:lastRenderedPageBreak/>
              <w:t>明显</w:t>
            </w:r>
            <w:r w:rsidRPr="00D44B44">
              <w:rPr>
                <w:rFonts w:ascii="宋体" w:hAnsi="宋体" w:hint="eastAsia"/>
                <w:color w:val="000000" w:themeColor="text1"/>
              </w:rPr>
              <w:t>区别于正常结构图像外的虚假边界、密度或</w:t>
            </w:r>
            <w:r w:rsidRPr="00D44B44">
              <w:rPr>
                <w:rFonts w:ascii="宋体" w:hAnsi="宋体" w:hint="eastAsia"/>
                <w:color w:val="000000" w:themeColor="text1"/>
              </w:rPr>
              <w:lastRenderedPageBreak/>
              <w:t>模糊影像</w:t>
            </w:r>
            <w:r>
              <w:rPr>
                <w:rFonts w:ascii="宋体" w:hAnsi="宋体" w:hint="eastAsia"/>
                <w:color w:val="000000" w:themeColor="text1"/>
              </w:rPr>
              <w:t>，但不影响图像基判读</w:t>
            </w:r>
          </w:p>
        </w:tc>
        <w:tc>
          <w:tcPr>
            <w:tcW w:w="1293" w:type="dxa"/>
            <w:gridSpan w:val="2"/>
            <w:vMerge w:val="restart"/>
            <w:tcBorders>
              <w:top w:val="single" w:sz="4" w:space="0" w:color="auto"/>
              <w:left w:val="nil"/>
            </w:tcBorders>
          </w:tcPr>
          <w:p w:rsidR="00990C86" w:rsidRPr="00CE0E15" w:rsidRDefault="00990C86" w:rsidP="000252EB">
            <w:pPr>
              <w:pStyle w:val="a"/>
              <w:numPr>
                <w:ilvl w:val="0"/>
                <w:numId w:val="0"/>
              </w:numPr>
              <w:jc w:val="center"/>
              <w:rPr>
                <w:rFonts w:ascii="宋体" w:hAnsi="宋体"/>
                <w:color w:val="000000" w:themeColor="text1"/>
              </w:rPr>
            </w:pPr>
            <w:r w:rsidRPr="00D44B44">
              <w:rPr>
                <w:rFonts w:ascii="宋体" w:hAnsi="宋体" w:hint="eastAsia"/>
                <w:color w:val="000000" w:themeColor="text1"/>
              </w:rPr>
              <w:lastRenderedPageBreak/>
              <w:t>影响图像基判读正常结构图像外的虚假边界、密</w:t>
            </w:r>
            <w:r w:rsidRPr="00D44B44">
              <w:rPr>
                <w:rFonts w:ascii="宋体" w:hAnsi="宋体" w:hint="eastAsia"/>
                <w:color w:val="000000" w:themeColor="text1"/>
              </w:rPr>
              <w:lastRenderedPageBreak/>
              <w:t>度或模糊影像</w:t>
            </w: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2</w:t>
            </w:r>
            <w:r>
              <w:rPr>
                <w:rFonts w:hint="eastAsia"/>
                <w:color w:val="000000" w:themeColor="text1"/>
              </w:rPr>
              <w:t>显示脑室系统、脑池系统</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auto"/>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3</w:t>
            </w:r>
            <w:r>
              <w:rPr>
                <w:rFonts w:hint="eastAsia"/>
                <w:color w:val="000000" w:themeColor="text1"/>
              </w:rPr>
              <w:t>显示下丘脑、脑干</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4</w:t>
            </w:r>
            <w:r>
              <w:rPr>
                <w:rFonts w:hint="eastAsia"/>
                <w:color w:val="000000" w:themeColor="text1"/>
              </w:rPr>
              <w:t>显示灰质、</w:t>
            </w:r>
            <w:r w:rsidRPr="00FD54BF">
              <w:rPr>
                <w:rFonts w:hint="eastAsia"/>
                <w:color w:val="000000" w:themeColor="text1"/>
              </w:rPr>
              <w:t>白质、脑室</w:t>
            </w:r>
            <w:r>
              <w:rPr>
                <w:rFonts w:hint="eastAsia"/>
                <w:color w:val="000000" w:themeColor="text1"/>
              </w:rPr>
              <w:t>密度界限</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auto"/>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5</w:t>
            </w:r>
            <w:r>
              <w:rPr>
                <w:rFonts w:hint="eastAsia"/>
                <w:color w:val="000000" w:themeColor="text1"/>
              </w:rPr>
              <w:t>显示蝶鞍、筛窦、鼓室等骨细微结构</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990C86" w:rsidRPr="00E52F45" w:rsidRDefault="00990C86" w:rsidP="00113801">
            <w:pPr>
              <w:adjustRightInd w:val="0"/>
              <w:snapToGrid w:val="0"/>
              <w:spacing w:beforeLines="50" w:before="156"/>
              <w:rPr>
                <w:color w:val="000000" w:themeColor="text1"/>
              </w:rPr>
            </w:pPr>
            <w:r>
              <w:rPr>
                <w:rFonts w:hint="eastAsia"/>
                <w:color w:val="000000" w:themeColor="text1"/>
              </w:rPr>
              <w:t>6</w:t>
            </w:r>
            <w:r>
              <w:rPr>
                <w:rFonts w:hint="eastAsia"/>
                <w:color w:val="000000" w:themeColor="text1"/>
              </w:rPr>
              <w:t>显示颅骨内、外板</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auto"/>
          </w:tcPr>
          <w:p w:rsidR="00990C86" w:rsidRPr="00FD54BF" w:rsidRDefault="00990C86" w:rsidP="00113801">
            <w:pPr>
              <w:adjustRightInd w:val="0"/>
              <w:snapToGrid w:val="0"/>
              <w:spacing w:beforeLines="50" w:before="156"/>
              <w:rPr>
                <w:color w:val="000000" w:themeColor="text1"/>
              </w:rPr>
            </w:pPr>
            <w:r>
              <w:rPr>
                <w:rFonts w:hint="eastAsia"/>
                <w:color w:val="000000" w:themeColor="text1"/>
              </w:rPr>
              <w:t>7</w:t>
            </w:r>
            <w:r>
              <w:rPr>
                <w:rFonts w:hint="eastAsia"/>
                <w:color w:val="000000" w:themeColor="text1"/>
              </w:rPr>
              <w:t>显示眼内、眼眶、鼻腔</w:t>
            </w:r>
            <w:r w:rsidRPr="00FD54BF">
              <w:rPr>
                <w:rFonts w:hint="eastAsia"/>
                <w:color w:val="000000" w:themeColor="text1"/>
              </w:rPr>
              <w:t>及头</w:t>
            </w:r>
            <w:r>
              <w:rPr>
                <w:rFonts w:hint="eastAsia"/>
                <w:color w:val="000000" w:themeColor="text1"/>
              </w:rPr>
              <w:t>皮</w:t>
            </w:r>
            <w:r w:rsidRPr="00FD54BF">
              <w:rPr>
                <w:rFonts w:hint="eastAsia"/>
                <w:color w:val="000000" w:themeColor="text1"/>
              </w:rPr>
              <w:t>软组织</w:t>
            </w:r>
            <w:r>
              <w:rPr>
                <w:rFonts w:hint="eastAsia"/>
                <w:color w:val="000000" w:themeColor="text1"/>
              </w:rPr>
              <w:t>结构</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vAlign w:val="center"/>
          </w:tcPr>
          <w:p w:rsidR="00990C86" w:rsidRPr="00FD54BF" w:rsidRDefault="00990C86" w:rsidP="00797AA2">
            <w:pPr>
              <w:spacing w:line="360" w:lineRule="auto"/>
              <w:rPr>
                <w:color w:val="000000" w:themeColor="text1"/>
              </w:rPr>
            </w:pPr>
            <w:r>
              <w:rPr>
                <w:rFonts w:hint="eastAsia"/>
                <w:color w:val="000000" w:themeColor="text1"/>
              </w:rPr>
              <w:t>8</w:t>
            </w:r>
            <w:r>
              <w:rPr>
                <w:rFonts w:hint="eastAsia"/>
                <w:color w:val="000000" w:themeColor="text1"/>
              </w:rPr>
              <w:t>．颌面部肌肉结构</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3"/>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auto"/>
            <w:vAlign w:val="center"/>
          </w:tcPr>
          <w:p w:rsidR="00990C86" w:rsidRPr="00FD54BF" w:rsidRDefault="00990C86" w:rsidP="00797AA2">
            <w:pPr>
              <w:spacing w:line="360" w:lineRule="auto"/>
              <w:rPr>
                <w:color w:val="000000" w:themeColor="text1"/>
              </w:rPr>
            </w:pPr>
            <w:r>
              <w:rPr>
                <w:rFonts w:hint="eastAsia"/>
                <w:color w:val="000000" w:themeColor="text1"/>
              </w:rPr>
              <w:t>9</w:t>
            </w:r>
            <w:r>
              <w:rPr>
                <w:rFonts w:hint="eastAsia"/>
                <w:color w:val="000000" w:themeColor="text1"/>
              </w:rPr>
              <w:t>．颈部淋巴结、甲状腺结构</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51"/>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vAlign w:val="center"/>
          </w:tcPr>
          <w:p w:rsidR="00990C86" w:rsidRPr="00FD54BF" w:rsidRDefault="00990C86" w:rsidP="00797AA2">
            <w:pPr>
              <w:spacing w:line="360" w:lineRule="auto"/>
              <w:rPr>
                <w:color w:val="000000" w:themeColor="text1"/>
              </w:rPr>
            </w:pPr>
            <w:r>
              <w:rPr>
                <w:rFonts w:hint="eastAsia"/>
                <w:color w:val="000000" w:themeColor="text1"/>
              </w:rPr>
              <w:t>10</w:t>
            </w:r>
            <w:r>
              <w:rPr>
                <w:rFonts w:hint="eastAsia"/>
                <w:color w:val="000000" w:themeColor="text1"/>
              </w:rPr>
              <w:t>．真假声带</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59"/>
        </w:trPr>
        <w:tc>
          <w:tcPr>
            <w:tcW w:w="1122" w:type="dxa"/>
            <w:tcBorders>
              <w:top w:val="nil"/>
              <w:bottom w:val="nil"/>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nil"/>
              <w:right w:val="nil"/>
            </w:tcBorders>
            <w:shd w:val="clear" w:color="auto" w:fill="auto"/>
            <w:vAlign w:val="center"/>
          </w:tcPr>
          <w:p w:rsidR="00990C86" w:rsidRPr="00FD54BF" w:rsidRDefault="00990C86" w:rsidP="00797AA2">
            <w:pPr>
              <w:spacing w:line="360" w:lineRule="auto"/>
              <w:rPr>
                <w:color w:val="000000" w:themeColor="text1"/>
              </w:rPr>
            </w:pPr>
            <w:r>
              <w:rPr>
                <w:rFonts w:hint="eastAsia"/>
                <w:color w:val="000000" w:themeColor="text1"/>
              </w:rPr>
              <w:t>11</w:t>
            </w:r>
            <w:r>
              <w:rPr>
                <w:rFonts w:hint="eastAsia"/>
                <w:color w:val="000000" w:themeColor="text1"/>
              </w:rPr>
              <w:t>．甲状软骨、勺状软骨、舌骨、气管</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990C86">
        <w:trPr>
          <w:cantSplit/>
          <w:trHeight w:val="567"/>
        </w:trPr>
        <w:tc>
          <w:tcPr>
            <w:tcW w:w="1122" w:type="dxa"/>
            <w:tcBorders>
              <w:top w:val="nil"/>
              <w:bottom w:val="single" w:sz="4" w:space="0" w:color="auto"/>
              <w:right w:val="nil"/>
            </w:tcBorders>
            <w:shd w:val="clear" w:color="auto" w:fill="auto"/>
          </w:tcPr>
          <w:p w:rsidR="00990C86" w:rsidRPr="00094350" w:rsidRDefault="00990C86" w:rsidP="00797AA2">
            <w:pPr>
              <w:spacing w:line="360" w:lineRule="auto"/>
              <w:rPr>
                <w:color w:val="000000" w:themeColor="text1"/>
              </w:rPr>
            </w:pPr>
          </w:p>
        </w:tc>
        <w:tc>
          <w:tcPr>
            <w:tcW w:w="4207" w:type="dxa"/>
            <w:tcBorders>
              <w:top w:val="nil"/>
              <w:bottom w:val="single" w:sz="4" w:space="0" w:color="auto"/>
              <w:right w:val="nil"/>
            </w:tcBorders>
            <w:shd w:val="clear" w:color="auto" w:fill="D9D9D9" w:themeFill="background1" w:themeFillShade="D9"/>
            <w:vAlign w:val="center"/>
          </w:tcPr>
          <w:p w:rsidR="00990C86" w:rsidRDefault="00990C86" w:rsidP="00797AA2">
            <w:pPr>
              <w:spacing w:line="360" w:lineRule="auto"/>
              <w:rPr>
                <w:color w:val="000000" w:themeColor="text1"/>
              </w:rPr>
            </w:pPr>
            <w:r>
              <w:rPr>
                <w:rFonts w:hint="eastAsia"/>
                <w:color w:val="000000" w:themeColor="text1"/>
              </w:rPr>
              <w:t>12</w:t>
            </w:r>
            <w:r>
              <w:rPr>
                <w:rFonts w:hint="eastAsia"/>
                <w:color w:val="000000" w:themeColor="text1"/>
              </w:rPr>
              <w:t>．枕骨大孔、</w:t>
            </w:r>
            <w:r>
              <w:rPr>
                <w:rFonts w:hint="eastAsia"/>
                <w:color w:val="000000" w:themeColor="text1"/>
              </w:rPr>
              <w:t>T1</w:t>
            </w:r>
            <w:r>
              <w:rPr>
                <w:rFonts w:hint="eastAsia"/>
                <w:color w:val="000000" w:themeColor="text1"/>
              </w:rPr>
              <w:t>椎体、颈椎诸骨结构</w:t>
            </w:r>
          </w:p>
        </w:tc>
        <w:tc>
          <w:tcPr>
            <w:tcW w:w="1268"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single" w:sz="4" w:space="0" w:color="auto"/>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bottom w:val="single" w:sz="4" w:space="0" w:color="auto"/>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bottom w:val="single" w:sz="4" w:space="0" w:color="auto"/>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bottom w:val="single" w:sz="4" w:space="0" w:color="auto"/>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0252EB">
        <w:trPr>
          <w:cantSplit/>
          <w:trHeight w:val="714"/>
        </w:trPr>
        <w:tc>
          <w:tcPr>
            <w:tcW w:w="1122" w:type="dxa"/>
            <w:tcBorders>
              <w:bottom w:val="single" w:sz="4" w:space="0" w:color="auto"/>
              <w:right w:val="nil"/>
            </w:tcBorders>
            <w:shd w:val="clear" w:color="auto" w:fill="auto"/>
          </w:tcPr>
          <w:p w:rsidR="00990C86" w:rsidRPr="00094350" w:rsidRDefault="00990C86" w:rsidP="00797AA2">
            <w:pPr>
              <w:spacing w:line="360" w:lineRule="auto"/>
            </w:pPr>
          </w:p>
        </w:tc>
        <w:tc>
          <w:tcPr>
            <w:tcW w:w="4207" w:type="dxa"/>
            <w:tcBorders>
              <w:bottom w:val="single" w:sz="4" w:space="0" w:color="auto"/>
              <w:right w:val="nil"/>
            </w:tcBorders>
            <w:vAlign w:val="center"/>
          </w:tcPr>
          <w:p w:rsidR="00990C86" w:rsidRDefault="00990C86" w:rsidP="00797AA2">
            <w:pPr>
              <w:spacing w:line="360" w:lineRule="auto"/>
              <w:rPr>
                <w:color w:val="000000" w:themeColor="text1"/>
              </w:rPr>
            </w:pPr>
          </w:p>
        </w:tc>
        <w:tc>
          <w:tcPr>
            <w:tcW w:w="1268" w:type="dxa"/>
            <w:tcBorders>
              <w:left w:val="nil"/>
              <w:bottom w:val="single" w:sz="4" w:space="0" w:color="auto"/>
              <w:right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Pr>
                <w:rFonts w:ascii="宋体" w:hAnsi="宋体" w:cs="宋体" w:hint="eastAsia"/>
                <w:b/>
                <w:color w:val="000000" w:themeColor="text1"/>
                <w:kern w:val="0"/>
              </w:rPr>
              <w:t>完全</w:t>
            </w:r>
          </w:p>
        </w:tc>
        <w:tc>
          <w:tcPr>
            <w:tcW w:w="1269" w:type="dxa"/>
            <w:tcBorders>
              <w:left w:val="nil"/>
              <w:bottom w:val="single" w:sz="4" w:space="0" w:color="auto"/>
              <w:right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Pr>
                <w:rFonts w:ascii="宋体" w:hAnsi="宋体" w:cs="宋体" w:hint="eastAsia"/>
                <w:b/>
                <w:color w:val="000000" w:themeColor="text1"/>
                <w:kern w:val="0"/>
              </w:rPr>
              <w:t>基本</w:t>
            </w:r>
          </w:p>
        </w:tc>
        <w:tc>
          <w:tcPr>
            <w:tcW w:w="1269" w:type="dxa"/>
            <w:tcBorders>
              <w:left w:val="nil"/>
              <w:bottom w:val="single" w:sz="4" w:space="0" w:color="auto"/>
              <w:right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勉强</w:t>
            </w:r>
          </w:p>
        </w:tc>
        <w:tc>
          <w:tcPr>
            <w:tcW w:w="1269" w:type="dxa"/>
            <w:tcBorders>
              <w:left w:val="nil"/>
              <w:bottom w:val="single" w:sz="4" w:space="0" w:color="auto"/>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不能</w:t>
            </w:r>
          </w:p>
        </w:tc>
        <w:tc>
          <w:tcPr>
            <w:tcW w:w="1328" w:type="dxa"/>
            <w:vMerge w:val="restart"/>
            <w:tcBorders>
              <w:left w:val="nil"/>
            </w:tcBorders>
          </w:tcPr>
          <w:p w:rsidR="00990C86" w:rsidRPr="005A4745" w:rsidRDefault="00990C86" w:rsidP="00797AA2">
            <w:pPr>
              <w:spacing w:line="360" w:lineRule="auto"/>
              <w:jc w:val="center"/>
              <w:rPr>
                <w:rFonts w:ascii="宋体" w:hAnsi="宋体" w:cs="宋体"/>
                <w:color w:val="000000" w:themeColor="text1"/>
                <w:kern w:val="0"/>
              </w:rPr>
            </w:pPr>
            <w:r w:rsidRPr="005A4745">
              <w:rPr>
                <w:rFonts w:ascii="宋体" w:hAnsi="宋体" w:cs="宋体" w:hint="eastAsia"/>
                <w:color w:val="000000" w:themeColor="text1"/>
                <w:kern w:val="0"/>
              </w:rPr>
              <w:t>两种图像边界、大小、形态轻微不匹配</w:t>
            </w:r>
          </w:p>
        </w:tc>
        <w:tc>
          <w:tcPr>
            <w:tcW w:w="1258" w:type="dxa"/>
            <w:vMerge w:val="restart"/>
            <w:tcBorders>
              <w:left w:val="nil"/>
            </w:tcBorders>
          </w:tcPr>
          <w:p w:rsidR="00990C86" w:rsidRPr="005A4745" w:rsidRDefault="00990C86" w:rsidP="00797AA2">
            <w:pPr>
              <w:spacing w:line="360" w:lineRule="auto"/>
              <w:jc w:val="center"/>
              <w:rPr>
                <w:rFonts w:ascii="宋体" w:hAnsi="宋体" w:cs="宋体"/>
                <w:color w:val="000000" w:themeColor="text1"/>
                <w:kern w:val="0"/>
              </w:rPr>
            </w:pPr>
            <w:r w:rsidRPr="005A4745">
              <w:rPr>
                <w:rFonts w:ascii="宋体" w:hAnsi="宋体" w:cs="宋体" w:hint="eastAsia"/>
                <w:color w:val="000000" w:themeColor="text1"/>
                <w:kern w:val="0"/>
              </w:rPr>
              <w:t>两种图像边界、大小、形态</w:t>
            </w:r>
            <w:r>
              <w:rPr>
                <w:rFonts w:ascii="宋体" w:hAnsi="宋体" w:cs="宋体" w:hint="eastAsia"/>
                <w:color w:val="000000" w:themeColor="text1"/>
                <w:kern w:val="0"/>
              </w:rPr>
              <w:t>有一定差异，但不影响结果判读</w:t>
            </w:r>
          </w:p>
        </w:tc>
        <w:tc>
          <w:tcPr>
            <w:tcW w:w="1293" w:type="dxa"/>
            <w:gridSpan w:val="2"/>
            <w:vMerge w:val="restart"/>
            <w:tcBorders>
              <w:left w:val="nil"/>
            </w:tcBorders>
          </w:tcPr>
          <w:p w:rsidR="00990C86" w:rsidRPr="005A4745" w:rsidRDefault="00990C86" w:rsidP="00797AA2">
            <w:pPr>
              <w:spacing w:line="360" w:lineRule="auto"/>
              <w:jc w:val="center"/>
              <w:rPr>
                <w:rFonts w:ascii="宋体" w:hAnsi="宋体" w:cs="宋体"/>
                <w:color w:val="000000" w:themeColor="text1"/>
                <w:kern w:val="0"/>
              </w:rPr>
            </w:pPr>
            <w:r w:rsidRPr="005A4745">
              <w:rPr>
                <w:rFonts w:ascii="宋体" w:hAnsi="宋体" w:cs="宋体" w:hint="eastAsia"/>
                <w:color w:val="000000" w:themeColor="text1"/>
                <w:kern w:val="0"/>
              </w:rPr>
              <w:t>两种图像无法匹配和判读</w:t>
            </w:r>
          </w:p>
        </w:tc>
      </w:tr>
      <w:tr w:rsidR="00990C86" w:rsidRPr="00FD54BF" w:rsidTr="000252EB">
        <w:trPr>
          <w:cantSplit/>
          <w:trHeight w:val="554"/>
        </w:trPr>
        <w:tc>
          <w:tcPr>
            <w:tcW w:w="1122" w:type="dxa"/>
            <w:tcBorders>
              <w:bottom w:val="nil"/>
              <w:right w:val="single" w:sz="4" w:space="0" w:color="auto"/>
            </w:tcBorders>
            <w:shd w:val="clear" w:color="auto" w:fill="auto"/>
          </w:tcPr>
          <w:p w:rsidR="00990C86" w:rsidRPr="00094350" w:rsidRDefault="00990C86" w:rsidP="00797AA2">
            <w:pPr>
              <w:spacing w:line="360" w:lineRule="auto"/>
            </w:pPr>
            <w:r w:rsidRPr="00094350">
              <w:rPr>
                <w:rFonts w:hint="eastAsia"/>
                <w:b/>
                <w:color w:val="000000" w:themeColor="text1"/>
              </w:rPr>
              <w:t>融合</w:t>
            </w:r>
          </w:p>
        </w:tc>
        <w:tc>
          <w:tcPr>
            <w:tcW w:w="4207" w:type="dxa"/>
            <w:tcBorders>
              <w:left w:val="single" w:sz="4" w:space="0" w:color="auto"/>
              <w:bottom w:val="nil"/>
              <w:right w:val="nil"/>
            </w:tcBorders>
            <w:vAlign w:val="center"/>
          </w:tcPr>
          <w:p w:rsidR="00990C86" w:rsidRDefault="00990C86" w:rsidP="00797AA2">
            <w:pPr>
              <w:spacing w:line="360" w:lineRule="auto"/>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PET</w:t>
            </w:r>
            <w:r>
              <w:rPr>
                <w:rFonts w:hint="eastAsia"/>
                <w:color w:val="000000" w:themeColor="text1"/>
              </w:rPr>
              <w:t>与</w:t>
            </w:r>
            <w:r>
              <w:rPr>
                <w:rFonts w:hint="eastAsia"/>
                <w:color w:val="000000" w:themeColor="text1"/>
              </w:rPr>
              <w:t>CT</w:t>
            </w:r>
            <w:r>
              <w:rPr>
                <w:rFonts w:hint="eastAsia"/>
                <w:color w:val="000000" w:themeColor="text1"/>
              </w:rPr>
              <w:t>信号可以区别</w:t>
            </w:r>
          </w:p>
        </w:tc>
        <w:tc>
          <w:tcPr>
            <w:tcW w:w="1268"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0252EB">
        <w:trPr>
          <w:cantSplit/>
          <w:trHeight w:val="562"/>
        </w:trPr>
        <w:tc>
          <w:tcPr>
            <w:tcW w:w="1122" w:type="dxa"/>
            <w:tcBorders>
              <w:top w:val="nil"/>
              <w:bottom w:val="nil"/>
              <w:right w:val="single" w:sz="4" w:space="0" w:color="auto"/>
            </w:tcBorders>
            <w:shd w:val="clear" w:color="auto" w:fill="auto"/>
          </w:tcPr>
          <w:p w:rsidR="00990C86" w:rsidRPr="00094350" w:rsidRDefault="00990C86" w:rsidP="00797AA2">
            <w:pPr>
              <w:spacing w:line="360" w:lineRule="auto"/>
              <w:rPr>
                <w:color w:val="000000" w:themeColor="text1"/>
              </w:rPr>
            </w:pPr>
          </w:p>
        </w:tc>
        <w:tc>
          <w:tcPr>
            <w:tcW w:w="4207" w:type="dxa"/>
            <w:tcBorders>
              <w:top w:val="nil"/>
              <w:left w:val="single" w:sz="4" w:space="0" w:color="auto"/>
              <w:bottom w:val="nil"/>
              <w:right w:val="nil"/>
            </w:tcBorders>
            <w:shd w:val="clear" w:color="auto" w:fill="D9D9D9" w:themeFill="background1" w:themeFillShade="D9"/>
          </w:tcPr>
          <w:p w:rsidR="00990C86" w:rsidRDefault="00990C86" w:rsidP="00113801">
            <w:pPr>
              <w:adjustRightInd w:val="0"/>
              <w:snapToGrid w:val="0"/>
              <w:spacing w:beforeLines="50" w:before="156"/>
              <w:rPr>
                <w:color w:val="000000" w:themeColor="text1"/>
              </w:rPr>
            </w:pPr>
            <w:r>
              <w:rPr>
                <w:rFonts w:hint="eastAsia"/>
                <w:color w:val="000000" w:themeColor="text1"/>
              </w:rPr>
              <w:t>2</w:t>
            </w:r>
            <w:r>
              <w:rPr>
                <w:rFonts w:hint="eastAsia"/>
                <w:color w:val="000000" w:themeColor="text1"/>
              </w:rPr>
              <w:t>．脑灰质、白质、脑室准确吻合</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0252EB">
        <w:trPr>
          <w:cantSplit/>
          <w:trHeight w:val="562"/>
        </w:trPr>
        <w:tc>
          <w:tcPr>
            <w:tcW w:w="1122" w:type="dxa"/>
            <w:tcBorders>
              <w:top w:val="nil"/>
              <w:bottom w:val="single" w:sz="4" w:space="0" w:color="auto"/>
              <w:right w:val="single" w:sz="4" w:space="0" w:color="auto"/>
            </w:tcBorders>
            <w:shd w:val="clear" w:color="auto" w:fill="auto"/>
          </w:tcPr>
          <w:p w:rsidR="00990C86" w:rsidRPr="00094350" w:rsidRDefault="00990C86" w:rsidP="00797AA2">
            <w:pPr>
              <w:spacing w:line="360" w:lineRule="auto"/>
              <w:rPr>
                <w:color w:val="000000" w:themeColor="text1"/>
              </w:rPr>
            </w:pPr>
          </w:p>
        </w:tc>
        <w:tc>
          <w:tcPr>
            <w:tcW w:w="4207" w:type="dxa"/>
            <w:tcBorders>
              <w:top w:val="nil"/>
              <w:left w:val="single" w:sz="4" w:space="0" w:color="auto"/>
              <w:bottom w:val="single" w:sz="4" w:space="0" w:color="auto"/>
              <w:right w:val="nil"/>
            </w:tcBorders>
            <w:shd w:val="clear" w:color="auto" w:fill="auto"/>
          </w:tcPr>
          <w:p w:rsidR="00990C86" w:rsidRDefault="00990C86" w:rsidP="00113801">
            <w:pPr>
              <w:adjustRightInd w:val="0"/>
              <w:snapToGrid w:val="0"/>
              <w:spacing w:beforeLines="50" w:before="156"/>
              <w:rPr>
                <w:color w:val="000000" w:themeColor="text1"/>
              </w:rPr>
            </w:pPr>
            <w:r>
              <w:rPr>
                <w:rFonts w:hint="eastAsia"/>
                <w:color w:val="000000" w:themeColor="text1"/>
              </w:rPr>
              <w:t>3</w:t>
            </w:r>
            <w:r>
              <w:rPr>
                <w:rFonts w:hint="eastAsia"/>
                <w:color w:val="000000" w:themeColor="text1"/>
              </w:rPr>
              <w:t>．头皮轮廓准确吻合</w:t>
            </w:r>
          </w:p>
        </w:tc>
        <w:tc>
          <w:tcPr>
            <w:tcW w:w="1268" w:type="dxa"/>
            <w:tcBorders>
              <w:top w:val="nil"/>
              <w:left w:val="nil"/>
              <w:bottom w:val="single" w:sz="4" w:space="0" w:color="auto"/>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single" w:sz="4" w:space="0" w:color="auto"/>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single" w:sz="4" w:space="0" w:color="auto"/>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single" w:sz="4" w:space="0" w:color="auto"/>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132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58"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c>
          <w:tcPr>
            <w:tcW w:w="1293" w:type="dxa"/>
            <w:gridSpan w:val="2"/>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bl>
    <w:p w:rsidR="00990C86" w:rsidRPr="00324277" w:rsidRDefault="00990C86" w:rsidP="00A84346">
      <w:pPr>
        <w:jc w:val="center"/>
        <w:rPr>
          <w:rFonts w:ascii="黑体" w:eastAsia="黑体" w:hAnsi="黑体"/>
          <w:sz w:val="36"/>
          <w:szCs w:val="28"/>
        </w:rPr>
      </w:pPr>
      <w:r>
        <w:rPr>
          <w:rFonts w:ascii="黑体" w:eastAsia="黑体" w:hAnsi="黑体"/>
          <w:sz w:val="36"/>
          <w:szCs w:val="28"/>
        </w:rPr>
        <w:br w:type="page"/>
      </w:r>
      <w:r>
        <w:rPr>
          <w:rFonts w:ascii="黑体" w:eastAsia="黑体" w:hAnsi="黑体" w:hint="eastAsia"/>
          <w:sz w:val="36"/>
          <w:szCs w:val="28"/>
        </w:rPr>
        <w:lastRenderedPageBreak/>
        <w:t>肺部图像</w:t>
      </w:r>
      <w:r w:rsidRPr="009D04F4">
        <w:rPr>
          <w:rFonts w:ascii="黑体" w:eastAsia="黑体" w:hAnsi="黑体" w:hint="eastAsia"/>
          <w:sz w:val="36"/>
          <w:szCs w:val="28"/>
        </w:rPr>
        <w:t>评分</w:t>
      </w:r>
      <w:r>
        <w:rPr>
          <w:rFonts w:ascii="黑体" w:eastAsia="黑体" w:hAnsi="黑体" w:hint="eastAsia"/>
          <w:sz w:val="36"/>
          <w:szCs w:val="28"/>
        </w:rPr>
        <w:t>标准</w:t>
      </w:r>
    </w:p>
    <w:tbl>
      <w:tblPr>
        <w:tblStyle w:val="af1"/>
        <w:tblpPr w:leftFromText="180" w:rightFromText="180" w:vertAnchor="text" w:horzAnchor="margin" w:tblpXSpec="center" w:tblpY="57"/>
        <w:tblW w:w="14211" w:type="dxa"/>
        <w:tblLayout w:type="fixed"/>
        <w:tblLook w:val="0600" w:firstRow="0" w:lastRow="0" w:firstColumn="0" w:lastColumn="0" w:noHBand="1" w:noVBand="1"/>
      </w:tblPr>
      <w:tblGrid>
        <w:gridCol w:w="1122"/>
        <w:gridCol w:w="4207"/>
        <w:gridCol w:w="1268"/>
        <w:gridCol w:w="1269"/>
        <w:gridCol w:w="1269"/>
        <w:gridCol w:w="1269"/>
        <w:gridCol w:w="1269"/>
        <w:gridCol w:w="1269"/>
        <w:gridCol w:w="1269"/>
      </w:tblGrid>
      <w:tr w:rsidR="00990C86" w:rsidRPr="00FD54BF" w:rsidTr="00797AA2">
        <w:trPr>
          <w:trHeight w:val="413"/>
        </w:trPr>
        <w:tc>
          <w:tcPr>
            <w:tcW w:w="1122" w:type="dxa"/>
            <w:vMerge w:val="restart"/>
            <w:shd w:val="clear" w:color="auto" w:fill="auto"/>
          </w:tcPr>
          <w:p w:rsidR="00990C86" w:rsidRDefault="00990C86" w:rsidP="00797AA2">
            <w:pPr>
              <w:pStyle w:val="a"/>
              <w:ind w:left="442" w:hanging="442"/>
              <w:jc w:val="center"/>
              <w:rPr>
                <w:rFonts w:ascii="宋体" w:hAnsi="宋体"/>
                <w:b/>
                <w:color w:val="000000" w:themeColor="text1"/>
              </w:rPr>
            </w:pPr>
          </w:p>
        </w:tc>
        <w:tc>
          <w:tcPr>
            <w:tcW w:w="4207" w:type="dxa"/>
            <w:vMerge w:val="restart"/>
            <w:vAlign w:val="center"/>
          </w:tcPr>
          <w:p w:rsidR="00990C86" w:rsidRPr="00CE0E15" w:rsidRDefault="00990C86" w:rsidP="00797AA2">
            <w:pPr>
              <w:pStyle w:val="a"/>
              <w:ind w:left="442" w:hanging="442"/>
              <w:jc w:val="center"/>
              <w:rPr>
                <w:rFonts w:ascii="宋体" w:hAnsi="宋体"/>
                <w:b/>
                <w:color w:val="000000" w:themeColor="text1"/>
              </w:rPr>
            </w:pPr>
            <w:r>
              <w:rPr>
                <w:rFonts w:ascii="宋体" w:hAnsi="宋体" w:hint="eastAsia"/>
                <w:b/>
                <w:color w:val="000000" w:themeColor="text1"/>
              </w:rPr>
              <w:t>图像质量评价内容</w:t>
            </w:r>
          </w:p>
        </w:tc>
        <w:tc>
          <w:tcPr>
            <w:tcW w:w="5075" w:type="dxa"/>
            <w:gridSpan w:val="4"/>
            <w:tcBorders>
              <w:bottom w:val="single" w:sz="4" w:space="0" w:color="auto"/>
            </w:tcBorders>
            <w:vAlign w:val="center"/>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图像质量计分</w:t>
            </w:r>
          </w:p>
        </w:tc>
        <w:tc>
          <w:tcPr>
            <w:tcW w:w="3807" w:type="dxa"/>
            <w:gridSpan w:val="3"/>
            <w:tcBorders>
              <w:bottom w:val="single" w:sz="4" w:space="0" w:color="auto"/>
            </w:tcBorders>
          </w:tcPr>
          <w:p w:rsidR="00990C86"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伪像计分标准</w:t>
            </w:r>
          </w:p>
        </w:tc>
      </w:tr>
      <w:tr w:rsidR="00990C86" w:rsidRPr="00FD54BF" w:rsidTr="00797AA2">
        <w:trPr>
          <w:trHeight w:val="793"/>
        </w:trPr>
        <w:tc>
          <w:tcPr>
            <w:tcW w:w="1122" w:type="dxa"/>
            <w:vMerge/>
            <w:tcBorders>
              <w:bottom w:val="single" w:sz="4" w:space="0" w:color="auto"/>
            </w:tcBorders>
            <w:shd w:val="clear" w:color="auto" w:fill="auto"/>
          </w:tcPr>
          <w:p w:rsidR="00990C86" w:rsidRPr="00CE0E15" w:rsidRDefault="00990C86" w:rsidP="00797AA2">
            <w:pPr>
              <w:pStyle w:val="a"/>
              <w:ind w:left="442" w:hanging="442"/>
              <w:jc w:val="center"/>
              <w:rPr>
                <w:rFonts w:ascii="宋体" w:hAnsi="宋体"/>
                <w:b/>
                <w:color w:val="000000" w:themeColor="text1"/>
              </w:rPr>
            </w:pPr>
          </w:p>
        </w:tc>
        <w:tc>
          <w:tcPr>
            <w:tcW w:w="4207" w:type="dxa"/>
            <w:vMerge/>
            <w:tcBorders>
              <w:bottom w:val="single" w:sz="4" w:space="0" w:color="auto"/>
            </w:tcBorders>
            <w:vAlign w:val="center"/>
          </w:tcPr>
          <w:p w:rsidR="00990C86" w:rsidRPr="00CE0E15" w:rsidRDefault="00990C86" w:rsidP="00797AA2">
            <w:pPr>
              <w:pStyle w:val="a"/>
              <w:ind w:left="442" w:hanging="442"/>
              <w:jc w:val="center"/>
              <w:rPr>
                <w:rFonts w:ascii="宋体" w:hAnsi="宋体"/>
                <w:b/>
                <w:color w:val="000000" w:themeColor="text1"/>
              </w:rPr>
            </w:pPr>
          </w:p>
        </w:tc>
        <w:tc>
          <w:tcPr>
            <w:tcW w:w="1268" w:type="dxa"/>
            <w:tcBorders>
              <w:bottom w:val="single" w:sz="4" w:space="0" w:color="auto"/>
              <w:right w:val="nil"/>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sidRPr="00F73ADD">
              <w:rPr>
                <w:rFonts w:ascii="宋体" w:hAnsi="宋体" w:cs="宋体" w:hint="eastAsia"/>
                <w:b/>
                <w:color w:val="000000" w:themeColor="text1"/>
                <w:kern w:val="0"/>
              </w:rPr>
              <w:t>清晰分辨</w:t>
            </w:r>
          </w:p>
        </w:tc>
        <w:tc>
          <w:tcPr>
            <w:tcW w:w="1269" w:type="dxa"/>
            <w:tcBorders>
              <w:left w:val="nil"/>
              <w:bottom w:val="single" w:sz="4" w:space="0" w:color="auto"/>
              <w:right w:val="nil"/>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sidRPr="00F73ADD">
              <w:rPr>
                <w:rFonts w:ascii="宋体" w:hAnsi="宋体" w:cs="宋体" w:hint="eastAsia"/>
                <w:b/>
                <w:color w:val="000000" w:themeColor="text1"/>
                <w:kern w:val="0"/>
              </w:rPr>
              <w:t>可以分辨</w:t>
            </w:r>
          </w:p>
        </w:tc>
        <w:tc>
          <w:tcPr>
            <w:tcW w:w="1269" w:type="dxa"/>
            <w:tcBorders>
              <w:left w:val="nil"/>
              <w:bottom w:val="single" w:sz="4" w:space="0" w:color="auto"/>
              <w:right w:val="nil"/>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勉强分辨</w:t>
            </w:r>
          </w:p>
        </w:tc>
        <w:tc>
          <w:tcPr>
            <w:tcW w:w="1269" w:type="dxa"/>
            <w:tcBorders>
              <w:left w:val="nil"/>
              <w:bottom w:val="single" w:sz="4" w:space="0" w:color="auto"/>
            </w:tcBorders>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不能分辨</w:t>
            </w:r>
          </w:p>
        </w:tc>
        <w:tc>
          <w:tcPr>
            <w:tcW w:w="1269" w:type="dxa"/>
            <w:tcBorders>
              <w:left w:val="nil"/>
              <w:bottom w:val="single" w:sz="4" w:space="0" w:color="auto"/>
            </w:tcBorders>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w:t>
            </w:r>
            <w:r>
              <w:rPr>
                <w:rFonts w:ascii="宋体" w:hAnsi="宋体" w:cs="宋体"/>
                <w:b/>
                <w:color w:val="000000" w:themeColor="text1"/>
                <w:kern w:val="0"/>
              </w:rPr>
              <w:t>1</w:t>
            </w:r>
            <w:r>
              <w:rPr>
                <w:rFonts w:ascii="宋体" w:hAnsi="宋体" w:cs="宋体" w:hint="eastAsia"/>
                <w:b/>
                <w:color w:val="000000" w:themeColor="text1"/>
                <w:kern w:val="0"/>
              </w:rPr>
              <w:t>分</w:t>
            </w:r>
          </w:p>
        </w:tc>
        <w:tc>
          <w:tcPr>
            <w:tcW w:w="1269" w:type="dxa"/>
            <w:tcBorders>
              <w:left w:val="nil"/>
              <w:bottom w:val="single" w:sz="4" w:space="0" w:color="auto"/>
            </w:tcBorders>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w:t>
            </w:r>
            <w:r>
              <w:rPr>
                <w:rFonts w:ascii="宋体" w:hAnsi="宋体" w:cs="宋体"/>
                <w:b/>
                <w:color w:val="000000" w:themeColor="text1"/>
                <w:kern w:val="0"/>
              </w:rPr>
              <w:t>2</w:t>
            </w:r>
            <w:r>
              <w:rPr>
                <w:rFonts w:ascii="宋体" w:hAnsi="宋体" w:cs="宋体" w:hint="eastAsia"/>
                <w:b/>
                <w:color w:val="000000" w:themeColor="text1"/>
                <w:kern w:val="0"/>
              </w:rPr>
              <w:t>分</w:t>
            </w:r>
          </w:p>
        </w:tc>
        <w:tc>
          <w:tcPr>
            <w:tcW w:w="1269" w:type="dxa"/>
            <w:tcBorders>
              <w:left w:val="nil"/>
              <w:bottom w:val="single" w:sz="4" w:space="0" w:color="auto"/>
            </w:tcBorders>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w:t>
            </w:r>
            <w:r>
              <w:rPr>
                <w:rFonts w:ascii="宋体" w:hAnsi="宋体" w:cs="宋体"/>
                <w:b/>
                <w:color w:val="000000" w:themeColor="text1"/>
                <w:kern w:val="0"/>
              </w:rPr>
              <w:t>3</w:t>
            </w:r>
            <w:r>
              <w:rPr>
                <w:rFonts w:ascii="宋体" w:hAnsi="宋体" w:cs="宋体" w:hint="eastAsia"/>
                <w:b/>
                <w:color w:val="000000" w:themeColor="text1"/>
                <w:kern w:val="0"/>
              </w:rPr>
              <w:t>分</w:t>
            </w:r>
          </w:p>
        </w:tc>
      </w:tr>
      <w:tr w:rsidR="000252EB" w:rsidRPr="00FD54BF" w:rsidTr="00797AA2">
        <w:trPr>
          <w:trHeight w:val="476"/>
        </w:trPr>
        <w:tc>
          <w:tcPr>
            <w:tcW w:w="1122" w:type="dxa"/>
            <w:tcBorders>
              <w:bottom w:val="nil"/>
              <w:right w:val="nil"/>
            </w:tcBorders>
            <w:shd w:val="clear" w:color="auto" w:fill="auto"/>
          </w:tcPr>
          <w:p w:rsidR="000252EB" w:rsidRPr="00162EF6" w:rsidRDefault="000252EB" w:rsidP="00797AA2">
            <w:pPr>
              <w:spacing w:line="360" w:lineRule="auto"/>
              <w:rPr>
                <w:rFonts w:ascii="宋体" w:hAnsi="宋体"/>
              </w:rPr>
            </w:pPr>
            <w:r w:rsidRPr="00162EF6">
              <w:rPr>
                <w:rFonts w:ascii="宋体" w:hAnsi="宋体" w:hint="eastAsia"/>
                <w:b/>
                <w:color w:val="000000" w:themeColor="text1"/>
              </w:rPr>
              <w:t>PET</w:t>
            </w:r>
          </w:p>
        </w:tc>
        <w:tc>
          <w:tcPr>
            <w:tcW w:w="4207" w:type="dxa"/>
            <w:tcBorders>
              <w:bottom w:val="nil"/>
              <w:right w:val="nil"/>
            </w:tcBorders>
          </w:tcPr>
          <w:p w:rsidR="000252EB" w:rsidRDefault="000252EB" w:rsidP="00797AA2">
            <w:pPr>
              <w:spacing w:line="360" w:lineRule="auto"/>
              <w:rPr>
                <w:color w:val="000000" w:themeColor="text1"/>
              </w:rPr>
            </w:pPr>
            <w:r>
              <w:rPr>
                <w:rFonts w:hint="eastAsia"/>
              </w:rPr>
              <w:t>1</w:t>
            </w:r>
            <w:r>
              <w:rPr>
                <w:rFonts w:hint="eastAsia"/>
              </w:rPr>
              <w:t>．</w:t>
            </w:r>
            <w:r w:rsidRPr="00320DD6">
              <w:rPr>
                <w:rFonts w:hint="eastAsia"/>
              </w:rPr>
              <w:t>肺</w:t>
            </w:r>
            <w:r>
              <w:rPr>
                <w:rFonts w:hint="eastAsia"/>
              </w:rPr>
              <w:t>、</w:t>
            </w:r>
            <w:r w:rsidRPr="00320DD6">
              <w:rPr>
                <w:rFonts w:hint="eastAsia"/>
              </w:rPr>
              <w:t>纵隔、胸壁软组织的</w:t>
            </w:r>
            <w:r>
              <w:rPr>
                <w:rFonts w:hint="eastAsia"/>
              </w:rPr>
              <w:t>活性</w:t>
            </w:r>
            <w:r>
              <w:rPr>
                <w:rFonts w:hint="eastAsia"/>
                <w:color w:val="000000" w:themeColor="text1"/>
              </w:rPr>
              <w:t>区别</w:t>
            </w:r>
          </w:p>
        </w:tc>
        <w:tc>
          <w:tcPr>
            <w:tcW w:w="1268" w:type="dxa"/>
            <w:tcBorders>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val="restart"/>
            <w:tcBorders>
              <w:left w:val="nil"/>
            </w:tcBorders>
          </w:tcPr>
          <w:p w:rsidR="000252EB" w:rsidRPr="00CE0E15" w:rsidRDefault="000252EB" w:rsidP="000252EB">
            <w:pPr>
              <w:pStyle w:val="a"/>
              <w:numPr>
                <w:ilvl w:val="0"/>
                <w:numId w:val="0"/>
              </w:numPr>
              <w:jc w:val="center"/>
              <w:rPr>
                <w:rFonts w:ascii="宋体" w:hAnsi="宋体"/>
                <w:color w:val="000000" w:themeColor="text1"/>
              </w:rPr>
            </w:pPr>
            <w:r>
              <w:rPr>
                <w:rFonts w:ascii="宋体" w:hAnsi="宋体" w:hint="eastAsia"/>
                <w:color w:val="000000" w:themeColor="text1"/>
              </w:rPr>
              <w:t>参见脑部评价标准</w:t>
            </w:r>
          </w:p>
        </w:tc>
      </w:tr>
      <w:tr w:rsidR="000252EB" w:rsidRPr="00FD54BF" w:rsidTr="00797AA2">
        <w:trPr>
          <w:trHeight w:val="292"/>
        </w:trPr>
        <w:tc>
          <w:tcPr>
            <w:tcW w:w="1122" w:type="dxa"/>
            <w:tcBorders>
              <w:top w:val="nil"/>
              <w:bottom w:val="nil"/>
              <w:right w:val="nil"/>
            </w:tcBorders>
            <w:shd w:val="clear" w:color="auto" w:fill="auto"/>
          </w:tcPr>
          <w:p w:rsidR="000252EB" w:rsidRPr="00162EF6" w:rsidRDefault="000252EB" w:rsidP="00797AA2">
            <w:pPr>
              <w:spacing w:line="360" w:lineRule="auto"/>
            </w:pPr>
          </w:p>
        </w:tc>
        <w:tc>
          <w:tcPr>
            <w:tcW w:w="4207" w:type="dxa"/>
            <w:tcBorders>
              <w:top w:val="nil"/>
              <w:bottom w:val="nil"/>
              <w:right w:val="nil"/>
            </w:tcBorders>
            <w:shd w:val="clear" w:color="auto" w:fill="D9D9D9" w:themeFill="background1" w:themeFillShade="D9"/>
          </w:tcPr>
          <w:p w:rsidR="000252EB" w:rsidRDefault="000252EB" w:rsidP="00797AA2">
            <w:pPr>
              <w:spacing w:line="360" w:lineRule="auto"/>
              <w:rPr>
                <w:color w:val="000000" w:themeColor="text1"/>
              </w:rPr>
            </w:pPr>
            <w:r>
              <w:rPr>
                <w:rFonts w:hint="eastAsia"/>
              </w:rPr>
              <w:t>2</w:t>
            </w:r>
            <w:r>
              <w:rPr>
                <w:rFonts w:hint="eastAsia"/>
              </w:rPr>
              <w:t>．显示</w:t>
            </w:r>
            <w:r w:rsidRPr="00320DD6">
              <w:rPr>
                <w:rFonts w:hint="eastAsia"/>
              </w:rPr>
              <w:t>肺门</w:t>
            </w:r>
            <w:r>
              <w:rPr>
                <w:rFonts w:hint="eastAsia"/>
              </w:rPr>
              <w:t>血管束与淋巴结摄取</w:t>
            </w:r>
          </w:p>
        </w:tc>
        <w:tc>
          <w:tcPr>
            <w:tcW w:w="1268"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shd w:val="clear" w:color="auto" w:fill="D9D9D9" w:themeFill="background1" w:themeFillShade="D9"/>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292"/>
        </w:trPr>
        <w:tc>
          <w:tcPr>
            <w:tcW w:w="1122" w:type="dxa"/>
            <w:tcBorders>
              <w:top w:val="nil"/>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top w:val="nil"/>
              <w:bottom w:val="nil"/>
              <w:right w:val="nil"/>
            </w:tcBorders>
          </w:tcPr>
          <w:p w:rsidR="000252EB" w:rsidRDefault="000252EB" w:rsidP="00797AA2">
            <w:pPr>
              <w:spacing w:line="360" w:lineRule="auto"/>
              <w:rPr>
                <w:color w:val="000000" w:themeColor="text1"/>
              </w:rPr>
            </w:pPr>
            <w:r>
              <w:rPr>
                <w:rFonts w:hint="eastAsia"/>
              </w:rPr>
              <w:t>3</w:t>
            </w:r>
            <w:r>
              <w:rPr>
                <w:rFonts w:hint="eastAsia"/>
              </w:rPr>
              <w:t>．</w:t>
            </w:r>
            <w:r>
              <w:rPr>
                <w:rFonts w:hint="eastAsia"/>
                <w:color w:val="000000" w:themeColor="text1"/>
              </w:rPr>
              <w:t>显示双侧乳头区</w:t>
            </w:r>
            <w:r w:rsidRPr="00320DD6">
              <w:rPr>
                <w:rFonts w:hint="eastAsia"/>
              </w:rPr>
              <w:t>放射性摄取</w:t>
            </w:r>
          </w:p>
        </w:tc>
        <w:tc>
          <w:tcPr>
            <w:tcW w:w="1268"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55"/>
        </w:trPr>
        <w:tc>
          <w:tcPr>
            <w:tcW w:w="1122" w:type="dxa"/>
            <w:tcBorders>
              <w:bottom w:val="nil"/>
              <w:right w:val="nil"/>
            </w:tcBorders>
            <w:shd w:val="clear" w:color="auto" w:fill="auto"/>
          </w:tcPr>
          <w:p w:rsidR="000252EB" w:rsidRPr="00162EF6" w:rsidRDefault="000252EB" w:rsidP="00797AA2">
            <w:pPr>
              <w:spacing w:line="360" w:lineRule="auto"/>
              <w:rPr>
                <w:color w:val="000000" w:themeColor="text1"/>
              </w:rPr>
            </w:pPr>
            <w:r w:rsidRPr="00162EF6">
              <w:rPr>
                <w:rFonts w:hint="eastAsia"/>
                <w:b/>
                <w:color w:val="000000" w:themeColor="text1"/>
              </w:rPr>
              <w:t>CT</w:t>
            </w:r>
          </w:p>
        </w:tc>
        <w:tc>
          <w:tcPr>
            <w:tcW w:w="4207" w:type="dxa"/>
            <w:tcBorders>
              <w:bottom w:val="nil"/>
              <w:right w:val="nil"/>
            </w:tcBorders>
          </w:tcPr>
          <w:p w:rsidR="000252EB" w:rsidRPr="00FD54BF" w:rsidRDefault="000252EB" w:rsidP="00797AA2">
            <w:pPr>
              <w:spacing w:line="360" w:lineRule="auto"/>
              <w:rPr>
                <w:color w:val="000000" w:themeColor="text1"/>
              </w:rPr>
            </w:pPr>
            <w:r>
              <w:rPr>
                <w:rFonts w:hint="eastAsia"/>
              </w:rPr>
              <w:t>1</w:t>
            </w:r>
            <w:r>
              <w:rPr>
                <w:rFonts w:hint="eastAsia"/>
              </w:rPr>
              <w:t>．</w:t>
            </w:r>
            <w:r w:rsidRPr="00FD54BF">
              <w:rPr>
                <w:rFonts w:hint="eastAsia"/>
                <w:color w:val="000000" w:themeColor="text1"/>
              </w:rPr>
              <w:t>显示</w:t>
            </w:r>
            <w:r w:rsidRPr="00320DD6">
              <w:rPr>
                <w:rFonts w:hint="eastAsia"/>
              </w:rPr>
              <w:t>肺</w:t>
            </w:r>
            <w:r>
              <w:rPr>
                <w:rFonts w:hint="eastAsia"/>
              </w:rPr>
              <w:t>纹理</w:t>
            </w:r>
            <w:r w:rsidRPr="00320DD6">
              <w:rPr>
                <w:rFonts w:hint="eastAsia"/>
              </w:rPr>
              <w:t>、气管</w:t>
            </w:r>
            <w:r>
              <w:rPr>
                <w:rFonts w:hint="eastAsia"/>
              </w:rPr>
              <w:t>与主支气管</w:t>
            </w:r>
          </w:p>
        </w:tc>
        <w:tc>
          <w:tcPr>
            <w:tcW w:w="1268" w:type="dxa"/>
            <w:tcBorders>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63"/>
        </w:trPr>
        <w:tc>
          <w:tcPr>
            <w:tcW w:w="1122" w:type="dxa"/>
            <w:tcBorders>
              <w:top w:val="nil"/>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0252EB" w:rsidRPr="00FD54BF" w:rsidRDefault="000252EB" w:rsidP="00797AA2">
            <w:pPr>
              <w:spacing w:line="360" w:lineRule="auto"/>
              <w:rPr>
                <w:color w:val="000000" w:themeColor="text1"/>
              </w:rPr>
            </w:pPr>
            <w:r>
              <w:rPr>
                <w:rFonts w:hint="eastAsia"/>
              </w:rPr>
              <w:t>2</w:t>
            </w:r>
            <w:r>
              <w:rPr>
                <w:rFonts w:hint="eastAsia"/>
              </w:rPr>
              <w:t>．</w:t>
            </w:r>
            <w:r>
              <w:rPr>
                <w:rFonts w:hint="eastAsia"/>
                <w:color w:val="000000" w:themeColor="text1"/>
              </w:rPr>
              <w:t>显示</w:t>
            </w:r>
            <w:r>
              <w:rPr>
                <w:rFonts w:hint="eastAsia"/>
              </w:rPr>
              <w:t>纵隔、</w:t>
            </w:r>
            <w:r w:rsidRPr="00320DD6">
              <w:rPr>
                <w:rFonts w:hint="eastAsia"/>
              </w:rPr>
              <w:t>心脏</w:t>
            </w:r>
            <w:r>
              <w:rPr>
                <w:rFonts w:hint="eastAsia"/>
              </w:rPr>
              <w:t>大</w:t>
            </w:r>
            <w:r w:rsidRPr="00320DD6">
              <w:rPr>
                <w:rFonts w:hint="eastAsia"/>
              </w:rPr>
              <w:t>血管</w:t>
            </w:r>
            <w:r>
              <w:rPr>
                <w:rFonts w:hint="eastAsia"/>
              </w:rPr>
              <w:t>及心包</w:t>
            </w:r>
            <w:r>
              <w:rPr>
                <w:rFonts w:hint="eastAsia"/>
                <w:color w:val="000000" w:themeColor="text1"/>
              </w:rPr>
              <w:t>结构</w:t>
            </w:r>
          </w:p>
        </w:tc>
        <w:tc>
          <w:tcPr>
            <w:tcW w:w="1268"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shd w:val="clear" w:color="auto" w:fill="D9D9D9" w:themeFill="background1" w:themeFillShade="D9"/>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51"/>
        </w:trPr>
        <w:tc>
          <w:tcPr>
            <w:tcW w:w="1122" w:type="dxa"/>
            <w:tcBorders>
              <w:top w:val="nil"/>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top w:val="nil"/>
              <w:bottom w:val="nil"/>
              <w:right w:val="nil"/>
            </w:tcBorders>
          </w:tcPr>
          <w:p w:rsidR="000252EB" w:rsidRPr="00FD54BF" w:rsidRDefault="000252EB" w:rsidP="00797AA2">
            <w:pPr>
              <w:spacing w:line="360" w:lineRule="auto"/>
              <w:rPr>
                <w:color w:val="000000" w:themeColor="text1"/>
              </w:rPr>
            </w:pPr>
            <w:r>
              <w:rPr>
                <w:rFonts w:hint="eastAsia"/>
              </w:rPr>
              <w:t>3</w:t>
            </w:r>
            <w:r>
              <w:rPr>
                <w:rFonts w:hint="eastAsia"/>
              </w:rPr>
              <w:t>．</w:t>
            </w:r>
            <w:r>
              <w:rPr>
                <w:rFonts w:hint="eastAsia"/>
                <w:color w:val="000000" w:themeColor="text1"/>
              </w:rPr>
              <w:t>显示</w:t>
            </w:r>
            <w:r w:rsidRPr="00320DD6">
              <w:rPr>
                <w:rFonts w:hint="eastAsia"/>
              </w:rPr>
              <w:t>食管、乳腺</w:t>
            </w:r>
            <w:r>
              <w:rPr>
                <w:rFonts w:hint="eastAsia"/>
                <w:color w:val="000000" w:themeColor="text1"/>
              </w:rPr>
              <w:t>软组织结构</w:t>
            </w:r>
          </w:p>
        </w:tc>
        <w:tc>
          <w:tcPr>
            <w:tcW w:w="1268"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51"/>
        </w:trPr>
        <w:tc>
          <w:tcPr>
            <w:tcW w:w="1122" w:type="dxa"/>
            <w:tcBorders>
              <w:top w:val="nil"/>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0252EB" w:rsidRPr="00FD54BF" w:rsidRDefault="000252EB" w:rsidP="00797AA2">
            <w:pPr>
              <w:spacing w:line="360" w:lineRule="auto"/>
              <w:rPr>
                <w:color w:val="000000" w:themeColor="text1"/>
              </w:rPr>
            </w:pPr>
            <w:r>
              <w:rPr>
                <w:rFonts w:hint="eastAsia"/>
              </w:rPr>
              <w:t>4</w:t>
            </w:r>
            <w:r>
              <w:rPr>
                <w:rFonts w:hint="eastAsia"/>
              </w:rPr>
              <w:t>．</w:t>
            </w:r>
            <w:r>
              <w:rPr>
                <w:rFonts w:hint="eastAsia"/>
                <w:color w:val="000000" w:themeColor="text1"/>
              </w:rPr>
              <w:t>显示皮肤、脂肪与肌肉</w:t>
            </w:r>
            <w:r w:rsidRPr="00320DD6">
              <w:rPr>
                <w:rFonts w:hint="eastAsia"/>
              </w:rPr>
              <w:t>软组织</w:t>
            </w:r>
            <w:r>
              <w:rPr>
                <w:rFonts w:hint="eastAsia"/>
                <w:color w:val="000000" w:themeColor="text1"/>
              </w:rPr>
              <w:t>区别</w:t>
            </w:r>
          </w:p>
        </w:tc>
        <w:tc>
          <w:tcPr>
            <w:tcW w:w="1268"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shd w:val="clear" w:color="auto" w:fill="D9D9D9" w:themeFill="background1" w:themeFillShade="D9"/>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59"/>
        </w:trPr>
        <w:tc>
          <w:tcPr>
            <w:tcW w:w="1122" w:type="dxa"/>
            <w:tcBorders>
              <w:top w:val="nil"/>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top w:val="nil"/>
              <w:bottom w:val="nil"/>
              <w:right w:val="nil"/>
            </w:tcBorders>
          </w:tcPr>
          <w:p w:rsidR="000252EB" w:rsidRPr="00FD54BF" w:rsidRDefault="000252EB" w:rsidP="00797AA2">
            <w:pPr>
              <w:spacing w:line="360" w:lineRule="auto"/>
              <w:rPr>
                <w:color w:val="000000" w:themeColor="text1"/>
              </w:rPr>
            </w:pPr>
            <w:r>
              <w:rPr>
                <w:rFonts w:hint="eastAsia"/>
              </w:rPr>
              <w:t>5</w:t>
            </w:r>
            <w:r>
              <w:rPr>
                <w:rFonts w:hint="eastAsia"/>
              </w:rPr>
              <w:t>．</w:t>
            </w:r>
            <w:r>
              <w:rPr>
                <w:rFonts w:hint="eastAsia"/>
                <w:color w:val="000000" w:themeColor="text1"/>
              </w:rPr>
              <w:t>显示</w:t>
            </w:r>
            <w:r w:rsidRPr="00320DD6">
              <w:rPr>
                <w:rFonts w:hint="eastAsia"/>
              </w:rPr>
              <w:t>脊</w:t>
            </w:r>
            <w:r>
              <w:rPr>
                <w:rFonts w:hint="eastAsia"/>
              </w:rPr>
              <w:t>椎</w:t>
            </w:r>
            <w:r w:rsidRPr="00320DD6">
              <w:rPr>
                <w:rFonts w:hint="eastAsia"/>
              </w:rPr>
              <w:t>、肋骨、肩胛骨、胸骨</w:t>
            </w:r>
            <w:r>
              <w:rPr>
                <w:rFonts w:hint="eastAsia"/>
                <w:color w:val="000000" w:themeColor="text1"/>
              </w:rPr>
              <w:t>细微结构</w:t>
            </w:r>
          </w:p>
        </w:tc>
        <w:tc>
          <w:tcPr>
            <w:tcW w:w="1268"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67"/>
        </w:trPr>
        <w:tc>
          <w:tcPr>
            <w:tcW w:w="1122" w:type="dxa"/>
            <w:tcBorders>
              <w:top w:val="nil"/>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0252EB" w:rsidRPr="00E52F45" w:rsidRDefault="000252EB" w:rsidP="00797AA2">
            <w:pPr>
              <w:spacing w:line="360" w:lineRule="auto"/>
              <w:rPr>
                <w:color w:val="000000" w:themeColor="text1"/>
              </w:rPr>
            </w:pPr>
            <w:r>
              <w:rPr>
                <w:rFonts w:hint="eastAsia"/>
              </w:rPr>
              <w:t>6</w:t>
            </w:r>
            <w:r>
              <w:rPr>
                <w:rFonts w:hint="eastAsia"/>
              </w:rPr>
              <w:t>．区分</w:t>
            </w:r>
            <w:r>
              <w:rPr>
                <w:rFonts w:hint="eastAsia"/>
                <w:color w:val="000000" w:themeColor="text1"/>
              </w:rPr>
              <w:t>骨皮质、骨髓腔</w:t>
            </w:r>
            <w:r w:rsidRPr="00FD54BF">
              <w:rPr>
                <w:rFonts w:hint="eastAsia"/>
                <w:color w:val="000000" w:themeColor="text1"/>
              </w:rPr>
              <w:t>及</w:t>
            </w:r>
            <w:r>
              <w:rPr>
                <w:rFonts w:hint="eastAsia"/>
                <w:color w:val="000000" w:themeColor="text1"/>
              </w:rPr>
              <w:t>淋巴结</w:t>
            </w:r>
          </w:p>
        </w:tc>
        <w:tc>
          <w:tcPr>
            <w:tcW w:w="1268"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shd w:val="clear" w:color="auto" w:fill="D9D9D9" w:themeFill="background1" w:themeFillShade="D9"/>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67"/>
        </w:trPr>
        <w:tc>
          <w:tcPr>
            <w:tcW w:w="1122" w:type="dxa"/>
            <w:tcBorders>
              <w:bottom w:val="nil"/>
              <w:right w:val="nil"/>
            </w:tcBorders>
            <w:shd w:val="clear" w:color="auto" w:fill="auto"/>
          </w:tcPr>
          <w:p w:rsidR="000252EB" w:rsidRPr="00162EF6" w:rsidRDefault="000252EB" w:rsidP="00797AA2">
            <w:pPr>
              <w:spacing w:line="360" w:lineRule="auto"/>
              <w:rPr>
                <w:color w:val="000000" w:themeColor="text1"/>
              </w:rPr>
            </w:pPr>
          </w:p>
        </w:tc>
        <w:tc>
          <w:tcPr>
            <w:tcW w:w="4207" w:type="dxa"/>
            <w:tcBorders>
              <w:bottom w:val="nil"/>
              <w:right w:val="nil"/>
            </w:tcBorders>
            <w:vAlign w:val="center"/>
          </w:tcPr>
          <w:p w:rsidR="000252EB" w:rsidRPr="00FD54BF" w:rsidRDefault="000252EB" w:rsidP="00797AA2">
            <w:pPr>
              <w:spacing w:line="360" w:lineRule="auto"/>
              <w:rPr>
                <w:color w:val="000000" w:themeColor="text1"/>
              </w:rPr>
            </w:pPr>
          </w:p>
        </w:tc>
        <w:tc>
          <w:tcPr>
            <w:tcW w:w="1268" w:type="dxa"/>
            <w:tcBorders>
              <w:left w:val="nil"/>
              <w:bottom w:val="nil"/>
              <w:right w:val="nil"/>
            </w:tcBorders>
            <w:shd w:val="clear" w:color="auto" w:fill="auto"/>
            <w:vAlign w:val="center"/>
          </w:tcPr>
          <w:p w:rsidR="000252EB" w:rsidRPr="00F73ADD" w:rsidRDefault="000252EB"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0252EB" w:rsidRPr="00CE0E15" w:rsidRDefault="000252EB" w:rsidP="00797AA2">
            <w:pPr>
              <w:pStyle w:val="a"/>
              <w:ind w:left="442" w:hanging="442"/>
              <w:jc w:val="center"/>
              <w:rPr>
                <w:rFonts w:ascii="宋体" w:hAnsi="宋体"/>
                <w:color w:val="000000" w:themeColor="text1"/>
              </w:rPr>
            </w:pPr>
            <w:r>
              <w:rPr>
                <w:rFonts w:ascii="宋体" w:hAnsi="宋体" w:cs="宋体" w:hint="eastAsia"/>
                <w:b/>
                <w:color w:val="000000" w:themeColor="text1"/>
                <w:kern w:val="0"/>
              </w:rPr>
              <w:t>完全</w:t>
            </w:r>
          </w:p>
        </w:tc>
        <w:tc>
          <w:tcPr>
            <w:tcW w:w="1269" w:type="dxa"/>
            <w:tcBorders>
              <w:left w:val="nil"/>
              <w:bottom w:val="nil"/>
              <w:right w:val="nil"/>
            </w:tcBorders>
            <w:shd w:val="clear" w:color="auto" w:fill="auto"/>
            <w:vAlign w:val="center"/>
          </w:tcPr>
          <w:p w:rsidR="000252EB" w:rsidRPr="00F73ADD" w:rsidRDefault="000252EB"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0252EB" w:rsidRPr="00CE0E15" w:rsidRDefault="000252EB" w:rsidP="00797AA2">
            <w:pPr>
              <w:pStyle w:val="a"/>
              <w:ind w:left="442" w:hanging="442"/>
              <w:jc w:val="center"/>
              <w:rPr>
                <w:rFonts w:ascii="宋体" w:hAnsi="宋体"/>
                <w:color w:val="000000" w:themeColor="text1"/>
              </w:rPr>
            </w:pPr>
            <w:r>
              <w:rPr>
                <w:rFonts w:ascii="宋体" w:hAnsi="宋体" w:cs="宋体" w:hint="eastAsia"/>
                <w:b/>
                <w:color w:val="000000" w:themeColor="text1"/>
                <w:kern w:val="0"/>
              </w:rPr>
              <w:t>基本</w:t>
            </w:r>
          </w:p>
        </w:tc>
        <w:tc>
          <w:tcPr>
            <w:tcW w:w="1269" w:type="dxa"/>
            <w:tcBorders>
              <w:left w:val="nil"/>
              <w:bottom w:val="nil"/>
              <w:right w:val="nil"/>
            </w:tcBorders>
            <w:shd w:val="clear" w:color="auto" w:fill="auto"/>
            <w:vAlign w:val="center"/>
          </w:tcPr>
          <w:p w:rsidR="000252EB" w:rsidRPr="00F73ADD" w:rsidRDefault="000252EB"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0252EB" w:rsidRPr="00CE0E15" w:rsidRDefault="000252EB" w:rsidP="00797AA2">
            <w:pPr>
              <w:pStyle w:val="a"/>
              <w:ind w:left="442" w:hanging="442"/>
              <w:jc w:val="center"/>
              <w:rPr>
                <w:rFonts w:ascii="宋体" w:hAnsi="宋体"/>
                <w:color w:val="000000" w:themeColor="text1"/>
              </w:rPr>
            </w:pPr>
            <w:r>
              <w:rPr>
                <w:rFonts w:ascii="宋体" w:hAnsi="宋体" w:cs="宋体" w:hint="eastAsia"/>
                <w:b/>
                <w:color w:val="000000" w:themeColor="text1"/>
                <w:kern w:val="0"/>
              </w:rPr>
              <w:t>勉强</w:t>
            </w:r>
          </w:p>
        </w:tc>
        <w:tc>
          <w:tcPr>
            <w:tcW w:w="1269" w:type="dxa"/>
            <w:tcBorders>
              <w:left w:val="nil"/>
              <w:bottom w:val="nil"/>
            </w:tcBorders>
            <w:shd w:val="clear" w:color="auto" w:fill="auto"/>
            <w:vAlign w:val="center"/>
          </w:tcPr>
          <w:p w:rsidR="000252EB" w:rsidRPr="00F73ADD" w:rsidRDefault="000252EB"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0252EB" w:rsidRPr="00CE0E15" w:rsidRDefault="000252EB" w:rsidP="00797AA2">
            <w:pPr>
              <w:pStyle w:val="a"/>
              <w:ind w:left="442" w:hanging="442"/>
              <w:jc w:val="center"/>
              <w:rPr>
                <w:rFonts w:ascii="宋体" w:hAnsi="宋体"/>
                <w:color w:val="000000" w:themeColor="text1"/>
              </w:rPr>
            </w:pPr>
            <w:r>
              <w:rPr>
                <w:rFonts w:ascii="宋体" w:hAnsi="宋体" w:cs="宋体" w:hint="eastAsia"/>
                <w:b/>
                <w:color w:val="000000" w:themeColor="text1"/>
                <w:kern w:val="0"/>
              </w:rPr>
              <w:t>不能</w:t>
            </w:r>
          </w:p>
        </w:tc>
        <w:tc>
          <w:tcPr>
            <w:tcW w:w="3807" w:type="dxa"/>
            <w:gridSpan w:val="3"/>
            <w:vMerge/>
            <w:tcBorders>
              <w:left w:val="nil"/>
            </w:tcBorders>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54"/>
        </w:trPr>
        <w:tc>
          <w:tcPr>
            <w:tcW w:w="1122" w:type="dxa"/>
            <w:vMerge w:val="restart"/>
            <w:tcBorders>
              <w:right w:val="nil"/>
            </w:tcBorders>
            <w:shd w:val="clear" w:color="auto" w:fill="auto"/>
          </w:tcPr>
          <w:p w:rsidR="000252EB" w:rsidRPr="00162EF6" w:rsidRDefault="000252EB" w:rsidP="000252EB">
            <w:pPr>
              <w:spacing w:line="360" w:lineRule="auto"/>
            </w:pPr>
            <w:r w:rsidRPr="00162EF6">
              <w:rPr>
                <w:rFonts w:hint="eastAsia"/>
                <w:b/>
                <w:color w:val="000000" w:themeColor="text1"/>
              </w:rPr>
              <w:lastRenderedPageBreak/>
              <w:t>融合</w:t>
            </w:r>
          </w:p>
        </w:tc>
        <w:tc>
          <w:tcPr>
            <w:tcW w:w="4207" w:type="dxa"/>
            <w:tcBorders>
              <w:bottom w:val="nil"/>
              <w:right w:val="nil"/>
            </w:tcBorders>
          </w:tcPr>
          <w:p w:rsidR="000252EB" w:rsidRDefault="000252EB" w:rsidP="000252EB">
            <w:pPr>
              <w:spacing w:line="360" w:lineRule="auto"/>
              <w:rPr>
                <w:color w:val="000000" w:themeColor="text1"/>
              </w:rPr>
            </w:pPr>
            <w:r>
              <w:rPr>
                <w:rFonts w:hint="eastAsia"/>
              </w:rPr>
              <w:t>1</w:t>
            </w:r>
            <w:r>
              <w:rPr>
                <w:rFonts w:hint="eastAsia"/>
              </w:rPr>
              <w:t>．解剖结构和代谢结构</w:t>
            </w:r>
            <w:r>
              <w:rPr>
                <w:rFonts w:hint="eastAsia"/>
                <w:color w:val="000000" w:themeColor="text1"/>
              </w:rPr>
              <w:t>准确吻合</w:t>
            </w:r>
          </w:p>
        </w:tc>
        <w:tc>
          <w:tcPr>
            <w:tcW w:w="1268" w:type="dxa"/>
            <w:tcBorders>
              <w:left w:val="nil"/>
              <w:bottom w:val="nil"/>
              <w:right w:val="nil"/>
            </w:tcBorders>
            <w:shd w:val="clear" w:color="auto" w:fill="auto"/>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tcPr>
          <w:p w:rsidR="000252EB" w:rsidRPr="00F73ADD" w:rsidRDefault="000252EB" w:rsidP="000252EB">
            <w:pPr>
              <w:spacing w:line="360" w:lineRule="auto"/>
              <w:jc w:val="center"/>
              <w:rPr>
                <w:rFonts w:ascii="宋体" w:hAnsi="宋体" w:cs="宋体"/>
                <w:b/>
                <w:color w:val="000000" w:themeColor="text1"/>
                <w:kern w:val="0"/>
              </w:rPr>
            </w:pPr>
          </w:p>
        </w:tc>
      </w:tr>
      <w:tr w:rsidR="000252EB" w:rsidRPr="00FD54BF" w:rsidTr="00797AA2">
        <w:trPr>
          <w:trHeight w:val="70"/>
        </w:trPr>
        <w:tc>
          <w:tcPr>
            <w:tcW w:w="1122" w:type="dxa"/>
            <w:vMerge/>
            <w:tcBorders>
              <w:right w:val="nil"/>
            </w:tcBorders>
            <w:shd w:val="clear" w:color="auto" w:fill="auto"/>
          </w:tcPr>
          <w:p w:rsidR="000252EB" w:rsidRPr="00162EF6" w:rsidRDefault="000252EB" w:rsidP="00797AA2">
            <w:pPr>
              <w:spacing w:line="360" w:lineRule="auto"/>
            </w:pPr>
          </w:p>
        </w:tc>
        <w:tc>
          <w:tcPr>
            <w:tcW w:w="4207" w:type="dxa"/>
            <w:tcBorders>
              <w:top w:val="nil"/>
              <w:right w:val="nil"/>
            </w:tcBorders>
            <w:shd w:val="clear" w:color="auto" w:fill="D9D9D9" w:themeFill="background1" w:themeFillShade="D9"/>
          </w:tcPr>
          <w:p w:rsidR="000252EB" w:rsidRDefault="000252EB" w:rsidP="00797AA2">
            <w:pPr>
              <w:spacing w:line="360" w:lineRule="auto"/>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PET</w:t>
            </w:r>
            <w:r>
              <w:rPr>
                <w:rFonts w:hint="eastAsia"/>
                <w:color w:val="000000" w:themeColor="text1"/>
              </w:rPr>
              <w:t>与</w:t>
            </w:r>
            <w:r>
              <w:rPr>
                <w:rFonts w:hint="eastAsia"/>
                <w:color w:val="000000" w:themeColor="text1"/>
              </w:rPr>
              <w:t>CT</w:t>
            </w:r>
            <w:r>
              <w:rPr>
                <w:rFonts w:hint="eastAsia"/>
                <w:color w:val="000000" w:themeColor="text1"/>
              </w:rPr>
              <w:t>信号可以区别</w:t>
            </w:r>
          </w:p>
          <w:p w:rsidR="000252EB" w:rsidRDefault="000252EB" w:rsidP="00797AA2">
            <w:pPr>
              <w:spacing w:line="360" w:lineRule="auto"/>
              <w:rPr>
                <w:color w:val="000000" w:themeColor="text1"/>
              </w:rPr>
            </w:pPr>
            <w:r>
              <w:rPr>
                <w:rFonts w:hint="eastAsia"/>
                <w:color w:val="000000" w:themeColor="text1"/>
              </w:rPr>
              <w:t>（不含呼吸门控）</w:t>
            </w:r>
          </w:p>
        </w:tc>
        <w:tc>
          <w:tcPr>
            <w:tcW w:w="1268" w:type="dxa"/>
            <w:tcBorders>
              <w:top w:val="nil"/>
              <w:left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righ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tcBorders>
            <w:shd w:val="clear" w:color="auto" w:fill="D9D9D9" w:themeFill="background1" w:themeFillShade="D9"/>
            <w:vAlign w:val="center"/>
          </w:tcPr>
          <w:p w:rsidR="000252EB" w:rsidRPr="00CE0E15" w:rsidRDefault="000252EB"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shd w:val="clear" w:color="auto" w:fill="D9D9D9" w:themeFill="background1" w:themeFillShade="D9"/>
          </w:tcPr>
          <w:p w:rsidR="000252EB" w:rsidRPr="00CE0E15" w:rsidRDefault="000252EB" w:rsidP="00797AA2">
            <w:pPr>
              <w:pStyle w:val="a"/>
              <w:ind w:left="440" w:hanging="440"/>
              <w:jc w:val="center"/>
              <w:rPr>
                <w:rFonts w:ascii="宋体" w:hAnsi="宋体"/>
                <w:color w:val="000000" w:themeColor="text1"/>
              </w:rPr>
            </w:pPr>
          </w:p>
        </w:tc>
      </w:tr>
      <w:tr w:rsidR="000252EB" w:rsidRPr="00FD54BF" w:rsidTr="00797AA2">
        <w:trPr>
          <w:trHeight w:val="562"/>
        </w:trPr>
        <w:tc>
          <w:tcPr>
            <w:tcW w:w="1122" w:type="dxa"/>
            <w:vMerge/>
            <w:tcBorders>
              <w:right w:val="nil"/>
            </w:tcBorders>
            <w:shd w:val="clear" w:color="auto" w:fill="auto"/>
          </w:tcPr>
          <w:p w:rsidR="000252EB" w:rsidRPr="00F73ADD" w:rsidRDefault="000252EB" w:rsidP="000252EB">
            <w:pPr>
              <w:spacing w:line="360" w:lineRule="auto"/>
              <w:rPr>
                <w:color w:val="000000" w:themeColor="text1"/>
              </w:rPr>
            </w:pPr>
          </w:p>
        </w:tc>
        <w:tc>
          <w:tcPr>
            <w:tcW w:w="4207" w:type="dxa"/>
            <w:tcBorders>
              <w:top w:val="nil"/>
              <w:right w:val="nil"/>
            </w:tcBorders>
            <w:shd w:val="clear" w:color="auto" w:fill="FFFFFF" w:themeFill="background1"/>
          </w:tcPr>
          <w:p w:rsidR="000252EB" w:rsidRPr="000252EB" w:rsidRDefault="000252EB" w:rsidP="000252EB">
            <w:pPr>
              <w:spacing w:line="360" w:lineRule="auto"/>
              <w:rPr>
                <w:color w:val="000000" w:themeColor="text1"/>
              </w:rPr>
            </w:pPr>
            <w:r w:rsidRPr="000252EB">
              <w:rPr>
                <w:rFonts w:hint="eastAsia"/>
                <w:color w:val="000000" w:themeColor="text1"/>
              </w:rPr>
              <w:t>允许呼吸运动所致轻度不重合</w:t>
            </w:r>
          </w:p>
          <w:p w:rsidR="000252EB" w:rsidRPr="000252EB" w:rsidRDefault="000252EB" w:rsidP="000252EB">
            <w:pPr>
              <w:spacing w:line="360" w:lineRule="auto"/>
              <w:rPr>
                <w:color w:val="000000" w:themeColor="text1"/>
              </w:rPr>
            </w:pPr>
            <w:r w:rsidRPr="000252EB">
              <w:rPr>
                <w:rFonts w:hint="eastAsia"/>
                <w:color w:val="000000" w:themeColor="text1"/>
              </w:rPr>
              <w:t>（含呼吸门控）</w:t>
            </w:r>
          </w:p>
        </w:tc>
        <w:tc>
          <w:tcPr>
            <w:tcW w:w="1268" w:type="dxa"/>
            <w:tcBorders>
              <w:top w:val="nil"/>
              <w:left w:val="nil"/>
              <w:right w:val="nil"/>
            </w:tcBorders>
            <w:shd w:val="clear" w:color="auto" w:fill="FFFFFF" w:themeFill="background1"/>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right w:val="nil"/>
            </w:tcBorders>
            <w:shd w:val="clear" w:color="auto" w:fill="FFFFFF" w:themeFill="background1"/>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right w:val="nil"/>
            </w:tcBorders>
            <w:shd w:val="clear" w:color="auto" w:fill="FFFFFF" w:themeFill="background1"/>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tcBorders>
            <w:shd w:val="clear" w:color="auto" w:fill="FFFFFF" w:themeFill="background1"/>
            <w:vAlign w:val="center"/>
          </w:tcPr>
          <w:p w:rsidR="000252EB" w:rsidRPr="00CE0E15" w:rsidRDefault="000252EB" w:rsidP="000252EB">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807" w:type="dxa"/>
            <w:gridSpan w:val="3"/>
            <w:vMerge/>
            <w:tcBorders>
              <w:left w:val="nil"/>
            </w:tcBorders>
            <w:shd w:val="clear" w:color="auto" w:fill="FFFFFF" w:themeFill="background1"/>
          </w:tcPr>
          <w:p w:rsidR="000252EB" w:rsidRPr="000252EB" w:rsidRDefault="000252EB" w:rsidP="000252EB">
            <w:pPr>
              <w:pStyle w:val="a"/>
              <w:ind w:left="440" w:hanging="440"/>
              <w:jc w:val="center"/>
              <w:rPr>
                <w:rFonts w:ascii="宋体" w:hAnsi="宋体"/>
                <w:color w:val="000000" w:themeColor="text1"/>
              </w:rPr>
            </w:pPr>
          </w:p>
        </w:tc>
      </w:tr>
    </w:tbl>
    <w:p w:rsidR="003624CE" w:rsidRDefault="003624CE" w:rsidP="00A84346">
      <w:pPr>
        <w:jc w:val="center"/>
        <w:rPr>
          <w:rFonts w:ascii="黑体" w:eastAsia="黑体" w:hAnsi="黑体"/>
          <w:sz w:val="36"/>
          <w:szCs w:val="28"/>
        </w:rPr>
      </w:pPr>
    </w:p>
    <w:p w:rsidR="003624CE" w:rsidRDefault="003624CE" w:rsidP="00A84346">
      <w:pPr>
        <w:widowControl/>
        <w:jc w:val="left"/>
        <w:rPr>
          <w:rFonts w:ascii="黑体" w:eastAsia="黑体" w:hAnsi="黑体"/>
          <w:sz w:val="36"/>
          <w:szCs w:val="28"/>
        </w:rPr>
      </w:pPr>
      <w:r>
        <w:rPr>
          <w:rFonts w:ascii="黑体" w:eastAsia="黑体" w:hAnsi="黑体"/>
          <w:sz w:val="36"/>
          <w:szCs w:val="28"/>
        </w:rPr>
        <w:br w:type="page"/>
      </w:r>
    </w:p>
    <w:p w:rsidR="00990C86" w:rsidRPr="0040586E" w:rsidRDefault="00990C86" w:rsidP="00A84346">
      <w:pPr>
        <w:jc w:val="center"/>
        <w:rPr>
          <w:rFonts w:ascii="黑体" w:eastAsia="黑体" w:hAnsi="黑体"/>
          <w:sz w:val="36"/>
          <w:szCs w:val="28"/>
        </w:rPr>
      </w:pPr>
      <w:r>
        <w:rPr>
          <w:rFonts w:ascii="黑体" w:eastAsia="黑体" w:hAnsi="黑体" w:hint="eastAsia"/>
          <w:sz w:val="36"/>
          <w:szCs w:val="28"/>
        </w:rPr>
        <w:lastRenderedPageBreak/>
        <w:t>肝脏部位</w:t>
      </w:r>
      <w:r w:rsidRPr="009D04F4">
        <w:rPr>
          <w:rFonts w:ascii="黑体" w:eastAsia="黑体" w:hAnsi="黑体" w:hint="eastAsia"/>
          <w:sz w:val="36"/>
          <w:szCs w:val="28"/>
        </w:rPr>
        <w:t>评分</w:t>
      </w:r>
      <w:r>
        <w:rPr>
          <w:rFonts w:ascii="黑体" w:eastAsia="黑体" w:hAnsi="黑体" w:hint="eastAsia"/>
          <w:sz w:val="36"/>
          <w:szCs w:val="28"/>
        </w:rPr>
        <w:t>标准</w:t>
      </w:r>
    </w:p>
    <w:tbl>
      <w:tblPr>
        <w:tblStyle w:val="af1"/>
        <w:tblpPr w:leftFromText="180" w:rightFromText="180" w:vertAnchor="text" w:horzAnchor="margin" w:tblpXSpec="center" w:tblpY="57"/>
        <w:tblW w:w="13858" w:type="dxa"/>
        <w:tblLayout w:type="fixed"/>
        <w:tblLook w:val="0600" w:firstRow="0" w:lastRow="0" w:firstColumn="0" w:lastColumn="0" w:noHBand="1" w:noVBand="1"/>
      </w:tblPr>
      <w:tblGrid>
        <w:gridCol w:w="1122"/>
        <w:gridCol w:w="4207"/>
        <w:gridCol w:w="1268"/>
        <w:gridCol w:w="1269"/>
        <w:gridCol w:w="1269"/>
        <w:gridCol w:w="1269"/>
        <w:gridCol w:w="3454"/>
      </w:tblGrid>
      <w:tr w:rsidR="00990C86" w:rsidRPr="00FD54BF" w:rsidTr="00797AA2">
        <w:trPr>
          <w:trHeight w:val="413"/>
        </w:trPr>
        <w:tc>
          <w:tcPr>
            <w:tcW w:w="1122" w:type="dxa"/>
            <w:vMerge w:val="restart"/>
            <w:shd w:val="clear" w:color="auto" w:fill="auto"/>
          </w:tcPr>
          <w:p w:rsidR="00990C86" w:rsidRDefault="00990C86" w:rsidP="00797AA2">
            <w:pPr>
              <w:pStyle w:val="a"/>
              <w:ind w:left="442" w:hanging="442"/>
              <w:jc w:val="center"/>
              <w:rPr>
                <w:rFonts w:ascii="宋体" w:hAnsi="宋体"/>
                <w:b/>
                <w:color w:val="000000" w:themeColor="text1"/>
              </w:rPr>
            </w:pPr>
          </w:p>
        </w:tc>
        <w:tc>
          <w:tcPr>
            <w:tcW w:w="4207" w:type="dxa"/>
            <w:vMerge w:val="restart"/>
            <w:vAlign w:val="center"/>
          </w:tcPr>
          <w:p w:rsidR="00990C86" w:rsidRPr="00CE0E15" w:rsidRDefault="00990C86" w:rsidP="00797AA2">
            <w:pPr>
              <w:pStyle w:val="a"/>
              <w:ind w:left="442" w:hanging="442"/>
              <w:jc w:val="center"/>
              <w:rPr>
                <w:rFonts w:ascii="宋体" w:hAnsi="宋体"/>
                <w:b/>
                <w:color w:val="000000" w:themeColor="text1"/>
              </w:rPr>
            </w:pPr>
            <w:r>
              <w:rPr>
                <w:rFonts w:ascii="宋体" w:hAnsi="宋体" w:hint="eastAsia"/>
                <w:b/>
                <w:color w:val="000000" w:themeColor="text1"/>
              </w:rPr>
              <w:t>图像质量评价内容</w:t>
            </w:r>
          </w:p>
        </w:tc>
        <w:tc>
          <w:tcPr>
            <w:tcW w:w="5075" w:type="dxa"/>
            <w:gridSpan w:val="4"/>
            <w:tcBorders>
              <w:bottom w:val="single" w:sz="4" w:space="0" w:color="auto"/>
            </w:tcBorders>
            <w:vAlign w:val="center"/>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图像质量计分</w:t>
            </w:r>
          </w:p>
        </w:tc>
        <w:tc>
          <w:tcPr>
            <w:tcW w:w="3454" w:type="dxa"/>
            <w:tcBorders>
              <w:bottom w:val="single" w:sz="4" w:space="0" w:color="auto"/>
            </w:tcBorders>
          </w:tcPr>
          <w:p w:rsidR="00990C86"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伪像计分</w:t>
            </w:r>
          </w:p>
        </w:tc>
      </w:tr>
      <w:tr w:rsidR="00990C86" w:rsidRPr="00FD54BF" w:rsidTr="00797AA2">
        <w:trPr>
          <w:trHeight w:val="788"/>
        </w:trPr>
        <w:tc>
          <w:tcPr>
            <w:tcW w:w="1122" w:type="dxa"/>
            <w:vMerge/>
            <w:tcBorders>
              <w:bottom w:val="single" w:sz="4" w:space="0" w:color="auto"/>
            </w:tcBorders>
            <w:shd w:val="clear" w:color="auto" w:fill="auto"/>
          </w:tcPr>
          <w:p w:rsidR="00990C86" w:rsidRPr="00CE0E15" w:rsidRDefault="00990C86" w:rsidP="00797AA2">
            <w:pPr>
              <w:pStyle w:val="a"/>
              <w:ind w:left="442" w:hanging="442"/>
              <w:jc w:val="center"/>
              <w:rPr>
                <w:rFonts w:ascii="宋体" w:hAnsi="宋体"/>
                <w:b/>
                <w:color w:val="000000" w:themeColor="text1"/>
              </w:rPr>
            </w:pPr>
          </w:p>
        </w:tc>
        <w:tc>
          <w:tcPr>
            <w:tcW w:w="4207" w:type="dxa"/>
            <w:vMerge/>
            <w:tcBorders>
              <w:bottom w:val="single" w:sz="4" w:space="0" w:color="auto"/>
            </w:tcBorders>
            <w:vAlign w:val="center"/>
          </w:tcPr>
          <w:p w:rsidR="00990C86" w:rsidRPr="00CE0E15" w:rsidRDefault="00990C86" w:rsidP="00797AA2">
            <w:pPr>
              <w:pStyle w:val="a"/>
              <w:ind w:left="442" w:hanging="442"/>
              <w:jc w:val="center"/>
              <w:rPr>
                <w:rFonts w:ascii="宋体" w:hAnsi="宋体"/>
                <w:b/>
                <w:color w:val="000000" w:themeColor="text1"/>
              </w:rPr>
            </w:pPr>
          </w:p>
        </w:tc>
        <w:tc>
          <w:tcPr>
            <w:tcW w:w="1268" w:type="dxa"/>
            <w:tcBorders>
              <w:bottom w:val="single" w:sz="4" w:space="0" w:color="auto"/>
              <w:right w:val="nil"/>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b/>
                <w:color w:val="000000" w:themeColor="text1"/>
              </w:rPr>
            </w:pPr>
            <w:r w:rsidRPr="00F73ADD">
              <w:rPr>
                <w:rFonts w:ascii="宋体" w:hAnsi="宋体" w:cs="宋体" w:hint="eastAsia"/>
                <w:b/>
                <w:color w:val="000000" w:themeColor="text1"/>
                <w:kern w:val="0"/>
              </w:rPr>
              <w:t>清晰分辨</w:t>
            </w:r>
          </w:p>
        </w:tc>
        <w:tc>
          <w:tcPr>
            <w:tcW w:w="1269" w:type="dxa"/>
            <w:tcBorders>
              <w:left w:val="nil"/>
              <w:bottom w:val="single" w:sz="4" w:space="0" w:color="auto"/>
              <w:right w:val="nil"/>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b/>
                <w:color w:val="000000" w:themeColor="text1"/>
              </w:rPr>
            </w:pPr>
            <w:r w:rsidRPr="00F73ADD">
              <w:rPr>
                <w:rFonts w:ascii="宋体" w:hAnsi="宋体" w:cs="宋体" w:hint="eastAsia"/>
                <w:b/>
                <w:color w:val="000000" w:themeColor="text1"/>
                <w:kern w:val="0"/>
              </w:rPr>
              <w:t>可以分辨</w:t>
            </w:r>
          </w:p>
        </w:tc>
        <w:tc>
          <w:tcPr>
            <w:tcW w:w="1269" w:type="dxa"/>
            <w:tcBorders>
              <w:left w:val="nil"/>
              <w:bottom w:val="single" w:sz="4" w:space="0" w:color="auto"/>
              <w:right w:val="nil"/>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勉强分辨</w:t>
            </w:r>
          </w:p>
        </w:tc>
        <w:tc>
          <w:tcPr>
            <w:tcW w:w="1269" w:type="dxa"/>
            <w:tcBorders>
              <w:left w:val="nil"/>
              <w:bottom w:val="single" w:sz="4" w:space="0" w:color="auto"/>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不能分辨</w:t>
            </w:r>
          </w:p>
        </w:tc>
        <w:tc>
          <w:tcPr>
            <w:tcW w:w="3454" w:type="dxa"/>
            <w:vMerge w:val="restart"/>
            <w:tcBorders>
              <w:left w:val="nil"/>
            </w:tcBorders>
          </w:tcPr>
          <w:p w:rsidR="00990C86" w:rsidRPr="0014750B" w:rsidRDefault="00A84346" w:rsidP="00797AA2">
            <w:pPr>
              <w:spacing w:line="360" w:lineRule="auto"/>
              <w:jc w:val="center"/>
              <w:rPr>
                <w:rFonts w:ascii="宋体" w:hAnsi="宋体" w:cs="宋体"/>
                <w:color w:val="000000" w:themeColor="text1"/>
                <w:kern w:val="0"/>
              </w:rPr>
            </w:pPr>
            <w:r>
              <w:rPr>
                <w:rFonts w:ascii="宋体" w:hAnsi="宋体" w:hint="eastAsia"/>
                <w:color w:val="000000" w:themeColor="text1"/>
              </w:rPr>
              <w:t>参见脑部评价标准</w:t>
            </w:r>
          </w:p>
        </w:tc>
      </w:tr>
      <w:tr w:rsidR="00990C86" w:rsidRPr="00FD54BF" w:rsidTr="00797AA2">
        <w:trPr>
          <w:trHeight w:val="476"/>
        </w:trPr>
        <w:tc>
          <w:tcPr>
            <w:tcW w:w="1122" w:type="dxa"/>
            <w:tcBorders>
              <w:bottom w:val="nil"/>
              <w:right w:val="nil"/>
            </w:tcBorders>
            <w:shd w:val="clear" w:color="auto" w:fill="auto"/>
          </w:tcPr>
          <w:p w:rsidR="00990C86" w:rsidRPr="00162EF6" w:rsidRDefault="00990C86" w:rsidP="00797AA2">
            <w:pPr>
              <w:spacing w:line="360" w:lineRule="auto"/>
              <w:rPr>
                <w:rFonts w:ascii="宋体" w:hAnsi="宋体"/>
              </w:rPr>
            </w:pPr>
            <w:r w:rsidRPr="00162EF6">
              <w:rPr>
                <w:rFonts w:ascii="宋体" w:hAnsi="宋体" w:hint="eastAsia"/>
                <w:b/>
                <w:color w:val="000000" w:themeColor="text1"/>
              </w:rPr>
              <w:t>PET</w:t>
            </w:r>
          </w:p>
        </w:tc>
        <w:tc>
          <w:tcPr>
            <w:tcW w:w="4207" w:type="dxa"/>
            <w:tcBorders>
              <w:bottom w:val="nil"/>
              <w:right w:val="nil"/>
            </w:tcBorders>
          </w:tcPr>
          <w:p w:rsidR="00990C86" w:rsidRDefault="00990C86" w:rsidP="00797AA2">
            <w:pPr>
              <w:spacing w:line="360" w:lineRule="auto"/>
              <w:rPr>
                <w:color w:val="000000" w:themeColor="text1"/>
                <w:sz w:val="21"/>
              </w:rPr>
            </w:pPr>
            <w:r>
              <w:rPr>
                <w:rFonts w:hint="eastAsia"/>
                <w:szCs w:val="21"/>
              </w:rPr>
              <w:t>1</w:t>
            </w:r>
            <w:r>
              <w:rPr>
                <w:rFonts w:hint="eastAsia"/>
              </w:rPr>
              <w:t>．</w:t>
            </w:r>
            <w:r>
              <w:rPr>
                <w:rFonts w:hint="eastAsia"/>
                <w:szCs w:val="21"/>
              </w:rPr>
              <w:t>区别肝、脾、骨及软组织摄取</w:t>
            </w:r>
          </w:p>
        </w:tc>
        <w:tc>
          <w:tcPr>
            <w:tcW w:w="1268"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292"/>
        </w:trPr>
        <w:tc>
          <w:tcPr>
            <w:tcW w:w="1122" w:type="dxa"/>
            <w:tcBorders>
              <w:top w:val="nil"/>
              <w:bottom w:val="nil"/>
              <w:right w:val="nil"/>
            </w:tcBorders>
            <w:shd w:val="clear" w:color="auto" w:fill="auto"/>
          </w:tcPr>
          <w:p w:rsidR="00990C86" w:rsidRPr="00162EF6" w:rsidRDefault="00990C86" w:rsidP="00797AA2">
            <w:pPr>
              <w:spacing w:line="360" w:lineRule="auto"/>
            </w:pPr>
          </w:p>
        </w:tc>
        <w:tc>
          <w:tcPr>
            <w:tcW w:w="4207" w:type="dxa"/>
            <w:tcBorders>
              <w:top w:val="nil"/>
              <w:bottom w:val="nil"/>
              <w:right w:val="nil"/>
            </w:tcBorders>
            <w:shd w:val="clear" w:color="auto" w:fill="D9D9D9" w:themeFill="background1" w:themeFillShade="D9"/>
          </w:tcPr>
          <w:p w:rsidR="00990C86" w:rsidRDefault="00990C86" w:rsidP="00797AA2">
            <w:pPr>
              <w:spacing w:line="360" w:lineRule="auto"/>
              <w:rPr>
                <w:color w:val="000000" w:themeColor="text1"/>
                <w:sz w:val="21"/>
              </w:rPr>
            </w:pPr>
            <w:r>
              <w:rPr>
                <w:rFonts w:hint="eastAsia"/>
              </w:rPr>
              <w:t>2</w:t>
            </w:r>
            <w:r>
              <w:rPr>
                <w:rFonts w:hint="eastAsia"/>
              </w:rPr>
              <w:t>．正常肝实质内摄取显示均匀，病灶显示清晰</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7E427D" w:rsidRPr="00FD54BF" w:rsidTr="00797AA2">
        <w:trPr>
          <w:trHeight w:val="292"/>
        </w:trPr>
        <w:tc>
          <w:tcPr>
            <w:tcW w:w="1122" w:type="dxa"/>
            <w:tcBorders>
              <w:top w:val="nil"/>
              <w:bottom w:val="nil"/>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nil"/>
              <w:right w:val="nil"/>
            </w:tcBorders>
          </w:tcPr>
          <w:p w:rsidR="007E427D" w:rsidRDefault="007E427D" w:rsidP="007E427D">
            <w:pPr>
              <w:spacing w:line="360" w:lineRule="auto"/>
              <w:rPr>
                <w:color w:val="000000" w:themeColor="text1"/>
                <w:sz w:val="21"/>
              </w:rPr>
            </w:pPr>
            <w:r>
              <w:rPr>
                <w:rFonts w:hint="eastAsia"/>
              </w:rPr>
              <w:t>3</w:t>
            </w:r>
            <w:r>
              <w:rPr>
                <w:rFonts w:hint="eastAsia"/>
              </w:rPr>
              <w:t>．</w:t>
            </w:r>
            <w:r>
              <w:rPr>
                <w:rFonts w:hint="eastAsia"/>
                <w:color w:val="000000" w:themeColor="text1"/>
              </w:rPr>
              <w:t>区别腹壁及背部肌肉摄取</w:t>
            </w:r>
          </w:p>
        </w:tc>
        <w:tc>
          <w:tcPr>
            <w:tcW w:w="1268"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292"/>
        </w:trPr>
        <w:tc>
          <w:tcPr>
            <w:tcW w:w="1122" w:type="dxa"/>
            <w:tcBorders>
              <w:top w:val="nil"/>
              <w:bottom w:val="single" w:sz="4" w:space="0" w:color="auto"/>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single" w:sz="4" w:space="0" w:color="auto"/>
              <w:right w:val="nil"/>
            </w:tcBorders>
            <w:shd w:val="clear" w:color="auto" w:fill="D9D9D9" w:themeFill="background1" w:themeFillShade="D9"/>
          </w:tcPr>
          <w:p w:rsidR="007E427D" w:rsidRDefault="007E427D" w:rsidP="007E427D">
            <w:pPr>
              <w:spacing w:line="360" w:lineRule="auto"/>
              <w:rPr>
                <w:color w:val="000000" w:themeColor="text1"/>
                <w:sz w:val="21"/>
              </w:rPr>
            </w:pPr>
          </w:p>
        </w:tc>
        <w:tc>
          <w:tcPr>
            <w:tcW w:w="1268" w:type="dxa"/>
            <w:tcBorders>
              <w:top w:val="nil"/>
              <w:left w:val="nil"/>
              <w:bottom w:val="single" w:sz="4" w:space="0" w:color="auto"/>
              <w:right w:val="nil"/>
            </w:tcBorders>
            <w:shd w:val="clear" w:color="auto" w:fill="D9D9D9" w:themeFill="background1" w:themeFillShade="D9"/>
            <w:vAlign w:val="center"/>
          </w:tcPr>
          <w:p w:rsidR="007E427D" w:rsidRPr="00CE0E15" w:rsidRDefault="007E427D" w:rsidP="007E427D">
            <w:pPr>
              <w:pStyle w:val="a"/>
              <w:numPr>
                <w:ilvl w:val="0"/>
                <w:numId w:val="0"/>
              </w:numPr>
              <w:jc w:val="center"/>
              <w:rPr>
                <w:rFonts w:ascii="宋体" w:hAnsi="宋体"/>
                <w:color w:val="000000" w:themeColor="text1"/>
              </w:rPr>
            </w:pPr>
          </w:p>
        </w:tc>
        <w:tc>
          <w:tcPr>
            <w:tcW w:w="1269" w:type="dxa"/>
            <w:tcBorders>
              <w:top w:val="nil"/>
              <w:left w:val="nil"/>
              <w:bottom w:val="single" w:sz="4" w:space="0" w:color="auto"/>
              <w:right w:val="nil"/>
            </w:tcBorders>
            <w:shd w:val="clear" w:color="auto" w:fill="D9D9D9" w:themeFill="background1" w:themeFillShade="D9"/>
            <w:vAlign w:val="center"/>
          </w:tcPr>
          <w:p w:rsidR="007E427D" w:rsidRPr="00CE0E15" w:rsidRDefault="007E427D" w:rsidP="007E427D">
            <w:pPr>
              <w:pStyle w:val="a"/>
              <w:numPr>
                <w:ilvl w:val="0"/>
                <w:numId w:val="0"/>
              </w:numPr>
              <w:jc w:val="center"/>
              <w:rPr>
                <w:rFonts w:ascii="宋体" w:hAnsi="宋体"/>
                <w:color w:val="000000" w:themeColor="text1"/>
              </w:rPr>
            </w:pPr>
          </w:p>
        </w:tc>
        <w:tc>
          <w:tcPr>
            <w:tcW w:w="1269" w:type="dxa"/>
            <w:tcBorders>
              <w:top w:val="nil"/>
              <w:left w:val="nil"/>
              <w:bottom w:val="single" w:sz="4" w:space="0" w:color="auto"/>
              <w:right w:val="nil"/>
            </w:tcBorders>
            <w:shd w:val="clear" w:color="auto" w:fill="D9D9D9" w:themeFill="background1" w:themeFillShade="D9"/>
            <w:vAlign w:val="center"/>
          </w:tcPr>
          <w:p w:rsidR="007E427D" w:rsidRPr="00CE0E15" w:rsidRDefault="007E427D" w:rsidP="007E427D">
            <w:pPr>
              <w:pStyle w:val="a"/>
              <w:numPr>
                <w:ilvl w:val="0"/>
                <w:numId w:val="0"/>
              </w:numPr>
              <w:jc w:val="center"/>
              <w:rPr>
                <w:rFonts w:ascii="宋体" w:hAnsi="宋体"/>
                <w:color w:val="000000" w:themeColor="text1"/>
              </w:rPr>
            </w:pPr>
          </w:p>
        </w:tc>
        <w:tc>
          <w:tcPr>
            <w:tcW w:w="1269" w:type="dxa"/>
            <w:tcBorders>
              <w:top w:val="nil"/>
              <w:left w:val="nil"/>
              <w:bottom w:val="single" w:sz="4" w:space="0" w:color="auto"/>
            </w:tcBorders>
            <w:shd w:val="clear" w:color="auto" w:fill="D9D9D9" w:themeFill="background1" w:themeFillShade="D9"/>
            <w:vAlign w:val="center"/>
          </w:tcPr>
          <w:p w:rsidR="007E427D" w:rsidRPr="00CE0E15" w:rsidRDefault="007E427D" w:rsidP="007E427D">
            <w:pPr>
              <w:pStyle w:val="a"/>
              <w:numPr>
                <w:ilvl w:val="0"/>
                <w:numId w:val="0"/>
              </w:numPr>
              <w:jc w:val="center"/>
              <w:rPr>
                <w:rFonts w:ascii="宋体" w:hAnsi="宋体"/>
                <w:color w:val="000000" w:themeColor="text1"/>
              </w:rPr>
            </w:pPr>
          </w:p>
        </w:tc>
        <w:tc>
          <w:tcPr>
            <w:tcW w:w="3454" w:type="dxa"/>
            <w:vMerge/>
            <w:tcBorders>
              <w:left w:val="nil"/>
            </w:tcBorders>
            <w:shd w:val="clear" w:color="auto" w:fill="D9D9D9" w:themeFill="background1" w:themeFillShade="D9"/>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55"/>
        </w:trPr>
        <w:tc>
          <w:tcPr>
            <w:tcW w:w="1122" w:type="dxa"/>
            <w:tcBorders>
              <w:bottom w:val="nil"/>
              <w:right w:val="nil"/>
            </w:tcBorders>
            <w:shd w:val="clear" w:color="auto" w:fill="auto"/>
          </w:tcPr>
          <w:p w:rsidR="007E427D" w:rsidRPr="00162EF6" w:rsidRDefault="007E427D" w:rsidP="007E427D">
            <w:pPr>
              <w:spacing w:line="360" w:lineRule="auto"/>
              <w:rPr>
                <w:color w:val="000000" w:themeColor="text1"/>
              </w:rPr>
            </w:pPr>
            <w:r w:rsidRPr="00162EF6">
              <w:rPr>
                <w:rFonts w:hint="eastAsia"/>
                <w:b/>
                <w:color w:val="000000" w:themeColor="text1"/>
              </w:rPr>
              <w:t>CT</w:t>
            </w:r>
          </w:p>
        </w:tc>
        <w:tc>
          <w:tcPr>
            <w:tcW w:w="4207" w:type="dxa"/>
            <w:tcBorders>
              <w:bottom w:val="nil"/>
              <w:right w:val="nil"/>
            </w:tcBorders>
          </w:tcPr>
          <w:p w:rsidR="007E427D" w:rsidRPr="00FD54BF" w:rsidRDefault="007E427D" w:rsidP="007E427D">
            <w:pPr>
              <w:spacing w:line="360" w:lineRule="auto"/>
              <w:rPr>
                <w:color w:val="000000" w:themeColor="text1"/>
              </w:rPr>
            </w:pPr>
            <w:r>
              <w:rPr>
                <w:rFonts w:hint="eastAsia"/>
              </w:rPr>
              <w:t>1</w:t>
            </w:r>
            <w:r>
              <w:rPr>
                <w:rFonts w:hint="eastAsia"/>
              </w:rPr>
              <w:t>．</w:t>
            </w:r>
            <w:r w:rsidRPr="00FD54BF">
              <w:rPr>
                <w:rFonts w:hint="eastAsia"/>
                <w:color w:val="000000" w:themeColor="text1"/>
              </w:rPr>
              <w:t>显示</w:t>
            </w:r>
            <w:r w:rsidRPr="00320DD6">
              <w:rPr>
                <w:rFonts w:hint="eastAsia"/>
              </w:rPr>
              <w:t>肝脏、</w:t>
            </w:r>
            <w:r>
              <w:rPr>
                <w:rFonts w:hint="eastAsia"/>
              </w:rPr>
              <w:t>肝内主要管道结构</w:t>
            </w:r>
          </w:p>
        </w:tc>
        <w:tc>
          <w:tcPr>
            <w:tcW w:w="1268" w:type="dxa"/>
            <w:tcBorders>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63"/>
        </w:trPr>
        <w:tc>
          <w:tcPr>
            <w:tcW w:w="1122" w:type="dxa"/>
            <w:tcBorders>
              <w:top w:val="nil"/>
              <w:bottom w:val="nil"/>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7E427D" w:rsidRPr="00FD54BF" w:rsidRDefault="007E427D" w:rsidP="007E427D">
            <w:pPr>
              <w:spacing w:line="360" w:lineRule="auto"/>
              <w:rPr>
                <w:color w:val="000000" w:themeColor="text1"/>
              </w:rPr>
            </w:pPr>
            <w:r>
              <w:rPr>
                <w:rFonts w:hint="eastAsia"/>
              </w:rPr>
              <w:t>2</w:t>
            </w:r>
            <w:r>
              <w:rPr>
                <w:rFonts w:hint="eastAsia"/>
              </w:rPr>
              <w:t>．</w:t>
            </w:r>
            <w:r>
              <w:rPr>
                <w:rFonts w:hint="eastAsia"/>
                <w:color w:val="000000" w:themeColor="text1"/>
              </w:rPr>
              <w:t>显示</w:t>
            </w:r>
            <w:r w:rsidRPr="00320DD6">
              <w:rPr>
                <w:rFonts w:hint="eastAsia"/>
              </w:rPr>
              <w:t>肝</w:t>
            </w:r>
            <w:r>
              <w:rPr>
                <w:rFonts w:hint="eastAsia"/>
              </w:rPr>
              <w:t>门</w:t>
            </w:r>
            <w:r w:rsidRPr="00320DD6">
              <w:rPr>
                <w:rFonts w:hint="eastAsia"/>
              </w:rPr>
              <w:t>、</w:t>
            </w:r>
            <w:r>
              <w:rPr>
                <w:rFonts w:hint="eastAsia"/>
              </w:rPr>
              <w:t>肝内外胆管、胆囊（如有）</w:t>
            </w:r>
          </w:p>
        </w:tc>
        <w:tc>
          <w:tcPr>
            <w:tcW w:w="1268"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51"/>
        </w:trPr>
        <w:tc>
          <w:tcPr>
            <w:tcW w:w="1122" w:type="dxa"/>
            <w:tcBorders>
              <w:top w:val="nil"/>
              <w:bottom w:val="nil"/>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nil"/>
              <w:right w:val="nil"/>
            </w:tcBorders>
          </w:tcPr>
          <w:p w:rsidR="007E427D" w:rsidRPr="00FD54BF" w:rsidRDefault="007E427D" w:rsidP="007E427D">
            <w:pPr>
              <w:spacing w:line="360" w:lineRule="auto"/>
              <w:rPr>
                <w:color w:val="000000" w:themeColor="text1"/>
              </w:rPr>
            </w:pPr>
            <w:r>
              <w:rPr>
                <w:rFonts w:hint="eastAsia"/>
              </w:rPr>
              <w:t>3</w:t>
            </w:r>
            <w:r>
              <w:rPr>
                <w:rFonts w:hint="eastAsia"/>
              </w:rPr>
              <w:t>．</w:t>
            </w:r>
            <w:r>
              <w:rPr>
                <w:rFonts w:hint="eastAsia"/>
                <w:color w:val="000000" w:themeColor="text1"/>
              </w:rPr>
              <w:t>显示</w:t>
            </w:r>
            <w:r>
              <w:rPr>
                <w:rFonts w:hint="eastAsia"/>
              </w:rPr>
              <w:t>肠</w:t>
            </w:r>
            <w:r w:rsidRPr="00320DD6">
              <w:rPr>
                <w:rFonts w:hint="eastAsia"/>
              </w:rPr>
              <w:t>管、</w:t>
            </w:r>
            <w:r>
              <w:rPr>
                <w:rFonts w:hint="eastAsia"/>
              </w:rPr>
              <w:t>肠系膜、淋巴结</w:t>
            </w:r>
            <w:r>
              <w:rPr>
                <w:rFonts w:hint="eastAsia"/>
                <w:color w:val="000000" w:themeColor="text1"/>
              </w:rPr>
              <w:t>结构</w:t>
            </w:r>
          </w:p>
        </w:tc>
        <w:tc>
          <w:tcPr>
            <w:tcW w:w="1268"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51"/>
        </w:trPr>
        <w:tc>
          <w:tcPr>
            <w:tcW w:w="1122" w:type="dxa"/>
            <w:tcBorders>
              <w:top w:val="nil"/>
              <w:bottom w:val="nil"/>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7E427D" w:rsidRPr="00FD54BF" w:rsidRDefault="007E427D" w:rsidP="007E427D">
            <w:pPr>
              <w:spacing w:line="360" w:lineRule="auto"/>
              <w:rPr>
                <w:color w:val="000000" w:themeColor="text1"/>
              </w:rPr>
            </w:pPr>
            <w:r>
              <w:rPr>
                <w:rFonts w:hint="eastAsia"/>
              </w:rPr>
              <w:t>4</w:t>
            </w:r>
            <w:r>
              <w:rPr>
                <w:rFonts w:hint="eastAsia"/>
              </w:rPr>
              <w:t>．</w:t>
            </w:r>
            <w:r>
              <w:rPr>
                <w:rFonts w:hint="eastAsia"/>
                <w:color w:val="000000" w:themeColor="text1"/>
              </w:rPr>
              <w:t>显示</w:t>
            </w:r>
            <w:r>
              <w:rPr>
                <w:rFonts w:hint="eastAsia"/>
              </w:rPr>
              <w:t>腹膜后</w:t>
            </w:r>
            <w:r w:rsidRPr="00320DD6">
              <w:rPr>
                <w:rFonts w:hint="eastAsia"/>
              </w:rPr>
              <w:t>及腹部</w:t>
            </w:r>
            <w:r>
              <w:rPr>
                <w:rFonts w:hint="eastAsia"/>
              </w:rPr>
              <w:t>主要</w:t>
            </w:r>
            <w:r w:rsidRPr="00320DD6">
              <w:rPr>
                <w:rFonts w:hint="eastAsia"/>
              </w:rPr>
              <w:t>血管</w:t>
            </w:r>
            <w:r>
              <w:rPr>
                <w:rFonts w:hint="eastAsia"/>
                <w:color w:val="000000" w:themeColor="text1"/>
              </w:rPr>
              <w:t>结构</w:t>
            </w:r>
          </w:p>
        </w:tc>
        <w:tc>
          <w:tcPr>
            <w:tcW w:w="1268"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59"/>
        </w:trPr>
        <w:tc>
          <w:tcPr>
            <w:tcW w:w="1122" w:type="dxa"/>
            <w:tcBorders>
              <w:top w:val="nil"/>
              <w:bottom w:val="nil"/>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nil"/>
              <w:right w:val="nil"/>
            </w:tcBorders>
          </w:tcPr>
          <w:p w:rsidR="007E427D" w:rsidRPr="00FD54BF" w:rsidRDefault="007E427D" w:rsidP="007E427D">
            <w:pPr>
              <w:spacing w:line="360" w:lineRule="auto"/>
              <w:rPr>
                <w:color w:val="000000" w:themeColor="text1"/>
              </w:rPr>
            </w:pPr>
            <w:r>
              <w:rPr>
                <w:rFonts w:hint="eastAsia"/>
              </w:rPr>
              <w:t>5</w:t>
            </w:r>
            <w:r>
              <w:rPr>
                <w:rFonts w:hint="eastAsia"/>
              </w:rPr>
              <w:t>．</w:t>
            </w:r>
            <w:r>
              <w:rPr>
                <w:rFonts w:hint="eastAsia"/>
                <w:color w:val="000000" w:themeColor="text1"/>
              </w:rPr>
              <w:t>显示膈肌、肝周脂肪组织结构</w:t>
            </w:r>
          </w:p>
        </w:tc>
        <w:tc>
          <w:tcPr>
            <w:tcW w:w="1268"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67"/>
        </w:trPr>
        <w:tc>
          <w:tcPr>
            <w:tcW w:w="1122" w:type="dxa"/>
            <w:tcBorders>
              <w:top w:val="nil"/>
              <w:bottom w:val="nil"/>
              <w:right w:val="nil"/>
            </w:tcBorders>
            <w:shd w:val="clear" w:color="auto" w:fill="auto"/>
          </w:tcPr>
          <w:p w:rsidR="007E427D" w:rsidRPr="00162EF6" w:rsidRDefault="007E427D" w:rsidP="007E427D">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7E427D" w:rsidRPr="00E52F45" w:rsidRDefault="007E427D" w:rsidP="007E427D">
            <w:pPr>
              <w:spacing w:line="360" w:lineRule="auto"/>
              <w:rPr>
                <w:color w:val="000000" w:themeColor="text1"/>
              </w:rPr>
            </w:pPr>
            <w:r>
              <w:rPr>
                <w:rFonts w:hint="eastAsia"/>
              </w:rPr>
              <w:t>6</w:t>
            </w:r>
            <w:r>
              <w:rPr>
                <w:rFonts w:hint="eastAsia"/>
              </w:rPr>
              <w:t>．区分视野内皮肤、皮下、肌肉与器官</w:t>
            </w:r>
          </w:p>
        </w:tc>
        <w:tc>
          <w:tcPr>
            <w:tcW w:w="1268"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54"/>
        </w:trPr>
        <w:tc>
          <w:tcPr>
            <w:tcW w:w="1122" w:type="dxa"/>
            <w:tcBorders>
              <w:bottom w:val="nil"/>
              <w:right w:val="nil"/>
            </w:tcBorders>
            <w:shd w:val="clear" w:color="auto" w:fill="auto"/>
          </w:tcPr>
          <w:p w:rsidR="007E427D" w:rsidRPr="00162EF6" w:rsidRDefault="007E427D" w:rsidP="007E427D">
            <w:pPr>
              <w:spacing w:line="360" w:lineRule="auto"/>
            </w:pPr>
          </w:p>
        </w:tc>
        <w:tc>
          <w:tcPr>
            <w:tcW w:w="4207" w:type="dxa"/>
            <w:tcBorders>
              <w:bottom w:val="nil"/>
              <w:right w:val="nil"/>
            </w:tcBorders>
            <w:vAlign w:val="center"/>
          </w:tcPr>
          <w:p w:rsidR="007E427D" w:rsidRDefault="007E427D" w:rsidP="007E427D">
            <w:pPr>
              <w:spacing w:line="360" w:lineRule="auto"/>
              <w:rPr>
                <w:color w:val="000000" w:themeColor="text1"/>
              </w:rPr>
            </w:pPr>
          </w:p>
        </w:tc>
        <w:tc>
          <w:tcPr>
            <w:tcW w:w="1268" w:type="dxa"/>
            <w:tcBorders>
              <w:left w:val="nil"/>
              <w:bottom w:val="nil"/>
              <w:right w:val="nil"/>
            </w:tcBorders>
            <w:shd w:val="clear" w:color="auto" w:fill="auto"/>
            <w:vAlign w:val="center"/>
          </w:tcPr>
          <w:p w:rsidR="007E427D" w:rsidRPr="00F73ADD" w:rsidRDefault="007E427D" w:rsidP="007E427D">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7E427D" w:rsidRPr="00F73ADD" w:rsidRDefault="007E427D" w:rsidP="007E427D">
            <w:pPr>
              <w:spacing w:line="360" w:lineRule="auto"/>
              <w:jc w:val="center"/>
              <w:rPr>
                <w:rFonts w:ascii="宋体" w:hAnsi="宋体"/>
                <w:b/>
                <w:color w:val="000000" w:themeColor="text1"/>
              </w:rPr>
            </w:pPr>
            <w:r>
              <w:rPr>
                <w:rFonts w:ascii="宋体" w:hAnsi="宋体" w:cs="宋体" w:hint="eastAsia"/>
                <w:b/>
                <w:color w:val="000000" w:themeColor="text1"/>
                <w:kern w:val="0"/>
              </w:rPr>
              <w:t>完全</w:t>
            </w:r>
          </w:p>
        </w:tc>
        <w:tc>
          <w:tcPr>
            <w:tcW w:w="1269" w:type="dxa"/>
            <w:tcBorders>
              <w:left w:val="nil"/>
              <w:bottom w:val="nil"/>
              <w:right w:val="nil"/>
            </w:tcBorders>
            <w:shd w:val="clear" w:color="auto" w:fill="auto"/>
            <w:vAlign w:val="center"/>
          </w:tcPr>
          <w:p w:rsidR="007E427D" w:rsidRPr="00F73ADD" w:rsidRDefault="007E427D" w:rsidP="007E427D">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7E427D" w:rsidRPr="00F73ADD" w:rsidRDefault="007E427D" w:rsidP="007E427D">
            <w:pPr>
              <w:spacing w:line="360" w:lineRule="auto"/>
              <w:jc w:val="center"/>
              <w:rPr>
                <w:rFonts w:ascii="宋体" w:hAnsi="宋体"/>
                <w:b/>
                <w:color w:val="000000" w:themeColor="text1"/>
              </w:rPr>
            </w:pPr>
            <w:r>
              <w:rPr>
                <w:rFonts w:ascii="宋体" w:hAnsi="宋体" w:cs="宋体" w:hint="eastAsia"/>
                <w:b/>
                <w:color w:val="000000" w:themeColor="text1"/>
                <w:kern w:val="0"/>
              </w:rPr>
              <w:t>基本</w:t>
            </w:r>
          </w:p>
        </w:tc>
        <w:tc>
          <w:tcPr>
            <w:tcW w:w="1269" w:type="dxa"/>
            <w:tcBorders>
              <w:left w:val="nil"/>
              <w:bottom w:val="nil"/>
              <w:right w:val="nil"/>
            </w:tcBorders>
            <w:shd w:val="clear" w:color="auto" w:fill="auto"/>
            <w:vAlign w:val="center"/>
          </w:tcPr>
          <w:p w:rsidR="007E427D" w:rsidRPr="00F73ADD" w:rsidRDefault="007E427D" w:rsidP="007E427D">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7E427D" w:rsidRPr="00F73ADD" w:rsidRDefault="007E427D" w:rsidP="007E427D">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勉强</w:t>
            </w:r>
          </w:p>
        </w:tc>
        <w:tc>
          <w:tcPr>
            <w:tcW w:w="1269" w:type="dxa"/>
            <w:tcBorders>
              <w:left w:val="nil"/>
              <w:bottom w:val="nil"/>
            </w:tcBorders>
            <w:shd w:val="clear" w:color="auto" w:fill="auto"/>
            <w:vAlign w:val="center"/>
          </w:tcPr>
          <w:p w:rsidR="007E427D" w:rsidRPr="00F73ADD" w:rsidRDefault="007E427D" w:rsidP="007E427D">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7E427D" w:rsidRPr="00F73ADD" w:rsidRDefault="007E427D" w:rsidP="007E427D">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不能</w:t>
            </w:r>
          </w:p>
        </w:tc>
        <w:tc>
          <w:tcPr>
            <w:tcW w:w="3454" w:type="dxa"/>
            <w:vMerge/>
            <w:tcBorders>
              <w:left w:val="nil"/>
            </w:tcBorders>
          </w:tcPr>
          <w:p w:rsidR="007E427D" w:rsidRPr="00F73ADD" w:rsidRDefault="007E427D" w:rsidP="007E427D">
            <w:pPr>
              <w:spacing w:line="360" w:lineRule="auto"/>
              <w:jc w:val="center"/>
              <w:rPr>
                <w:rFonts w:ascii="宋体" w:hAnsi="宋体" w:cs="宋体"/>
                <w:b/>
                <w:color w:val="000000" w:themeColor="text1"/>
                <w:kern w:val="0"/>
              </w:rPr>
            </w:pPr>
          </w:p>
        </w:tc>
      </w:tr>
      <w:tr w:rsidR="007E427D" w:rsidRPr="00FD54BF" w:rsidTr="00797AA2">
        <w:trPr>
          <w:trHeight w:val="70"/>
        </w:trPr>
        <w:tc>
          <w:tcPr>
            <w:tcW w:w="1122" w:type="dxa"/>
            <w:tcBorders>
              <w:bottom w:val="nil"/>
              <w:right w:val="nil"/>
            </w:tcBorders>
            <w:shd w:val="clear" w:color="auto" w:fill="auto"/>
          </w:tcPr>
          <w:p w:rsidR="007E427D" w:rsidRPr="00162EF6" w:rsidRDefault="007E427D" w:rsidP="007E427D">
            <w:pPr>
              <w:spacing w:line="360" w:lineRule="auto"/>
            </w:pPr>
            <w:r w:rsidRPr="00162EF6">
              <w:rPr>
                <w:rFonts w:hint="eastAsia"/>
                <w:b/>
                <w:color w:val="000000" w:themeColor="text1"/>
              </w:rPr>
              <w:lastRenderedPageBreak/>
              <w:t>融合</w:t>
            </w:r>
          </w:p>
        </w:tc>
        <w:tc>
          <w:tcPr>
            <w:tcW w:w="4207" w:type="dxa"/>
            <w:tcBorders>
              <w:bottom w:val="nil"/>
              <w:right w:val="nil"/>
            </w:tcBorders>
          </w:tcPr>
          <w:p w:rsidR="007E427D" w:rsidRDefault="007E427D" w:rsidP="007E427D">
            <w:pPr>
              <w:spacing w:line="360" w:lineRule="auto"/>
              <w:rPr>
                <w:color w:val="000000" w:themeColor="text1"/>
              </w:rPr>
            </w:pPr>
            <w:r>
              <w:rPr>
                <w:rFonts w:hint="eastAsia"/>
              </w:rPr>
              <w:t>1</w:t>
            </w:r>
            <w:r>
              <w:rPr>
                <w:rFonts w:hint="eastAsia"/>
              </w:rPr>
              <w:t>．解剖结构和代谢结构</w:t>
            </w:r>
            <w:r>
              <w:rPr>
                <w:rFonts w:hint="eastAsia"/>
                <w:color w:val="000000" w:themeColor="text1"/>
              </w:rPr>
              <w:t>准确吻合</w:t>
            </w:r>
          </w:p>
        </w:tc>
        <w:tc>
          <w:tcPr>
            <w:tcW w:w="1268" w:type="dxa"/>
            <w:tcBorders>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7E427D" w:rsidRPr="00CE0E15" w:rsidRDefault="007E427D" w:rsidP="007E427D">
            <w:pPr>
              <w:pStyle w:val="a"/>
              <w:ind w:left="440" w:hanging="440"/>
              <w:jc w:val="center"/>
              <w:rPr>
                <w:rFonts w:ascii="宋体" w:hAnsi="宋体"/>
                <w:color w:val="000000" w:themeColor="text1"/>
              </w:rPr>
            </w:pPr>
          </w:p>
        </w:tc>
      </w:tr>
      <w:tr w:rsidR="007E427D" w:rsidRPr="00FD54BF" w:rsidTr="00797AA2">
        <w:trPr>
          <w:trHeight w:val="562"/>
        </w:trPr>
        <w:tc>
          <w:tcPr>
            <w:tcW w:w="1122" w:type="dxa"/>
            <w:tcBorders>
              <w:top w:val="nil"/>
              <w:right w:val="nil"/>
            </w:tcBorders>
            <w:shd w:val="clear" w:color="auto" w:fill="auto"/>
          </w:tcPr>
          <w:p w:rsidR="007E427D" w:rsidRPr="00F73ADD" w:rsidRDefault="007E427D" w:rsidP="007E427D">
            <w:pPr>
              <w:spacing w:line="360" w:lineRule="auto"/>
              <w:rPr>
                <w:color w:val="000000" w:themeColor="text1"/>
              </w:rPr>
            </w:pPr>
          </w:p>
        </w:tc>
        <w:tc>
          <w:tcPr>
            <w:tcW w:w="4207" w:type="dxa"/>
            <w:tcBorders>
              <w:top w:val="nil"/>
              <w:right w:val="nil"/>
            </w:tcBorders>
            <w:shd w:val="clear" w:color="auto" w:fill="D9D9D9" w:themeFill="background1" w:themeFillShade="D9"/>
          </w:tcPr>
          <w:p w:rsidR="007E427D" w:rsidRDefault="007E427D" w:rsidP="007E427D">
            <w:pPr>
              <w:spacing w:line="360" w:lineRule="auto"/>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PET</w:t>
            </w:r>
            <w:r>
              <w:rPr>
                <w:rFonts w:hint="eastAsia"/>
                <w:color w:val="000000" w:themeColor="text1"/>
              </w:rPr>
              <w:t>与</w:t>
            </w:r>
            <w:r>
              <w:rPr>
                <w:rFonts w:hint="eastAsia"/>
                <w:color w:val="000000" w:themeColor="text1"/>
              </w:rPr>
              <w:t>CT</w:t>
            </w:r>
            <w:r>
              <w:rPr>
                <w:rFonts w:hint="eastAsia"/>
                <w:color w:val="000000" w:themeColor="text1"/>
              </w:rPr>
              <w:t>信号可以区别</w:t>
            </w:r>
          </w:p>
        </w:tc>
        <w:tc>
          <w:tcPr>
            <w:tcW w:w="1268" w:type="dxa"/>
            <w:tcBorders>
              <w:top w:val="nil"/>
              <w:left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righ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tcBorders>
            <w:shd w:val="clear" w:color="auto" w:fill="D9D9D9" w:themeFill="background1" w:themeFillShade="D9"/>
            <w:vAlign w:val="center"/>
          </w:tcPr>
          <w:p w:rsidR="007E427D" w:rsidRPr="00CE0E15" w:rsidRDefault="007E427D" w:rsidP="007E427D">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7E427D" w:rsidRPr="00CE0E15" w:rsidRDefault="007E427D" w:rsidP="007E427D">
            <w:pPr>
              <w:pStyle w:val="a"/>
              <w:ind w:left="440" w:hanging="440"/>
              <w:jc w:val="center"/>
              <w:rPr>
                <w:rFonts w:ascii="宋体" w:hAnsi="宋体"/>
                <w:color w:val="000000" w:themeColor="text1"/>
              </w:rPr>
            </w:pPr>
          </w:p>
        </w:tc>
      </w:tr>
    </w:tbl>
    <w:p w:rsidR="00990C86" w:rsidRDefault="00990C86" w:rsidP="00990C86"/>
    <w:p w:rsidR="00990C86" w:rsidRPr="0040586E" w:rsidRDefault="00990C86" w:rsidP="00A84346">
      <w:pPr>
        <w:widowControl/>
        <w:jc w:val="center"/>
        <w:rPr>
          <w:rFonts w:ascii="黑体" w:eastAsia="黑体" w:hAnsi="黑体"/>
          <w:sz w:val="36"/>
          <w:szCs w:val="28"/>
        </w:rPr>
      </w:pPr>
      <w:r>
        <w:br w:type="page"/>
      </w:r>
      <w:r w:rsidRPr="000D322E">
        <w:rPr>
          <w:rFonts w:ascii="黑体" w:eastAsia="黑体" w:hAnsi="黑体" w:hint="eastAsia"/>
          <w:sz w:val="36"/>
          <w:szCs w:val="28"/>
        </w:rPr>
        <w:lastRenderedPageBreak/>
        <w:t>心脏</w:t>
      </w:r>
      <w:r>
        <w:rPr>
          <w:rFonts w:ascii="黑体" w:eastAsia="黑体" w:hAnsi="黑体" w:hint="eastAsia"/>
          <w:sz w:val="36"/>
          <w:szCs w:val="28"/>
        </w:rPr>
        <w:t>部位</w:t>
      </w:r>
      <w:r w:rsidRPr="009D04F4">
        <w:rPr>
          <w:rFonts w:ascii="黑体" w:eastAsia="黑体" w:hAnsi="黑体" w:hint="eastAsia"/>
          <w:sz w:val="36"/>
          <w:szCs w:val="28"/>
        </w:rPr>
        <w:t>评分</w:t>
      </w:r>
      <w:r>
        <w:rPr>
          <w:rFonts w:ascii="黑体" w:eastAsia="黑体" w:hAnsi="黑体" w:hint="eastAsia"/>
          <w:sz w:val="36"/>
          <w:szCs w:val="28"/>
        </w:rPr>
        <w:t>标准</w:t>
      </w:r>
    </w:p>
    <w:tbl>
      <w:tblPr>
        <w:tblStyle w:val="af1"/>
        <w:tblpPr w:leftFromText="180" w:rightFromText="180" w:vertAnchor="text" w:horzAnchor="margin" w:tblpXSpec="center" w:tblpY="57"/>
        <w:tblW w:w="13858" w:type="dxa"/>
        <w:tblLayout w:type="fixed"/>
        <w:tblLook w:val="0600" w:firstRow="0" w:lastRow="0" w:firstColumn="0" w:lastColumn="0" w:noHBand="1" w:noVBand="1"/>
      </w:tblPr>
      <w:tblGrid>
        <w:gridCol w:w="1122"/>
        <w:gridCol w:w="4207"/>
        <w:gridCol w:w="1268"/>
        <w:gridCol w:w="1269"/>
        <w:gridCol w:w="1269"/>
        <w:gridCol w:w="1269"/>
        <w:gridCol w:w="3454"/>
      </w:tblGrid>
      <w:tr w:rsidR="00990C86" w:rsidRPr="00FD54BF" w:rsidTr="00797AA2">
        <w:trPr>
          <w:trHeight w:val="413"/>
        </w:trPr>
        <w:tc>
          <w:tcPr>
            <w:tcW w:w="1122" w:type="dxa"/>
            <w:vMerge w:val="restart"/>
            <w:shd w:val="clear" w:color="auto" w:fill="auto"/>
          </w:tcPr>
          <w:p w:rsidR="00990C86" w:rsidRDefault="00990C86" w:rsidP="00797AA2">
            <w:pPr>
              <w:pStyle w:val="a"/>
              <w:ind w:left="442" w:hanging="442"/>
              <w:jc w:val="center"/>
              <w:rPr>
                <w:rFonts w:ascii="宋体" w:hAnsi="宋体"/>
                <w:b/>
                <w:color w:val="000000" w:themeColor="text1"/>
              </w:rPr>
            </w:pPr>
          </w:p>
        </w:tc>
        <w:tc>
          <w:tcPr>
            <w:tcW w:w="4207" w:type="dxa"/>
            <w:vMerge w:val="restart"/>
            <w:vAlign w:val="center"/>
          </w:tcPr>
          <w:p w:rsidR="00990C86" w:rsidRPr="00CE0E15" w:rsidRDefault="00990C86" w:rsidP="00797AA2">
            <w:pPr>
              <w:pStyle w:val="a"/>
              <w:ind w:left="442" w:hanging="442"/>
              <w:jc w:val="center"/>
              <w:rPr>
                <w:rFonts w:ascii="宋体" w:hAnsi="宋体"/>
                <w:b/>
                <w:color w:val="000000" w:themeColor="text1"/>
              </w:rPr>
            </w:pPr>
            <w:r>
              <w:rPr>
                <w:rFonts w:ascii="宋体" w:hAnsi="宋体" w:hint="eastAsia"/>
                <w:b/>
                <w:color w:val="000000" w:themeColor="text1"/>
              </w:rPr>
              <w:t>图像质量评价内容</w:t>
            </w:r>
          </w:p>
        </w:tc>
        <w:tc>
          <w:tcPr>
            <w:tcW w:w="5075" w:type="dxa"/>
            <w:gridSpan w:val="4"/>
            <w:tcBorders>
              <w:bottom w:val="single" w:sz="4" w:space="0" w:color="auto"/>
            </w:tcBorders>
            <w:vAlign w:val="center"/>
          </w:tcPr>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图像质量计分</w:t>
            </w:r>
          </w:p>
        </w:tc>
        <w:tc>
          <w:tcPr>
            <w:tcW w:w="3454" w:type="dxa"/>
            <w:tcBorders>
              <w:bottom w:val="single" w:sz="4" w:space="0" w:color="auto"/>
            </w:tcBorders>
          </w:tcPr>
          <w:p w:rsidR="00990C86"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伪像计分</w:t>
            </w:r>
          </w:p>
        </w:tc>
      </w:tr>
      <w:tr w:rsidR="00990C86" w:rsidRPr="00FD54BF" w:rsidTr="00797AA2">
        <w:trPr>
          <w:trHeight w:val="788"/>
        </w:trPr>
        <w:tc>
          <w:tcPr>
            <w:tcW w:w="1122" w:type="dxa"/>
            <w:vMerge/>
            <w:tcBorders>
              <w:bottom w:val="single" w:sz="4" w:space="0" w:color="auto"/>
            </w:tcBorders>
            <w:shd w:val="clear" w:color="auto" w:fill="auto"/>
          </w:tcPr>
          <w:p w:rsidR="00990C86" w:rsidRPr="00CE0E15" w:rsidRDefault="00990C86" w:rsidP="00797AA2">
            <w:pPr>
              <w:pStyle w:val="a"/>
              <w:ind w:left="442" w:hanging="442"/>
              <w:jc w:val="center"/>
              <w:rPr>
                <w:rFonts w:ascii="宋体" w:hAnsi="宋体"/>
                <w:b/>
                <w:color w:val="000000" w:themeColor="text1"/>
              </w:rPr>
            </w:pPr>
          </w:p>
        </w:tc>
        <w:tc>
          <w:tcPr>
            <w:tcW w:w="4207" w:type="dxa"/>
            <w:vMerge/>
            <w:tcBorders>
              <w:bottom w:val="single" w:sz="4" w:space="0" w:color="auto"/>
            </w:tcBorders>
            <w:vAlign w:val="center"/>
          </w:tcPr>
          <w:p w:rsidR="00990C86" w:rsidRPr="00CE0E15" w:rsidRDefault="00990C86" w:rsidP="00797AA2">
            <w:pPr>
              <w:pStyle w:val="a"/>
              <w:ind w:left="442" w:hanging="442"/>
              <w:jc w:val="center"/>
              <w:rPr>
                <w:rFonts w:ascii="宋体" w:hAnsi="宋体"/>
                <w:b/>
                <w:color w:val="000000" w:themeColor="text1"/>
              </w:rPr>
            </w:pPr>
          </w:p>
        </w:tc>
        <w:tc>
          <w:tcPr>
            <w:tcW w:w="1268" w:type="dxa"/>
            <w:tcBorders>
              <w:bottom w:val="single" w:sz="4" w:space="0" w:color="auto"/>
              <w:right w:val="nil"/>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b/>
                <w:color w:val="000000" w:themeColor="text1"/>
              </w:rPr>
            </w:pPr>
            <w:r w:rsidRPr="00F73ADD">
              <w:rPr>
                <w:rFonts w:ascii="宋体" w:hAnsi="宋体" w:cs="宋体" w:hint="eastAsia"/>
                <w:b/>
                <w:color w:val="000000" w:themeColor="text1"/>
                <w:kern w:val="0"/>
              </w:rPr>
              <w:t>清晰分辨</w:t>
            </w:r>
          </w:p>
        </w:tc>
        <w:tc>
          <w:tcPr>
            <w:tcW w:w="1269" w:type="dxa"/>
            <w:tcBorders>
              <w:left w:val="nil"/>
              <w:bottom w:val="single" w:sz="4" w:space="0" w:color="auto"/>
              <w:right w:val="nil"/>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b/>
                <w:color w:val="000000" w:themeColor="text1"/>
              </w:rPr>
            </w:pPr>
            <w:r w:rsidRPr="00F73ADD">
              <w:rPr>
                <w:rFonts w:ascii="宋体" w:hAnsi="宋体" w:cs="宋体" w:hint="eastAsia"/>
                <w:b/>
                <w:color w:val="000000" w:themeColor="text1"/>
                <w:kern w:val="0"/>
              </w:rPr>
              <w:t>可以分辨</w:t>
            </w:r>
          </w:p>
        </w:tc>
        <w:tc>
          <w:tcPr>
            <w:tcW w:w="1269" w:type="dxa"/>
            <w:tcBorders>
              <w:left w:val="nil"/>
              <w:bottom w:val="single" w:sz="4" w:space="0" w:color="auto"/>
              <w:right w:val="nil"/>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勉强分辨</w:t>
            </w:r>
          </w:p>
        </w:tc>
        <w:tc>
          <w:tcPr>
            <w:tcW w:w="1269" w:type="dxa"/>
            <w:tcBorders>
              <w:left w:val="nil"/>
              <w:bottom w:val="single" w:sz="4" w:space="0" w:color="auto"/>
            </w:tcBorders>
            <w:vAlign w:val="center"/>
          </w:tcPr>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990C86" w:rsidRPr="00F73ADD" w:rsidRDefault="00990C86" w:rsidP="00797AA2">
            <w:pPr>
              <w:spacing w:line="276" w:lineRule="auto"/>
              <w:jc w:val="center"/>
              <w:rPr>
                <w:rFonts w:ascii="宋体" w:hAnsi="宋体" w:cs="宋体"/>
                <w:b/>
                <w:color w:val="000000" w:themeColor="text1"/>
                <w:kern w:val="0"/>
              </w:rPr>
            </w:pPr>
            <w:r w:rsidRPr="00F73ADD">
              <w:rPr>
                <w:rFonts w:ascii="宋体" w:hAnsi="宋体" w:cs="宋体" w:hint="eastAsia"/>
                <w:b/>
                <w:color w:val="000000" w:themeColor="text1"/>
                <w:kern w:val="0"/>
              </w:rPr>
              <w:t>不能分辨</w:t>
            </w:r>
          </w:p>
        </w:tc>
        <w:tc>
          <w:tcPr>
            <w:tcW w:w="3454" w:type="dxa"/>
            <w:vMerge w:val="restart"/>
            <w:tcBorders>
              <w:left w:val="nil"/>
            </w:tcBorders>
          </w:tcPr>
          <w:p w:rsidR="00990C86" w:rsidRPr="0014750B" w:rsidRDefault="00A84346" w:rsidP="00797AA2">
            <w:pPr>
              <w:spacing w:line="360" w:lineRule="auto"/>
              <w:jc w:val="center"/>
              <w:rPr>
                <w:rFonts w:ascii="宋体" w:hAnsi="宋体" w:cs="宋体"/>
                <w:color w:val="000000" w:themeColor="text1"/>
                <w:kern w:val="0"/>
              </w:rPr>
            </w:pPr>
            <w:r>
              <w:rPr>
                <w:rFonts w:ascii="宋体" w:hAnsi="宋体" w:hint="eastAsia"/>
                <w:color w:val="000000" w:themeColor="text1"/>
              </w:rPr>
              <w:t>参见脑部评价标准</w:t>
            </w:r>
          </w:p>
        </w:tc>
      </w:tr>
      <w:tr w:rsidR="00990C86" w:rsidRPr="00FD54BF" w:rsidTr="00797AA2">
        <w:trPr>
          <w:trHeight w:val="476"/>
        </w:trPr>
        <w:tc>
          <w:tcPr>
            <w:tcW w:w="1122" w:type="dxa"/>
            <w:tcBorders>
              <w:bottom w:val="nil"/>
              <w:right w:val="nil"/>
            </w:tcBorders>
            <w:shd w:val="clear" w:color="auto" w:fill="auto"/>
          </w:tcPr>
          <w:p w:rsidR="00990C86" w:rsidRPr="00162EF6" w:rsidRDefault="00990C86" w:rsidP="00797AA2">
            <w:pPr>
              <w:spacing w:line="360" w:lineRule="auto"/>
              <w:rPr>
                <w:rFonts w:ascii="宋体" w:hAnsi="宋体"/>
              </w:rPr>
            </w:pPr>
            <w:r w:rsidRPr="00162EF6">
              <w:rPr>
                <w:rFonts w:ascii="宋体" w:hAnsi="宋体" w:hint="eastAsia"/>
                <w:b/>
                <w:color w:val="000000" w:themeColor="text1"/>
              </w:rPr>
              <w:t>PET</w:t>
            </w:r>
          </w:p>
        </w:tc>
        <w:tc>
          <w:tcPr>
            <w:tcW w:w="4207" w:type="dxa"/>
            <w:tcBorders>
              <w:bottom w:val="nil"/>
              <w:right w:val="nil"/>
            </w:tcBorders>
          </w:tcPr>
          <w:p w:rsidR="00990C86" w:rsidRDefault="00990C86" w:rsidP="00797AA2">
            <w:pPr>
              <w:spacing w:line="360" w:lineRule="auto"/>
              <w:rPr>
                <w:color w:val="000000" w:themeColor="text1"/>
              </w:rPr>
            </w:pPr>
            <w:r>
              <w:rPr>
                <w:rFonts w:hint="eastAsia"/>
                <w:szCs w:val="21"/>
              </w:rPr>
              <w:t>1</w:t>
            </w:r>
            <w:r>
              <w:rPr>
                <w:rFonts w:hint="eastAsia"/>
              </w:rPr>
              <w:t>．</w:t>
            </w:r>
            <w:r>
              <w:rPr>
                <w:rFonts w:hint="eastAsia"/>
                <w:szCs w:val="21"/>
              </w:rPr>
              <w:t>区别心肌、心血池、肺、肝、肠道及软组织摄取</w:t>
            </w:r>
          </w:p>
        </w:tc>
        <w:tc>
          <w:tcPr>
            <w:tcW w:w="1268"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292"/>
        </w:trPr>
        <w:tc>
          <w:tcPr>
            <w:tcW w:w="1122" w:type="dxa"/>
            <w:tcBorders>
              <w:top w:val="nil"/>
              <w:bottom w:val="nil"/>
              <w:right w:val="nil"/>
            </w:tcBorders>
            <w:shd w:val="clear" w:color="auto" w:fill="auto"/>
          </w:tcPr>
          <w:p w:rsidR="00990C86" w:rsidRPr="00162EF6" w:rsidRDefault="00990C86" w:rsidP="00797AA2">
            <w:pPr>
              <w:spacing w:line="360" w:lineRule="auto"/>
            </w:pPr>
          </w:p>
        </w:tc>
        <w:tc>
          <w:tcPr>
            <w:tcW w:w="4207" w:type="dxa"/>
            <w:tcBorders>
              <w:top w:val="nil"/>
              <w:bottom w:val="nil"/>
              <w:right w:val="nil"/>
            </w:tcBorders>
            <w:shd w:val="clear" w:color="auto" w:fill="D9D9D9" w:themeFill="background1" w:themeFillShade="D9"/>
          </w:tcPr>
          <w:p w:rsidR="00990C86" w:rsidRDefault="00990C86" w:rsidP="00797AA2">
            <w:pPr>
              <w:spacing w:line="360" w:lineRule="auto"/>
              <w:rPr>
                <w:color w:val="000000" w:themeColor="text1"/>
              </w:rPr>
            </w:pPr>
            <w:r>
              <w:rPr>
                <w:rFonts w:hint="eastAsia"/>
              </w:rPr>
              <w:t>2</w:t>
            </w:r>
            <w:r>
              <w:rPr>
                <w:rFonts w:hint="eastAsia"/>
              </w:rPr>
              <w:t>．心肌内摄取显示均匀性</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292"/>
        </w:trPr>
        <w:tc>
          <w:tcPr>
            <w:tcW w:w="1122" w:type="dxa"/>
            <w:tcBorders>
              <w:top w:val="nil"/>
              <w:bottom w:val="nil"/>
              <w:right w:val="nil"/>
            </w:tcBorders>
            <w:shd w:val="clear" w:color="auto" w:fill="auto"/>
          </w:tcPr>
          <w:p w:rsidR="00990C86" w:rsidRPr="00162EF6" w:rsidRDefault="00990C86" w:rsidP="00797AA2">
            <w:pPr>
              <w:spacing w:line="360" w:lineRule="auto"/>
              <w:rPr>
                <w:color w:val="000000" w:themeColor="text1"/>
              </w:rPr>
            </w:pPr>
          </w:p>
        </w:tc>
        <w:tc>
          <w:tcPr>
            <w:tcW w:w="4207" w:type="dxa"/>
            <w:tcBorders>
              <w:top w:val="nil"/>
              <w:bottom w:val="nil"/>
              <w:right w:val="nil"/>
            </w:tcBorders>
          </w:tcPr>
          <w:p w:rsidR="00990C86" w:rsidRDefault="00990C86" w:rsidP="00797AA2">
            <w:pPr>
              <w:spacing w:line="360" w:lineRule="auto"/>
              <w:rPr>
                <w:color w:val="000000" w:themeColor="text1"/>
              </w:rPr>
            </w:pPr>
            <w:r>
              <w:rPr>
                <w:rFonts w:hint="eastAsia"/>
              </w:rPr>
              <w:t>3</w:t>
            </w:r>
            <w:r>
              <w:rPr>
                <w:rFonts w:hint="eastAsia"/>
              </w:rPr>
              <w:t>．</w:t>
            </w:r>
            <w:r>
              <w:rPr>
                <w:rFonts w:hint="eastAsia"/>
                <w:color w:val="000000" w:themeColor="text1"/>
              </w:rPr>
              <w:t>显示心肌乳头肌</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292"/>
        </w:trPr>
        <w:tc>
          <w:tcPr>
            <w:tcW w:w="1122" w:type="dxa"/>
            <w:tcBorders>
              <w:top w:val="nil"/>
              <w:bottom w:val="single" w:sz="4" w:space="0" w:color="auto"/>
              <w:right w:val="nil"/>
            </w:tcBorders>
            <w:shd w:val="clear" w:color="auto" w:fill="auto"/>
          </w:tcPr>
          <w:p w:rsidR="00990C86" w:rsidRPr="00162EF6" w:rsidRDefault="00990C86" w:rsidP="00797AA2">
            <w:pPr>
              <w:spacing w:line="360" w:lineRule="auto"/>
              <w:rPr>
                <w:color w:val="000000" w:themeColor="text1"/>
              </w:rPr>
            </w:pPr>
          </w:p>
        </w:tc>
        <w:tc>
          <w:tcPr>
            <w:tcW w:w="4207" w:type="dxa"/>
            <w:tcBorders>
              <w:top w:val="nil"/>
              <w:bottom w:val="single" w:sz="4" w:space="0" w:color="auto"/>
              <w:right w:val="nil"/>
            </w:tcBorders>
            <w:shd w:val="clear" w:color="auto" w:fill="D9D9D9" w:themeFill="background1" w:themeFillShade="D9"/>
          </w:tcPr>
          <w:p w:rsidR="00990C86" w:rsidRPr="000D322E" w:rsidRDefault="00990C86" w:rsidP="00797AA2">
            <w:pPr>
              <w:spacing w:line="360" w:lineRule="auto"/>
              <w:rPr>
                <w:rFonts w:eastAsia="PMingLiU"/>
                <w:lang w:eastAsia="zh-TW"/>
              </w:rPr>
            </w:pPr>
            <w:r>
              <w:rPr>
                <w:rFonts w:eastAsia="PMingLiU" w:hint="eastAsia"/>
                <w:lang w:eastAsia="zh-TW"/>
              </w:rPr>
              <w:t>4</w:t>
            </w:r>
            <w:r>
              <w:rPr>
                <w:rFonts w:eastAsia="PMingLiU"/>
                <w:lang w:eastAsia="zh-TW"/>
              </w:rPr>
              <w:t xml:space="preserve">. </w:t>
            </w:r>
            <w:r>
              <w:rPr>
                <w:rFonts w:asciiTheme="minorEastAsia" w:eastAsiaTheme="minorEastAsia" w:hAnsiTheme="minorEastAsia" w:hint="eastAsia"/>
                <w:lang w:eastAsia="zh-TW"/>
              </w:rPr>
              <w:t>右心轻度摄取</w:t>
            </w:r>
          </w:p>
        </w:tc>
        <w:tc>
          <w:tcPr>
            <w:tcW w:w="1268"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single" w:sz="4" w:space="0" w:color="auto"/>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single" w:sz="4" w:space="0" w:color="auto"/>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555"/>
        </w:trPr>
        <w:tc>
          <w:tcPr>
            <w:tcW w:w="1122" w:type="dxa"/>
            <w:tcBorders>
              <w:bottom w:val="nil"/>
              <w:right w:val="nil"/>
            </w:tcBorders>
            <w:shd w:val="clear" w:color="auto" w:fill="auto"/>
          </w:tcPr>
          <w:p w:rsidR="00990C86" w:rsidRPr="00162EF6" w:rsidRDefault="00990C86" w:rsidP="00797AA2">
            <w:pPr>
              <w:spacing w:line="360" w:lineRule="auto"/>
              <w:rPr>
                <w:color w:val="000000" w:themeColor="text1"/>
              </w:rPr>
            </w:pPr>
            <w:r w:rsidRPr="00162EF6">
              <w:rPr>
                <w:rFonts w:hint="eastAsia"/>
                <w:b/>
                <w:color w:val="000000" w:themeColor="text1"/>
              </w:rPr>
              <w:t>CT</w:t>
            </w:r>
          </w:p>
        </w:tc>
        <w:tc>
          <w:tcPr>
            <w:tcW w:w="4207" w:type="dxa"/>
            <w:tcBorders>
              <w:bottom w:val="nil"/>
              <w:right w:val="nil"/>
            </w:tcBorders>
          </w:tcPr>
          <w:p w:rsidR="00990C86" w:rsidRPr="00FD54BF" w:rsidRDefault="00990C86" w:rsidP="00797AA2">
            <w:pPr>
              <w:spacing w:line="360" w:lineRule="auto"/>
              <w:rPr>
                <w:color w:val="000000" w:themeColor="text1"/>
              </w:rPr>
            </w:pPr>
            <w:r>
              <w:rPr>
                <w:rFonts w:hint="eastAsia"/>
              </w:rPr>
              <w:t>1</w:t>
            </w:r>
            <w:r>
              <w:rPr>
                <w:rFonts w:hint="eastAsia"/>
              </w:rPr>
              <w:t>．</w:t>
            </w:r>
            <w:r w:rsidRPr="00FD54BF">
              <w:rPr>
                <w:rFonts w:hint="eastAsia"/>
                <w:color w:val="000000" w:themeColor="text1"/>
              </w:rPr>
              <w:t>显示</w:t>
            </w:r>
            <w:r>
              <w:rPr>
                <w:rFonts w:hint="eastAsia"/>
              </w:rPr>
              <w:t>心脏</w:t>
            </w:r>
            <w:r w:rsidRPr="00320DD6">
              <w:rPr>
                <w:rFonts w:hint="eastAsia"/>
              </w:rPr>
              <w:t>、</w:t>
            </w:r>
            <w:r>
              <w:rPr>
                <w:rFonts w:hint="eastAsia"/>
              </w:rPr>
              <w:t>大血管、肺、气道、肝脏、胃肠道、脾、骨骼结构</w:t>
            </w:r>
          </w:p>
        </w:tc>
        <w:tc>
          <w:tcPr>
            <w:tcW w:w="1268"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563"/>
        </w:trPr>
        <w:tc>
          <w:tcPr>
            <w:tcW w:w="1122" w:type="dxa"/>
            <w:tcBorders>
              <w:top w:val="nil"/>
              <w:bottom w:val="nil"/>
              <w:right w:val="nil"/>
            </w:tcBorders>
            <w:shd w:val="clear" w:color="auto" w:fill="auto"/>
          </w:tcPr>
          <w:p w:rsidR="00990C86" w:rsidRPr="00162EF6" w:rsidRDefault="00990C86" w:rsidP="00797AA2">
            <w:pPr>
              <w:spacing w:line="360" w:lineRule="auto"/>
              <w:rPr>
                <w:color w:val="000000" w:themeColor="text1"/>
              </w:rPr>
            </w:pPr>
          </w:p>
        </w:tc>
        <w:tc>
          <w:tcPr>
            <w:tcW w:w="4207" w:type="dxa"/>
            <w:tcBorders>
              <w:top w:val="nil"/>
              <w:bottom w:val="nil"/>
              <w:right w:val="nil"/>
            </w:tcBorders>
            <w:shd w:val="clear" w:color="auto" w:fill="D9D9D9" w:themeFill="background1" w:themeFillShade="D9"/>
          </w:tcPr>
          <w:p w:rsidR="00990C86" w:rsidRPr="00FD54BF" w:rsidRDefault="00990C86" w:rsidP="00797AA2">
            <w:pPr>
              <w:spacing w:line="360" w:lineRule="auto"/>
              <w:rPr>
                <w:color w:val="000000" w:themeColor="text1"/>
              </w:rPr>
            </w:pPr>
            <w:r>
              <w:rPr>
                <w:rFonts w:hint="eastAsia"/>
              </w:rPr>
              <w:t>2</w:t>
            </w:r>
            <w:r>
              <w:rPr>
                <w:rFonts w:hint="eastAsia"/>
              </w:rPr>
              <w:t>．区分心脏、纵隔组织</w:t>
            </w:r>
          </w:p>
        </w:tc>
        <w:tc>
          <w:tcPr>
            <w:tcW w:w="1268"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551"/>
        </w:trPr>
        <w:tc>
          <w:tcPr>
            <w:tcW w:w="1122" w:type="dxa"/>
            <w:tcBorders>
              <w:top w:val="nil"/>
              <w:bottom w:val="nil"/>
              <w:right w:val="nil"/>
            </w:tcBorders>
            <w:shd w:val="clear" w:color="auto" w:fill="auto"/>
          </w:tcPr>
          <w:p w:rsidR="00990C86" w:rsidRPr="00162EF6" w:rsidRDefault="00990C86" w:rsidP="00797AA2">
            <w:pPr>
              <w:spacing w:line="360" w:lineRule="auto"/>
              <w:rPr>
                <w:color w:val="000000" w:themeColor="text1"/>
              </w:rPr>
            </w:pPr>
          </w:p>
        </w:tc>
        <w:tc>
          <w:tcPr>
            <w:tcW w:w="4207" w:type="dxa"/>
            <w:tcBorders>
              <w:top w:val="nil"/>
              <w:bottom w:val="nil"/>
              <w:right w:val="nil"/>
            </w:tcBorders>
          </w:tcPr>
          <w:p w:rsidR="00990C86" w:rsidRPr="00FD54BF" w:rsidRDefault="00990C86" w:rsidP="00797AA2">
            <w:pPr>
              <w:spacing w:line="360" w:lineRule="auto"/>
              <w:rPr>
                <w:color w:val="000000" w:themeColor="text1"/>
              </w:rPr>
            </w:pPr>
            <w:r>
              <w:rPr>
                <w:rFonts w:hint="eastAsia"/>
              </w:rPr>
              <w:t>3</w:t>
            </w:r>
            <w:r>
              <w:rPr>
                <w:rFonts w:hint="eastAsia"/>
              </w:rPr>
              <w:t>．区分大血管、气道、</w:t>
            </w:r>
            <w:r w:rsidRPr="00977564">
              <w:rPr>
                <w:rFonts w:hint="eastAsia"/>
              </w:rPr>
              <w:t>脊柱</w:t>
            </w:r>
          </w:p>
        </w:tc>
        <w:tc>
          <w:tcPr>
            <w:tcW w:w="1268"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554"/>
        </w:trPr>
        <w:tc>
          <w:tcPr>
            <w:tcW w:w="1122" w:type="dxa"/>
            <w:tcBorders>
              <w:bottom w:val="nil"/>
              <w:right w:val="nil"/>
            </w:tcBorders>
            <w:shd w:val="clear" w:color="auto" w:fill="auto"/>
          </w:tcPr>
          <w:p w:rsidR="00990C86" w:rsidRPr="00162EF6" w:rsidRDefault="00990C86" w:rsidP="00797AA2">
            <w:pPr>
              <w:spacing w:line="360" w:lineRule="auto"/>
            </w:pPr>
          </w:p>
        </w:tc>
        <w:tc>
          <w:tcPr>
            <w:tcW w:w="4207" w:type="dxa"/>
            <w:tcBorders>
              <w:bottom w:val="nil"/>
              <w:right w:val="nil"/>
            </w:tcBorders>
            <w:vAlign w:val="center"/>
          </w:tcPr>
          <w:p w:rsidR="00990C86" w:rsidRDefault="00990C86" w:rsidP="00797AA2">
            <w:pPr>
              <w:spacing w:line="360" w:lineRule="auto"/>
              <w:rPr>
                <w:color w:val="000000" w:themeColor="text1"/>
              </w:rPr>
            </w:pPr>
          </w:p>
        </w:tc>
        <w:tc>
          <w:tcPr>
            <w:tcW w:w="1268" w:type="dxa"/>
            <w:tcBorders>
              <w:left w:val="nil"/>
              <w:bottom w:val="nil"/>
              <w:right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3</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Pr>
                <w:rFonts w:ascii="宋体" w:hAnsi="宋体" w:cs="宋体" w:hint="eastAsia"/>
                <w:b/>
                <w:color w:val="000000" w:themeColor="text1"/>
                <w:kern w:val="0"/>
              </w:rPr>
              <w:t>完全</w:t>
            </w:r>
          </w:p>
        </w:tc>
        <w:tc>
          <w:tcPr>
            <w:tcW w:w="1269" w:type="dxa"/>
            <w:tcBorders>
              <w:left w:val="nil"/>
              <w:bottom w:val="nil"/>
              <w:right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2</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b/>
                <w:color w:val="000000" w:themeColor="text1"/>
              </w:rPr>
            </w:pPr>
            <w:r>
              <w:rPr>
                <w:rFonts w:ascii="宋体" w:hAnsi="宋体" w:cs="宋体" w:hint="eastAsia"/>
                <w:b/>
                <w:color w:val="000000" w:themeColor="text1"/>
                <w:kern w:val="0"/>
              </w:rPr>
              <w:t>基本</w:t>
            </w:r>
          </w:p>
        </w:tc>
        <w:tc>
          <w:tcPr>
            <w:tcW w:w="1269" w:type="dxa"/>
            <w:tcBorders>
              <w:left w:val="nil"/>
              <w:bottom w:val="nil"/>
              <w:right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1</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勉强</w:t>
            </w:r>
          </w:p>
        </w:tc>
        <w:tc>
          <w:tcPr>
            <w:tcW w:w="1269" w:type="dxa"/>
            <w:tcBorders>
              <w:left w:val="nil"/>
              <w:bottom w:val="nil"/>
            </w:tcBorders>
            <w:shd w:val="clear" w:color="auto" w:fill="auto"/>
            <w:vAlign w:val="center"/>
          </w:tcPr>
          <w:p w:rsidR="00990C86" w:rsidRPr="00F73ADD" w:rsidRDefault="00990C86" w:rsidP="00797AA2">
            <w:pPr>
              <w:spacing w:line="360" w:lineRule="auto"/>
              <w:jc w:val="center"/>
              <w:rPr>
                <w:rFonts w:ascii="宋体" w:hAnsi="宋体" w:cs="宋体"/>
                <w:b/>
                <w:color w:val="000000" w:themeColor="text1"/>
                <w:kern w:val="0"/>
              </w:rPr>
            </w:pPr>
            <w:r w:rsidRPr="00F73ADD">
              <w:rPr>
                <w:rFonts w:ascii="宋体" w:hAnsi="宋体" w:cs="宋体" w:hint="eastAsia"/>
                <w:b/>
                <w:color w:val="000000" w:themeColor="text1"/>
                <w:kern w:val="0"/>
              </w:rPr>
              <w:t>0</w:t>
            </w:r>
            <w:r>
              <w:rPr>
                <w:rFonts w:ascii="宋体" w:hAnsi="宋体" w:cs="宋体" w:hint="eastAsia"/>
                <w:b/>
                <w:color w:val="000000" w:themeColor="text1"/>
                <w:kern w:val="0"/>
              </w:rPr>
              <w:t>分</w:t>
            </w:r>
          </w:p>
          <w:p w:rsidR="00990C86" w:rsidRPr="00F73ADD" w:rsidRDefault="00990C86" w:rsidP="00797AA2">
            <w:pPr>
              <w:spacing w:line="360" w:lineRule="auto"/>
              <w:jc w:val="center"/>
              <w:rPr>
                <w:rFonts w:ascii="宋体" w:hAnsi="宋体" w:cs="宋体"/>
                <w:b/>
                <w:color w:val="000000" w:themeColor="text1"/>
                <w:kern w:val="0"/>
              </w:rPr>
            </w:pPr>
            <w:r>
              <w:rPr>
                <w:rFonts w:ascii="宋体" w:hAnsi="宋体" w:cs="宋体" w:hint="eastAsia"/>
                <w:b/>
                <w:color w:val="000000" w:themeColor="text1"/>
                <w:kern w:val="0"/>
              </w:rPr>
              <w:t>不能</w:t>
            </w:r>
          </w:p>
        </w:tc>
        <w:tc>
          <w:tcPr>
            <w:tcW w:w="3454" w:type="dxa"/>
            <w:vMerge/>
            <w:tcBorders>
              <w:left w:val="nil"/>
            </w:tcBorders>
          </w:tcPr>
          <w:p w:rsidR="00990C86" w:rsidRPr="00F73ADD" w:rsidRDefault="00990C86" w:rsidP="00797AA2">
            <w:pPr>
              <w:spacing w:line="360" w:lineRule="auto"/>
              <w:jc w:val="center"/>
              <w:rPr>
                <w:rFonts w:ascii="宋体" w:hAnsi="宋体" w:cs="宋体"/>
                <w:b/>
                <w:color w:val="000000" w:themeColor="text1"/>
                <w:kern w:val="0"/>
              </w:rPr>
            </w:pPr>
          </w:p>
        </w:tc>
      </w:tr>
      <w:tr w:rsidR="00990C86" w:rsidRPr="00FD54BF" w:rsidTr="00797AA2">
        <w:trPr>
          <w:trHeight w:val="70"/>
        </w:trPr>
        <w:tc>
          <w:tcPr>
            <w:tcW w:w="1122" w:type="dxa"/>
            <w:tcBorders>
              <w:bottom w:val="nil"/>
              <w:right w:val="nil"/>
            </w:tcBorders>
            <w:shd w:val="clear" w:color="auto" w:fill="auto"/>
          </w:tcPr>
          <w:p w:rsidR="00990C86" w:rsidRPr="00162EF6" w:rsidRDefault="00990C86" w:rsidP="00797AA2">
            <w:pPr>
              <w:spacing w:line="360" w:lineRule="auto"/>
            </w:pPr>
            <w:r w:rsidRPr="00162EF6">
              <w:rPr>
                <w:rFonts w:hint="eastAsia"/>
                <w:b/>
                <w:color w:val="000000" w:themeColor="text1"/>
              </w:rPr>
              <w:t>融合</w:t>
            </w:r>
          </w:p>
        </w:tc>
        <w:tc>
          <w:tcPr>
            <w:tcW w:w="4207" w:type="dxa"/>
            <w:tcBorders>
              <w:bottom w:val="nil"/>
              <w:right w:val="nil"/>
            </w:tcBorders>
          </w:tcPr>
          <w:p w:rsidR="00990C86" w:rsidRDefault="00990C86" w:rsidP="00797AA2">
            <w:pPr>
              <w:spacing w:line="360" w:lineRule="auto"/>
              <w:rPr>
                <w:color w:val="000000" w:themeColor="text1"/>
              </w:rPr>
            </w:pPr>
            <w:r>
              <w:rPr>
                <w:rFonts w:hint="eastAsia"/>
              </w:rPr>
              <w:t>1</w:t>
            </w:r>
            <w:r>
              <w:rPr>
                <w:rFonts w:hint="eastAsia"/>
              </w:rPr>
              <w:t>．解剖结构和代谢结构</w:t>
            </w:r>
            <w:r>
              <w:rPr>
                <w:rFonts w:hint="eastAsia"/>
                <w:color w:val="000000" w:themeColor="text1"/>
              </w:rPr>
              <w:t>准确吻合</w:t>
            </w:r>
          </w:p>
        </w:tc>
        <w:tc>
          <w:tcPr>
            <w:tcW w:w="1268"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left w:val="nil"/>
              <w:bottom w:val="nil"/>
              <w:right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left w:val="nil"/>
              <w:bottom w:val="nil"/>
            </w:tcBorders>
            <w:shd w:val="clear" w:color="auto" w:fill="auto"/>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tcPr>
          <w:p w:rsidR="00990C86" w:rsidRPr="00CE0E15" w:rsidRDefault="00990C86" w:rsidP="00797AA2">
            <w:pPr>
              <w:pStyle w:val="a"/>
              <w:ind w:left="440" w:hanging="440"/>
              <w:jc w:val="center"/>
              <w:rPr>
                <w:rFonts w:ascii="宋体" w:hAnsi="宋体"/>
                <w:color w:val="000000" w:themeColor="text1"/>
              </w:rPr>
            </w:pPr>
          </w:p>
        </w:tc>
      </w:tr>
      <w:tr w:rsidR="00990C86" w:rsidRPr="00FD54BF" w:rsidTr="00797AA2">
        <w:trPr>
          <w:trHeight w:val="562"/>
        </w:trPr>
        <w:tc>
          <w:tcPr>
            <w:tcW w:w="1122" w:type="dxa"/>
            <w:tcBorders>
              <w:top w:val="nil"/>
              <w:right w:val="nil"/>
            </w:tcBorders>
            <w:shd w:val="clear" w:color="auto" w:fill="auto"/>
          </w:tcPr>
          <w:p w:rsidR="00990C86" w:rsidRPr="00F73ADD" w:rsidRDefault="00990C86" w:rsidP="00797AA2">
            <w:pPr>
              <w:spacing w:line="360" w:lineRule="auto"/>
              <w:rPr>
                <w:color w:val="000000" w:themeColor="text1"/>
              </w:rPr>
            </w:pPr>
          </w:p>
        </w:tc>
        <w:tc>
          <w:tcPr>
            <w:tcW w:w="4207" w:type="dxa"/>
            <w:tcBorders>
              <w:top w:val="nil"/>
              <w:right w:val="nil"/>
            </w:tcBorders>
            <w:shd w:val="clear" w:color="auto" w:fill="D9D9D9" w:themeFill="background1" w:themeFillShade="D9"/>
          </w:tcPr>
          <w:p w:rsidR="00990C86" w:rsidRDefault="00990C86" w:rsidP="00797AA2">
            <w:pPr>
              <w:spacing w:line="360" w:lineRule="auto"/>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PET</w:t>
            </w:r>
            <w:r>
              <w:rPr>
                <w:rFonts w:hint="eastAsia"/>
                <w:color w:val="000000" w:themeColor="text1"/>
              </w:rPr>
              <w:t>与</w:t>
            </w:r>
            <w:r>
              <w:rPr>
                <w:rFonts w:hint="eastAsia"/>
                <w:color w:val="000000" w:themeColor="text1"/>
              </w:rPr>
              <w:t>CT</w:t>
            </w:r>
            <w:r>
              <w:rPr>
                <w:rFonts w:hint="eastAsia"/>
                <w:color w:val="000000" w:themeColor="text1"/>
              </w:rPr>
              <w:t>信号可以区别</w:t>
            </w:r>
          </w:p>
        </w:tc>
        <w:tc>
          <w:tcPr>
            <w:tcW w:w="1268" w:type="dxa"/>
            <w:tcBorders>
              <w:top w:val="nil"/>
              <w:left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□3</w:t>
            </w:r>
          </w:p>
        </w:tc>
        <w:tc>
          <w:tcPr>
            <w:tcW w:w="1269" w:type="dxa"/>
            <w:tcBorders>
              <w:top w:val="nil"/>
              <w:left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□2</w:t>
            </w:r>
          </w:p>
        </w:tc>
        <w:tc>
          <w:tcPr>
            <w:tcW w:w="1269" w:type="dxa"/>
            <w:tcBorders>
              <w:top w:val="nil"/>
              <w:left w:val="nil"/>
              <w:righ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□1</w:t>
            </w:r>
          </w:p>
        </w:tc>
        <w:tc>
          <w:tcPr>
            <w:tcW w:w="1269" w:type="dxa"/>
            <w:tcBorders>
              <w:top w:val="nil"/>
              <w:left w:val="nil"/>
            </w:tcBorders>
            <w:shd w:val="clear" w:color="auto" w:fill="D9D9D9" w:themeFill="background1" w:themeFillShade="D9"/>
            <w:vAlign w:val="center"/>
          </w:tcPr>
          <w:p w:rsidR="00990C86" w:rsidRPr="00CE0E15" w:rsidRDefault="00990C86" w:rsidP="00797AA2">
            <w:pPr>
              <w:pStyle w:val="a"/>
              <w:ind w:left="440" w:hanging="440"/>
              <w:jc w:val="center"/>
              <w:rPr>
                <w:rFonts w:ascii="宋体" w:hAnsi="宋体"/>
                <w:color w:val="000000" w:themeColor="text1"/>
              </w:rPr>
            </w:pPr>
            <w:r w:rsidRPr="00CE0E15">
              <w:rPr>
                <w:rFonts w:ascii="宋体" w:hAnsi="宋体" w:hint="eastAsia"/>
                <w:color w:val="000000" w:themeColor="text1"/>
              </w:rPr>
              <w:t>□0</w:t>
            </w:r>
          </w:p>
        </w:tc>
        <w:tc>
          <w:tcPr>
            <w:tcW w:w="3454" w:type="dxa"/>
            <w:vMerge/>
            <w:tcBorders>
              <w:left w:val="nil"/>
            </w:tcBorders>
            <w:shd w:val="clear" w:color="auto" w:fill="D9D9D9" w:themeFill="background1" w:themeFillShade="D9"/>
          </w:tcPr>
          <w:p w:rsidR="00990C86" w:rsidRPr="00CE0E15" w:rsidRDefault="00990C86" w:rsidP="00797AA2">
            <w:pPr>
              <w:pStyle w:val="a"/>
              <w:ind w:left="440" w:hanging="440"/>
              <w:jc w:val="center"/>
              <w:rPr>
                <w:rFonts w:ascii="宋体" w:hAnsi="宋体"/>
                <w:color w:val="000000" w:themeColor="text1"/>
              </w:rPr>
            </w:pPr>
          </w:p>
        </w:tc>
      </w:tr>
    </w:tbl>
    <w:p w:rsidR="00990C86" w:rsidRDefault="00990C86" w:rsidP="00990C86">
      <w:pPr>
        <w:widowControl/>
        <w:jc w:val="left"/>
        <w:rPr>
          <w:rFonts w:eastAsia="仿宋_GB2312"/>
          <w:sz w:val="32"/>
          <w:szCs w:val="32"/>
        </w:rPr>
        <w:sectPr w:rsidR="00990C86" w:rsidSect="00797AA2">
          <w:pgSz w:w="16838" w:h="11906" w:orient="landscape"/>
          <w:pgMar w:top="1800" w:right="1440" w:bottom="1800" w:left="1440" w:header="851" w:footer="992" w:gutter="0"/>
          <w:cols w:space="425"/>
          <w:docGrid w:type="lines" w:linePitch="312"/>
        </w:sectPr>
      </w:pPr>
      <w:r>
        <w:rPr>
          <w:rFonts w:eastAsia="仿宋_GB2312"/>
          <w:sz w:val="32"/>
          <w:szCs w:val="32"/>
        </w:rPr>
        <w:lastRenderedPageBreak/>
        <w:br w:type="page"/>
      </w:r>
    </w:p>
    <w:p w:rsidR="00651E3E" w:rsidRDefault="00651E3E">
      <w:pPr>
        <w:sectPr w:rsidR="00651E3E">
          <w:pgSz w:w="16838" w:h="11906" w:orient="landscape"/>
          <w:pgMar w:top="1800" w:right="1440" w:bottom="1800" w:left="1440" w:header="851" w:footer="992" w:gutter="0"/>
          <w:cols w:space="425"/>
          <w:docGrid w:type="lines" w:linePitch="312"/>
        </w:sectPr>
      </w:pPr>
    </w:p>
    <w:p w:rsidR="00651E3E" w:rsidRDefault="00651E3E"/>
    <w:p w:rsidR="00651E3E" w:rsidRDefault="00651E3E"/>
    <w:sectPr w:rsidR="00651E3E" w:rsidSect="00651E3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5DC" w:rsidRDefault="003655DC" w:rsidP="00651E3E">
      <w:r>
        <w:separator/>
      </w:r>
    </w:p>
  </w:endnote>
  <w:endnote w:type="continuationSeparator" w:id="0">
    <w:p w:rsidR="003655DC" w:rsidRDefault="003655DC" w:rsidP="00651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IDFont+F3">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小标宋_GBK">
    <w:altName w:val="方正小标宋简体"/>
    <w:charset w:val="86"/>
    <w:family w:val="script"/>
    <w:pitch w:val="default"/>
    <w:sig w:usb0="00000000" w:usb1="00000000" w:usb2="00000010" w:usb3="00000000" w:csb0="00040000" w:csb1="00000000"/>
  </w:font>
  <w:font w:name="TimesNewRoman">
    <w:altName w:val="Times New Roman"/>
    <w:charset w:val="00"/>
    <w:family w:val="roman"/>
    <w:pitch w:val="default"/>
    <w:sig w:usb0="00000000" w:usb1="00000000" w:usb2="00000000" w:usb3="00000000" w:csb0="00000001" w:csb1="00000000"/>
  </w:font>
  <w:font w:name="Arial,Bold">
    <w:altName w:val="Times New Roman"/>
    <w:charset w:val="00"/>
    <w:family w:val="roman"/>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AA2" w:rsidRDefault="00797AA2">
    <w:pPr>
      <w:pStyle w:val="ab"/>
      <w:rPr>
        <w:sz w:val="28"/>
        <w:szCs w:val="28"/>
      </w:rPr>
    </w:pPr>
    <w:r>
      <w:rPr>
        <w:rFonts w:hint="eastAsia"/>
        <w:color w:val="FFFFFF"/>
        <w:sz w:val="28"/>
        <w:szCs w:val="28"/>
      </w:rPr>
      <w:t>—</w:t>
    </w:r>
    <w:r>
      <w:rPr>
        <w:rFonts w:hint="eastAsia"/>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9B3DEA" w:rsidRPr="009B3DEA">
      <w:rPr>
        <w:rFonts w:ascii="Times New Roman" w:hAnsi="Times New Roman" w:cs="Times New Roman"/>
        <w:noProof/>
        <w:sz w:val="28"/>
        <w:szCs w:val="28"/>
        <w:lang w:val="zh-CN"/>
      </w:rPr>
      <w:t>2</w:t>
    </w:r>
    <w:r>
      <w:rPr>
        <w:rFonts w:ascii="Times New Roman" w:hAnsi="Times New Roman" w:cs="Times New Roman"/>
        <w:sz w:val="28"/>
        <w:szCs w:val="28"/>
      </w:rPr>
      <w:fldChar w:fldCharType="end"/>
    </w:r>
    <w:r>
      <w:rPr>
        <w:rFonts w:hint="eastAsia"/>
        <w:sz w:val="28"/>
        <w:szCs w:val="28"/>
      </w:rPr>
      <w:t>—</w:t>
    </w:r>
  </w:p>
  <w:p w:rsidR="00797AA2" w:rsidRDefault="00797AA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AA2" w:rsidRDefault="00797AA2">
    <w:pPr>
      <w:pStyle w:val="ab"/>
      <w:wordWrap w:val="0"/>
      <w:jc w:val="right"/>
      <w:rPr>
        <w:sz w:val="28"/>
        <w:szCs w:val="28"/>
      </w:rPr>
    </w:pPr>
    <w:r>
      <w:rPr>
        <w:rFonts w:hint="eastAsia"/>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9B3DEA" w:rsidRPr="009B3DEA">
      <w:rPr>
        <w:rFonts w:ascii="Times New Roman" w:hAnsi="Times New Roman" w:cs="Times New Roman"/>
        <w:noProof/>
        <w:sz w:val="28"/>
        <w:szCs w:val="28"/>
        <w:lang w:val="zh-CN"/>
      </w:rPr>
      <w:t>1</w:t>
    </w:r>
    <w:r>
      <w:rPr>
        <w:rFonts w:ascii="Times New Roman" w:hAnsi="Times New Roman" w:cs="Times New Roman"/>
        <w:sz w:val="28"/>
        <w:szCs w:val="28"/>
      </w:rPr>
      <w:fldChar w:fldCharType="end"/>
    </w:r>
    <w:r>
      <w:rPr>
        <w:rFonts w:hint="eastAsia"/>
        <w:sz w:val="28"/>
        <w:szCs w:val="28"/>
      </w:rPr>
      <w:t>—</w:t>
    </w:r>
    <w:r>
      <w:rPr>
        <w:rFonts w:hint="eastAsia"/>
        <w:color w:val="FFFFFF"/>
        <w:sz w:val="28"/>
        <w:szCs w:val="28"/>
      </w:rPr>
      <w:t>—</w:t>
    </w:r>
  </w:p>
  <w:p w:rsidR="00797AA2" w:rsidRDefault="00797AA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5DC" w:rsidRDefault="003655DC" w:rsidP="00651E3E">
      <w:r>
        <w:separator/>
      </w:r>
    </w:p>
  </w:footnote>
  <w:footnote w:type="continuationSeparator" w:id="0">
    <w:p w:rsidR="003655DC" w:rsidRDefault="003655DC" w:rsidP="00651E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FE38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A17DB2"/>
    <w:multiLevelType w:val="multilevel"/>
    <w:tmpl w:val="02A17DB2"/>
    <w:lvl w:ilvl="0">
      <w:start w:val="1"/>
      <w:numFmt w:val="lowerLetter"/>
      <w:lvlText w:val="%1)"/>
      <w:lvlJc w:val="left"/>
      <w:pPr>
        <w:ind w:left="420" w:hanging="420"/>
      </w:pPr>
      <w:rPr>
        <w: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7E4101"/>
    <w:multiLevelType w:val="hybridMultilevel"/>
    <w:tmpl w:val="D70A35B6"/>
    <w:lvl w:ilvl="0" w:tplc="42C61FF8">
      <w:start w:val="1"/>
      <w:numFmt w:val="decimal"/>
      <w:lvlText w:val="（%1）"/>
      <w:lvlJc w:val="left"/>
      <w:pPr>
        <w:ind w:left="1560" w:hanging="720"/>
      </w:pPr>
      <w:rPr>
        <w:rFonts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4150CC9"/>
    <w:multiLevelType w:val="multilevel"/>
    <w:tmpl w:val="14150CC9"/>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0BF30C7"/>
    <w:multiLevelType w:val="multilevel"/>
    <w:tmpl w:val="40BF30C7"/>
    <w:lvl w:ilvl="0">
      <w:start w:val="6"/>
      <w:numFmt w:val="decimal"/>
      <w:lvlText w:val="%1."/>
      <w:lvlJc w:val="left"/>
      <w:pPr>
        <w:ind w:left="106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92237D"/>
    <w:multiLevelType w:val="multilevel"/>
    <w:tmpl w:val="4292237D"/>
    <w:lvl w:ilvl="0">
      <w:start w:val="1"/>
      <w:numFmt w:val="decimal"/>
      <w:suff w:val="nothing"/>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70A199D"/>
    <w:multiLevelType w:val="multilevel"/>
    <w:tmpl w:val="470A199D"/>
    <w:lvl w:ilvl="0">
      <w:start w:val="1"/>
      <w:numFmt w:val="chineseCountingThousand"/>
      <w:suff w:val="nothing"/>
      <w:lvlText w:val="%1、"/>
      <w:lvlJc w:val="left"/>
      <w:pPr>
        <w:ind w:left="420" w:hanging="420"/>
      </w:pPr>
      <w:rPr>
        <w:rFonts w:ascii="黑体" w:eastAsia="黑体" w:hAnsi="黑体" w:hint="eastAsia"/>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C6A3F05"/>
    <w:multiLevelType w:val="multilevel"/>
    <w:tmpl w:val="4C6A3F0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DD62F53"/>
    <w:multiLevelType w:val="multilevel"/>
    <w:tmpl w:val="5DD62F53"/>
    <w:lvl w:ilvl="0">
      <w:start w:val="1"/>
      <w:numFmt w:val="lowerLetter"/>
      <w:lvlText w:val="%1)"/>
      <w:lvlJc w:val="left"/>
      <w:pPr>
        <w:ind w:left="420" w:hanging="420"/>
      </w:pPr>
      <w:rPr>
        <w: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6E95084"/>
    <w:multiLevelType w:val="multilevel"/>
    <w:tmpl w:val="66E9508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9"/>
  </w:num>
  <w:num w:numId="3">
    <w:abstractNumId w:val="3"/>
  </w:num>
  <w:num w:numId="4">
    <w:abstractNumId w:val="8"/>
  </w:num>
  <w:num w:numId="5">
    <w:abstractNumId w:val="7"/>
  </w:num>
  <w:num w:numId="6">
    <w:abstractNumId w:val="1"/>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4C57"/>
    <w:rsid w:val="00000075"/>
    <w:rsid w:val="00001634"/>
    <w:rsid w:val="00006EB4"/>
    <w:rsid w:val="00011647"/>
    <w:rsid w:val="00011739"/>
    <w:rsid w:val="00023B0A"/>
    <w:rsid w:val="00024455"/>
    <w:rsid w:val="000252EB"/>
    <w:rsid w:val="00026475"/>
    <w:rsid w:val="0003236E"/>
    <w:rsid w:val="000326ED"/>
    <w:rsid w:val="00035349"/>
    <w:rsid w:val="000365E8"/>
    <w:rsid w:val="000433E7"/>
    <w:rsid w:val="00043BFA"/>
    <w:rsid w:val="00045ACE"/>
    <w:rsid w:val="00046284"/>
    <w:rsid w:val="00054D9C"/>
    <w:rsid w:val="00055CD8"/>
    <w:rsid w:val="00064E62"/>
    <w:rsid w:val="000654A6"/>
    <w:rsid w:val="000657BA"/>
    <w:rsid w:val="00065F91"/>
    <w:rsid w:val="00074A62"/>
    <w:rsid w:val="00076E15"/>
    <w:rsid w:val="000810AB"/>
    <w:rsid w:val="000812E5"/>
    <w:rsid w:val="000840AF"/>
    <w:rsid w:val="000907E0"/>
    <w:rsid w:val="000921E4"/>
    <w:rsid w:val="00094ACB"/>
    <w:rsid w:val="00097885"/>
    <w:rsid w:val="000A4C70"/>
    <w:rsid w:val="000A50B3"/>
    <w:rsid w:val="000A6B79"/>
    <w:rsid w:val="000B65EF"/>
    <w:rsid w:val="000C2E6B"/>
    <w:rsid w:val="000C6342"/>
    <w:rsid w:val="000C7C27"/>
    <w:rsid w:val="000C7EDE"/>
    <w:rsid w:val="000D00A9"/>
    <w:rsid w:val="000E382F"/>
    <w:rsid w:val="000E65BA"/>
    <w:rsid w:val="000F5B46"/>
    <w:rsid w:val="000F5CC6"/>
    <w:rsid w:val="000F7187"/>
    <w:rsid w:val="00105F63"/>
    <w:rsid w:val="00113801"/>
    <w:rsid w:val="00121326"/>
    <w:rsid w:val="00121D36"/>
    <w:rsid w:val="00133C56"/>
    <w:rsid w:val="00142491"/>
    <w:rsid w:val="0014710E"/>
    <w:rsid w:val="001576BF"/>
    <w:rsid w:val="0016409D"/>
    <w:rsid w:val="00176C1D"/>
    <w:rsid w:val="001924FA"/>
    <w:rsid w:val="001B7418"/>
    <w:rsid w:val="001C2A3B"/>
    <w:rsid w:val="001C2D9D"/>
    <w:rsid w:val="001D51E9"/>
    <w:rsid w:val="001D76C8"/>
    <w:rsid w:val="001E561E"/>
    <w:rsid w:val="001F41D1"/>
    <w:rsid w:val="002125F6"/>
    <w:rsid w:val="0021379B"/>
    <w:rsid w:val="00213D9D"/>
    <w:rsid w:val="00214E91"/>
    <w:rsid w:val="00215D91"/>
    <w:rsid w:val="0022687C"/>
    <w:rsid w:val="00230A29"/>
    <w:rsid w:val="00240892"/>
    <w:rsid w:val="00254C3D"/>
    <w:rsid w:val="00265BEC"/>
    <w:rsid w:val="0026689B"/>
    <w:rsid w:val="00275394"/>
    <w:rsid w:val="00276181"/>
    <w:rsid w:val="00283DA2"/>
    <w:rsid w:val="00286A53"/>
    <w:rsid w:val="00291DB1"/>
    <w:rsid w:val="00295E00"/>
    <w:rsid w:val="00296B20"/>
    <w:rsid w:val="002A375F"/>
    <w:rsid w:val="002B31E5"/>
    <w:rsid w:val="002D3FE6"/>
    <w:rsid w:val="002D5C93"/>
    <w:rsid w:val="002D5F77"/>
    <w:rsid w:val="002E20DD"/>
    <w:rsid w:val="002F108E"/>
    <w:rsid w:val="002F3848"/>
    <w:rsid w:val="002F6B7B"/>
    <w:rsid w:val="00305508"/>
    <w:rsid w:val="00306395"/>
    <w:rsid w:val="00311903"/>
    <w:rsid w:val="00313D3D"/>
    <w:rsid w:val="00325BF1"/>
    <w:rsid w:val="00326FF7"/>
    <w:rsid w:val="00327F44"/>
    <w:rsid w:val="003313C5"/>
    <w:rsid w:val="00337342"/>
    <w:rsid w:val="00337E0A"/>
    <w:rsid w:val="0034183C"/>
    <w:rsid w:val="00342246"/>
    <w:rsid w:val="0034270E"/>
    <w:rsid w:val="00342C75"/>
    <w:rsid w:val="00346B83"/>
    <w:rsid w:val="00350B0F"/>
    <w:rsid w:val="00354E99"/>
    <w:rsid w:val="003566FA"/>
    <w:rsid w:val="003610C9"/>
    <w:rsid w:val="003624CE"/>
    <w:rsid w:val="00363BD9"/>
    <w:rsid w:val="0036493B"/>
    <w:rsid w:val="003655DC"/>
    <w:rsid w:val="00366A2D"/>
    <w:rsid w:val="00367D9C"/>
    <w:rsid w:val="00367DD9"/>
    <w:rsid w:val="0037046F"/>
    <w:rsid w:val="0037191E"/>
    <w:rsid w:val="003734AB"/>
    <w:rsid w:val="00377274"/>
    <w:rsid w:val="0037789A"/>
    <w:rsid w:val="0038465B"/>
    <w:rsid w:val="00392C83"/>
    <w:rsid w:val="003937AB"/>
    <w:rsid w:val="00394601"/>
    <w:rsid w:val="003A30C0"/>
    <w:rsid w:val="003A475A"/>
    <w:rsid w:val="003A50B5"/>
    <w:rsid w:val="003A688E"/>
    <w:rsid w:val="003A6C9F"/>
    <w:rsid w:val="003A7185"/>
    <w:rsid w:val="003C0625"/>
    <w:rsid w:val="003C7B0B"/>
    <w:rsid w:val="003D3C86"/>
    <w:rsid w:val="003D6B15"/>
    <w:rsid w:val="003E3998"/>
    <w:rsid w:val="003E6181"/>
    <w:rsid w:val="003E65C7"/>
    <w:rsid w:val="003F20F8"/>
    <w:rsid w:val="00410DFE"/>
    <w:rsid w:val="00411CA3"/>
    <w:rsid w:val="00411EDF"/>
    <w:rsid w:val="00416B39"/>
    <w:rsid w:val="00423096"/>
    <w:rsid w:val="00425059"/>
    <w:rsid w:val="0042689D"/>
    <w:rsid w:val="004305AE"/>
    <w:rsid w:val="004332FE"/>
    <w:rsid w:val="00435E45"/>
    <w:rsid w:val="00441FFD"/>
    <w:rsid w:val="0044340A"/>
    <w:rsid w:val="00444206"/>
    <w:rsid w:val="004447D1"/>
    <w:rsid w:val="00462235"/>
    <w:rsid w:val="004671D2"/>
    <w:rsid w:val="0046784E"/>
    <w:rsid w:val="00483061"/>
    <w:rsid w:val="00484D92"/>
    <w:rsid w:val="00487B6D"/>
    <w:rsid w:val="00496746"/>
    <w:rsid w:val="004B038D"/>
    <w:rsid w:val="004B2EFD"/>
    <w:rsid w:val="004B5324"/>
    <w:rsid w:val="004C2732"/>
    <w:rsid w:val="004C2E3A"/>
    <w:rsid w:val="004C3F92"/>
    <w:rsid w:val="004C6229"/>
    <w:rsid w:val="004D0DB9"/>
    <w:rsid w:val="004D6E20"/>
    <w:rsid w:val="004E0C9E"/>
    <w:rsid w:val="004F064C"/>
    <w:rsid w:val="004F6500"/>
    <w:rsid w:val="00501464"/>
    <w:rsid w:val="005020D7"/>
    <w:rsid w:val="00504729"/>
    <w:rsid w:val="00505989"/>
    <w:rsid w:val="00507996"/>
    <w:rsid w:val="00510BD4"/>
    <w:rsid w:val="00511EE3"/>
    <w:rsid w:val="00514575"/>
    <w:rsid w:val="005201CC"/>
    <w:rsid w:val="005277B5"/>
    <w:rsid w:val="00527D52"/>
    <w:rsid w:val="0053118B"/>
    <w:rsid w:val="00535617"/>
    <w:rsid w:val="00536FB7"/>
    <w:rsid w:val="005430A2"/>
    <w:rsid w:val="00550A10"/>
    <w:rsid w:val="00560FDF"/>
    <w:rsid w:val="00572885"/>
    <w:rsid w:val="00580698"/>
    <w:rsid w:val="00584287"/>
    <w:rsid w:val="005907CD"/>
    <w:rsid w:val="005A2205"/>
    <w:rsid w:val="005A3961"/>
    <w:rsid w:val="005A5094"/>
    <w:rsid w:val="005B5535"/>
    <w:rsid w:val="005C4784"/>
    <w:rsid w:val="005C71EE"/>
    <w:rsid w:val="005D6773"/>
    <w:rsid w:val="005E181B"/>
    <w:rsid w:val="005E28DD"/>
    <w:rsid w:val="005E4C57"/>
    <w:rsid w:val="005E6B57"/>
    <w:rsid w:val="005E7F95"/>
    <w:rsid w:val="005F35AE"/>
    <w:rsid w:val="005F6953"/>
    <w:rsid w:val="005F7B16"/>
    <w:rsid w:val="005F7F9A"/>
    <w:rsid w:val="00601A2C"/>
    <w:rsid w:val="00606AA7"/>
    <w:rsid w:val="00606D25"/>
    <w:rsid w:val="00606EFD"/>
    <w:rsid w:val="00612BF7"/>
    <w:rsid w:val="00612EF3"/>
    <w:rsid w:val="00613C91"/>
    <w:rsid w:val="00614598"/>
    <w:rsid w:val="006171B4"/>
    <w:rsid w:val="00623C5A"/>
    <w:rsid w:val="0062493A"/>
    <w:rsid w:val="0062568C"/>
    <w:rsid w:val="00627B2D"/>
    <w:rsid w:val="00627FEE"/>
    <w:rsid w:val="006304B3"/>
    <w:rsid w:val="00635C4C"/>
    <w:rsid w:val="006453D1"/>
    <w:rsid w:val="00645B46"/>
    <w:rsid w:val="00647FEE"/>
    <w:rsid w:val="0065037B"/>
    <w:rsid w:val="00651E3E"/>
    <w:rsid w:val="006558BA"/>
    <w:rsid w:val="006620CF"/>
    <w:rsid w:val="006677F1"/>
    <w:rsid w:val="00670078"/>
    <w:rsid w:val="0067081B"/>
    <w:rsid w:val="00671628"/>
    <w:rsid w:val="00674083"/>
    <w:rsid w:val="0068206D"/>
    <w:rsid w:val="00684F04"/>
    <w:rsid w:val="00687C43"/>
    <w:rsid w:val="00695236"/>
    <w:rsid w:val="006A31A6"/>
    <w:rsid w:val="006A31F9"/>
    <w:rsid w:val="006A47D7"/>
    <w:rsid w:val="006A6205"/>
    <w:rsid w:val="006A6E00"/>
    <w:rsid w:val="006B0088"/>
    <w:rsid w:val="006B4F98"/>
    <w:rsid w:val="006B797D"/>
    <w:rsid w:val="006B7AE1"/>
    <w:rsid w:val="006C0E5C"/>
    <w:rsid w:val="006C21F4"/>
    <w:rsid w:val="006D1A92"/>
    <w:rsid w:val="006D21DA"/>
    <w:rsid w:val="006F1546"/>
    <w:rsid w:val="006F5813"/>
    <w:rsid w:val="006F7320"/>
    <w:rsid w:val="00717280"/>
    <w:rsid w:val="007212BB"/>
    <w:rsid w:val="00723DC2"/>
    <w:rsid w:val="0073091C"/>
    <w:rsid w:val="007348AF"/>
    <w:rsid w:val="00735487"/>
    <w:rsid w:val="00745364"/>
    <w:rsid w:val="0075310B"/>
    <w:rsid w:val="007662C6"/>
    <w:rsid w:val="00766A3A"/>
    <w:rsid w:val="0077402D"/>
    <w:rsid w:val="0077630D"/>
    <w:rsid w:val="00784B87"/>
    <w:rsid w:val="00790371"/>
    <w:rsid w:val="00797856"/>
    <w:rsid w:val="00797AA2"/>
    <w:rsid w:val="007A00A0"/>
    <w:rsid w:val="007A0546"/>
    <w:rsid w:val="007A086F"/>
    <w:rsid w:val="007A3A5D"/>
    <w:rsid w:val="007A4044"/>
    <w:rsid w:val="007A4689"/>
    <w:rsid w:val="007A4D28"/>
    <w:rsid w:val="007B0DDA"/>
    <w:rsid w:val="007B1469"/>
    <w:rsid w:val="007B3254"/>
    <w:rsid w:val="007B62E2"/>
    <w:rsid w:val="007B7EF8"/>
    <w:rsid w:val="007C0CD3"/>
    <w:rsid w:val="007C2AD6"/>
    <w:rsid w:val="007C36A4"/>
    <w:rsid w:val="007D3559"/>
    <w:rsid w:val="007D4080"/>
    <w:rsid w:val="007D55C9"/>
    <w:rsid w:val="007E0E20"/>
    <w:rsid w:val="007E2292"/>
    <w:rsid w:val="007E427D"/>
    <w:rsid w:val="007E6C65"/>
    <w:rsid w:val="007E772C"/>
    <w:rsid w:val="007F0425"/>
    <w:rsid w:val="007F29BB"/>
    <w:rsid w:val="007F558C"/>
    <w:rsid w:val="00800EE3"/>
    <w:rsid w:val="0080311F"/>
    <w:rsid w:val="00805036"/>
    <w:rsid w:val="008078A9"/>
    <w:rsid w:val="0081088D"/>
    <w:rsid w:val="0082404B"/>
    <w:rsid w:val="00830E3E"/>
    <w:rsid w:val="0083131B"/>
    <w:rsid w:val="00832A9F"/>
    <w:rsid w:val="00834EBF"/>
    <w:rsid w:val="00835C41"/>
    <w:rsid w:val="00836F97"/>
    <w:rsid w:val="00842F3F"/>
    <w:rsid w:val="00843459"/>
    <w:rsid w:val="008535B5"/>
    <w:rsid w:val="00863649"/>
    <w:rsid w:val="008673C9"/>
    <w:rsid w:val="008904BD"/>
    <w:rsid w:val="008915F8"/>
    <w:rsid w:val="008A294B"/>
    <w:rsid w:val="008A3C22"/>
    <w:rsid w:val="008A495F"/>
    <w:rsid w:val="008B0C03"/>
    <w:rsid w:val="008B1EC8"/>
    <w:rsid w:val="008B267A"/>
    <w:rsid w:val="008C6256"/>
    <w:rsid w:val="008D6818"/>
    <w:rsid w:val="008E2CB7"/>
    <w:rsid w:val="008E6EFB"/>
    <w:rsid w:val="008F0AA0"/>
    <w:rsid w:val="008F0BFA"/>
    <w:rsid w:val="008F317D"/>
    <w:rsid w:val="008F6AE0"/>
    <w:rsid w:val="00911A81"/>
    <w:rsid w:val="00913625"/>
    <w:rsid w:val="00926C3F"/>
    <w:rsid w:val="00940564"/>
    <w:rsid w:val="0094056F"/>
    <w:rsid w:val="00942210"/>
    <w:rsid w:val="0095117A"/>
    <w:rsid w:val="00952447"/>
    <w:rsid w:val="00952A34"/>
    <w:rsid w:val="00952FEE"/>
    <w:rsid w:val="009571F5"/>
    <w:rsid w:val="0096202A"/>
    <w:rsid w:val="009664A5"/>
    <w:rsid w:val="00971A85"/>
    <w:rsid w:val="009757D0"/>
    <w:rsid w:val="00980C7E"/>
    <w:rsid w:val="00985B33"/>
    <w:rsid w:val="00990C86"/>
    <w:rsid w:val="00991E4B"/>
    <w:rsid w:val="00992B22"/>
    <w:rsid w:val="009A457D"/>
    <w:rsid w:val="009B3DEA"/>
    <w:rsid w:val="009B7D92"/>
    <w:rsid w:val="009C1DD1"/>
    <w:rsid w:val="009C453D"/>
    <w:rsid w:val="009C725B"/>
    <w:rsid w:val="009D1143"/>
    <w:rsid w:val="009D4F3F"/>
    <w:rsid w:val="009D7A9D"/>
    <w:rsid w:val="009D7E80"/>
    <w:rsid w:val="009E704B"/>
    <w:rsid w:val="009F05B4"/>
    <w:rsid w:val="009F2B51"/>
    <w:rsid w:val="009F54ED"/>
    <w:rsid w:val="00A01FCD"/>
    <w:rsid w:val="00A26E29"/>
    <w:rsid w:val="00A276E5"/>
    <w:rsid w:val="00A27C34"/>
    <w:rsid w:val="00A322C0"/>
    <w:rsid w:val="00A37DF1"/>
    <w:rsid w:val="00A4054E"/>
    <w:rsid w:val="00A53B64"/>
    <w:rsid w:val="00A53F62"/>
    <w:rsid w:val="00A547E9"/>
    <w:rsid w:val="00A57D72"/>
    <w:rsid w:val="00A62904"/>
    <w:rsid w:val="00A66FAB"/>
    <w:rsid w:val="00A7287D"/>
    <w:rsid w:val="00A73EC4"/>
    <w:rsid w:val="00A75400"/>
    <w:rsid w:val="00A75D8A"/>
    <w:rsid w:val="00A811BA"/>
    <w:rsid w:val="00A81AB5"/>
    <w:rsid w:val="00A832B2"/>
    <w:rsid w:val="00A832DE"/>
    <w:rsid w:val="00A84346"/>
    <w:rsid w:val="00A865ED"/>
    <w:rsid w:val="00A86F80"/>
    <w:rsid w:val="00AB080E"/>
    <w:rsid w:val="00AB1674"/>
    <w:rsid w:val="00AB2637"/>
    <w:rsid w:val="00AB5966"/>
    <w:rsid w:val="00AC3BC5"/>
    <w:rsid w:val="00AC4B59"/>
    <w:rsid w:val="00AC6AF1"/>
    <w:rsid w:val="00AC71F5"/>
    <w:rsid w:val="00AE1155"/>
    <w:rsid w:val="00AE7851"/>
    <w:rsid w:val="00AF1FDD"/>
    <w:rsid w:val="00AF79A2"/>
    <w:rsid w:val="00B00F09"/>
    <w:rsid w:val="00B013B8"/>
    <w:rsid w:val="00B0482E"/>
    <w:rsid w:val="00B05D7A"/>
    <w:rsid w:val="00B11CC0"/>
    <w:rsid w:val="00B125CF"/>
    <w:rsid w:val="00B133F1"/>
    <w:rsid w:val="00B1389F"/>
    <w:rsid w:val="00B274E3"/>
    <w:rsid w:val="00B27B2B"/>
    <w:rsid w:val="00B338CE"/>
    <w:rsid w:val="00B36A21"/>
    <w:rsid w:val="00B419DD"/>
    <w:rsid w:val="00B55B71"/>
    <w:rsid w:val="00B55F73"/>
    <w:rsid w:val="00B651F3"/>
    <w:rsid w:val="00B6738B"/>
    <w:rsid w:val="00B67688"/>
    <w:rsid w:val="00B73975"/>
    <w:rsid w:val="00B77970"/>
    <w:rsid w:val="00B83908"/>
    <w:rsid w:val="00B83C47"/>
    <w:rsid w:val="00B862CC"/>
    <w:rsid w:val="00B91A05"/>
    <w:rsid w:val="00B93118"/>
    <w:rsid w:val="00BA48E8"/>
    <w:rsid w:val="00BB1BAB"/>
    <w:rsid w:val="00BC05FF"/>
    <w:rsid w:val="00BC3B08"/>
    <w:rsid w:val="00BC40C1"/>
    <w:rsid w:val="00BC451E"/>
    <w:rsid w:val="00BC5975"/>
    <w:rsid w:val="00BD1386"/>
    <w:rsid w:val="00BD4E79"/>
    <w:rsid w:val="00BD5C4C"/>
    <w:rsid w:val="00BD5F38"/>
    <w:rsid w:val="00BF206C"/>
    <w:rsid w:val="00BF62F9"/>
    <w:rsid w:val="00BF6B9C"/>
    <w:rsid w:val="00C00F7F"/>
    <w:rsid w:val="00C137D9"/>
    <w:rsid w:val="00C17313"/>
    <w:rsid w:val="00C17CA4"/>
    <w:rsid w:val="00C24985"/>
    <w:rsid w:val="00C27652"/>
    <w:rsid w:val="00C3158D"/>
    <w:rsid w:val="00C35A28"/>
    <w:rsid w:val="00C4373A"/>
    <w:rsid w:val="00C439E0"/>
    <w:rsid w:val="00C442BB"/>
    <w:rsid w:val="00C4669C"/>
    <w:rsid w:val="00C531D2"/>
    <w:rsid w:val="00C573EA"/>
    <w:rsid w:val="00C6043B"/>
    <w:rsid w:val="00C60D5B"/>
    <w:rsid w:val="00C63541"/>
    <w:rsid w:val="00C6434E"/>
    <w:rsid w:val="00C6468E"/>
    <w:rsid w:val="00C67CB3"/>
    <w:rsid w:val="00C70B30"/>
    <w:rsid w:val="00C71FB9"/>
    <w:rsid w:val="00C72918"/>
    <w:rsid w:val="00C73AD6"/>
    <w:rsid w:val="00C7409F"/>
    <w:rsid w:val="00C802B1"/>
    <w:rsid w:val="00C83106"/>
    <w:rsid w:val="00C84B1D"/>
    <w:rsid w:val="00C85103"/>
    <w:rsid w:val="00C86D79"/>
    <w:rsid w:val="00C91EC1"/>
    <w:rsid w:val="00C94A3B"/>
    <w:rsid w:val="00C96EFE"/>
    <w:rsid w:val="00CA229F"/>
    <w:rsid w:val="00CA4199"/>
    <w:rsid w:val="00CA4597"/>
    <w:rsid w:val="00CA6381"/>
    <w:rsid w:val="00CB327F"/>
    <w:rsid w:val="00CB45CC"/>
    <w:rsid w:val="00CC1364"/>
    <w:rsid w:val="00CC27B9"/>
    <w:rsid w:val="00CC2860"/>
    <w:rsid w:val="00CD1214"/>
    <w:rsid w:val="00CD1A73"/>
    <w:rsid w:val="00CD2F18"/>
    <w:rsid w:val="00CD78C9"/>
    <w:rsid w:val="00CE2CC3"/>
    <w:rsid w:val="00CE47A4"/>
    <w:rsid w:val="00CE7DF2"/>
    <w:rsid w:val="00CF18BF"/>
    <w:rsid w:val="00CF578F"/>
    <w:rsid w:val="00CF6E9F"/>
    <w:rsid w:val="00D0570A"/>
    <w:rsid w:val="00D062B2"/>
    <w:rsid w:val="00D13EDB"/>
    <w:rsid w:val="00D238B0"/>
    <w:rsid w:val="00D26EF2"/>
    <w:rsid w:val="00D337D8"/>
    <w:rsid w:val="00D377D1"/>
    <w:rsid w:val="00D4410C"/>
    <w:rsid w:val="00D469E8"/>
    <w:rsid w:val="00D51232"/>
    <w:rsid w:val="00D522FD"/>
    <w:rsid w:val="00D52C85"/>
    <w:rsid w:val="00D6131C"/>
    <w:rsid w:val="00D6449A"/>
    <w:rsid w:val="00D71701"/>
    <w:rsid w:val="00D74CBE"/>
    <w:rsid w:val="00D76205"/>
    <w:rsid w:val="00D76EC6"/>
    <w:rsid w:val="00D76F07"/>
    <w:rsid w:val="00D83C5C"/>
    <w:rsid w:val="00D83E5B"/>
    <w:rsid w:val="00D864C6"/>
    <w:rsid w:val="00D94D56"/>
    <w:rsid w:val="00D94FF1"/>
    <w:rsid w:val="00D96F76"/>
    <w:rsid w:val="00DA44E2"/>
    <w:rsid w:val="00DA4FBA"/>
    <w:rsid w:val="00DB14BF"/>
    <w:rsid w:val="00DB17B4"/>
    <w:rsid w:val="00DB7403"/>
    <w:rsid w:val="00DC133F"/>
    <w:rsid w:val="00DC719B"/>
    <w:rsid w:val="00DC7A4C"/>
    <w:rsid w:val="00DE1B3E"/>
    <w:rsid w:val="00DE738A"/>
    <w:rsid w:val="00DF21F1"/>
    <w:rsid w:val="00DF280F"/>
    <w:rsid w:val="00E11526"/>
    <w:rsid w:val="00E21700"/>
    <w:rsid w:val="00E22138"/>
    <w:rsid w:val="00E25170"/>
    <w:rsid w:val="00E275E4"/>
    <w:rsid w:val="00E2782B"/>
    <w:rsid w:val="00E31C66"/>
    <w:rsid w:val="00E41D13"/>
    <w:rsid w:val="00E44B43"/>
    <w:rsid w:val="00E477FE"/>
    <w:rsid w:val="00E50EC6"/>
    <w:rsid w:val="00E53D4C"/>
    <w:rsid w:val="00E54542"/>
    <w:rsid w:val="00E55AC0"/>
    <w:rsid w:val="00E5614B"/>
    <w:rsid w:val="00E605BB"/>
    <w:rsid w:val="00E60E55"/>
    <w:rsid w:val="00E718A1"/>
    <w:rsid w:val="00E72462"/>
    <w:rsid w:val="00E772C9"/>
    <w:rsid w:val="00E83965"/>
    <w:rsid w:val="00E85967"/>
    <w:rsid w:val="00E86EA8"/>
    <w:rsid w:val="00E955A8"/>
    <w:rsid w:val="00E959B8"/>
    <w:rsid w:val="00E95E8E"/>
    <w:rsid w:val="00EA1E6F"/>
    <w:rsid w:val="00EA4745"/>
    <w:rsid w:val="00EA6EAA"/>
    <w:rsid w:val="00EB340A"/>
    <w:rsid w:val="00EB38AB"/>
    <w:rsid w:val="00EB4E74"/>
    <w:rsid w:val="00EC2ACE"/>
    <w:rsid w:val="00EC5467"/>
    <w:rsid w:val="00EC6EFC"/>
    <w:rsid w:val="00EC7230"/>
    <w:rsid w:val="00ED797E"/>
    <w:rsid w:val="00EE3512"/>
    <w:rsid w:val="00EF337A"/>
    <w:rsid w:val="00F047F7"/>
    <w:rsid w:val="00F1319A"/>
    <w:rsid w:val="00F16B17"/>
    <w:rsid w:val="00F16D88"/>
    <w:rsid w:val="00F20EB2"/>
    <w:rsid w:val="00F22C83"/>
    <w:rsid w:val="00F262D3"/>
    <w:rsid w:val="00F34583"/>
    <w:rsid w:val="00F373AB"/>
    <w:rsid w:val="00F37BC8"/>
    <w:rsid w:val="00F40937"/>
    <w:rsid w:val="00F41BB0"/>
    <w:rsid w:val="00F41F61"/>
    <w:rsid w:val="00F46496"/>
    <w:rsid w:val="00F52117"/>
    <w:rsid w:val="00F54B66"/>
    <w:rsid w:val="00F6691F"/>
    <w:rsid w:val="00F74D02"/>
    <w:rsid w:val="00F75439"/>
    <w:rsid w:val="00F8104A"/>
    <w:rsid w:val="00F82249"/>
    <w:rsid w:val="00F873DC"/>
    <w:rsid w:val="00F919F6"/>
    <w:rsid w:val="00F930E9"/>
    <w:rsid w:val="00F97048"/>
    <w:rsid w:val="00F97629"/>
    <w:rsid w:val="00FA6028"/>
    <w:rsid w:val="00FC16DF"/>
    <w:rsid w:val="00FC195D"/>
    <w:rsid w:val="00FD0B5F"/>
    <w:rsid w:val="00FE07F4"/>
    <w:rsid w:val="00FE3795"/>
    <w:rsid w:val="00FF0F63"/>
    <w:rsid w:val="00FF19B2"/>
    <w:rsid w:val="00FF438C"/>
    <w:rsid w:val="00FF6391"/>
    <w:rsid w:val="00FF759B"/>
    <w:rsid w:val="32FB1AA1"/>
    <w:rsid w:val="526A65A5"/>
    <w:rsid w:val="59E02C0C"/>
    <w:rsid w:val="5C0128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CDF15"/>
  <w15:docId w15:val="{9A4AB4E9-3B06-4D2B-B28F-CD214D76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51E3E"/>
    <w:pPr>
      <w:widowControl w:val="0"/>
      <w:jc w:val="both"/>
    </w:pPr>
    <w:rPr>
      <w:rFonts w:ascii="Times New Roman" w:eastAsia="宋体" w:hAnsi="Times New Roman" w:cs="Times New Roman"/>
      <w:kern w:val="2"/>
      <w:sz w:val="21"/>
      <w:szCs w:val="24"/>
    </w:rPr>
  </w:style>
  <w:style w:type="paragraph" w:styleId="1">
    <w:name w:val="heading 1"/>
    <w:basedOn w:val="a0"/>
    <w:next w:val="a0"/>
    <w:link w:val="10"/>
    <w:uiPriority w:val="9"/>
    <w:qFormat/>
    <w:rsid w:val="00651E3E"/>
    <w:pPr>
      <w:keepNext/>
      <w:keepLines/>
      <w:spacing w:before="340" w:after="330" w:line="578" w:lineRule="auto"/>
      <w:outlineLvl w:val="0"/>
    </w:pPr>
    <w:rPr>
      <w:b/>
      <w:bCs/>
      <w:kern w:val="44"/>
      <w:sz w:val="44"/>
      <w:szCs w:val="44"/>
    </w:rPr>
  </w:style>
  <w:style w:type="paragraph" w:styleId="2">
    <w:name w:val="heading 2"/>
    <w:basedOn w:val="a0"/>
    <w:next w:val="a0"/>
    <w:link w:val="20"/>
    <w:uiPriority w:val="9"/>
    <w:qFormat/>
    <w:rsid w:val="00651E3E"/>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paragraph" w:styleId="3">
    <w:name w:val="heading 3"/>
    <w:basedOn w:val="a0"/>
    <w:next w:val="a0"/>
    <w:uiPriority w:val="9"/>
    <w:unhideWhenUsed/>
    <w:qFormat/>
    <w:rsid w:val="00651E3E"/>
    <w:pPr>
      <w:keepNext/>
      <w:keepLines/>
      <w:spacing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651E3E"/>
    <w:rPr>
      <w:rFonts w:asciiTheme="majorHAnsi" w:eastAsia="黑体" w:hAnsiTheme="majorHAnsi" w:cstheme="majorBidi"/>
      <w:sz w:val="20"/>
      <w:szCs w:val="20"/>
    </w:rPr>
  </w:style>
  <w:style w:type="paragraph" w:styleId="a5">
    <w:name w:val="Document Map"/>
    <w:basedOn w:val="a0"/>
    <w:link w:val="a6"/>
    <w:uiPriority w:val="99"/>
    <w:semiHidden/>
    <w:unhideWhenUsed/>
    <w:rsid w:val="00651E3E"/>
    <w:rPr>
      <w:rFonts w:ascii="宋体"/>
      <w:sz w:val="18"/>
      <w:szCs w:val="18"/>
    </w:rPr>
  </w:style>
  <w:style w:type="paragraph" w:styleId="a7">
    <w:name w:val="annotation text"/>
    <w:basedOn w:val="a0"/>
    <w:link w:val="a8"/>
    <w:uiPriority w:val="99"/>
    <w:semiHidden/>
    <w:unhideWhenUsed/>
    <w:rsid w:val="00651E3E"/>
    <w:rPr>
      <w:sz w:val="20"/>
      <w:szCs w:val="20"/>
    </w:rPr>
  </w:style>
  <w:style w:type="paragraph" w:styleId="30">
    <w:name w:val="toc 3"/>
    <w:basedOn w:val="a0"/>
    <w:next w:val="a0"/>
    <w:uiPriority w:val="39"/>
    <w:unhideWhenUsed/>
    <w:rsid w:val="00651E3E"/>
    <w:pPr>
      <w:ind w:leftChars="400" w:left="840"/>
    </w:pPr>
  </w:style>
  <w:style w:type="paragraph" w:styleId="a9">
    <w:name w:val="Balloon Text"/>
    <w:basedOn w:val="a0"/>
    <w:link w:val="aa"/>
    <w:uiPriority w:val="99"/>
    <w:semiHidden/>
    <w:unhideWhenUsed/>
    <w:qFormat/>
    <w:rsid w:val="00651E3E"/>
    <w:rPr>
      <w:sz w:val="18"/>
      <w:szCs w:val="18"/>
    </w:rPr>
  </w:style>
  <w:style w:type="paragraph" w:styleId="ab">
    <w:name w:val="footer"/>
    <w:basedOn w:val="a0"/>
    <w:link w:val="ac"/>
    <w:uiPriority w:val="99"/>
    <w:unhideWhenUsed/>
    <w:qFormat/>
    <w:rsid w:val="00651E3E"/>
    <w:pPr>
      <w:tabs>
        <w:tab w:val="center" w:pos="4153"/>
        <w:tab w:val="right" w:pos="8306"/>
      </w:tabs>
      <w:snapToGrid w:val="0"/>
      <w:jc w:val="left"/>
    </w:pPr>
    <w:rPr>
      <w:rFonts w:asciiTheme="minorHAnsi" w:eastAsiaTheme="minorEastAsia" w:hAnsiTheme="minorHAnsi" w:cstheme="minorBidi"/>
      <w:sz w:val="18"/>
      <w:szCs w:val="18"/>
    </w:rPr>
  </w:style>
  <w:style w:type="paragraph" w:styleId="ad">
    <w:name w:val="header"/>
    <w:basedOn w:val="a0"/>
    <w:link w:val="ae"/>
    <w:uiPriority w:val="99"/>
    <w:unhideWhenUsed/>
    <w:rsid w:val="00651E3E"/>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rsid w:val="00651E3E"/>
  </w:style>
  <w:style w:type="paragraph" w:styleId="21">
    <w:name w:val="toc 2"/>
    <w:basedOn w:val="a0"/>
    <w:next w:val="a0"/>
    <w:uiPriority w:val="39"/>
    <w:unhideWhenUsed/>
    <w:rsid w:val="00651E3E"/>
    <w:pPr>
      <w:ind w:leftChars="200" w:left="420"/>
    </w:pPr>
  </w:style>
  <w:style w:type="paragraph" w:styleId="22">
    <w:name w:val="Body Text 2"/>
    <w:basedOn w:val="a0"/>
    <w:qFormat/>
    <w:rsid w:val="00651E3E"/>
    <w:pPr>
      <w:spacing w:after="120" w:line="480" w:lineRule="auto"/>
    </w:pPr>
  </w:style>
  <w:style w:type="paragraph" w:styleId="af">
    <w:name w:val="annotation subject"/>
    <w:basedOn w:val="a7"/>
    <w:next w:val="a7"/>
    <w:link w:val="af0"/>
    <w:uiPriority w:val="99"/>
    <w:semiHidden/>
    <w:unhideWhenUsed/>
    <w:rsid w:val="00651E3E"/>
    <w:rPr>
      <w:b/>
      <w:bCs/>
    </w:rPr>
  </w:style>
  <w:style w:type="table" w:styleId="af1">
    <w:name w:val="Table Grid"/>
    <w:basedOn w:val="a2"/>
    <w:uiPriority w:val="59"/>
    <w:rsid w:val="00651E3E"/>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1"/>
    <w:uiPriority w:val="99"/>
    <w:semiHidden/>
    <w:unhideWhenUsed/>
    <w:rsid w:val="00651E3E"/>
    <w:rPr>
      <w:sz w:val="16"/>
      <w:szCs w:val="16"/>
    </w:rPr>
  </w:style>
  <w:style w:type="character" w:customStyle="1" w:styleId="10">
    <w:name w:val="标题 1 字符"/>
    <w:basedOn w:val="a1"/>
    <w:link w:val="1"/>
    <w:uiPriority w:val="9"/>
    <w:rsid w:val="00651E3E"/>
    <w:rPr>
      <w:rFonts w:ascii="Times New Roman" w:eastAsia="宋体" w:hAnsi="Times New Roman" w:cs="Times New Roman"/>
      <w:b/>
      <w:bCs/>
      <w:kern w:val="44"/>
      <w:sz w:val="44"/>
      <w:szCs w:val="44"/>
    </w:rPr>
  </w:style>
  <w:style w:type="character" w:customStyle="1" w:styleId="20">
    <w:name w:val="标题 2 字符"/>
    <w:basedOn w:val="a1"/>
    <w:link w:val="2"/>
    <w:uiPriority w:val="9"/>
    <w:qFormat/>
    <w:rsid w:val="00651E3E"/>
    <w:rPr>
      <w:rFonts w:ascii="Arial" w:eastAsia="宋体" w:hAnsi="Arial" w:cs="Times New Roman"/>
      <w:b/>
      <w:bCs/>
      <w:color w:val="000081"/>
      <w:sz w:val="26"/>
      <w:szCs w:val="32"/>
    </w:rPr>
  </w:style>
  <w:style w:type="character" w:customStyle="1" w:styleId="ac">
    <w:name w:val="页脚 字符"/>
    <w:link w:val="ab"/>
    <w:uiPriority w:val="99"/>
    <w:qFormat/>
    <w:rsid w:val="00651E3E"/>
    <w:rPr>
      <w:sz w:val="18"/>
      <w:szCs w:val="18"/>
    </w:rPr>
  </w:style>
  <w:style w:type="character" w:customStyle="1" w:styleId="Char1">
    <w:name w:val="页脚 Char1"/>
    <w:basedOn w:val="a1"/>
    <w:uiPriority w:val="99"/>
    <w:semiHidden/>
    <w:rsid w:val="00651E3E"/>
    <w:rPr>
      <w:rFonts w:ascii="Times New Roman" w:eastAsia="宋体" w:hAnsi="Times New Roman" w:cs="Times New Roman"/>
      <w:sz w:val="18"/>
      <w:szCs w:val="18"/>
    </w:rPr>
  </w:style>
  <w:style w:type="paragraph" w:customStyle="1" w:styleId="af3">
    <w:name w:val="字母编号列项（一级）"/>
    <w:uiPriority w:val="99"/>
    <w:rsid w:val="00651E3E"/>
    <w:pPr>
      <w:ind w:leftChars="200" w:left="840" w:hangingChars="200" w:hanging="420"/>
      <w:jc w:val="both"/>
    </w:pPr>
    <w:rPr>
      <w:rFonts w:ascii="宋体" w:eastAsia="宋体" w:hAnsi="Times New Roman" w:cs="宋体"/>
    </w:rPr>
  </w:style>
  <w:style w:type="paragraph" w:styleId="af4">
    <w:name w:val="No Spacing"/>
    <w:uiPriority w:val="1"/>
    <w:qFormat/>
    <w:rsid w:val="00651E3E"/>
    <w:pPr>
      <w:jc w:val="both"/>
    </w:pPr>
    <w:rPr>
      <w:rFonts w:ascii="Arial" w:eastAsia="宋体" w:hAnsi="Arial" w:cs="Arial"/>
      <w:sz w:val="18"/>
      <w:szCs w:val="18"/>
    </w:rPr>
  </w:style>
  <w:style w:type="character" w:customStyle="1" w:styleId="aa">
    <w:name w:val="批注框文本 字符"/>
    <w:basedOn w:val="a1"/>
    <w:link w:val="a9"/>
    <w:uiPriority w:val="99"/>
    <w:semiHidden/>
    <w:rsid w:val="00651E3E"/>
    <w:rPr>
      <w:rFonts w:ascii="Times New Roman" w:eastAsia="宋体" w:hAnsi="Times New Roman" w:cs="Times New Roman"/>
      <w:sz w:val="18"/>
      <w:szCs w:val="18"/>
    </w:rPr>
  </w:style>
  <w:style w:type="character" w:customStyle="1" w:styleId="ae">
    <w:name w:val="页眉 字符"/>
    <w:basedOn w:val="a1"/>
    <w:link w:val="ad"/>
    <w:uiPriority w:val="99"/>
    <w:rsid w:val="00651E3E"/>
    <w:rPr>
      <w:rFonts w:ascii="Times New Roman" w:eastAsia="宋体" w:hAnsi="Times New Roman" w:cs="Times New Roman"/>
      <w:sz w:val="18"/>
      <w:szCs w:val="18"/>
    </w:rPr>
  </w:style>
  <w:style w:type="character" w:customStyle="1" w:styleId="a8">
    <w:name w:val="批注文字 字符"/>
    <w:basedOn w:val="a1"/>
    <w:link w:val="a7"/>
    <w:uiPriority w:val="99"/>
    <w:semiHidden/>
    <w:qFormat/>
    <w:rsid w:val="00651E3E"/>
    <w:rPr>
      <w:rFonts w:ascii="Times New Roman" w:eastAsia="宋体" w:hAnsi="Times New Roman" w:cs="Times New Roman"/>
      <w:sz w:val="20"/>
      <w:szCs w:val="20"/>
    </w:rPr>
  </w:style>
  <w:style w:type="character" w:customStyle="1" w:styleId="af0">
    <w:name w:val="批注主题 字符"/>
    <w:basedOn w:val="a8"/>
    <w:link w:val="af"/>
    <w:uiPriority w:val="99"/>
    <w:semiHidden/>
    <w:qFormat/>
    <w:rsid w:val="00651E3E"/>
    <w:rPr>
      <w:rFonts w:ascii="Times New Roman" w:eastAsia="宋体" w:hAnsi="Times New Roman" w:cs="Times New Roman"/>
      <w:b/>
      <w:bCs/>
      <w:sz w:val="20"/>
      <w:szCs w:val="20"/>
    </w:rPr>
  </w:style>
  <w:style w:type="paragraph" w:styleId="af5">
    <w:name w:val="List Paragraph"/>
    <w:aliases w:val="subordered list"/>
    <w:basedOn w:val="a0"/>
    <w:link w:val="af6"/>
    <w:uiPriority w:val="34"/>
    <w:qFormat/>
    <w:rsid w:val="00651E3E"/>
    <w:pPr>
      <w:ind w:left="720"/>
      <w:contextualSpacing/>
    </w:pPr>
  </w:style>
  <w:style w:type="character" w:customStyle="1" w:styleId="a6">
    <w:name w:val="文档结构图 字符"/>
    <w:basedOn w:val="a1"/>
    <w:link w:val="a5"/>
    <w:uiPriority w:val="99"/>
    <w:semiHidden/>
    <w:rsid w:val="00651E3E"/>
    <w:rPr>
      <w:rFonts w:ascii="宋体" w:eastAsia="宋体" w:hAnsi="Times New Roman" w:cs="Times New Roman"/>
      <w:sz w:val="18"/>
      <w:szCs w:val="18"/>
    </w:rPr>
  </w:style>
  <w:style w:type="table" w:customStyle="1" w:styleId="12">
    <w:name w:val="普通表格1"/>
    <w:uiPriority w:val="99"/>
    <w:semiHidden/>
    <w:qFormat/>
    <w:rsid w:val="00651E3E"/>
    <w:rPr>
      <w:rFonts w:eastAsia="Times New Roman"/>
    </w:rPr>
    <w:tblPr>
      <w:tblCellMar>
        <w:top w:w="0" w:type="dxa"/>
        <w:left w:w="108" w:type="dxa"/>
        <w:bottom w:w="0" w:type="dxa"/>
        <w:right w:w="108" w:type="dxa"/>
      </w:tblCellMar>
    </w:tblPr>
  </w:style>
  <w:style w:type="character" w:styleId="af7">
    <w:name w:val="Hyperlink"/>
    <w:basedOn w:val="a1"/>
    <w:uiPriority w:val="99"/>
    <w:unhideWhenUsed/>
    <w:rsid w:val="00D83E5B"/>
    <w:rPr>
      <w:color w:val="0000FF" w:themeColor="hyperlink"/>
      <w:u w:val="single"/>
    </w:rPr>
  </w:style>
  <w:style w:type="character" w:customStyle="1" w:styleId="af6">
    <w:name w:val="列出段落 字符"/>
    <w:aliases w:val="subordered list 字符"/>
    <w:link w:val="af5"/>
    <w:uiPriority w:val="34"/>
    <w:rsid w:val="00410DFE"/>
    <w:rPr>
      <w:rFonts w:ascii="Times New Roman" w:eastAsia="宋体" w:hAnsi="Times New Roman" w:cs="Times New Roman"/>
      <w:kern w:val="2"/>
      <w:sz w:val="21"/>
      <w:szCs w:val="24"/>
    </w:rPr>
  </w:style>
  <w:style w:type="paragraph" w:customStyle="1" w:styleId="Default">
    <w:name w:val="Default"/>
    <w:rsid w:val="00410DFE"/>
    <w:pPr>
      <w:widowControl w:val="0"/>
      <w:autoSpaceDE w:val="0"/>
      <w:autoSpaceDN w:val="0"/>
      <w:adjustRightInd w:val="0"/>
    </w:pPr>
    <w:rPr>
      <w:rFonts w:ascii="微软雅黑" w:eastAsia="微软雅黑" w:cs="微软雅黑"/>
      <w:color w:val="000000"/>
      <w:sz w:val="24"/>
      <w:szCs w:val="24"/>
    </w:rPr>
  </w:style>
  <w:style w:type="table" w:customStyle="1" w:styleId="13">
    <w:name w:val="网格型1"/>
    <w:basedOn w:val="a2"/>
    <w:next w:val="af1"/>
    <w:uiPriority w:val="59"/>
    <w:rsid w:val="00572885"/>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rsid w:val="00990C86"/>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E36807-273C-4AA7-87D3-70373D8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97</Pages>
  <Words>5662</Words>
  <Characters>32280</Characters>
  <Application>Microsoft Office Word</Application>
  <DocSecurity>0</DocSecurity>
  <Lines>269</Lines>
  <Paragraphs>75</Paragraphs>
  <ScaleCrop>false</ScaleCrop>
  <Company>CFDA</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guxf</dc:creator>
  <cp:keywords/>
  <dc:description/>
  <cp:lastModifiedBy>QHTF</cp:lastModifiedBy>
  <cp:revision>47</cp:revision>
  <cp:lastPrinted>2017-01-13T03:06:00Z</cp:lastPrinted>
  <dcterms:created xsi:type="dcterms:W3CDTF">2017-08-10T06:06:00Z</dcterms:created>
  <dcterms:modified xsi:type="dcterms:W3CDTF">2019-11-21T07:27:00Z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-828917822</vt:i4>
  </property>
  <property fmtid="{D5CDD505-2E9C-101B-9397-08002B2CF9AE}" pid="3" name="_NewReviewCycle">
    <vt:lpwstr/>
  </property>
  <property fmtid="{D5CDD505-2E9C-101B-9397-08002B2CF9AE}" pid="4" name="_EmailSubject">
    <vt:lpwstr>核医学注册技术指导原则_草稿版1</vt:lpwstr>
  </property>
  <property fmtid="{D5CDD505-2E9C-101B-9397-08002B2CF9AE}" pid="5" name="_AuthorEmail">
    <vt:lpwstr>bo.lb.li@siemens-healthineers.com</vt:lpwstr>
  </property>
  <property fmtid="{D5CDD505-2E9C-101B-9397-08002B2CF9AE}" pid="6" name="_AuthorEmailDisplayName">
    <vt:lpwstr>Li, Bo (HC NEA QT RA-DI&amp;AT&amp;US DI)</vt:lpwstr>
  </property>
  <property fmtid="{D5CDD505-2E9C-101B-9397-08002B2CF9AE}" pid="7" name="_ReviewingToolsShownOnce">
    <vt:lpwstr/>
  </property>
  <property fmtid="{D5CDD505-2E9C-101B-9397-08002B2CF9AE}" pid="8" name="KSOProductBuildVer">
    <vt:lpwstr>2052-11.1.0.8645</vt:lpwstr>
  </property>
</Properties>
</file>